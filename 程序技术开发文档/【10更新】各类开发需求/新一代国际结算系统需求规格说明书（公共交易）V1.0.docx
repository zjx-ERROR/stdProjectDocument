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8E05DD" w14:paraId="3F8DBBC8" w14:textId="77777777" w:rsidTr="008E05DD">
        <w:trPr>
          <w:trHeight w:val="2552"/>
          <w:jc w:val="center"/>
        </w:trPr>
        <w:tc>
          <w:tcPr>
            <w:tcW w:w="8522" w:type="dxa"/>
          </w:tcPr>
          <w:p w14:paraId="305B7469" w14:textId="3D84787A" w:rsidR="008E05DD" w:rsidRDefault="008E05DD" w:rsidP="008E05DD">
            <w:pPr>
              <w:pStyle w:val="ad"/>
              <w:jc w:val="center"/>
              <w:rPr>
                <w:rFonts w:ascii="Cambria" w:hAnsi="Cambria"/>
                <w:caps/>
              </w:rPr>
            </w:pPr>
            <w:del w:id="0" w:author="Amy" w:date="2020-05-10T11:26:00Z">
              <w:r w:rsidDel="00B52832">
                <w:rPr>
                  <w:rFonts w:ascii="Cambria" w:hAnsi="Cambria" w:hint="eastAsia"/>
                  <w:caps/>
                </w:rPr>
                <w:delText>文思海辉</w:delText>
              </w:r>
            </w:del>
          </w:p>
        </w:tc>
      </w:tr>
      <w:tr w:rsidR="008E05DD" w14:paraId="64088D1B" w14:textId="77777777" w:rsidTr="008E05DD">
        <w:trPr>
          <w:trHeight w:val="1440"/>
          <w:jc w:val="center"/>
        </w:trPr>
        <w:tc>
          <w:tcPr>
            <w:tcW w:w="8522" w:type="dxa"/>
            <w:vAlign w:val="bottom"/>
          </w:tcPr>
          <w:p w14:paraId="3B69C71E" w14:textId="038A45AE" w:rsidR="008E05DD" w:rsidRDefault="00E30661" w:rsidP="008E05DD">
            <w:pPr>
              <w:pStyle w:val="ad"/>
              <w:jc w:val="center"/>
              <w:rPr>
                <w:rFonts w:ascii="Cambria" w:hAnsi="Cambria"/>
                <w:sz w:val="36"/>
                <w:szCs w:val="36"/>
              </w:rPr>
            </w:pPr>
            <w:del w:id="1" w:author="Amy" w:date="2020-05-10T11:26:00Z">
              <w:r w:rsidDel="00B52832">
                <w:rPr>
                  <w:rFonts w:ascii="Cambria" w:hAnsi="Cambria" w:hint="eastAsia"/>
                  <w:sz w:val="36"/>
                  <w:szCs w:val="36"/>
                </w:rPr>
                <w:delText>东莞</w:delText>
              </w:r>
            </w:del>
            <w:ins w:id="2" w:author="Amy" w:date="2020-05-10T11:26:00Z">
              <w:r w:rsidR="00B52832">
                <w:rPr>
                  <w:rFonts w:ascii="Cambria" w:hAnsi="Cambria" w:hint="eastAsia"/>
                  <w:sz w:val="36"/>
                  <w:szCs w:val="36"/>
                </w:rPr>
                <w:t>XX</w:t>
              </w:r>
            </w:ins>
            <w:r>
              <w:rPr>
                <w:rFonts w:ascii="Cambria" w:hAnsi="Cambria" w:hint="eastAsia"/>
                <w:sz w:val="36"/>
                <w:szCs w:val="36"/>
              </w:rPr>
              <w:t>银行</w:t>
            </w:r>
            <w:r w:rsidR="008E05DD">
              <w:rPr>
                <w:rFonts w:ascii="Cambria" w:hAnsi="Cambria" w:hint="eastAsia"/>
                <w:sz w:val="36"/>
                <w:szCs w:val="36"/>
              </w:rPr>
              <w:t>新一代国际结算系统</w:t>
            </w:r>
          </w:p>
        </w:tc>
      </w:tr>
      <w:tr w:rsidR="008E05DD" w14:paraId="0571BA4B" w14:textId="77777777" w:rsidTr="008E05DD">
        <w:trPr>
          <w:trHeight w:val="1068"/>
          <w:jc w:val="center"/>
        </w:trPr>
        <w:tc>
          <w:tcPr>
            <w:tcW w:w="8522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371A4264" w14:textId="77777777" w:rsidR="008E05DD" w:rsidRDefault="008E05DD" w:rsidP="008E05DD">
            <w:pPr>
              <w:pStyle w:val="ad"/>
              <w:jc w:val="center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 w:hint="eastAsia"/>
                <w:sz w:val="72"/>
                <w:szCs w:val="72"/>
              </w:rPr>
              <w:t>需求规格说明书</w:t>
            </w:r>
          </w:p>
        </w:tc>
      </w:tr>
      <w:tr w:rsidR="008E05DD" w14:paraId="01A4F591" w14:textId="77777777" w:rsidTr="008E05DD">
        <w:trPr>
          <w:trHeight w:val="830"/>
          <w:jc w:val="center"/>
        </w:trPr>
        <w:tc>
          <w:tcPr>
            <w:tcW w:w="8522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14:paraId="7704790E" w14:textId="77777777" w:rsidR="008E05DD" w:rsidRDefault="00E51D76" w:rsidP="008E05DD">
            <w:pPr>
              <w:pStyle w:val="ad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公共交易</w:t>
            </w:r>
          </w:p>
        </w:tc>
      </w:tr>
      <w:tr w:rsidR="008E05DD" w14:paraId="706DC6ED" w14:textId="77777777" w:rsidTr="008E05DD">
        <w:trPr>
          <w:trHeight w:val="427"/>
          <w:jc w:val="center"/>
        </w:trPr>
        <w:tc>
          <w:tcPr>
            <w:tcW w:w="8522" w:type="dxa"/>
            <w:vAlign w:val="center"/>
          </w:tcPr>
          <w:p w14:paraId="306D694F" w14:textId="77777777" w:rsidR="008E05DD" w:rsidRDefault="008E05DD" w:rsidP="00520D87">
            <w:pPr>
              <w:pStyle w:val="ad"/>
              <w:jc w:val="center"/>
              <w:rPr>
                <w:rFonts w:ascii="Arial" w:eastAsia="Arial Unicode MS" w:hAnsi="Arial" w:cs="Arial"/>
                <w:sz w:val="32"/>
                <w:szCs w:val="32"/>
                <w:lang w:val="zh-CN"/>
              </w:rPr>
            </w:pPr>
            <w:r>
              <w:rPr>
                <w:rFonts w:ascii="Arial" w:eastAsia="Arial Unicode MS" w:hAnsi="Arial" w:cs="Arial"/>
                <w:sz w:val="32"/>
                <w:szCs w:val="32"/>
                <w:lang w:val="zh-CN"/>
              </w:rPr>
              <w:t>V 1.0.</w:t>
            </w:r>
            <w:r w:rsidR="00520D87">
              <w:rPr>
                <w:rFonts w:ascii="Arial" w:eastAsia="Arial Unicode MS" w:hAnsi="Arial" w:cs="Arial" w:hint="eastAsia"/>
                <w:sz w:val="32"/>
                <w:szCs w:val="32"/>
                <w:lang w:val="zh-CN"/>
              </w:rPr>
              <w:t>1</w:t>
            </w:r>
          </w:p>
        </w:tc>
      </w:tr>
      <w:tr w:rsidR="008E05DD" w14:paraId="38C4ABCF" w14:textId="77777777" w:rsidTr="008E05DD">
        <w:trPr>
          <w:trHeight w:val="4954"/>
          <w:jc w:val="center"/>
        </w:trPr>
        <w:tc>
          <w:tcPr>
            <w:tcW w:w="8522" w:type="dxa"/>
            <w:vAlign w:val="center"/>
          </w:tcPr>
          <w:p w14:paraId="3E756586" w14:textId="77777777" w:rsidR="008E05DD" w:rsidRDefault="008E05DD" w:rsidP="008E05DD">
            <w:pPr>
              <w:pStyle w:val="ad"/>
              <w:jc w:val="center"/>
            </w:pPr>
          </w:p>
        </w:tc>
      </w:tr>
      <w:tr w:rsidR="008E05DD" w14:paraId="5451D35E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6BFFEDC7" w14:textId="7A3D250A" w:rsidR="008E05DD" w:rsidRDefault="008E05DD" w:rsidP="008E05DD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作者：</w:t>
            </w:r>
            <w:ins w:id="3" w:author="Amy" w:date="2020-05-10T11:26:00Z">
              <w:r w:rsidR="00B52832">
                <w:rPr>
                  <w:rFonts w:hint="eastAsia"/>
                  <w:sz w:val="32"/>
                  <w:szCs w:val="32"/>
                </w:rPr>
                <w:t>X</w:t>
              </w:r>
              <w:r w:rsidR="00B52832">
                <w:rPr>
                  <w:sz w:val="32"/>
                  <w:szCs w:val="32"/>
                </w:rPr>
                <w:t>X</w:t>
              </w:r>
            </w:ins>
            <w:del w:id="4" w:author="Amy" w:date="2020-05-10T11:26:00Z">
              <w:r w:rsidDel="00B52832">
                <w:rPr>
                  <w:rFonts w:hint="eastAsia"/>
                  <w:sz w:val="32"/>
                  <w:szCs w:val="32"/>
                </w:rPr>
                <w:delText>陈卓</w:delText>
              </w:r>
            </w:del>
          </w:p>
        </w:tc>
      </w:tr>
      <w:tr w:rsidR="008E05DD" w14:paraId="7F35E5AA" w14:textId="77777777" w:rsidTr="008E05DD">
        <w:trPr>
          <w:trHeight w:val="360"/>
          <w:jc w:val="center"/>
        </w:trPr>
        <w:tc>
          <w:tcPr>
            <w:tcW w:w="8522" w:type="dxa"/>
            <w:vAlign w:val="center"/>
          </w:tcPr>
          <w:p w14:paraId="6226A286" w14:textId="77777777" w:rsidR="008E05DD" w:rsidRDefault="008E05DD" w:rsidP="005355B6">
            <w:pPr>
              <w:pStyle w:val="ad"/>
              <w:jc w:val="center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201</w:t>
            </w:r>
            <w:r>
              <w:rPr>
                <w:rFonts w:hint="eastAsia"/>
                <w:bCs/>
                <w:sz w:val="30"/>
                <w:szCs w:val="30"/>
              </w:rPr>
              <w:t>4</w:t>
            </w:r>
            <w:r>
              <w:rPr>
                <w:rFonts w:hint="eastAsia"/>
                <w:bCs/>
                <w:sz w:val="30"/>
                <w:szCs w:val="30"/>
              </w:rPr>
              <w:t>年</w:t>
            </w:r>
            <w:r w:rsidR="005355B6">
              <w:rPr>
                <w:rFonts w:hint="eastAsia"/>
                <w:bCs/>
                <w:sz w:val="30"/>
                <w:szCs w:val="30"/>
              </w:rPr>
              <w:t>7</w:t>
            </w:r>
            <w:r>
              <w:rPr>
                <w:rFonts w:hint="eastAsia"/>
                <w:bCs/>
                <w:sz w:val="30"/>
                <w:szCs w:val="30"/>
              </w:rPr>
              <w:t>月</w:t>
            </w:r>
            <w:r w:rsidR="005355B6">
              <w:rPr>
                <w:rFonts w:hint="eastAsia"/>
                <w:bCs/>
                <w:sz w:val="30"/>
                <w:szCs w:val="30"/>
              </w:rPr>
              <w:t>17</w:t>
            </w:r>
            <w:r>
              <w:rPr>
                <w:rFonts w:hint="eastAsia"/>
                <w:bCs/>
                <w:sz w:val="30"/>
                <w:szCs w:val="30"/>
              </w:rPr>
              <w:t>日</w:t>
            </w:r>
          </w:p>
        </w:tc>
      </w:tr>
    </w:tbl>
    <w:p w14:paraId="51B895AE" w14:textId="77777777" w:rsidR="008E05DD" w:rsidRDefault="008E05DD" w:rsidP="008E05DD"/>
    <w:p w14:paraId="315315D8" w14:textId="77777777" w:rsidR="008E05DD" w:rsidRDefault="008E05DD" w:rsidP="008E05DD">
      <w:pPr>
        <w:ind w:left="420"/>
      </w:pPr>
      <w:r>
        <w:br w:type="page"/>
      </w:r>
      <w:r>
        <w:lastRenderedPageBreak/>
        <w:t>文档修订记录</w:t>
      </w:r>
      <w:r>
        <w:t xml:space="preserve"> | Outstanding Issues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254"/>
        <w:gridCol w:w="1000"/>
        <w:gridCol w:w="1266"/>
        <w:gridCol w:w="961"/>
      </w:tblGrid>
      <w:tr w:rsidR="008E05DD" w14:paraId="641BB9C9" w14:textId="77777777" w:rsidTr="008E05DD">
        <w:trPr>
          <w:jc w:val="center"/>
        </w:trPr>
        <w:tc>
          <w:tcPr>
            <w:tcW w:w="817" w:type="dxa"/>
            <w:shd w:val="clear" w:color="auto" w:fill="D9D9D9"/>
          </w:tcPr>
          <w:p w14:paraId="5B79CCF1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14:paraId="6AB832B5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14:paraId="377E3EF1" w14:textId="77777777" w:rsidR="008E05DD" w:rsidRDefault="008E05DD" w:rsidP="008E05DD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254" w:type="dxa"/>
            <w:shd w:val="clear" w:color="auto" w:fill="D9D9D9"/>
          </w:tcPr>
          <w:p w14:paraId="014180B1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1000" w:type="dxa"/>
            <w:shd w:val="clear" w:color="auto" w:fill="D9D9D9"/>
          </w:tcPr>
          <w:p w14:paraId="48F2B14F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66" w:type="dxa"/>
            <w:shd w:val="clear" w:color="auto" w:fill="D9D9D9"/>
          </w:tcPr>
          <w:p w14:paraId="21890795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14:paraId="20F4A2F1" w14:textId="77777777" w:rsidR="008E05DD" w:rsidRDefault="008E05DD" w:rsidP="008E05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8E05DD" w14:paraId="504BE95E" w14:textId="77777777" w:rsidTr="008E05DD">
        <w:trPr>
          <w:jc w:val="center"/>
        </w:trPr>
        <w:tc>
          <w:tcPr>
            <w:tcW w:w="817" w:type="dxa"/>
          </w:tcPr>
          <w:p w14:paraId="16B343BE" w14:textId="77777777" w:rsidR="008E05DD" w:rsidRDefault="008E05DD" w:rsidP="008E05DD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14:paraId="763A7CD4" w14:textId="77777777" w:rsidR="008E05DD" w:rsidRDefault="008E05DD" w:rsidP="008E05DD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14:paraId="3CD3C2AF" w14:textId="77777777" w:rsidR="008E05DD" w:rsidRDefault="008E05DD" w:rsidP="008E05DD">
            <w:r>
              <w:rPr>
                <w:rFonts w:hint="eastAsia"/>
              </w:rPr>
              <w:t>文档创建</w:t>
            </w:r>
          </w:p>
        </w:tc>
        <w:tc>
          <w:tcPr>
            <w:tcW w:w="1254" w:type="dxa"/>
          </w:tcPr>
          <w:p w14:paraId="22E07C2F" w14:textId="77777777" w:rsidR="008E05DD" w:rsidRDefault="008E05DD" w:rsidP="00E51D76"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 w:rsidR="00E51D76"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</w:t>
            </w:r>
            <w:r w:rsidR="00E51D76"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1908CAED" w14:textId="0F3AB74B" w:rsidR="008E05DD" w:rsidRDefault="00B52832" w:rsidP="008E05DD">
            <w:ins w:id="5" w:author="Amy" w:date="2020-05-10T11:26:00Z">
              <w:r>
                <w:rPr>
                  <w:rFonts w:hint="eastAsia"/>
                </w:rPr>
                <w:t>X</w:t>
              </w:r>
              <w:r>
                <w:t>XX</w:t>
              </w:r>
            </w:ins>
            <w:del w:id="6" w:author="Amy" w:date="2020-05-10T11:26:00Z">
              <w:r w:rsidR="001A7B72" w:rsidDel="00B52832">
                <w:rPr>
                  <w:rFonts w:hint="eastAsia"/>
                </w:rPr>
                <w:delText>陈卓</w:delText>
              </w:r>
            </w:del>
          </w:p>
        </w:tc>
        <w:tc>
          <w:tcPr>
            <w:tcW w:w="1266" w:type="dxa"/>
          </w:tcPr>
          <w:p w14:paraId="015DB441" w14:textId="77777777" w:rsidR="008E05DD" w:rsidRDefault="008E05DD" w:rsidP="008E05DD"/>
        </w:tc>
        <w:tc>
          <w:tcPr>
            <w:tcW w:w="961" w:type="dxa"/>
          </w:tcPr>
          <w:p w14:paraId="02D8C00A" w14:textId="77777777" w:rsidR="008E05DD" w:rsidRDefault="008E05DD" w:rsidP="008E05DD"/>
        </w:tc>
      </w:tr>
      <w:tr w:rsidR="00520D87" w14:paraId="720BB7AB" w14:textId="77777777" w:rsidTr="008E05DD">
        <w:trPr>
          <w:jc w:val="center"/>
        </w:trPr>
        <w:tc>
          <w:tcPr>
            <w:tcW w:w="817" w:type="dxa"/>
          </w:tcPr>
          <w:p w14:paraId="0B44A729" w14:textId="77777777" w:rsidR="00520D87" w:rsidRDefault="00520D87" w:rsidP="008E05DD">
            <w:r>
              <w:rPr>
                <w:rFonts w:hint="eastAsia"/>
              </w:rPr>
              <w:t>V1.0.1</w:t>
            </w:r>
          </w:p>
        </w:tc>
        <w:tc>
          <w:tcPr>
            <w:tcW w:w="713" w:type="dxa"/>
          </w:tcPr>
          <w:p w14:paraId="63CD7941" w14:textId="77777777" w:rsidR="00520D87" w:rsidRDefault="00520D87" w:rsidP="008E05DD">
            <w:r>
              <w:rPr>
                <w:rFonts w:hint="eastAsia"/>
              </w:rPr>
              <w:t>M</w:t>
            </w:r>
          </w:p>
        </w:tc>
        <w:tc>
          <w:tcPr>
            <w:tcW w:w="2511" w:type="dxa"/>
          </w:tcPr>
          <w:p w14:paraId="5CB196A4" w14:textId="77777777" w:rsidR="00520D87" w:rsidRDefault="00520D87" w:rsidP="008E05DD">
            <w:r>
              <w:rPr>
                <w:rFonts w:hint="eastAsia"/>
              </w:rPr>
              <w:t>增加手工划转</w:t>
            </w:r>
          </w:p>
        </w:tc>
        <w:tc>
          <w:tcPr>
            <w:tcW w:w="1254" w:type="dxa"/>
          </w:tcPr>
          <w:p w14:paraId="23ECFE3A" w14:textId="77777777" w:rsidR="00520D87" w:rsidRDefault="00520D87" w:rsidP="00E51D76">
            <w:r>
              <w:t>2014-11-05</w:t>
            </w:r>
          </w:p>
        </w:tc>
        <w:tc>
          <w:tcPr>
            <w:tcW w:w="1000" w:type="dxa"/>
          </w:tcPr>
          <w:p w14:paraId="55E1B915" w14:textId="4DB76216" w:rsidR="00520D87" w:rsidRDefault="00B52832" w:rsidP="008E05DD">
            <w:ins w:id="7" w:author="Amy" w:date="2020-05-10T11:26:00Z">
              <w:r>
                <w:rPr>
                  <w:rFonts w:hint="eastAsia"/>
                </w:rPr>
                <w:t>X</w:t>
              </w:r>
              <w:r>
                <w:t>XX</w:t>
              </w:r>
            </w:ins>
            <w:del w:id="8" w:author="Amy" w:date="2020-05-10T11:26:00Z">
              <w:r w:rsidR="00520D87" w:rsidDel="00B52832">
                <w:rPr>
                  <w:rFonts w:hint="eastAsia"/>
                </w:rPr>
                <w:delText>游魁良</w:delText>
              </w:r>
            </w:del>
          </w:p>
        </w:tc>
        <w:tc>
          <w:tcPr>
            <w:tcW w:w="1266" w:type="dxa"/>
          </w:tcPr>
          <w:p w14:paraId="4F863571" w14:textId="77777777" w:rsidR="00520D87" w:rsidRDefault="00520D87" w:rsidP="008E05DD"/>
        </w:tc>
        <w:tc>
          <w:tcPr>
            <w:tcW w:w="961" w:type="dxa"/>
          </w:tcPr>
          <w:p w14:paraId="6ABD0F95" w14:textId="77777777" w:rsidR="00520D87" w:rsidRDefault="00520D87" w:rsidP="008E05DD"/>
        </w:tc>
      </w:tr>
    </w:tbl>
    <w:p w14:paraId="46921494" w14:textId="77777777" w:rsidR="008E05DD" w:rsidRDefault="008E05DD" w:rsidP="008E05DD">
      <w:pPr>
        <w:ind w:left="420" w:firstLine="420"/>
      </w:pPr>
    </w:p>
    <w:p w14:paraId="6D2C5C89" w14:textId="77777777" w:rsidR="008E05DD" w:rsidRDefault="008E05DD" w:rsidP="008E05DD">
      <w:pPr>
        <w:ind w:left="420" w:firstLine="420"/>
      </w:pPr>
      <w:r>
        <w:rPr>
          <w:rFonts w:hint="eastAsia"/>
        </w:rPr>
        <w:t>说明：</w:t>
      </w:r>
    </w:p>
    <w:p w14:paraId="59E6EDC0" w14:textId="77777777" w:rsidR="008E05DD" w:rsidRDefault="008E05DD" w:rsidP="008E05DD">
      <w:pPr>
        <w:ind w:left="420" w:firstLine="420"/>
      </w:pPr>
      <w:r>
        <w:rPr>
          <w:rFonts w:hint="eastAsia"/>
        </w:rPr>
        <w:t>版本编号栏中填入版本编号或者更改记录编号。</w:t>
      </w:r>
    </w:p>
    <w:p w14:paraId="0B3BD3DE" w14:textId="77777777" w:rsidR="008E05DD" w:rsidRDefault="008E05DD" w:rsidP="008E05DD">
      <w:pPr>
        <w:ind w:left="420" w:firstLine="420"/>
      </w:pPr>
      <w:r>
        <w:rPr>
          <w:rFonts w:hint="eastAsia"/>
        </w:rPr>
        <w:t>变化状态分为三种状态：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——增加；</w:t>
      </w:r>
      <w:r>
        <w:rPr>
          <w:rFonts w:hint="eastAsia"/>
        </w:rPr>
        <w:t>M</w:t>
      </w:r>
      <w:r>
        <w:rPr>
          <w:rFonts w:hint="eastAsia"/>
        </w:rPr>
        <w:t>——修改；</w:t>
      </w:r>
      <w:r>
        <w:rPr>
          <w:rFonts w:hint="eastAsia"/>
        </w:rPr>
        <w:t>D</w:t>
      </w:r>
      <w:r>
        <w:rPr>
          <w:rFonts w:hint="eastAsia"/>
        </w:rPr>
        <w:t>——删除。</w:t>
      </w:r>
    </w:p>
    <w:p w14:paraId="113B9B75" w14:textId="77777777" w:rsidR="008E05DD" w:rsidRDefault="008E05DD" w:rsidP="008E05DD">
      <w:pPr>
        <w:ind w:left="420" w:firstLine="420"/>
      </w:pPr>
      <w:r>
        <w:rPr>
          <w:rFonts w:hint="eastAsia"/>
        </w:rPr>
        <w:t>在简要说明栏中填写变更的内容和变更的范围。</w:t>
      </w:r>
    </w:p>
    <w:p w14:paraId="36C786A2" w14:textId="77777777" w:rsidR="008E05DD" w:rsidRDefault="008E05DD" w:rsidP="008E05DD">
      <w:pPr>
        <w:ind w:left="420" w:firstLine="420"/>
      </w:pPr>
      <w:r>
        <w:rPr>
          <w:rFonts w:hint="eastAsia"/>
        </w:rPr>
        <w:t>表中所有日期格式为：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14:paraId="1F84D85C" w14:textId="77777777" w:rsidR="00D3199B" w:rsidRDefault="00D3199B" w:rsidP="008E05DD">
      <w:pPr>
        <w:ind w:left="420" w:firstLine="420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6287"/>
      </w:tblGrid>
      <w:tr w:rsidR="00D447BA" w:rsidRPr="004111AB" w14:paraId="0696F738" w14:textId="77777777" w:rsidTr="00CA16A1">
        <w:tc>
          <w:tcPr>
            <w:tcW w:w="1815" w:type="dxa"/>
            <w:shd w:val="clear" w:color="auto" w:fill="auto"/>
          </w:tcPr>
          <w:p w14:paraId="466CFD4A" w14:textId="77777777" w:rsidR="00D447BA" w:rsidRPr="004111AB" w:rsidRDefault="00D447BA" w:rsidP="00CA16A1">
            <w:pPr>
              <w:jc w:val="center"/>
              <w:rPr>
                <w:b/>
                <w:sz w:val="24"/>
                <w:szCs w:val="24"/>
              </w:rPr>
            </w:pPr>
            <w:r w:rsidRPr="004111AB"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6287" w:type="dxa"/>
            <w:shd w:val="clear" w:color="auto" w:fill="auto"/>
          </w:tcPr>
          <w:p w14:paraId="5E3DDEBE" w14:textId="77777777" w:rsidR="00D447BA" w:rsidRPr="004111AB" w:rsidRDefault="00D447BA" w:rsidP="00CA16A1">
            <w:pPr>
              <w:jc w:val="center"/>
              <w:rPr>
                <w:b/>
                <w:sz w:val="24"/>
                <w:szCs w:val="24"/>
              </w:rPr>
            </w:pPr>
            <w:r w:rsidRPr="004111AB">
              <w:rPr>
                <w:rFonts w:hint="eastAsia"/>
                <w:b/>
                <w:sz w:val="24"/>
                <w:szCs w:val="24"/>
              </w:rPr>
              <w:t>修改说明</w:t>
            </w:r>
          </w:p>
        </w:tc>
      </w:tr>
      <w:tr w:rsidR="00D447BA" w:rsidRPr="00887638" w14:paraId="1B24DB75" w14:textId="77777777" w:rsidTr="00CA16A1">
        <w:tc>
          <w:tcPr>
            <w:tcW w:w="1815" w:type="dxa"/>
            <w:shd w:val="clear" w:color="auto" w:fill="auto"/>
          </w:tcPr>
          <w:p w14:paraId="6896CACD" w14:textId="77777777" w:rsidR="00D447BA" w:rsidRPr="004111AB" w:rsidRDefault="00D447BA" w:rsidP="00CA16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V1.0.1</w:t>
            </w:r>
          </w:p>
        </w:tc>
        <w:tc>
          <w:tcPr>
            <w:tcW w:w="6287" w:type="dxa"/>
            <w:shd w:val="clear" w:color="auto" w:fill="auto"/>
          </w:tcPr>
          <w:p w14:paraId="7BEF01CC" w14:textId="77777777" w:rsidR="00D447BA" w:rsidRPr="00887638" w:rsidRDefault="00D447BA" w:rsidP="00CA16A1">
            <w:pPr>
              <w:jc w:val="left"/>
            </w:pPr>
            <w:r>
              <w:rPr>
                <w:rFonts w:hint="eastAsia"/>
              </w:rPr>
              <w:t>手工划转交易从结售汇模块移到公共交易模块</w:t>
            </w:r>
          </w:p>
        </w:tc>
      </w:tr>
    </w:tbl>
    <w:p w14:paraId="7003E427" w14:textId="77777777" w:rsidR="008E05DD" w:rsidRDefault="008E05DD" w:rsidP="00E42B3A">
      <w:pPr>
        <w:jc w:val="center"/>
      </w:pPr>
      <w:r>
        <w:rPr>
          <w:lang w:val="zh-CN"/>
        </w:rPr>
        <w:br w:type="page"/>
      </w:r>
      <w:r w:rsidR="00B51EE7" w:rsidRPr="001A7A64">
        <w:rPr>
          <w:rFonts w:asciiTheme="minorEastAsia" w:hAnsiTheme="minorEastAsia" w:hint="eastAsia"/>
          <w:sz w:val="44"/>
          <w:szCs w:val="44"/>
          <w:lang w:val="zh-CN"/>
        </w:rPr>
        <w:lastRenderedPageBreak/>
        <w:t>目录</w:t>
      </w:r>
    </w:p>
    <w:p w14:paraId="6054A566" w14:textId="77777777" w:rsidR="00AF0C4B" w:rsidRDefault="00E2789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E05DD">
        <w:instrText xml:space="preserve"> TOC \o "1-3" \h \z \u </w:instrText>
      </w:r>
      <w:r>
        <w:fldChar w:fldCharType="separate"/>
      </w:r>
      <w:hyperlink w:anchor="_Toc399282921" w:history="1">
        <w:r w:rsidR="00AF0C4B" w:rsidRPr="00406A55">
          <w:rPr>
            <w:rStyle w:val="aa"/>
            <w:rFonts w:hint="eastAsia"/>
            <w:noProof/>
          </w:rPr>
          <w:t>引言</w:t>
        </w:r>
        <w:r w:rsidR="00AF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A365D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22" w:history="1">
        <w:r w:rsidR="00AF0C4B" w:rsidRPr="00406A55">
          <w:rPr>
            <w:rStyle w:val="aa"/>
            <w:noProof/>
          </w:rPr>
          <w:t>1.1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定义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_Toc399282922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61E44E5F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23" w:history="1">
        <w:r w:rsidR="00AF0C4B" w:rsidRPr="00406A55">
          <w:rPr>
            <w:rStyle w:val="aa"/>
            <w:noProof/>
          </w:rPr>
          <w:t>1.2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文档范围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_Toc399282923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0E9F8262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24" w:history="1">
        <w:r w:rsidR="00AF0C4B" w:rsidRPr="00406A55">
          <w:rPr>
            <w:rStyle w:val="aa"/>
            <w:noProof/>
          </w:rPr>
          <w:t>1.3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参考资料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_Toc399282924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1859A459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25" w:history="1">
        <w:r w:rsidR="00AF0C4B" w:rsidRPr="00406A55">
          <w:rPr>
            <w:rStyle w:val="aa"/>
            <w:noProof/>
          </w:rPr>
          <w:t>1.4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功能列表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_Toc399282925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4202AD65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26" w:history="1">
        <w:r w:rsidR="00AF0C4B" w:rsidRPr="00406A55">
          <w:rPr>
            <w:rStyle w:val="aa"/>
            <w:noProof/>
          </w:rPr>
          <w:t>1.5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界面要素定义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_Toc399282926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7BC2C4F8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27" w:history="1">
        <w:r w:rsidR="00AF0C4B" w:rsidRPr="00406A55">
          <w:rPr>
            <w:rStyle w:val="aa"/>
            <w:noProof/>
          </w:rPr>
          <w:t>1.5.1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输入项字段说明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_Toc399282927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4</w:t>
        </w:r>
        <w:r w:rsidR="00E2789E">
          <w:rPr>
            <w:noProof/>
            <w:webHidden/>
          </w:rPr>
          <w:fldChar w:fldCharType="end"/>
        </w:r>
      </w:hyperlink>
    </w:p>
    <w:p w14:paraId="7A0B50A8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28" w:history="1">
        <w:r w:rsidR="00AF0C4B" w:rsidRPr="00406A55">
          <w:rPr>
            <w:rStyle w:val="aa"/>
            <w:noProof/>
          </w:rPr>
          <w:t>1.5.2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输入项字段</w:t>
        </w:r>
        <w:r w:rsidR="00AF0C4B" w:rsidRPr="00406A55">
          <w:rPr>
            <w:rStyle w:val="aa"/>
            <w:noProof/>
          </w:rPr>
          <w:t xml:space="preserve">M/O/P </w:t>
        </w:r>
        <w:r w:rsidR="00AF0C4B" w:rsidRPr="00406A55">
          <w:rPr>
            <w:rStyle w:val="aa"/>
            <w:rFonts w:hint="eastAsia"/>
            <w:noProof/>
          </w:rPr>
          <w:t>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_Toc399282928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5</w:t>
        </w:r>
        <w:r w:rsidR="00E2789E">
          <w:rPr>
            <w:noProof/>
            <w:webHidden/>
          </w:rPr>
          <w:fldChar w:fldCharType="end"/>
        </w:r>
      </w:hyperlink>
    </w:p>
    <w:p w14:paraId="1F2232E5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29" w:history="1">
        <w:r w:rsidR="00AF0C4B" w:rsidRPr="00406A55">
          <w:rPr>
            <w:rStyle w:val="aa"/>
            <w:noProof/>
          </w:rPr>
          <w:t>1.5.3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输入项字段数据来源说明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_Toc399282929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5</w:t>
        </w:r>
        <w:r w:rsidR="00E2789E">
          <w:rPr>
            <w:noProof/>
            <w:webHidden/>
          </w:rPr>
          <w:fldChar w:fldCharType="end"/>
        </w:r>
      </w:hyperlink>
    </w:p>
    <w:p w14:paraId="7E074A63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0" w:history="1">
        <w:r w:rsidR="00AF0C4B" w:rsidRPr="00406A55">
          <w:rPr>
            <w:rStyle w:val="aa"/>
            <w:noProof/>
          </w:rPr>
          <w:t>1.5.4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按钮说明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_Toc399282930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5</w:t>
        </w:r>
        <w:r w:rsidR="00E2789E">
          <w:rPr>
            <w:noProof/>
            <w:webHidden/>
          </w:rPr>
          <w:fldChar w:fldCharType="end"/>
        </w:r>
      </w:hyperlink>
    </w:p>
    <w:p w14:paraId="78BDB7F0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31" w:history="1">
        <w:r w:rsidR="00AF0C4B" w:rsidRPr="00406A55">
          <w:rPr>
            <w:rStyle w:val="aa"/>
            <w:noProof/>
          </w:rPr>
          <w:t>1.6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参数说明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_Toc399282931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6</w:t>
        </w:r>
        <w:r w:rsidR="00E2789E">
          <w:rPr>
            <w:noProof/>
            <w:webHidden/>
          </w:rPr>
          <w:fldChar w:fldCharType="end"/>
        </w:r>
      </w:hyperlink>
    </w:p>
    <w:p w14:paraId="21467BAF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2" w:history="1">
        <w:r w:rsidR="00AF0C4B" w:rsidRPr="00406A55">
          <w:rPr>
            <w:rStyle w:val="aa"/>
            <w:noProof/>
          </w:rPr>
          <w:t>1.6.1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报文类型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_Toc399282932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6</w:t>
        </w:r>
        <w:r w:rsidR="00E2789E">
          <w:rPr>
            <w:noProof/>
            <w:webHidden/>
          </w:rPr>
          <w:fldChar w:fldCharType="end"/>
        </w:r>
      </w:hyperlink>
    </w:p>
    <w:p w14:paraId="2803A80A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3" w:history="1">
        <w:r w:rsidR="00AF0C4B" w:rsidRPr="00406A55">
          <w:rPr>
            <w:rStyle w:val="aa"/>
            <w:noProof/>
          </w:rPr>
          <w:t>1.6.2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币种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_Toc399282933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6</w:t>
        </w:r>
        <w:r w:rsidR="00E2789E">
          <w:rPr>
            <w:noProof/>
            <w:webHidden/>
          </w:rPr>
          <w:fldChar w:fldCharType="end"/>
        </w:r>
      </w:hyperlink>
    </w:p>
    <w:p w14:paraId="2F525BB4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4" w:history="1">
        <w:r w:rsidR="00AF0C4B" w:rsidRPr="00406A55">
          <w:rPr>
            <w:rStyle w:val="aa"/>
            <w:noProof/>
          </w:rPr>
          <w:t>1.6.3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费用大类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_Toc399282934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0594DA97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35" w:history="1">
        <w:r w:rsidR="00AF0C4B" w:rsidRPr="00406A55">
          <w:rPr>
            <w:rStyle w:val="aa"/>
            <w:noProof/>
          </w:rPr>
          <w:t>1.7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收费标准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_Toc399282935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3A92904C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6" w:history="1">
        <w:r w:rsidR="00AF0C4B" w:rsidRPr="00406A55">
          <w:rPr>
            <w:rStyle w:val="aa"/>
            <w:noProof/>
          </w:rPr>
          <w:t>1.7.1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电报费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_Toc399282936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23B68B5A" w14:textId="77777777" w:rsidR="00AF0C4B" w:rsidRDefault="00627F14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9282937" w:history="1">
        <w:r w:rsidR="00AF0C4B" w:rsidRPr="00406A55">
          <w:rPr>
            <w:rStyle w:val="aa"/>
            <w:noProof/>
          </w:rPr>
          <w:t>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公共交易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_Toc399282937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2D0CCA12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38" w:history="1">
        <w:r w:rsidR="00AF0C4B" w:rsidRPr="00406A55">
          <w:rPr>
            <w:rStyle w:val="aa"/>
            <w:noProof/>
          </w:rPr>
          <w:t>2.1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业务流程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_Toc399282938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5EB0EE3A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39" w:history="1">
        <w:r w:rsidR="00AF0C4B" w:rsidRPr="00406A55">
          <w:rPr>
            <w:rStyle w:val="aa"/>
            <w:noProof/>
          </w:rPr>
          <w:t>2.1.1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业务流程图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_Toc399282939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44B0112B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0" w:history="1">
        <w:r w:rsidR="00AF0C4B" w:rsidRPr="00406A55">
          <w:rPr>
            <w:rStyle w:val="aa"/>
            <w:noProof/>
          </w:rPr>
          <w:t>2.1.2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业务流程图说明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_Toc399282940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7</w:t>
        </w:r>
        <w:r w:rsidR="00E2789E">
          <w:rPr>
            <w:noProof/>
            <w:webHidden/>
          </w:rPr>
          <w:fldChar w:fldCharType="end"/>
        </w:r>
      </w:hyperlink>
    </w:p>
    <w:p w14:paraId="318F8041" w14:textId="77777777" w:rsidR="00AF0C4B" w:rsidRDefault="00627F14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9282941" w:history="1">
        <w:r w:rsidR="00AF0C4B" w:rsidRPr="00406A55">
          <w:rPr>
            <w:rStyle w:val="aa"/>
            <w:noProof/>
          </w:rPr>
          <w:t>2.2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公共交易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_Toc399282941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8</w:t>
        </w:r>
        <w:r w:rsidR="00E2789E">
          <w:rPr>
            <w:noProof/>
            <w:webHidden/>
          </w:rPr>
          <w:fldChar w:fldCharType="end"/>
        </w:r>
      </w:hyperlink>
    </w:p>
    <w:p w14:paraId="69380B16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2" w:history="1">
        <w:r w:rsidR="00AF0C4B" w:rsidRPr="00406A55">
          <w:rPr>
            <w:rStyle w:val="aa"/>
            <w:noProof/>
          </w:rPr>
          <w:t>2.2.1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往来函电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_Toc399282942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8</w:t>
        </w:r>
        <w:r w:rsidR="00E2789E">
          <w:rPr>
            <w:noProof/>
            <w:webHidden/>
          </w:rPr>
          <w:fldChar w:fldCharType="end"/>
        </w:r>
      </w:hyperlink>
    </w:p>
    <w:p w14:paraId="260E4427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3" w:history="1">
        <w:r w:rsidR="00AF0C4B" w:rsidRPr="00406A55">
          <w:rPr>
            <w:rStyle w:val="aa"/>
            <w:noProof/>
          </w:rPr>
          <w:t>2.2.2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注销恢复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_Toc399282943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11</w:t>
        </w:r>
        <w:r w:rsidR="00E2789E">
          <w:rPr>
            <w:noProof/>
            <w:webHidden/>
          </w:rPr>
          <w:fldChar w:fldCharType="end"/>
        </w:r>
      </w:hyperlink>
    </w:p>
    <w:p w14:paraId="0C595AFF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4" w:history="1">
        <w:r w:rsidR="00AF0C4B" w:rsidRPr="00406A55">
          <w:rPr>
            <w:rStyle w:val="aa"/>
            <w:noProof/>
          </w:rPr>
          <w:t>2.2.3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保证金管理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_Toc399282944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13</w:t>
        </w:r>
        <w:r w:rsidR="00E2789E">
          <w:rPr>
            <w:noProof/>
            <w:webHidden/>
          </w:rPr>
          <w:fldChar w:fldCharType="end"/>
        </w:r>
      </w:hyperlink>
    </w:p>
    <w:p w14:paraId="5B049F68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5" w:history="1">
        <w:r w:rsidR="00AF0C4B" w:rsidRPr="00406A55">
          <w:rPr>
            <w:rStyle w:val="aa"/>
            <w:noProof/>
          </w:rPr>
          <w:t>2.2.4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待收费用收取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_Toc399282945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17</w:t>
        </w:r>
        <w:r w:rsidR="00E2789E">
          <w:rPr>
            <w:noProof/>
            <w:webHidden/>
          </w:rPr>
          <w:fldChar w:fldCharType="end"/>
        </w:r>
      </w:hyperlink>
    </w:p>
    <w:p w14:paraId="5B645084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6" w:history="1">
        <w:r w:rsidR="00AF0C4B" w:rsidRPr="00406A55">
          <w:rPr>
            <w:rStyle w:val="aa"/>
            <w:noProof/>
          </w:rPr>
          <w:t>2.2.5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手工冲账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_Toc399282946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21</w:t>
        </w:r>
        <w:r w:rsidR="00E2789E">
          <w:rPr>
            <w:noProof/>
            <w:webHidden/>
          </w:rPr>
          <w:fldChar w:fldCharType="end"/>
        </w:r>
      </w:hyperlink>
    </w:p>
    <w:p w14:paraId="3271BBD5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7" w:history="1">
        <w:r w:rsidR="00AF0C4B" w:rsidRPr="00406A55">
          <w:rPr>
            <w:rStyle w:val="aa"/>
            <w:noProof/>
          </w:rPr>
          <w:t>2.2.6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重发</w:t>
        </w:r>
        <w:r w:rsidR="00AF0C4B" w:rsidRPr="00406A55">
          <w:rPr>
            <w:rStyle w:val="aa"/>
            <w:noProof/>
          </w:rPr>
          <w:t>NAK</w:t>
        </w:r>
        <w:r w:rsidR="00AF0C4B" w:rsidRPr="00406A55">
          <w:rPr>
            <w:rStyle w:val="aa"/>
            <w:rFonts w:hint="eastAsia"/>
            <w:noProof/>
          </w:rPr>
          <w:t>报文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_Toc399282947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25</w:t>
        </w:r>
        <w:r w:rsidR="00E2789E">
          <w:rPr>
            <w:noProof/>
            <w:webHidden/>
          </w:rPr>
          <w:fldChar w:fldCharType="end"/>
        </w:r>
      </w:hyperlink>
    </w:p>
    <w:p w14:paraId="503FB916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8" w:history="1">
        <w:r w:rsidR="00AF0C4B" w:rsidRPr="00406A55">
          <w:rPr>
            <w:rStyle w:val="aa"/>
            <w:noProof/>
          </w:rPr>
          <w:t>2.2.7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账号余额查询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_Toc399282948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26</w:t>
        </w:r>
        <w:r w:rsidR="00E2789E">
          <w:rPr>
            <w:noProof/>
            <w:webHidden/>
          </w:rPr>
          <w:fldChar w:fldCharType="end"/>
        </w:r>
      </w:hyperlink>
    </w:p>
    <w:p w14:paraId="37AC719C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49" w:history="1">
        <w:r w:rsidR="00AF0C4B" w:rsidRPr="00406A55">
          <w:rPr>
            <w:rStyle w:val="aa"/>
            <w:noProof/>
          </w:rPr>
          <w:t>2.2.8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手工发报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_Toc399282949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27</w:t>
        </w:r>
        <w:r w:rsidR="00E2789E">
          <w:rPr>
            <w:noProof/>
            <w:webHidden/>
          </w:rPr>
          <w:fldChar w:fldCharType="end"/>
        </w:r>
      </w:hyperlink>
    </w:p>
    <w:p w14:paraId="6D8F47BC" w14:textId="77777777" w:rsidR="00AF0C4B" w:rsidRDefault="00627F14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99282950" w:history="1">
        <w:r w:rsidR="00AF0C4B" w:rsidRPr="00406A55">
          <w:rPr>
            <w:rStyle w:val="aa"/>
            <w:noProof/>
          </w:rPr>
          <w:t>2.2.9</w:t>
        </w:r>
        <w:r w:rsidR="00AF0C4B">
          <w:rPr>
            <w:rFonts w:asciiTheme="minorHAnsi" w:eastAsiaTheme="minorEastAsia" w:hAnsiTheme="minorHAnsi" w:cstheme="minorBidi"/>
            <w:noProof/>
          </w:rPr>
          <w:tab/>
        </w:r>
        <w:r w:rsidR="00AF0C4B" w:rsidRPr="00406A55">
          <w:rPr>
            <w:rStyle w:val="aa"/>
            <w:rFonts w:hint="eastAsia"/>
            <w:noProof/>
          </w:rPr>
          <w:t>手工会计</w:t>
        </w:r>
        <w:r w:rsidR="00AF0C4B">
          <w:rPr>
            <w:noProof/>
            <w:webHidden/>
          </w:rPr>
          <w:tab/>
        </w:r>
        <w:r w:rsidR="00E2789E">
          <w:rPr>
            <w:noProof/>
            <w:webHidden/>
          </w:rPr>
          <w:fldChar w:fldCharType="begin"/>
        </w:r>
        <w:r w:rsidR="00AF0C4B">
          <w:rPr>
            <w:noProof/>
            <w:webHidden/>
          </w:rPr>
          <w:instrText xml:space="preserve"> PAGEREF _Toc399282950 \h </w:instrText>
        </w:r>
        <w:r w:rsidR="00E2789E">
          <w:rPr>
            <w:noProof/>
            <w:webHidden/>
          </w:rPr>
        </w:r>
        <w:r w:rsidR="00E2789E">
          <w:rPr>
            <w:noProof/>
            <w:webHidden/>
          </w:rPr>
          <w:fldChar w:fldCharType="separate"/>
        </w:r>
        <w:r w:rsidR="00B710F5">
          <w:rPr>
            <w:noProof/>
            <w:webHidden/>
          </w:rPr>
          <w:t>30</w:t>
        </w:r>
        <w:r w:rsidR="00E2789E">
          <w:rPr>
            <w:noProof/>
            <w:webHidden/>
          </w:rPr>
          <w:fldChar w:fldCharType="end"/>
        </w:r>
      </w:hyperlink>
    </w:p>
    <w:p w14:paraId="2CBFDDE0" w14:textId="77777777" w:rsidR="008E05DD" w:rsidRDefault="00E2789E" w:rsidP="008E05DD">
      <w:pPr>
        <w:ind w:left="420" w:firstLine="420"/>
      </w:pPr>
      <w:r>
        <w:fldChar w:fldCharType="end"/>
      </w:r>
    </w:p>
    <w:p w14:paraId="57AFA77A" w14:textId="77777777" w:rsidR="008E05DD" w:rsidRPr="007C4EE1" w:rsidRDefault="008E05DD" w:rsidP="009300E3">
      <w:pPr>
        <w:pStyle w:val="1"/>
        <w:numPr>
          <w:ilvl w:val="0"/>
          <w:numId w:val="0"/>
        </w:numPr>
        <w:ind w:left="432"/>
      </w:pPr>
      <w:r>
        <w:br w:type="page"/>
      </w:r>
      <w:bookmarkStart w:id="9" w:name="_Toc399282921"/>
      <w:r w:rsidRPr="007C4EE1">
        <w:rPr>
          <w:rFonts w:hint="eastAsia"/>
        </w:rPr>
        <w:t>引言</w:t>
      </w:r>
      <w:bookmarkEnd w:id="9"/>
    </w:p>
    <w:p w14:paraId="08B8C9A4" w14:textId="77777777" w:rsidR="008E05DD" w:rsidRDefault="008E05DD" w:rsidP="00746F93">
      <w:pPr>
        <w:pStyle w:val="2"/>
      </w:pPr>
      <w:bookmarkStart w:id="10" w:name="_Toc399282922"/>
      <w:r>
        <w:rPr>
          <w:rFonts w:hint="eastAsia"/>
        </w:rPr>
        <w:t>定义</w:t>
      </w:r>
      <w:bookmarkEnd w:id="10"/>
    </w:p>
    <w:p w14:paraId="341C55A5" w14:textId="77777777" w:rsidR="008E05DD" w:rsidRDefault="008E05DD" w:rsidP="008E05DD">
      <w:pPr>
        <w:ind w:firstLine="420"/>
        <w:rPr>
          <w:i/>
          <w:color w:val="00B0F0"/>
        </w:rPr>
      </w:pPr>
      <w:r>
        <w:rPr>
          <w:rFonts w:hint="eastAsia"/>
          <w:i/>
          <w:color w:val="00B0F0"/>
        </w:rPr>
        <w:t>【对名词、术语进行定义】</w:t>
      </w:r>
    </w:p>
    <w:p w14:paraId="3E0E7634" w14:textId="77777777" w:rsidR="008E05DD" w:rsidRDefault="008E05DD" w:rsidP="00746F93">
      <w:pPr>
        <w:pStyle w:val="2"/>
      </w:pPr>
      <w:bookmarkStart w:id="11" w:name="_Toc399282923"/>
      <w:r>
        <w:rPr>
          <w:rFonts w:hint="eastAsia"/>
        </w:rPr>
        <w:t>文档范围</w:t>
      </w:r>
      <w:bookmarkEnd w:id="11"/>
    </w:p>
    <w:p w14:paraId="4BD98BDF" w14:textId="77777777" w:rsidR="008E05DD" w:rsidRDefault="008E05DD" w:rsidP="008E05DD">
      <w:pPr>
        <w:ind w:firstLine="420"/>
        <w:rPr>
          <w:i/>
          <w:color w:val="00B0F0"/>
        </w:rPr>
      </w:pPr>
      <w:r>
        <w:rPr>
          <w:rFonts w:hint="eastAsia"/>
          <w:i/>
          <w:color w:val="00B0F0"/>
        </w:rPr>
        <w:t>【对产品覆盖进行描述】</w:t>
      </w:r>
    </w:p>
    <w:p w14:paraId="73D7C1D3" w14:textId="77777777" w:rsidR="007C4EE1" w:rsidRDefault="007C4EE1" w:rsidP="00746F93">
      <w:pPr>
        <w:pStyle w:val="2"/>
      </w:pPr>
      <w:bookmarkStart w:id="12" w:name="_Toc399282924"/>
      <w:r>
        <w:rPr>
          <w:rFonts w:hint="eastAsia"/>
        </w:rPr>
        <w:t>参考资料</w:t>
      </w:r>
      <w:bookmarkEnd w:id="12"/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43"/>
        <w:gridCol w:w="1749"/>
        <w:gridCol w:w="1750"/>
        <w:gridCol w:w="1606"/>
      </w:tblGrid>
      <w:tr w:rsidR="007C4EE1" w14:paraId="4EBBBB9A" w14:textId="77777777" w:rsidTr="001C768B">
        <w:tc>
          <w:tcPr>
            <w:tcW w:w="900" w:type="dxa"/>
            <w:shd w:val="clear" w:color="auto" w:fill="D9D9D9"/>
          </w:tcPr>
          <w:p w14:paraId="3733B75C" w14:textId="77777777" w:rsidR="007C4EE1" w:rsidRDefault="007C4EE1" w:rsidP="001C768B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D9D9D9"/>
          </w:tcPr>
          <w:p w14:paraId="560E1A10" w14:textId="77777777" w:rsidR="007C4EE1" w:rsidRDefault="007C4EE1" w:rsidP="001C768B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749" w:type="dxa"/>
            <w:shd w:val="clear" w:color="auto" w:fill="D9D9D9"/>
          </w:tcPr>
          <w:p w14:paraId="760AC940" w14:textId="77777777" w:rsidR="007C4EE1" w:rsidRDefault="007C4EE1" w:rsidP="001C768B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文件编号</w:t>
            </w:r>
          </w:p>
        </w:tc>
        <w:tc>
          <w:tcPr>
            <w:tcW w:w="1750" w:type="dxa"/>
            <w:shd w:val="clear" w:color="auto" w:fill="D9D9D9"/>
          </w:tcPr>
          <w:p w14:paraId="16D79C9B" w14:textId="77777777" w:rsidR="007C4EE1" w:rsidRDefault="007C4EE1" w:rsidP="001C768B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发表日期</w:t>
            </w:r>
          </w:p>
        </w:tc>
        <w:tc>
          <w:tcPr>
            <w:tcW w:w="1606" w:type="dxa"/>
            <w:shd w:val="clear" w:color="auto" w:fill="D9D9D9"/>
          </w:tcPr>
          <w:p w14:paraId="689F9FA0" w14:textId="77777777" w:rsidR="007C4EE1" w:rsidRDefault="007C4EE1" w:rsidP="001C768B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出版单位</w:t>
            </w:r>
          </w:p>
        </w:tc>
      </w:tr>
      <w:tr w:rsidR="007C4EE1" w14:paraId="23C381E6" w14:textId="77777777" w:rsidTr="001C768B">
        <w:tc>
          <w:tcPr>
            <w:tcW w:w="900" w:type="dxa"/>
          </w:tcPr>
          <w:p w14:paraId="1318F42A" w14:textId="77777777" w:rsidR="007C4EE1" w:rsidRDefault="007C4EE1" w:rsidP="001C768B">
            <w:pPr>
              <w:jc w:val="center"/>
            </w:pPr>
          </w:p>
        </w:tc>
        <w:tc>
          <w:tcPr>
            <w:tcW w:w="1843" w:type="dxa"/>
          </w:tcPr>
          <w:p w14:paraId="3F5BB458" w14:textId="77777777" w:rsidR="007C4EE1" w:rsidRDefault="007C4EE1" w:rsidP="001C768B">
            <w:pPr>
              <w:jc w:val="center"/>
            </w:pPr>
          </w:p>
        </w:tc>
        <w:tc>
          <w:tcPr>
            <w:tcW w:w="1749" w:type="dxa"/>
          </w:tcPr>
          <w:p w14:paraId="3C225994" w14:textId="77777777" w:rsidR="007C4EE1" w:rsidRDefault="007C4EE1" w:rsidP="001C768B">
            <w:pPr>
              <w:jc w:val="center"/>
            </w:pPr>
          </w:p>
        </w:tc>
        <w:tc>
          <w:tcPr>
            <w:tcW w:w="1750" w:type="dxa"/>
          </w:tcPr>
          <w:p w14:paraId="0CD352CB" w14:textId="77777777" w:rsidR="007C4EE1" w:rsidRDefault="007C4EE1" w:rsidP="001C768B">
            <w:pPr>
              <w:jc w:val="center"/>
            </w:pPr>
          </w:p>
        </w:tc>
        <w:tc>
          <w:tcPr>
            <w:tcW w:w="1606" w:type="dxa"/>
          </w:tcPr>
          <w:p w14:paraId="221BE8ED" w14:textId="77777777" w:rsidR="007C4EE1" w:rsidRDefault="007C4EE1" w:rsidP="001C768B">
            <w:pPr>
              <w:jc w:val="center"/>
            </w:pPr>
          </w:p>
        </w:tc>
      </w:tr>
    </w:tbl>
    <w:p w14:paraId="1E5B1811" w14:textId="77777777" w:rsidR="008E05DD" w:rsidRDefault="008E05DD" w:rsidP="00746F93">
      <w:pPr>
        <w:pStyle w:val="2"/>
      </w:pPr>
      <w:bookmarkStart w:id="13" w:name="_Toc399282925"/>
      <w:r>
        <w:rPr>
          <w:rFonts w:hint="eastAsia"/>
        </w:rPr>
        <w:t>功能列表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8"/>
        <w:gridCol w:w="2059"/>
      </w:tblGrid>
      <w:tr w:rsidR="001E7346" w14:paraId="4C9DAF26" w14:textId="77777777" w:rsidTr="008E05DD">
        <w:trPr>
          <w:jc w:val="center"/>
        </w:trPr>
        <w:tc>
          <w:tcPr>
            <w:tcW w:w="3578" w:type="dxa"/>
            <w:shd w:val="pct5" w:color="auto" w:fill="auto"/>
            <w:vAlign w:val="center"/>
          </w:tcPr>
          <w:p w14:paraId="27B710E7" w14:textId="77777777" w:rsidR="001E7346" w:rsidRDefault="001E7346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交易名称</w:t>
            </w:r>
          </w:p>
        </w:tc>
        <w:tc>
          <w:tcPr>
            <w:tcW w:w="2059" w:type="dxa"/>
            <w:shd w:val="pct5" w:color="auto" w:fill="auto"/>
            <w:vAlign w:val="center"/>
          </w:tcPr>
          <w:p w14:paraId="351047C2" w14:textId="77777777" w:rsidR="001E7346" w:rsidRDefault="001E7346" w:rsidP="008E05DD"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1E7346" w14:paraId="08BDF216" w14:textId="77777777" w:rsidTr="008E05DD">
        <w:trPr>
          <w:jc w:val="center"/>
        </w:trPr>
        <w:tc>
          <w:tcPr>
            <w:tcW w:w="3578" w:type="dxa"/>
          </w:tcPr>
          <w:p w14:paraId="58551E31" w14:textId="77777777" w:rsidR="001E7346" w:rsidRDefault="001E7346" w:rsidP="008E05DD">
            <w:pPr>
              <w:ind w:leftChars="-23" w:left="-48" w:right="210" w:firstLine="2"/>
            </w:pPr>
            <w:r>
              <w:rPr>
                <w:rFonts w:hint="eastAsia"/>
              </w:rPr>
              <w:t>往来函电</w:t>
            </w:r>
          </w:p>
        </w:tc>
        <w:tc>
          <w:tcPr>
            <w:tcW w:w="2059" w:type="dxa"/>
          </w:tcPr>
          <w:p w14:paraId="54743263" w14:textId="77777777" w:rsidR="001E7346" w:rsidRDefault="001E7346" w:rsidP="008E05DD"/>
        </w:tc>
      </w:tr>
      <w:tr w:rsidR="001E7346" w14:paraId="2D6AEE65" w14:textId="77777777" w:rsidTr="008E05DD">
        <w:trPr>
          <w:jc w:val="center"/>
        </w:trPr>
        <w:tc>
          <w:tcPr>
            <w:tcW w:w="3578" w:type="dxa"/>
          </w:tcPr>
          <w:p w14:paraId="79FCDB9A" w14:textId="77777777" w:rsidR="001E7346" w:rsidRDefault="001E7346" w:rsidP="008E05DD">
            <w:pPr>
              <w:ind w:leftChars="-23" w:left="-48" w:right="210" w:firstLine="2"/>
            </w:pPr>
            <w:r>
              <w:rPr>
                <w:rFonts w:hint="eastAsia"/>
              </w:rPr>
              <w:t>注销恢复</w:t>
            </w:r>
          </w:p>
        </w:tc>
        <w:tc>
          <w:tcPr>
            <w:tcW w:w="2059" w:type="dxa"/>
          </w:tcPr>
          <w:p w14:paraId="7481AA30" w14:textId="77777777" w:rsidR="001E7346" w:rsidRDefault="001E7346" w:rsidP="008E05DD"/>
        </w:tc>
      </w:tr>
      <w:tr w:rsidR="001E7346" w14:paraId="4F309980" w14:textId="77777777" w:rsidTr="008E05DD">
        <w:trPr>
          <w:jc w:val="center"/>
        </w:trPr>
        <w:tc>
          <w:tcPr>
            <w:tcW w:w="3578" w:type="dxa"/>
          </w:tcPr>
          <w:p w14:paraId="7A487560" w14:textId="77777777" w:rsidR="001E7346" w:rsidRDefault="001E7346" w:rsidP="00053F2C">
            <w:pPr>
              <w:ind w:leftChars="-23" w:left="-48" w:right="210" w:firstLine="2"/>
            </w:pPr>
            <w:r>
              <w:rPr>
                <w:rFonts w:hint="eastAsia"/>
              </w:rPr>
              <w:t>保证金管理</w:t>
            </w:r>
          </w:p>
        </w:tc>
        <w:tc>
          <w:tcPr>
            <w:tcW w:w="2059" w:type="dxa"/>
          </w:tcPr>
          <w:p w14:paraId="48CBD82A" w14:textId="77777777" w:rsidR="001E7346" w:rsidRDefault="001E7346" w:rsidP="008E05DD"/>
        </w:tc>
      </w:tr>
      <w:tr w:rsidR="001E7346" w14:paraId="6627CB5B" w14:textId="77777777" w:rsidTr="008E05DD">
        <w:trPr>
          <w:jc w:val="center"/>
        </w:trPr>
        <w:tc>
          <w:tcPr>
            <w:tcW w:w="3578" w:type="dxa"/>
          </w:tcPr>
          <w:p w14:paraId="167D9FF7" w14:textId="77777777" w:rsidR="001E7346" w:rsidRDefault="001E7346" w:rsidP="008E05DD">
            <w:pPr>
              <w:ind w:leftChars="-23" w:left="-48" w:right="210" w:firstLine="2"/>
            </w:pPr>
            <w:r>
              <w:rPr>
                <w:rFonts w:hint="eastAsia"/>
              </w:rPr>
              <w:t>待收费用收取</w:t>
            </w:r>
          </w:p>
        </w:tc>
        <w:tc>
          <w:tcPr>
            <w:tcW w:w="2059" w:type="dxa"/>
          </w:tcPr>
          <w:p w14:paraId="6C6E7FC0" w14:textId="77777777" w:rsidR="001E7346" w:rsidRDefault="001E7346" w:rsidP="008E05DD"/>
        </w:tc>
      </w:tr>
      <w:tr w:rsidR="001E7346" w14:paraId="5D4FA846" w14:textId="77777777" w:rsidTr="008E05DD">
        <w:trPr>
          <w:jc w:val="center"/>
        </w:trPr>
        <w:tc>
          <w:tcPr>
            <w:tcW w:w="3578" w:type="dxa"/>
          </w:tcPr>
          <w:p w14:paraId="1FB13D66" w14:textId="77777777" w:rsidR="001E7346" w:rsidRDefault="008922D6" w:rsidP="008E05DD">
            <w:pPr>
              <w:ind w:leftChars="-23" w:left="-48" w:right="210" w:firstLine="2"/>
            </w:pPr>
            <w:r>
              <w:rPr>
                <w:rFonts w:hint="eastAsia"/>
              </w:rPr>
              <w:t>手工冲账</w:t>
            </w:r>
          </w:p>
        </w:tc>
        <w:tc>
          <w:tcPr>
            <w:tcW w:w="2059" w:type="dxa"/>
          </w:tcPr>
          <w:p w14:paraId="6D8D35A3" w14:textId="77777777" w:rsidR="001E7346" w:rsidRDefault="001E7346" w:rsidP="008E05DD"/>
        </w:tc>
      </w:tr>
      <w:tr w:rsidR="001E7346" w14:paraId="0F04F4F5" w14:textId="77777777" w:rsidTr="008E05DD">
        <w:trPr>
          <w:jc w:val="center"/>
        </w:trPr>
        <w:tc>
          <w:tcPr>
            <w:tcW w:w="3578" w:type="dxa"/>
          </w:tcPr>
          <w:p w14:paraId="53F75B39" w14:textId="77777777" w:rsidR="001E7346" w:rsidRDefault="007D33C4" w:rsidP="008E05DD">
            <w:pPr>
              <w:ind w:leftChars="-23" w:left="-48" w:right="210" w:firstLine="2"/>
            </w:pPr>
            <w:r>
              <w:rPr>
                <w:rFonts w:hint="eastAsia"/>
              </w:rPr>
              <w:t>重发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报文</w:t>
            </w:r>
          </w:p>
        </w:tc>
        <w:tc>
          <w:tcPr>
            <w:tcW w:w="2059" w:type="dxa"/>
          </w:tcPr>
          <w:p w14:paraId="537372B9" w14:textId="77777777" w:rsidR="001E7346" w:rsidRDefault="001E7346" w:rsidP="008E05DD"/>
        </w:tc>
      </w:tr>
      <w:tr w:rsidR="007D33C4" w14:paraId="43A9B6F0" w14:textId="77777777" w:rsidTr="008E05DD">
        <w:trPr>
          <w:jc w:val="center"/>
        </w:trPr>
        <w:tc>
          <w:tcPr>
            <w:tcW w:w="3578" w:type="dxa"/>
          </w:tcPr>
          <w:p w14:paraId="4C3614FF" w14:textId="77777777" w:rsidR="007D33C4" w:rsidDel="007D33C4" w:rsidRDefault="007D33C4" w:rsidP="008E05DD">
            <w:pPr>
              <w:ind w:leftChars="-23" w:left="-48" w:right="210" w:firstLine="2"/>
            </w:pPr>
            <w:r>
              <w:rPr>
                <w:rFonts w:hint="eastAsia"/>
              </w:rPr>
              <w:t>账户余额查询</w:t>
            </w:r>
          </w:p>
        </w:tc>
        <w:tc>
          <w:tcPr>
            <w:tcW w:w="2059" w:type="dxa"/>
          </w:tcPr>
          <w:p w14:paraId="51D06B1A" w14:textId="77777777" w:rsidR="007D33C4" w:rsidRDefault="007D33C4" w:rsidP="008E05DD"/>
        </w:tc>
      </w:tr>
      <w:tr w:rsidR="007D33C4" w14:paraId="4B646DBC" w14:textId="77777777" w:rsidTr="008E05DD">
        <w:trPr>
          <w:jc w:val="center"/>
        </w:trPr>
        <w:tc>
          <w:tcPr>
            <w:tcW w:w="3578" w:type="dxa"/>
          </w:tcPr>
          <w:p w14:paraId="60DBDDA4" w14:textId="77777777" w:rsidR="007D33C4" w:rsidRDefault="007D33C4" w:rsidP="008E05DD">
            <w:pPr>
              <w:ind w:leftChars="-23" w:left="-48" w:right="210" w:firstLine="2"/>
            </w:pPr>
            <w:r>
              <w:rPr>
                <w:rFonts w:hint="eastAsia"/>
              </w:rPr>
              <w:t>手工发报</w:t>
            </w:r>
          </w:p>
        </w:tc>
        <w:tc>
          <w:tcPr>
            <w:tcW w:w="2059" w:type="dxa"/>
          </w:tcPr>
          <w:p w14:paraId="6DD2CF37" w14:textId="77777777" w:rsidR="007D33C4" w:rsidRDefault="007D33C4" w:rsidP="008E05DD"/>
        </w:tc>
      </w:tr>
      <w:tr w:rsidR="007D33C4" w14:paraId="1BDD2A16" w14:textId="77777777" w:rsidTr="008E05DD">
        <w:trPr>
          <w:jc w:val="center"/>
        </w:trPr>
        <w:tc>
          <w:tcPr>
            <w:tcW w:w="3578" w:type="dxa"/>
          </w:tcPr>
          <w:p w14:paraId="66D2AFC5" w14:textId="77777777" w:rsidR="007D33C4" w:rsidRDefault="007D33C4" w:rsidP="008E05DD">
            <w:pPr>
              <w:ind w:leftChars="-23" w:left="-48" w:right="210" w:firstLine="2"/>
            </w:pPr>
            <w:r>
              <w:rPr>
                <w:rFonts w:hint="eastAsia"/>
              </w:rPr>
              <w:t>手工会计</w:t>
            </w:r>
          </w:p>
        </w:tc>
        <w:tc>
          <w:tcPr>
            <w:tcW w:w="2059" w:type="dxa"/>
          </w:tcPr>
          <w:p w14:paraId="3BADF6AD" w14:textId="77777777" w:rsidR="007D33C4" w:rsidRDefault="007D33C4" w:rsidP="008E05DD"/>
        </w:tc>
      </w:tr>
    </w:tbl>
    <w:p w14:paraId="0EA43C4D" w14:textId="77777777" w:rsidR="00A85414" w:rsidRDefault="001B7128" w:rsidP="00746F93">
      <w:pPr>
        <w:pStyle w:val="2"/>
      </w:pPr>
      <w:bookmarkStart w:id="14" w:name="_Toc393111630"/>
      <w:bookmarkStart w:id="15" w:name="_Toc399282926"/>
      <w:r w:rsidRPr="00E13008">
        <w:rPr>
          <w:rFonts w:hint="eastAsia"/>
        </w:rPr>
        <w:t>界面要素定义</w:t>
      </w:r>
      <w:bookmarkStart w:id="16" w:name="_Toc393111895"/>
      <w:bookmarkEnd w:id="14"/>
      <w:bookmarkEnd w:id="15"/>
    </w:p>
    <w:p w14:paraId="4DAA1330" w14:textId="77777777" w:rsidR="00746F93" w:rsidRDefault="00746F93" w:rsidP="00746F93">
      <w:pPr>
        <w:pStyle w:val="3"/>
      </w:pPr>
      <w:bookmarkStart w:id="17" w:name="_Toc399282927"/>
      <w:r>
        <w:rPr>
          <w:rFonts w:hint="eastAsia"/>
        </w:rPr>
        <w:t>输入项字段说明</w:t>
      </w:r>
      <w:bookmarkEnd w:id="17"/>
    </w:p>
    <w:p w14:paraId="10AF01A4" w14:textId="77777777" w:rsidR="00746F93" w:rsidRDefault="00746F93" w:rsidP="00746F93">
      <w:pPr>
        <w:ind w:firstLineChars="350" w:firstLine="735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>V(n)   表示字符型，其中N表示字符长度</w:t>
      </w:r>
    </w:p>
    <w:p w14:paraId="24DEA4F4" w14:textId="77777777" w:rsidR="00746F93" w:rsidRDefault="00746F93" w:rsidP="00746F93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N(n，m) 表示数字类型,其中n表示总长度,m 表示保留小数位数</w:t>
      </w:r>
    </w:p>
    <w:p w14:paraId="0C6AFD36" w14:textId="77777777" w:rsidR="00746F93" w:rsidRDefault="00746F93" w:rsidP="00746F93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D      表示日期型，日期格式统一为‘YYYY-MM-DD</w:t>
      </w:r>
      <w:r>
        <w:rPr>
          <w:rFonts w:ascii="宋体" w:hAnsi="宋体" w:cs="Calibri"/>
          <w:kern w:val="0"/>
          <w:szCs w:val="21"/>
        </w:rPr>
        <w:t>’</w:t>
      </w:r>
    </w:p>
    <w:p w14:paraId="7F80A88D" w14:textId="77777777" w:rsidR="00746F93" w:rsidRDefault="00746F93" w:rsidP="00746F93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T      表示日期时间，格式为‘YYYY-MM-DD HH:MM:SS</w:t>
      </w:r>
      <w:r>
        <w:rPr>
          <w:rFonts w:ascii="宋体" w:hAnsi="宋体" w:cs="Calibri"/>
          <w:kern w:val="0"/>
          <w:szCs w:val="21"/>
        </w:rPr>
        <w:t>’</w:t>
      </w:r>
    </w:p>
    <w:p w14:paraId="05CF2250" w14:textId="77777777" w:rsidR="00746F93" w:rsidRDefault="00746F93" w:rsidP="00746F93">
      <w:pPr>
        <w:ind w:firstLine="420"/>
        <w:rPr>
          <w:rFonts w:ascii="宋体" w:hAnsi="宋体" w:cs="Calibri"/>
          <w:kern w:val="0"/>
          <w:szCs w:val="21"/>
        </w:rPr>
      </w:pPr>
    </w:p>
    <w:p w14:paraId="7663F88D" w14:textId="77777777" w:rsidR="00746F93" w:rsidRDefault="00746F93" w:rsidP="00746F93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常用字段定义标准：</w:t>
      </w:r>
    </w:p>
    <w:tbl>
      <w:tblPr>
        <w:tblW w:w="60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97"/>
        <w:gridCol w:w="1231"/>
      </w:tblGrid>
      <w:tr w:rsidR="00746F93" w14:paraId="34443A75" w14:textId="77777777" w:rsidTr="001C768B">
        <w:tc>
          <w:tcPr>
            <w:tcW w:w="567" w:type="dxa"/>
          </w:tcPr>
          <w:p w14:paraId="744340D7" w14:textId="77777777" w:rsidR="00746F93" w:rsidRDefault="00746F93" w:rsidP="001C768B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序号</w:t>
            </w:r>
          </w:p>
        </w:tc>
        <w:tc>
          <w:tcPr>
            <w:tcW w:w="4297" w:type="dxa"/>
          </w:tcPr>
          <w:p w14:paraId="531B6F9E" w14:textId="77777777" w:rsidR="00746F93" w:rsidRDefault="00746F93" w:rsidP="001C768B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业务字段类型描述</w:t>
            </w:r>
          </w:p>
        </w:tc>
        <w:tc>
          <w:tcPr>
            <w:tcW w:w="1231" w:type="dxa"/>
          </w:tcPr>
          <w:p w14:paraId="5E95CF72" w14:textId="77777777" w:rsidR="00746F93" w:rsidRDefault="00746F93" w:rsidP="001C768B">
            <w:pPr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定义长度</w:t>
            </w:r>
          </w:p>
        </w:tc>
      </w:tr>
      <w:tr w:rsidR="00746F93" w14:paraId="134C28F4" w14:textId="77777777" w:rsidTr="001C768B">
        <w:tc>
          <w:tcPr>
            <w:tcW w:w="567" w:type="dxa"/>
          </w:tcPr>
          <w:p w14:paraId="38835F83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22F40998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名称</w:t>
            </w:r>
          </w:p>
        </w:tc>
        <w:tc>
          <w:tcPr>
            <w:tcW w:w="1231" w:type="dxa"/>
          </w:tcPr>
          <w:p w14:paraId="0720E05E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746F93" w14:paraId="4E9A1800" w14:textId="77777777" w:rsidTr="001C768B">
        <w:tc>
          <w:tcPr>
            <w:tcW w:w="567" w:type="dxa"/>
          </w:tcPr>
          <w:p w14:paraId="6BCBD1F5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0542A27D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地址</w:t>
            </w:r>
          </w:p>
        </w:tc>
        <w:tc>
          <w:tcPr>
            <w:tcW w:w="1231" w:type="dxa"/>
          </w:tcPr>
          <w:p w14:paraId="686039E6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V(100)</w:t>
            </w:r>
          </w:p>
        </w:tc>
      </w:tr>
      <w:tr w:rsidR="00746F93" w14:paraId="516BDDDE" w14:textId="77777777" w:rsidTr="001C768B">
        <w:tc>
          <w:tcPr>
            <w:tcW w:w="567" w:type="dxa"/>
          </w:tcPr>
          <w:p w14:paraId="0897A3FA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3C7A577B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名称地址</w:t>
            </w:r>
          </w:p>
        </w:tc>
        <w:tc>
          <w:tcPr>
            <w:tcW w:w="1231" w:type="dxa"/>
          </w:tcPr>
          <w:p w14:paraId="3C7AE339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V(200)</w:t>
            </w:r>
          </w:p>
        </w:tc>
      </w:tr>
      <w:tr w:rsidR="00746F93" w14:paraId="23B1F470" w14:textId="77777777" w:rsidTr="001C768B">
        <w:tc>
          <w:tcPr>
            <w:tcW w:w="567" w:type="dxa"/>
          </w:tcPr>
          <w:p w14:paraId="322B7786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8951C68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账号</w:t>
            </w:r>
          </w:p>
        </w:tc>
        <w:tc>
          <w:tcPr>
            <w:tcW w:w="1231" w:type="dxa"/>
          </w:tcPr>
          <w:p w14:paraId="1B6F9B9F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 V(34)</w:t>
            </w:r>
          </w:p>
        </w:tc>
      </w:tr>
      <w:tr w:rsidR="00746F93" w14:paraId="5F09CB34" w14:textId="77777777" w:rsidTr="001C768B">
        <w:tc>
          <w:tcPr>
            <w:tcW w:w="567" w:type="dxa"/>
          </w:tcPr>
          <w:p w14:paraId="7CFB1FB6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8FC7DB5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核心客户号</w:t>
            </w:r>
          </w:p>
        </w:tc>
        <w:tc>
          <w:tcPr>
            <w:tcW w:w="1231" w:type="dxa"/>
          </w:tcPr>
          <w:p w14:paraId="196F5482" w14:textId="77777777" w:rsidR="00746F93" w:rsidRDefault="00746F93" w:rsidP="001C768B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746F93" w14:paraId="2618B950" w14:textId="77777777" w:rsidTr="001C768B">
        <w:tc>
          <w:tcPr>
            <w:tcW w:w="567" w:type="dxa"/>
          </w:tcPr>
          <w:p w14:paraId="15C56AC7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19E0273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 xml:space="preserve">国结产生的业务编号 </w:t>
            </w:r>
          </w:p>
        </w:tc>
        <w:tc>
          <w:tcPr>
            <w:tcW w:w="1231" w:type="dxa"/>
          </w:tcPr>
          <w:p w14:paraId="35D0CB6C" w14:textId="77777777" w:rsidR="00746F93" w:rsidRDefault="00746F93" w:rsidP="001C768B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V(16)</w:t>
            </w:r>
          </w:p>
        </w:tc>
      </w:tr>
      <w:tr w:rsidR="00746F93" w14:paraId="6D298F84" w14:textId="77777777" w:rsidTr="001C768B">
        <w:tc>
          <w:tcPr>
            <w:tcW w:w="567" w:type="dxa"/>
          </w:tcPr>
          <w:p w14:paraId="1D8A0C0E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3FD2E55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外围系统编曲号或合同号</w:t>
            </w:r>
          </w:p>
        </w:tc>
        <w:tc>
          <w:tcPr>
            <w:tcW w:w="1231" w:type="dxa"/>
          </w:tcPr>
          <w:p w14:paraId="32E74407" w14:textId="77777777" w:rsidR="00746F93" w:rsidRDefault="00746F93" w:rsidP="001C768B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V(32)</w:t>
            </w:r>
          </w:p>
        </w:tc>
      </w:tr>
      <w:tr w:rsidR="00746F93" w14:paraId="56D813F6" w14:textId="77777777" w:rsidTr="001C768B">
        <w:tc>
          <w:tcPr>
            <w:tcW w:w="567" w:type="dxa"/>
          </w:tcPr>
          <w:p w14:paraId="6E73A606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5B523BF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是与否等简单下拉列表值,统一定义为三位长度，便于后续扩展</w:t>
            </w:r>
          </w:p>
        </w:tc>
        <w:tc>
          <w:tcPr>
            <w:tcW w:w="1231" w:type="dxa"/>
          </w:tcPr>
          <w:p w14:paraId="7129420E" w14:textId="77777777" w:rsidR="00746F93" w:rsidRDefault="00746F93" w:rsidP="001C768B">
            <w:pPr>
              <w:ind w:firstLineChars="50" w:firstLine="105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746F93" w14:paraId="3066666F" w14:textId="77777777" w:rsidTr="001C768B">
        <w:tc>
          <w:tcPr>
            <w:tcW w:w="567" w:type="dxa"/>
          </w:tcPr>
          <w:p w14:paraId="3A82AE64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2690CFE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币种,国家号码</w:t>
            </w:r>
          </w:p>
        </w:tc>
        <w:tc>
          <w:tcPr>
            <w:tcW w:w="1231" w:type="dxa"/>
          </w:tcPr>
          <w:p w14:paraId="53243DDF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V(3)</w:t>
            </w:r>
          </w:p>
        </w:tc>
      </w:tr>
      <w:tr w:rsidR="00746F93" w14:paraId="62336A24" w14:textId="77777777" w:rsidTr="001C768B">
        <w:tc>
          <w:tcPr>
            <w:tcW w:w="567" w:type="dxa"/>
          </w:tcPr>
          <w:p w14:paraId="637482AB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07C5CBDE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手机，电话号，传真号</w:t>
            </w:r>
          </w:p>
        </w:tc>
        <w:tc>
          <w:tcPr>
            <w:tcW w:w="1231" w:type="dxa"/>
          </w:tcPr>
          <w:p w14:paraId="4A2AACC9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V(40)</w:t>
            </w:r>
          </w:p>
        </w:tc>
      </w:tr>
      <w:tr w:rsidR="00746F93" w14:paraId="7602EC8A" w14:textId="77777777" w:rsidTr="001C768B">
        <w:tc>
          <w:tcPr>
            <w:tcW w:w="567" w:type="dxa"/>
          </w:tcPr>
          <w:p w14:paraId="697BE016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050933E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国结系统产生的内部编号（如银行编号， 客户编号等）</w:t>
            </w:r>
          </w:p>
        </w:tc>
        <w:tc>
          <w:tcPr>
            <w:tcW w:w="1231" w:type="dxa"/>
          </w:tcPr>
          <w:p w14:paraId="3E2D96E7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V(10)</w:t>
            </w:r>
          </w:p>
        </w:tc>
      </w:tr>
      <w:tr w:rsidR="00746F93" w14:paraId="31DEEF96" w14:textId="77777777" w:rsidTr="001C768B">
        <w:tc>
          <w:tcPr>
            <w:tcW w:w="567" w:type="dxa"/>
          </w:tcPr>
          <w:p w14:paraId="6939550E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5780DBB7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金额</w:t>
            </w:r>
          </w:p>
        </w:tc>
        <w:tc>
          <w:tcPr>
            <w:tcW w:w="1231" w:type="dxa"/>
          </w:tcPr>
          <w:p w14:paraId="0579EF53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N(18,2)</w:t>
            </w:r>
          </w:p>
        </w:tc>
      </w:tr>
      <w:tr w:rsidR="00746F93" w14:paraId="5A275A74" w14:textId="77777777" w:rsidTr="001C768B">
        <w:tc>
          <w:tcPr>
            <w:tcW w:w="567" w:type="dxa"/>
          </w:tcPr>
          <w:p w14:paraId="509A1C51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433D2C90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汇率,利率</w:t>
            </w:r>
          </w:p>
        </w:tc>
        <w:tc>
          <w:tcPr>
            <w:tcW w:w="1231" w:type="dxa"/>
          </w:tcPr>
          <w:p w14:paraId="1CE361B0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N(18,8)</w:t>
            </w:r>
          </w:p>
        </w:tc>
      </w:tr>
      <w:tr w:rsidR="00746F93" w14:paraId="363856D5" w14:textId="77777777" w:rsidTr="001C768B">
        <w:tc>
          <w:tcPr>
            <w:tcW w:w="567" w:type="dxa"/>
          </w:tcPr>
          <w:p w14:paraId="32C5F2DA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6F025F72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所有不带时分秒的日期</w:t>
            </w:r>
          </w:p>
        </w:tc>
        <w:tc>
          <w:tcPr>
            <w:tcW w:w="1231" w:type="dxa"/>
          </w:tcPr>
          <w:p w14:paraId="491498D7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D</w:t>
            </w:r>
          </w:p>
        </w:tc>
      </w:tr>
      <w:tr w:rsidR="00746F93" w14:paraId="6559BEBC" w14:textId="77777777" w:rsidTr="001C768B">
        <w:tc>
          <w:tcPr>
            <w:tcW w:w="567" w:type="dxa"/>
          </w:tcPr>
          <w:p w14:paraId="2A680458" w14:textId="77777777" w:rsidR="00746F93" w:rsidRDefault="00746F93" w:rsidP="00746F93"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4297" w:type="dxa"/>
          </w:tcPr>
          <w:p w14:paraId="737B6B13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带时分秒的日期</w:t>
            </w:r>
          </w:p>
        </w:tc>
        <w:tc>
          <w:tcPr>
            <w:tcW w:w="1231" w:type="dxa"/>
          </w:tcPr>
          <w:p w14:paraId="60C7A033" w14:textId="77777777" w:rsidR="00746F93" w:rsidRDefault="00746F93" w:rsidP="001C768B">
            <w:pPr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T</w:t>
            </w:r>
          </w:p>
        </w:tc>
      </w:tr>
    </w:tbl>
    <w:p w14:paraId="3EF715F4" w14:textId="77777777" w:rsidR="00746F93" w:rsidRPr="00746F93" w:rsidRDefault="00746F93" w:rsidP="00746F93"/>
    <w:p w14:paraId="2811FB72" w14:textId="77777777" w:rsidR="00E44672" w:rsidRDefault="00E44672" w:rsidP="00E44672">
      <w:pPr>
        <w:pStyle w:val="3"/>
      </w:pPr>
      <w:bookmarkStart w:id="18" w:name="_Toc393111896"/>
      <w:bookmarkStart w:id="19" w:name="_Toc399282928"/>
      <w:bookmarkEnd w:id="16"/>
      <w:r>
        <w:rPr>
          <w:rFonts w:hint="eastAsia"/>
        </w:rPr>
        <w:t>输入项字段M/O/P 说明</w:t>
      </w:r>
      <w:bookmarkEnd w:id="18"/>
      <w:bookmarkEnd w:id="19"/>
    </w:p>
    <w:p w14:paraId="54E81B08" w14:textId="77777777" w:rsidR="00E44672" w:rsidRDefault="00E44672" w:rsidP="00E44672">
      <w:pPr>
        <w:ind w:left="300"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>M  表示必填项</w:t>
      </w:r>
    </w:p>
    <w:p w14:paraId="6761DAD8" w14:textId="77777777" w:rsidR="00E44672" w:rsidRDefault="00E44672" w:rsidP="00E44672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O  表示选输项，即可以输入也可以不输入，如果有输入的话应该遵循字段录入规则</w:t>
      </w:r>
    </w:p>
    <w:p w14:paraId="3015819D" w14:textId="77777777" w:rsidR="00E44672" w:rsidRDefault="00E44672" w:rsidP="00E44672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P  表示保护项</w:t>
      </w:r>
    </w:p>
    <w:p w14:paraId="441A2227" w14:textId="77777777" w:rsidR="00E44672" w:rsidRDefault="00E44672" w:rsidP="00E44672">
      <w:pPr>
        <w:ind w:firstLine="420"/>
        <w:rPr>
          <w:rFonts w:ascii="宋体" w:hAnsi="宋体" w:cs="Calibri"/>
          <w:kern w:val="0"/>
          <w:szCs w:val="21"/>
        </w:rPr>
      </w:pPr>
      <w:r>
        <w:rPr>
          <w:rFonts w:ascii="宋体" w:hAnsi="宋体" w:cs="Calibri" w:hint="eastAsia"/>
          <w:kern w:val="0"/>
          <w:szCs w:val="21"/>
        </w:rPr>
        <w:t xml:space="preserve">   MO 表示是否必需根据条件变化，当某个条件为真时必需，反之则不是必输</w:t>
      </w:r>
    </w:p>
    <w:p w14:paraId="399CFBE6" w14:textId="77777777" w:rsidR="006609C7" w:rsidRDefault="006609C7" w:rsidP="006609C7">
      <w:pPr>
        <w:pStyle w:val="3"/>
      </w:pPr>
      <w:bookmarkStart w:id="20" w:name="_Toc392183632"/>
      <w:bookmarkStart w:id="21" w:name="_Toc393111897"/>
      <w:bookmarkStart w:id="22" w:name="_Toc399282929"/>
      <w:r w:rsidRPr="003911DB">
        <w:rPr>
          <w:rFonts w:hint="eastAsia"/>
        </w:rPr>
        <w:t>输入项字段数据来源说明</w:t>
      </w:r>
      <w:bookmarkEnd w:id="20"/>
      <w:bookmarkEnd w:id="21"/>
      <w:bookmarkEnd w:id="22"/>
    </w:p>
    <w:p w14:paraId="56787634" w14:textId="77777777" w:rsidR="006609C7" w:rsidRDefault="006609C7" w:rsidP="00FB7BD2">
      <w:pPr>
        <w:ind w:firstLine="420"/>
      </w:pPr>
      <w:r>
        <w:rPr>
          <w:rFonts w:hint="eastAsia"/>
        </w:rPr>
        <w:t>系统生成</w:t>
      </w:r>
      <w:r>
        <w:rPr>
          <w:rFonts w:hint="eastAsia"/>
        </w:rPr>
        <w:t xml:space="preserve">  :  </w:t>
      </w:r>
      <w:r>
        <w:rPr>
          <w:rFonts w:hint="eastAsia"/>
        </w:rPr>
        <w:t>一般适应于业务参号和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665B85F3" w14:textId="77777777" w:rsidR="006609C7" w:rsidRDefault="006609C7" w:rsidP="00FB7BD2">
      <w:pPr>
        <w:ind w:firstLine="420"/>
      </w:pPr>
      <w:r>
        <w:rPr>
          <w:rFonts w:hint="eastAsia"/>
        </w:rPr>
        <w:t>手工录入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一般适应于名称，地址，发票，金额等栏位字段</w:t>
      </w:r>
    </w:p>
    <w:p w14:paraId="602EAC0B" w14:textId="77777777" w:rsidR="006609C7" w:rsidRDefault="006609C7" w:rsidP="00FB7BD2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 xml:space="preserve">      :  </w:t>
      </w:r>
      <w:r>
        <w:rPr>
          <w:rFonts w:hint="eastAsia"/>
        </w:rPr>
        <w:t>一般适应于下拉列表选择或</w:t>
      </w:r>
      <w:r>
        <w:rPr>
          <w:rFonts w:hint="eastAsia"/>
        </w:rPr>
        <w:t>RADIO,CHECKBOX</w:t>
      </w:r>
      <w:r>
        <w:rPr>
          <w:rFonts w:hint="eastAsia"/>
        </w:rPr>
        <w:t>等</w:t>
      </w:r>
    </w:p>
    <w:p w14:paraId="798B09FE" w14:textId="77777777" w:rsidR="006609C7" w:rsidRDefault="006609C7" w:rsidP="00635B80">
      <w:pPr>
        <w:ind w:leftChars="200" w:left="2100" w:hangingChars="800" w:hanging="1680"/>
      </w:pPr>
      <w:r>
        <w:rPr>
          <w:rFonts w:hint="eastAsia"/>
        </w:rPr>
        <w:t>查询引入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一般适应于客户号码，银行</w:t>
      </w:r>
      <w:r>
        <w:rPr>
          <w:rFonts w:hint="eastAsia"/>
        </w:rPr>
        <w:t>SWIFTCODE</w:t>
      </w:r>
      <w:r>
        <w:rPr>
          <w:rFonts w:hint="eastAsia"/>
        </w:rPr>
        <w:t>等栏位的查询</w:t>
      </w:r>
      <w:r>
        <w:rPr>
          <w:rFonts w:hint="eastAsia"/>
        </w:rPr>
        <w:t>,</w:t>
      </w:r>
      <w:r>
        <w:rPr>
          <w:rFonts w:hint="eastAsia"/>
        </w:rPr>
        <w:t>即通过查询赋值</w:t>
      </w:r>
    </w:p>
    <w:p w14:paraId="660B59F8" w14:textId="77777777" w:rsidR="006609C7" w:rsidRDefault="006609C7" w:rsidP="00635B80">
      <w:pPr>
        <w:ind w:leftChars="200" w:left="2100" w:hangingChars="800" w:hanging="1680"/>
      </w:pPr>
      <w:r>
        <w:rPr>
          <w:rFonts w:hint="eastAsia"/>
        </w:rPr>
        <w:t>模板引入</w:t>
      </w:r>
      <w:r>
        <w:rPr>
          <w:rFonts w:hint="eastAsia"/>
        </w:rPr>
        <w:t xml:space="preserve">  :  </w:t>
      </w:r>
      <w:r>
        <w:rPr>
          <w:rFonts w:hint="eastAsia"/>
        </w:rPr>
        <w:t>一般适应于通过此栏位做模板查询引入，比如通过信用证副本号</w:t>
      </w:r>
      <w:r>
        <w:rPr>
          <w:rFonts w:hint="eastAsia"/>
        </w:rPr>
        <w:t>,</w:t>
      </w:r>
      <w:r>
        <w:rPr>
          <w:rFonts w:hint="eastAsia"/>
        </w:rPr>
        <w:t>相当于查询</w:t>
      </w:r>
    </w:p>
    <w:p w14:paraId="5C87734E" w14:textId="77777777" w:rsidR="006609C7" w:rsidRDefault="006609C7" w:rsidP="00635B80">
      <w:pPr>
        <w:ind w:leftChars="200" w:left="1995" w:hangingChars="750" w:hanging="1575"/>
      </w:pPr>
      <w:r>
        <w:rPr>
          <w:rFonts w:hint="eastAsia"/>
        </w:rPr>
        <w:t>系统带出：一般适应于后续交易带出前述交易的一些主要栏位值，比如信用证到单交易中显示信用证金额，币种等，这些栏位一般都是保护项</w:t>
      </w:r>
      <w:r>
        <w:rPr>
          <w:rFonts w:hint="eastAsia"/>
        </w:rPr>
        <w:t>[MOP=P]</w:t>
      </w:r>
      <w:r>
        <w:rPr>
          <w:rFonts w:hint="eastAsia"/>
        </w:rPr>
        <w:t>。</w:t>
      </w:r>
    </w:p>
    <w:p w14:paraId="535F6CF9" w14:textId="77777777" w:rsidR="00430907" w:rsidRDefault="00430907" w:rsidP="00430907">
      <w:pPr>
        <w:pStyle w:val="3"/>
        <w:jc w:val="left"/>
      </w:pPr>
      <w:bookmarkStart w:id="23" w:name="_Toc392183633"/>
      <w:bookmarkStart w:id="24" w:name="_Toc392665924"/>
      <w:bookmarkStart w:id="25" w:name="_Toc393110939"/>
      <w:bookmarkStart w:id="26" w:name="_Toc393115510"/>
      <w:bookmarkStart w:id="27" w:name="_Toc393229270"/>
      <w:bookmarkStart w:id="28" w:name="_Toc399282930"/>
      <w:r w:rsidRPr="00DE3DCD">
        <w:rPr>
          <w:rFonts w:hint="eastAsia"/>
        </w:rPr>
        <w:t>按钮说明</w:t>
      </w:r>
      <w:bookmarkEnd w:id="23"/>
      <w:bookmarkEnd w:id="24"/>
      <w:bookmarkEnd w:id="25"/>
      <w:bookmarkEnd w:id="26"/>
      <w:bookmarkEnd w:id="27"/>
      <w:bookmarkEnd w:id="28"/>
    </w:p>
    <w:p w14:paraId="0EE46D0B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提交：</w:t>
      </w:r>
    </w:p>
    <w:p w14:paraId="6C37F7A4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经办时，生成业务编号，产生面函，产生报文，产生会计分录。</w:t>
      </w:r>
    </w:p>
    <w:p w14:paraId="3A2434B5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复核时，送接口数据（会计分录、报文）。</w:t>
      </w:r>
    </w:p>
    <w:p w14:paraId="1A06CD69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提交成功后，</w:t>
      </w:r>
      <w:r w:rsidRPr="00DE3DCD">
        <w:rPr>
          <w:rFonts w:ascii="宋体" w:hAnsi="宋体" w:hint="eastAsia"/>
        </w:rPr>
        <w:t>直接显示提交成功的信息。</w:t>
      </w:r>
    </w:p>
    <w:p w14:paraId="1202FDD4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保存：</w:t>
      </w:r>
    </w:p>
    <w:p w14:paraId="17D068D6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经办和经办更在时才显示。</w:t>
      </w:r>
    </w:p>
    <w:p w14:paraId="3152A3C6" w14:textId="77777777" w:rsidR="00430907" w:rsidRPr="00DE3DCD" w:rsidRDefault="00430907" w:rsidP="00430907">
      <w:pPr>
        <w:spacing w:line="240" w:lineRule="atLeast"/>
        <w:ind w:leftChars="401" w:left="842" w:firstLineChars="150" w:firstLine="315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生成业务编号，录入数据临时保存。</w:t>
      </w:r>
    </w:p>
    <w:p w14:paraId="4A61A817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打印查看：</w:t>
      </w:r>
    </w:p>
    <w:p w14:paraId="1F7A46EF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交易面函打印查看。</w:t>
      </w:r>
    </w:p>
    <w:p w14:paraId="31000ABA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查询：</w:t>
      </w:r>
    </w:p>
    <w:p w14:paraId="69A85B7B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>往报查看：交易发报内容查看。</w:t>
      </w:r>
    </w:p>
    <w:p w14:paraId="7ACA7CAF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来报查看：交易来报内容查看。</w:t>
      </w:r>
    </w:p>
    <w:p w14:paraId="451E4135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账务查看：查看交易产生的账务信息。</w:t>
      </w:r>
    </w:p>
    <w:p w14:paraId="34B85D01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当前余额信息查看：这笔交易的发生额和业务余额的查看。</w:t>
      </w:r>
    </w:p>
    <w:p w14:paraId="1FD4C588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历史交易查看：查看这笔交易的其他业务流程信息。</w:t>
      </w:r>
    </w:p>
    <w:p w14:paraId="40AAC7E6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附加功能：</w:t>
      </w:r>
    </w:p>
    <w:p w14:paraId="72C3A60F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业务模板导入：通过业务编号查询导入之前的交易来作为本次交易的模板。</w:t>
      </w:r>
    </w:p>
    <w:p w14:paraId="56C66FAE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报文模板导入：通过业务编号查询导入之前的交易来作为本次报文的模板。</w:t>
      </w:r>
    </w:p>
    <w:p w14:paraId="15B74526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报文绑定：将收到的报文和当前业务绑定。</w:t>
      </w:r>
    </w:p>
    <w:p w14:paraId="32E47B9A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重复交易：经办完这笔交易，接着做同样的交易。</w:t>
      </w:r>
    </w:p>
    <w:p w14:paraId="026690A6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操作意见：这笔交易的备注事项。</w:t>
      </w:r>
    </w:p>
    <w:p w14:paraId="33C7F1A5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取消：</w:t>
      </w:r>
    </w:p>
    <w:p w14:paraId="188E0968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手工发起时，有临时保存的时候，弹出取消原因画面；否则关闭本画面，返回主菜单画面。</w:t>
      </w:r>
    </w:p>
    <w:p w14:paraId="1C0BA9AF" w14:textId="77777777" w:rsidR="00430907" w:rsidRPr="00DE3DCD" w:rsidRDefault="00430907" w:rsidP="00430907">
      <w:pPr>
        <w:spacing w:line="240" w:lineRule="atLeast"/>
        <w:ind w:left="420" w:firstLine="420"/>
        <w:rPr>
          <w:rFonts w:ascii="宋体" w:hAnsi="宋体"/>
          <w:szCs w:val="21"/>
        </w:rPr>
      </w:pPr>
      <w:r w:rsidRPr="00DE3DCD">
        <w:rPr>
          <w:rFonts w:ascii="宋体" w:hAnsi="宋体" w:hint="eastAsia"/>
          <w:szCs w:val="21"/>
        </w:rPr>
        <w:t xml:space="preserve">   信贷发起时，弹出取消原因画面。输入取消原因点确定后，将取消信息反馈给信贷系统。</w:t>
      </w:r>
    </w:p>
    <w:p w14:paraId="06795C52" w14:textId="77777777" w:rsidR="00430907" w:rsidRPr="00DE3DCD" w:rsidRDefault="00430907" w:rsidP="00430907">
      <w:pPr>
        <w:spacing w:line="240" w:lineRule="atLeast"/>
        <w:ind w:left="420" w:firstLine="422"/>
        <w:rPr>
          <w:rFonts w:ascii="宋体" w:hAnsi="宋体"/>
          <w:b/>
          <w:szCs w:val="21"/>
        </w:rPr>
      </w:pPr>
      <w:r w:rsidRPr="00DE3DCD">
        <w:rPr>
          <w:rFonts w:ascii="宋体" w:hAnsi="宋体" w:hint="eastAsia"/>
          <w:b/>
          <w:szCs w:val="21"/>
        </w:rPr>
        <w:t>返回：</w:t>
      </w:r>
    </w:p>
    <w:p w14:paraId="78D75CAC" w14:textId="77777777" w:rsidR="00430907" w:rsidRPr="00DE3DCD" w:rsidRDefault="00430907" w:rsidP="00430907">
      <w:pPr>
        <w:rPr>
          <w:rFonts w:ascii="宋体" w:hAnsi="宋体"/>
        </w:rPr>
      </w:pP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</w:rPr>
        <w:tab/>
      </w:r>
      <w:r w:rsidRPr="00DE3DCD">
        <w:rPr>
          <w:rFonts w:ascii="宋体" w:hAnsi="宋体" w:hint="eastAsia"/>
          <w:szCs w:val="21"/>
        </w:rPr>
        <w:t>关闭本画面，返回主菜单画面。</w:t>
      </w:r>
    </w:p>
    <w:p w14:paraId="790B3D19" w14:textId="77777777" w:rsidR="00430907" w:rsidRDefault="00430907" w:rsidP="00430907">
      <w:pPr>
        <w:pStyle w:val="2"/>
      </w:pPr>
      <w:bookmarkStart w:id="29" w:name="_Toc399282931"/>
      <w:r>
        <w:rPr>
          <w:rFonts w:hint="eastAsia"/>
        </w:rPr>
        <w:t>参数说明</w:t>
      </w:r>
      <w:bookmarkEnd w:id="29"/>
    </w:p>
    <w:p w14:paraId="3F33E9C9" w14:textId="77777777" w:rsidR="005E241B" w:rsidRDefault="00F9684F">
      <w:pPr>
        <w:pStyle w:val="3"/>
      </w:pPr>
      <w:bookmarkStart w:id="30" w:name="_Toc399282932"/>
      <w:r>
        <w:rPr>
          <w:rFonts w:hint="eastAsia"/>
        </w:rPr>
        <w:t>报文类型</w:t>
      </w:r>
      <w:bookmarkEnd w:id="30"/>
    </w:p>
    <w:p w14:paraId="459C87AE" w14:textId="77777777" w:rsidR="005E241B" w:rsidRDefault="00F9684F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：查询</w:t>
      </w:r>
    </w:p>
    <w:p w14:paraId="210DF8E0" w14:textId="77777777" w:rsidR="005E241B" w:rsidRDefault="00F9684F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：答复</w:t>
      </w:r>
    </w:p>
    <w:p w14:paraId="30117AF9" w14:textId="77777777" w:rsidR="005E241B" w:rsidRDefault="00F9684F">
      <w:pPr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：催收</w:t>
      </w:r>
    </w:p>
    <w:p w14:paraId="29A774E1" w14:textId="77777777" w:rsidR="005E241B" w:rsidRDefault="00F9684F">
      <w:pPr>
        <w:ind w:firstLineChars="202" w:firstLine="424"/>
      </w:pPr>
      <w:r>
        <w:rPr>
          <w:rFonts w:hint="eastAsia"/>
        </w:rPr>
        <w:t>7</w:t>
      </w:r>
      <w:r>
        <w:rPr>
          <w:rFonts w:hint="eastAsia"/>
        </w:rPr>
        <w:t>：偿付</w:t>
      </w:r>
    </w:p>
    <w:p w14:paraId="183BAE16" w14:textId="77777777" w:rsidR="005E241B" w:rsidRDefault="00F9684F">
      <w:pPr>
        <w:ind w:firstLineChars="202" w:firstLine="424"/>
      </w:pPr>
      <w:r>
        <w:rPr>
          <w:rFonts w:hint="eastAsia"/>
        </w:rPr>
        <w:t>8</w:t>
      </w:r>
      <w:r>
        <w:rPr>
          <w:rFonts w:hint="eastAsia"/>
        </w:rPr>
        <w:t>：请求</w:t>
      </w:r>
    </w:p>
    <w:p w14:paraId="44924D5F" w14:textId="77777777" w:rsidR="005E241B" w:rsidRDefault="00F9684F" w:rsidP="00C36660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：确认</w:t>
      </w:r>
    </w:p>
    <w:p w14:paraId="3BAF0503" w14:textId="77777777" w:rsidR="005E241B" w:rsidRDefault="00F9684F" w:rsidP="00C36660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：其他</w:t>
      </w:r>
    </w:p>
    <w:p w14:paraId="44601337" w14:textId="77777777" w:rsidR="005E241B" w:rsidRDefault="00E80A9E">
      <w:pPr>
        <w:pStyle w:val="3"/>
      </w:pPr>
      <w:bookmarkStart w:id="31" w:name="_Toc399282933"/>
      <w:r>
        <w:rPr>
          <w:rFonts w:hint="eastAsia"/>
        </w:rPr>
        <w:t>币种</w:t>
      </w:r>
      <w:bookmarkEnd w:id="31"/>
    </w:p>
    <w:p w14:paraId="34CDF7A1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USD</w:t>
      </w:r>
    </w:p>
    <w:p w14:paraId="5CA19C60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SGD</w:t>
      </w:r>
    </w:p>
    <w:p w14:paraId="3EF8F441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JPY</w:t>
      </w:r>
    </w:p>
    <w:p w14:paraId="6FBF323C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HKD</w:t>
      </w:r>
    </w:p>
    <w:p w14:paraId="14F712B9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GBP</w:t>
      </w:r>
    </w:p>
    <w:p w14:paraId="6595FE79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CNY</w:t>
      </w:r>
    </w:p>
    <w:p w14:paraId="46505BCC" w14:textId="77777777" w:rsidR="00E80A9E" w:rsidRPr="00A4070C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EUR</w:t>
      </w:r>
    </w:p>
    <w:p w14:paraId="13DE73E8" w14:textId="77777777" w:rsidR="00E80A9E" w:rsidRDefault="00E80A9E" w:rsidP="00E80A9E">
      <w:pPr>
        <w:ind w:leftChars="200" w:left="420"/>
        <w:rPr>
          <w:rFonts w:ascii="宋体" w:hAnsi="宋体" w:cs="Calibri"/>
          <w:kern w:val="0"/>
          <w:szCs w:val="21"/>
        </w:rPr>
      </w:pPr>
      <w:r w:rsidRPr="00A4070C">
        <w:rPr>
          <w:rFonts w:ascii="宋体" w:hAnsi="宋体" w:cs="Calibri"/>
          <w:kern w:val="0"/>
          <w:szCs w:val="21"/>
        </w:rPr>
        <w:t>AUD</w:t>
      </w:r>
    </w:p>
    <w:p w14:paraId="58115A1B" w14:textId="77777777" w:rsidR="005E241B" w:rsidRDefault="00EE2BAD">
      <w:pPr>
        <w:pStyle w:val="3"/>
      </w:pPr>
      <w:bookmarkStart w:id="32" w:name="_Toc399282934"/>
      <w:r>
        <w:rPr>
          <w:rFonts w:hint="eastAsia"/>
        </w:rPr>
        <w:t>费用大类</w:t>
      </w:r>
      <w:bookmarkEnd w:id="32"/>
    </w:p>
    <w:p w14:paraId="2CBA9AF2" w14:textId="77777777" w:rsidR="005E241B" w:rsidRDefault="005E241B">
      <w:pPr>
        <w:ind w:leftChars="202" w:left="424"/>
        <w:rPr>
          <w:szCs w:val="21"/>
        </w:rPr>
      </w:pPr>
    </w:p>
    <w:p w14:paraId="0DD7074A" w14:textId="77777777" w:rsidR="005E241B" w:rsidRDefault="00EE2BAD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：信用证</w:t>
      </w:r>
    </w:p>
    <w:p w14:paraId="0D3F5F67" w14:textId="77777777" w:rsidR="005E241B" w:rsidRDefault="00EE2BAD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：汇款</w:t>
      </w:r>
    </w:p>
    <w:p w14:paraId="533BAAC3" w14:textId="77777777" w:rsidR="005E241B" w:rsidRDefault="00EE2BAD">
      <w:pPr>
        <w:ind w:leftChars="202" w:left="424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：托收</w:t>
      </w:r>
    </w:p>
    <w:p w14:paraId="3312EB75" w14:textId="77777777" w:rsidR="005E241B" w:rsidRDefault="00EE2BAD">
      <w:pPr>
        <w:ind w:leftChars="202" w:left="424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：保函</w:t>
      </w:r>
    </w:p>
    <w:p w14:paraId="77DFC191" w14:textId="77777777" w:rsidR="005E241B" w:rsidRPr="00C36660" w:rsidRDefault="00EE2BAD" w:rsidP="00C36660">
      <w:pPr>
        <w:ind w:leftChars="202" w:left="424"/>
        <w:rPr>
          <w:rFonts w:ascii="宋体" w:hAnsi="宋体" w:cs="Calibri"/>
          <w:kern w:val="0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：所有</w:t>
      </w:r>
    </w:p>
    <w:p w14:paraId="5E11BE40" w14:textId="77777777" w:rsidR="00430907" w:rsidRDefault="00430907" w:rsidP="00430907">
      <w:pPr>
        <w:pStyle w:val="2"/>
      </w:pPr>
      <w:bookmarkStart w:id="33" w:name="_Toc399282935"/>
      <w:r>
        <w:rPr>
          <w:rFonts w:hint="eastAsia"/>
        </w:rPr>
        <w:t>收费标准</w:t>
      </w:r>
      <w:bookmarkEnd w:id="33"/>
    </w:p>
    <w:p w14:paraId="69BC90B6" w14:textId="77777777" w:rsidR="00430907" w:rsidRDefault="00430907" w:rsidP="00430907">
      <w:pPr>
        <w:pStyle w:val="3"/>
      </w:pPr>
      <w:bookmarkStart w:id="34" w:name="_Toc399282936"/>
      <w:r>
        <w:rPr>
          <w:rFonts w:hint="eastAsia"/>
        </w:rPr>
        <w:t>电报费</w:t>
      </w:r>
      <w:bookmarkEnd w:id="34"/>
    </w:p>
    <w:p w14:paraId="020892CD" w14:textId="77777777" w:rsidR="005E241B" w:rsidRDefault="00430907">
      <w:pPr>
        <w:spacing w:line="360" w:lineRule="auto"/>
        <w:ind w:leftChars="202" w:left="424" w:firstLine="2"/>
        <w:rPr>
          <w:szCs w:val="21"/>
        </w:rPr>
      </w:pP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笔，可手动修改。</w:t>
      </w:r>
    </w:p>
    <w:p w14:paraId="1DF47F8B" w14:textId="77777777" w:rsidR="00430907" w:rsidRDefault="00B60876" w:rsidP="003C7363">
      <w:pPr>
        <w:ind w:leftChars="67" w:left="141" w:firstLineChars="135" w:firstLine="283"/>
        <w:rPr>
          <w:szCs w:val="21"/>
        </w:rPr>
      </w:pPr>
      <w:r>
        <w:rPr>
          <w:rFonts w:hint="eastAsia"/>
          <w:szCs w:val="21"/>
        </w:rPr>
        <w:t>备注：费用计价单位为人民币</w:t>
      </w:r>
      <w:r w:rsidRPr="008F2C0D">
        <w:rPr>
          <w:rFonts w:hint="eastAsia"/>
          <w:szCs w:val="21"/>
        </w:rPr>
        <w:t>，</w:t>
      </w:r>
      <w:r>
        <w:rPr>
          <w:rFonts w:hint="eastAsia"/>
          <w:szCs w:val="21"/>
        </w:rPr>
        <w:t>可收取人民币或等值外汇；收取等值外汇时，按当日公布汇价折算收取。</w:t>
      </w:r>
    </w:p>
    <w:p w14:paraId="47CDAC66" w14:textId="77777777" w:rsidR="008F043C" w:rsidRDefault="008F043C" w:rsidP="003C7363">
      <w:pPr>
        <w:ind w:leftChars="67" w:left="141" w:firstLineChars="135" w:firstLine="283"/>
        <w:rPr>
          <w:szCs w:val="21"/>
        </w:rPr>
      </w:pPr>
    </w:p>
    <w:p w14:paraId="385B98AD" w14:textId="77777777" w:rsidR="008F043C" w:rsidRPr="00430907" w:rsidRDefault="008F043C" w:rsidP="003C7363">
      <w:pPr>
        <w:ind w:leftChars="67" w:left="141" w:firstLineChars="135" w:firstLine="283"/>
      </w:pPr>
    </w:p>
    <w:p w14:paraId="2CFCF399" w14:textId="77777777" w:rsidR="00C80AFC" w:rsidRDefault="00842B3A" w:rsidP="00B2130E">
      <w:pPr>
        <w:pStyle w:val="1"/>
      </w:pPr>
      <w:bookmarkStart w:id="35" w:name="_Toc399282937"/>
      <w:r>
        <w:rPr>
          <w:rFonts w:hint="eastAsia"/>
        </w:rPr>
        <w:t>公共交易</w:t>
      </w:r>
      <w:bookmarkEnd w:id="35"/>
    </w:p>
    <w:p w14:paraId="7F1A0ABF" w14:textId="77777777" w:rsidR="00C31807" w:rsidRDefault="00C31807" w:rsidP="00C31807">
      <w:pPr>
        <w:pStyle w:val="2"/>
      </w:pPr>
      <w:bookmarkStart w:id="36" w:name="_Toc399282938"/>
      <w:r>
        <w:rPr>
          <w:rFonts w:hint="eastAsia"/>
        </w:rPr>
        <w:t>业务流程</w:t>
      </w:r>
      <w:bookmarkEnd w:id="36"/>
    </w:p>
    <w:p w14:paraId="251B3D3F" w14:textId="77777777" w:rsidR="00C31807" w:rsidRDefault="00C31807" w:rsidP="00C31807">
      <w:pPr>
        <w:pStyle w:val="3"/>
      </w:pPr>
      <w:bookmarkStart w:id="37" w:name="_Toc399282939"/>
      <w:r>
        <w:rPr>
          <w:rFonts w:hint="eastAsia"/>
        </w:rPr>
        <w:t>业务流程图</w:t>
      </w:r>
      <w:bookmarkEnd w:id="37"/>
    </w:p>
    <w:p w14:paraId="2109571B" w14:textId="77777777" w:rsidR="00DD0534" w:rsidRPr="00DD0534" w:rsidRDefault="00DD0534" w:rsidP="00DD0534">
      <w:pPr>
        <w:ind w:left="420"/>
      </w:pPr>
      <w:r>
        <w:rPr>
          <w:rFonts w:hint="eastAsia"/>
        </w:rPr>
        <w:t>无。</w:t>
      </w:r>
    </w:p>
    <w:p w14:paraId="7E5F69A4" w14:textId="77777777" w:rsidR="00C31807" w:rsidRDefault="00C31807" w:rsidP="00C31807">
      <w:pPr>
        <w:pStyle w:val="3"/>
      </w:pPr>
      <w:bookmarkStart w:id="38" w:name="_Toc399282940"/>
      <w:r>
        <w:rPr>
          <w:rFonts w:hint="eastAsia"/>
        </w:rPr>
        <w:t>业务流程图说明</w:t>
      </w:r>
      <w:bookmarkEnd w:id="38"/>
    </w:p>
    <w:p w14:paraId="2D64B9AE" w14:textId="77777777" w:rsidR="00DD0534" w:rsidRDefault="00DD0534" w:rsidP="00DD0534">
      <w:pPr>
        <w:ind w:left="420"/>
      </w:pPr>
      <w:r>
        <w:rPr>
          <w:rFonts w:hint="eastAsia"/>
        </w:rPr>
        <w:t>无。</w:t>
      </w:r>
    </w:p>
    <w:p w14:paraId="0C3420DB" w14:textId="77777777" w:rsidR="00DD0534" w:rsidRPr="00DD0534" w:rsidRDefault="00DD0534" w:rsidP="00DD0534">
      <w:pPr>
        <w:ind w:left="420"/>
      </w:pPr>
    </w:p>
    <w:p w14:paraId="46DD2077" w14:textId="77777777" w:rsidR="00C31807" w:rsidRPr="00C31807" w:rsidRDefault="00C31807" w:rsidP="00C31807">
      <w:pPr>
        <w:pStyle w:val="2"/>
      </w:pPr>
      <w:bookmarkStart w:id="39" w:name="_Toc399282941"/>
      <w:r>
        <w:rPr>
          <w:rFonts w:hint="eastAsia"/>
        </w:rPr>
        <w:t>公共交易</w:t>
      </w:r>
      <w:bookmarkEnd w:id="39"/>
    </w:p>
    <w:p w14:paraId="2C3343D5" w14:textId="77777777" w:rsidR="00DC6BFC" w:rsidRPr="004655DE" w:rsidRDefault="001F228A" w:rsidP="00C31807">
      <w:pPr>
        <w:pStyle w:val="3"/>
      </w:pPr>
      <w:bookmarkStart w:id="40" w:name="_Toc399282942"/>
      <w:r>
        <w:rPr>
          <w:rFonts w:hint="eastAsia"/>
        </w:rPr>
        <w:t>往来函电</w:t>
      </w:r>
      <w:bookmarkEnd w:id="40"/>
    </w:p>
    <w:p w14:paraId="45BE0A9C" w14:textId="77777777" w:rsidR="00DC6BFC" w:rsidRDefault="00DC6BFC" w:rsidP="00C31807">
      <w:pPr>
        <w:pStyle w:val="4"/>
      </w:pPr>
      <w:r>
        <w:rPr>
          <w:rFonts w:hint="eastAsia"/>
        </w:rPr>
        <w:t>交易描述</w:t>
      </w:r>
    </w:p>
    <w:p w14:paraId="26A9E069" w14:textId="77777777" w:rsidR="00DC6BFC" w:rsidRDefault="00DC6BFC" w:rsidP="00DC6BFC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是收到交易对手发来的</w:t>
      </w:r>
      <w:r w:rsidR="001E7346">
        <w:rPr>
          <w:rFonts w:hint="eastAsia"/>
        </w:rPr>
        <w:t>报文</w:t>
      </w:r>
      <w:r>
        <w:rPr>
          <w:rFonts w:hint="eastAsia"/>
        </w:rPr>
        <w:t>进行登记，或主动发起</w:t>
      </w:r>
      <w:r w:rsidR="001E7346">
        <w:rPr>
          <w:rFonts w:hint="eastAsia"/>
        </w:rPr>
        <w:t>报文</w:t>
      </w:r>
      <w:r>
        <w:rPr>
          <w:rFonts w:hint="eastAsia"/>
        </w:rPr>
        <w:t>。</w:t>
      </w:r>
    </w:p>
    <w:p w14:paraId="5E12D889" w14:textId="77777777" w:rsidR="00DC6BFC" w:rsidRDefault="00DC6BFC" w:rsidP="00C31807">
      <w:pPr>
        <w:pStyle w:val="4"/>
      </w:pPr>
      <w:r>
        <w:rPr>
          <w:rFonts w:hint="eastAsia"/>
        </w:rPr>
        <w:t>柜员操作</w:t>
      </w:r>
    </w:p>
    <w:p w14:paraId="1409E90C" w14:textId="77777777" w:rsidR="00DC6BFC" w:rsidRDefault="00DC6BFC" w:rsidP="00DC6BFC">
      <w:pPr>
        <w:ind w:firstLine="420"/>
      </w:pPr>
      <w:r>
        <w:rPr>
          <w:rFonts w:hint="eastAsia"/>
        </w:rPr>
        <w:t>本交易由具有</w:t>
      </w:r>
      <w:r w:rsidR="001E7346">
        <w:rPr>
          <w:rFonts w:hint="eastAsia"/>
        </w:rPr>
        <w:t>往来函电</w:t>
      </w:r>
      <w:r>
        <w:rPr>
          <w:rFonts w:hint="eastAsia"/>
        </w:rPr>
        <w:t>经办权限的柜员发起操作。</w:t>
      </w:r>
    </w:p>
    <w:p w14:paraId="5B3E2CB4" w14:textId="77777777" w:rsidR="00DC6BFC" w:rsidRDefault="00DC6BFC" w:rsidP="00DC6BFC">
      <w:pPr>
        <w:ind w:firstLine="420"/>
      </w:pPr>
      <w:r>
        <w:rPr>
          <w:rFonts w:hint="eastAsia"/>
        </w:rPr>
        <w:t>系统需支持手工发起，报文发起。</w:t>
      </w:r>
    </w:p>
    <w:p w14:paraId="7B45C9D5" w14:textId="77777777" w:rsidR="00844667" w:rsidRDefault="00844667" w:rsidP="00C31807">
      <w:pPr>
        <w:pStyle w:val="4"/>
      </w:pPr>
      <w:r>
        <w:rPr>
          <w:rFonts w:hint="eastAsia"/>
        </w:rPr>
        <w:t>界面布局与菜单按钮</w:t>
      </w:r>
    </w:p>
    <w:p w14:paraId="3F5CE56B" w14:textId="77777777" w:rsidR="00BC4448" w:rsidRDefault="00BC4448" w:rsidP="00BC4448">
      <w:pPr>
        <w:ind w:firstLine="420"/>
      </w:pPr>
      <w:r>
        <w:rPr>
          <w:rFonts w:hint="eastAsia"/>
        </w:rPr>
        <w:t>同一页面布局原则，一行两列，从上至下：</w:t>
      </w:r>
    </w:p>
    <w:p w14:paraId="69DA0938" w14:textId="77777777" w:rsidR="00BC4448" w:rsidRDefault="00BC4448" w:rsidP="00BC4448">
      <w:pPr>
        <w:ind w:firstLine="420"/>
      </w:pPr>
      <w:r>
        <w:rPr>
          <w:rFonts w:hint="eastAsia"/>
        </w:rPr>
        <w:t>第一区域：基本信息；</w:t>
      </w:r>
    </w:p>
    <w:p w14:paraId="6CA090E4" w14:textId="77777777" w:rsidR="00BC4448" w:rsidRDefault="00BC4448" w:rsidP="00BC4448">
      <w:pPr>
        <w:ind w:firstLine="420"/>
      </w:pPr>
      <w:r>
        <w:rPr>
          <w:rFonts w:hint="eastAsia"/>
        </w:rPr>
        <w:t>第二区域：费用管理；</w:t>
      </w:r>
    </w:p>
    <w:p w14:paraId="66E37C14" w14:textId="77777777" w:rsidR="00BC4448" w:rsidRDefault="00BC4448" w:rsidP="00BC4448">
      <w:pPr>
        <w:ind w:firstLine="420"/>
      </w:pPr>
      <w:r>
        <w:rPr>
          <w:rFonts w:hint="eastAsia"/>
        </w:rPr>
        <w:t>第三区域：按钮；</w:t>
      </w:r>
    </w:p>
    <w:p w14:paraId="401BF1D8" w14:textId="77777777" w:rsidR="00BC4448" w:rsidRDefault="00BC4448" w:rsidP="00BC4448">
      <w:pPr>
        <w:ind w:firstLine="420"/>
      </w:pPr>
      <w:r>
        <w:rPr>
          <w:rFonts w:hint="eastAsia"/>
        </w:rPr>
        <w:t>第四区域：报文。</w:t>
      </w:r>
    </w:p>
    <w:p w14:paraId="0B19B880" w14:textId="77777777" w:rsidR="005E241B" w:rsidRDefault="00BC4448">
      <w:pPr>
        <w:pStyle w:val="5"/>
      </w:pPr>
      <w:r>
        <w:rPr>
          <w:rFonts w:hint="eastAsia"/>
        </w:rPr>
        <w:t>基本信息、费用管理和按钮</w:t>
      </w:r>
    </w:p>
    <w:p w14:paraId="74C7AF7C" w14:textId="77777777" w:rsidR="005E241B" w:rsidRDefault="00280724">
      <w:pPr>
        <w:ind w:leftChars="-675" w:left="-1418"/>
      </w:pPr>
      <w:r>
        <w:rPr>
          <w:noProof/>
        </w:rPr>
        <w:drawing>
          <wp:inline distT="0" distB="0" distL="0" distR="0" wp14:anchorId="62E50B45" wp14:editId="07EE2F9C">
            <wp:extent cx="6753600" cy="32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F99" w14:textId="77777777" w:rsidR="00BC4448" w:rsidRDefault="00BC4448" w:rsidP="00BC4448">
      <w:pPr>
        <w:ind w:firstLineChars="202" w:firstLine="424"/>
      </w:pPr>
      <w:r>
        <w:rPr>
          <w:rFonts w:hint="eastAsia"/>
        </w:rPr>
        <w:t>备注：</w:t>
      </w:r>
    </w:p>
    <w:p w14:paraId="4FF73B9F" w14:textId="77777777" w:rsidR="00BC4448" w:rsidRDefault="00BC4448" w:rsidP="00BC4448">
      <w:pPr>
        <w:ind w:firstLineChars="200" w:firstLine="420"/>
      </w:pPr>
      <w:r>
        <w:rPr>
          <w:rFonts w:hint="eastAsia"/>
        </w:rPr>
        <w:t>按钮从左至右：提交、保存、打印查看、查询、附加功能、取消、返回。</w:t>
      </w:r>
    </w:p>
    <w:p w14:paraId="5AB710D6" w14:textId="77777777" w:rsidR="005E241B" w:rsidRDefault="00BC4448">
      <w:pPr>
        <w:pStyle w:val="5"/>
      </w:pPr>
      <w:r>
        <w:rPr>
          <w:rFonts w:hint="eastAsia"/>
        </w:rPr>
        <w:t>报文</w:t>
      </w:r>
    </w:p>
    <w:p w14:paraId="3C0DC5EC" w14:textId="77777777" w:rsidR="00844667" w:rsidRDefault="00724E2F" w:rsidP="00497A49">
      <w:pPr>
        <w:ind w:hanging="1418"/>
      </w:pPr>
      <w:r>
        <w:rPr>
          <w:noProof/>
        </w:rPr>
        <w:drawing>
          <wp:inline distT="0" distB="0" distL="0" distR="0" wp14:anchorId="57A52978" wp14:editId="7634CA77">
            <wp:extent cx="6573328" cy="2862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保函开立_报文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328" cy="28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2F3" w14:textId="77777777" w:rsidR="00DC6BFC" w:rsidRDefault="00DC6BFC" w:rsidP="00C31807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264B95" w14:paraId="32EA4181" w14:textId="77777777" w:rsidTr="00FA1013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6F39EAC5" w14:textId="77777777" w:rsidR="00264B95" w:rsidRPr="00BF567F" w:rsidRDefault="00264B95" w:rsidP="00FA1013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1BF08992" w14:textId="77777777" w:rsidR="00264B95" w:rsidRPr="00BF567F" w:rsidRDefault="00264B95" w:rsidP="00FA1013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75DA5F35" w14:textId="77777777" w:rsidR="00264B95" w:rsidRPr="00BF567F" w:rsidRDefault="00264B95" w:rsidP="00FA1013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558364CC" w14:textId="77777777" w:rsidR="00264B95" w:rsidRPr="00BF567F" w:rsidRDefault="00264B95" w:rsidP="00FA1013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2CBEB95B" w14:textId="77777777" w:rsidR="00264B95" w:rsidRPr="00BF567F" w:rsidRDefault="00264B95" w:rsidP="00FA1013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2BD9AA55" w14:textId="77777777" w:rsidR="00264B95" w:rsidRPr="00BF567F" w:rsidRDefault="00264B95" w:rsidP="00FA1013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5868434A" w14:textId="77777777" w:rsidR="00264B95" w:rsidRPr="00BF567F" w:rsidRDefault="00264B95" w:rsidP="00FA1013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31D6F" w14:paraId="18D536D4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C09C" w14:textId="77777777" w:rsidR="00631D6F" w:rsidRPr="00446309" w:rsidRDefault="00631D6F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1D34" w14:textId="77777777" w:rsidR="00631D6F" w:rsidRDefault="00631D6F" w:rsidP="00EB21B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2963" w14:textId="77777777" w:rsidR="00631D6F" w:rsidRPr="00446309" w:rsidRDefault="00631D6F" w:rsidP="00EB21BD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781A" w14:textId="77777777" w:rsidR="00631D6F" w:rsidRDefault="00631D6F" w:rsidP="00EB21B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60A" w14:textId="77777777" w:rsidR="00631D6F" w:rsidRDefault="00631D6F" w:rsidP="00EB21BD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0C91" w14:textId="77777777" w:rsidR="00631D6F" w:rsidRDefault="00631D6F" w:rsidP="00EB21BD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报文引入</w:t>
            </w:r>
          </w:p>
          <w:p w14:paraId="7AB7F5D5" w14:textId="77777777" w:rsidR="00631D6F" w:rsidRPr="00446309" w:rsidRDefault="0035630C" w:rsidP="00EB21B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070" w14:textId="77777777" w:rsidR="00631D6F" w:rsidRPr="00132563" w:rsidRDefault="00430A28" w:rsidP="00EB21BD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检查该编号必须在业务系统中已存在，且</w:t>
            </w:r>
            <w:r>
              <w:rPr>
                <w:rFonts w:hint="eastAsia"/>
              </w:rPr>
              <w:t>编号只能属于当前机构或当前机构的下属机构办理的业务。</w:t>
            </w:r>
          </w:p>
        </w:tc>
      </w:tr>
      <w:tr w:rsidR="003B0984" w14:paraId="4B0CCB57" w14:textId="77777777" w:rsidTr="00211734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2C85" w14:textId="77777777" w:rsidR="003B0984" w:rsidRPr="00446309" w:rsidRDefault="003B0984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CB6C" w14:textId="77777777" w:rsidR="003B0984" w:rsidRPr="00211734" w:rsidRDefault="003B0984" w:rsidP="00211734">
            <w:pPr>
              <w:ind w:leftChars="-51" w:left="-107" w:right="-47"/>
              <w:rPr>
                <w:szCs w:val="21"/>
              </w:rPr>
            </w:pPr>
            <w:r w:rsidRPr="0082731B">
              <w:rPr>
                <w:rFonts w:hint="eastAsia"/>
                <w:szCs w:val="21"/>
              </w:rPr>
              <w:t>对方编号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DD7A9" w14:textId="77777777" w:rsidR="003B0984" w:rsidRDefault="003B0984" w:rsidP="00EB21BD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37AC" w14:textId="77777777" w:rsidR="003B0984" w:rsidRDefault="003B0984" w:rsidP="00EB21BD"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B40D" w14:textId="77777777" w:rsidR="003B0984" w:rsidRDefault="003B0984" w:rsidP="00A4039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2638" w14:textId="77777777" w:rsidR="003B0984" w:rsidRDefault="003B0984" w:rsidP="00EB21BD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报文导入</w:t>
            </w:r>
          </w:p>
          <w:p w14:paraId="258627D5" w14:textId="77777777" w:rsidR="00A4039C" w:rsidRDefault="00A4039C" w:rsidP="00EB21BD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业务查询</w:t>
            </w:r>
          </w:p>
          <w:p w14:paraId="26B2E907" w14:textId="77777777" w:rsidR="00A4039C" w:rsidRDefault="00A4039C" w:rsidP="00EB21B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726F" w14:textId="77777777" w:rsidR="003B0984" w:rsidRDefault="00A4039C" w:rsidP="00EB21BD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如果是收报发起，那么导入报文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栏，如果是手工发起，查询业务编号对应的对方编号</w:t>
            </w:r>
          </w:p>
        </w:tc>
      </w:tr>
      <w:tr w:rsidR="00E506DA" w14:paraId="0F57E96C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993A" w14:textId="77777777" w:rsidR="00E506DA" w:rsidRPr="00446309" w:rsidRDefault="00E506DA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30FF" w14:textId="77777777" w:rsidR="00E506DA" w:rsidRPr="0082731B" w:rsidRDefault="00E506DA" w:rsidP="00EB21B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461D4" w14:textId="77777777" w:rsidR="00E506DA" w:rsidRDefault="00E506DA" w:rsidP="00EB21BD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EEE4" w14:textId="77777777" w:rsidR="00E506DA" w:rsidRDefault="00E506DA" w:rsidP="00EB21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5175" w14:textId="77777777" w:rsidR="00E506DA" w:rsidRDefault="00E506DA" w:rsidP="00A4039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7CAEC" w14:textId="77777777" w:rsidR="00E506DA" w:rsidRDefault="000B4081" w:rsidP="00EB21BD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09C45" w14:textId="77777777" w:rsidR="00E506DA" w:rsidRDefault="00E506DA" w:rsidP="00EB21BD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根据业务编号</w:t>
            </w:r>
            <w:r w:rsidR="000B4081">
              <w:rPr>
                <w:rFonts w:hint="eastAsia"/>
                <w:szCs w:val="21"/>
              </w:rPr>
              <w:t>系统带出</w:t>
            </w:r>
            <w:r>
              <w:rPr>
                <w:rFonts w:hint="eastAsia"/>
                <w:szCs w:val="21"/>
              </w:rPr>
              <w:t>原业务中我行客户信息</w:t>
            </w:r>
          </w:p>
        </w:tc>
      </w:tr>
      <w:tr w:rsidR="00E506DA" w14:paraId="7FF25AA4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8C5B" w14:textId="77777777" w:rsidR="00E506DA" w:rsidRPr="00446309" w:rsidRDefault="00E506DA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5AC6" w14:textId="77777777" w:rsidR="00E506DA" w:rsidRDefault="00E506DA" w:rsidP="00EB21BD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1DFE" w14:textId="77777777" w:rsidR="00E506DA" w:rsidRDefault="00E506DA" w:rsidP="00EB21BD">
            <w:pPr>
              <w:ind w:leftChars="-12" w:left="-25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EBA" w14:textId="77777777" w:rsidR="00E506DA" w:rsidRDefault="00E506DA" w:rsidP="00EB21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7D29" w14:textId="77777777" w:rsidR="00E506DA" w:rsidRDefault="00E506DA" w:rsidP="00A4039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74B1" w14:textId="77777777" w:rsidR="00E506DA" w:rsidRDefault="00E506DA" w:rsidP="00EB21BD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B298" w14:textId="77777777" w:rsidR="00E506DA" w:rsidRDefault="00E506DA" w:rsidP="00EB21BD">
            <w:pPr>
              <w:ind w:leftChars="-44" w:left="-92" w:firstLine="1"/>
              <w:rPr>
                <w:szCs w:val="21"/>
              </w:rPr>
            </w:pPr>
          </w:p>
        </w:tc>
      </w:tr>
      <w:tr w:rsidR="00E810CD" w14:paraId="7F9EB6FB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3539" w14:textId="77777777" w:rsidR="00E810CD" w:rsidRPr="00446309" w:rsidRDefault="00E810CD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9810" w14:textId="77777777" w:rsidR="00E810CD" w:rsidRPr="0082731B" w:rsidRDefault="00E810CD" w:rsidP="0035630C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54CF" w14:textId="77777777" w:rsidR="00E810CD" w:rsidRPr="00A6356C" w:rsidRDefault="00E810CD" w:rsidP="0035630C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6F7A" w14:textId="77777777" w:rsidR="00E810CD" w:rsidRDefault="00E810CD" w:rsidP="0035630C"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72D6" w14:textId="77777777" w:rsidR="00E810CD" w:rsidRDefault="00E810CD" w:rsidP="0035630C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5B94" w14:textId="77777777" w:rsidR="00E810CD" w:rsidRDefault="00E810CD" w:rsidP="0035630C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C88" w14:textId="77777777" w:rsidR="00E810CD" w:rsidRPr="00446309" w:rsidRDefault="00E810CD" w:rsidP="0035630C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默认当天，不可大于当天</w:t>
            </w:r>
          </w:p>
        </w:tc>
      </w:tr>
      <w:tr w:rsidR="00E810CD" w14:paraId="6E6980E5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C9A0" w14:textId="77777777" w:rsidR="00E810CD" w:rsidRPr="00446309" w:rsidRDefault="00E810CD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BE24" w14:textId="77777777" w:rsidR="00E810CD" w:rsidRPr="0082731B" w:rsidRDefault="00E810CD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发报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3BB4" w14:textId="77777777" w:rsidR="00E810CD" w:rsidRPr="00446309" w:rsidRDefault="00E810CD" w:rsidP="00FA1013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CF2" w14:textId="77777777" w:rsidR="00E810CD" w:rsidRDefault="00E810CD" w:rsidP="00EB21BD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47D6" w14:textId="77777777" w:rsidR="00E810CD" w:rsidRDefault="00E810CD" w:rsidP="00EB21BD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CA367" w14:textId="77777777" w:rsidR="00E810CD" w:rsidRDefault="00E810CD" w:rsidP="00EB21BD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64E9" w14:textId="77777777" w:rsidR="004B5847" w:rsidRDefault="004B5847" w:rsidP="00FA1013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选择项（</w:t>
            </w:r>
          </w:p>
          <w:p w14:paraId="3FCD04DA" w14:textId="77777777" w:rsidR="00E810CD" w:rsidRDefault="00E810CD" w:rsidP="004B5847">
            <w:pPr>
              <w:ind w:leftChars="-44" w:left="-92"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：收报</w:t>
            </w:r>
          </w:p>
          <w:p w14:paraId="3740009A" w14:textId="77777777" w:rsidR="00E810CD" w:rsidRDefault="00E810CD" w:rsidP="004B5847">
            <w:pPr>
              <w:ind w:leftChars="-44" w:left="-92"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：发报</w:t>
            </w:r>
            <w:r w:rsidR="004B5847">
              <w:rPr>
                <w:rFonts w:hint="eastAsia"/>
                <w:szCs w:val="21"/>
              </w:rPr>
              <w:t>）</w:t>
            </w:r>
          </w:p>
          <w:p w14:paraId="2D63F2E2" w14:textId="77777777" w:rsidR="00E810CD" w:rsidRPr="00132563" w:rsidRDefault="00E810CD" w:rsidP="00EC105E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如果是报文发起，那么默认是“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”，且不可修改；如果是手工发起，默认是“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”。</w:t>
            </w:r>
          </w:p>
        </w:tc>
      </w:tr>
      <w:tr w:rsidR="00E810CD" w14:paraId="7DF2D84D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C541" w14:textId="77777777" w:rsidR="00E810CD" w:rsidRPr="00446309" w:rsidRDefault="00E810CD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3664" w14:textId="77777777" w:rsidR="00E810CD" w:rsidRPr="0082731B" w:rsidRDefault="00E810CD" w:rsidP="0052211A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报文类型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63C3" w14:textId="77777777" w:rsidR="00E810CD" w:rsidRPr="00A6356C" w:rsidRDefault="00E810CD" w:rsidP="0052211A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39E" w14:textId="77777777" w:rsidR="00E810CD" w:rsidRPr="00EC04F3" w:rsidRDefault="00E810CD" w:rsidP="005221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B95" w14:textId="77777777" w:rsidR="00E810CD" w:rsidRDefault="00E810CD" w:rsidP="0052211A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7C08" w14:textId="77777777" w:rsidR="00E810CD" w:rsidRDefault="00E810CD" w:rsidP="0052211A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34FF" w14:textId="77777777" w:rsidR="00E810CD" w:rsidRPr="00446309" w:rsidRDefault="007D6298" w:rsidP="00F9684F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选择项，见【1.6.1报文类型】</w:t>
            </w:r>
          </w:p>
        </w:tc>
      </w:tr>
      <w:tr w:rsidR="00DD1926" w:rsidRPr="00446309" w14:paraId="679202B4" w14:textId="77777777" w:rsidTr="00DD192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EE9E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0BEC" w14:textId="77777777" w:rsidR="00DD1926" w:rsidRPr="0082731B" w:rsidRDefault="00DD1926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来报行</w:t>
            </w:r>
            <w:r w:rsidRPr="0082731B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9457B" w14:textId="77777777" w:rsidR="00DD1926" w:rsidRPr="00A6356C" w:rsidRDefault="00DD1926" w:rsidP="00FA1013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7D57" w14:textId="77777777" w:rsidR="00DD1926" w:rsidRDefault="00DD1926" w:rsidP="00FA1013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3D9C" w14:textId="77777777" w:rsidR="00DD1926" w:rsidRPr="00687B05" w:rsidRDefault="00DD19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C5CB1" w14:textId="77777777" w:rsidR="00DD1926" w:rsidRDefault="000B4081" w:rsidP="00FA1013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  <w:p w14:paraId="2F5CD608" w14:textId="77777777" w:rsidR="00DD1926" w:rsidRDefault="00DD1926" w:rsidP="00A4778E">
            <w:pPr>
              <w:ind w:leftChars="-37" w:left="-78" w:right="210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银行信息导入</w:t>
            </w:r>
          </w:p>
        </w:tc>
        <w:tc>
          <w:tcPr>
            <w:tcW w:w="161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BC1AF" w14:textId="77777777" w:rsidR="00DD1926" w:rsidRPr="00446309" w:rsidRDefault="00DD1926" w:rsidP="00973703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如果收发报选择</w:t>
            </w:r>
            <w:r w:rsidR="00973703">
              <w:rPr>
                <w:rFonts w:ascii="宋体" w:hAnsi="宋体" w:hint="eastAsia"/>
              </w:rPr>
              <w:t>“发报”</w:t>
            </w:r>
            <w:r>
              <w:rPr>
                <w:rFonts w:ascii="宋体" w:hAnsi="宋体" w:hint="eastAsia"/>
              </w:rPr>
              <w:t>，那么来报信息隐藏</w:t>
            </w:r>
          </w:p>
        </w:tc>
      </w:tr>
      <w:tr w:rsidR="00DD1926" w:rsidRPr="00446309" w14:paraId="7BD744BC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B311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80CD" w14:textId="77777777" w:rsidR="00DD1926" w:rsidRPr="0082731B" w:rsidRDefault="00DD1926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来报</w:t>
            </w:r>
            <w:r w:rsidRPr="0082731B">
              <w:rPr>
                <w:rFonts w:hint="eastAsia"/>
                <w:szCs w:val="21"/>
              </w:rPr>
              <w:t>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E1FC" w14:textId="77777777" w:rsidR="00DD1926" w:rsidRPr="00A6356C" w:rsidRDefault="00DD1926" w:rsidP="00FA1013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C26" w14:textId="77777777" w:rsidR="00DD1926" w:rsidRDefault="00DD1926" w:rsidP="00B1337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4936" w14:textId="77777777" w:rsidR="00DD1926" w:rsidRDefault="00DD1926" w:rsidP="00FA1013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7CAC" w14:textId="77777777" w:rsidR="00DD1926" w:rsidRDefault="00DD1926" w:rsidP="00FA1013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5CD72" w14:textId="77777777" w:rsidR="00DD1926" w:rsidRPr="00446309" w:rsidRDefault="00DD1926" w:rsidP="00FA1013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D1926" w:rsidRPr="00446309" w14:paraId="1F535FDF" w14:textId="77777777" w:rsidTr="0052211A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D497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54BB" w14:textId="77777777" w:rsidR="00DD1926" w:rsidRDefault="00DD1926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收报行</w:t>
            </w:r>
            <w:r w:rsidRPr="0082731B"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8CC2" w14:textId="77777777" w:rsidR="00DD1926" w:rsidRPr="00A6356C" w:rsidRDefault="00DD1926" w:rsidP="00FA1013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CE02" w14:textId="77777777" w:rsidR="00DD1926" w:rsidRDefault="00DD1926" w:rsidP="00B1337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1346" w14:textId="77777777" w:rsidR="00DD1926" w:rsidRDefault="00DD1926" w:rsidP="00FA1013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7112A" w14:textId="77777777" w:rsidR="00DD1926" w:rsidRDefault="000B4081" w:rsidP="005221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系统带出</w:t>
            </w:r>
          </w:p>
        </w:tc>
        <w:tc>
          <w:tcPr>
            <w:tcW w:w="1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DA3C98" w14:textId="77777777" w:rsidR="00DD1926" w:rsidRPr="00446309" w:rsidRDefault="00DD1926" w:rsidP="003B333E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如果收/发报选择2，必填，</w:t>
            </w:r>
            <w:r w:rsidR="00973703">
              <w:rPr>
                <w:rFonts w:ascii="宋体" w:hAnsi="宋体" w:hint="eastAsia"/>
              </w:rPr>
              <w:t>如果选择“收报”，那么收报行信息隐藏</w:t>
            </w:r>
          </w:p>
        </w:tc>
      </w:tr>
      <w:tr w:rsidR="00DD1926" w:rsidRPr="00446309" w14:paraId="042C56A6" w14:textId="77777777" w:rsidTr="0052211A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C0E2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73E5" w14:textId="77777777" w:rsidR="00DD1926" w:rsidRPr="0082731B" w:rsidRDefault="00DD1926" w:rsidP="0052211A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收报</w:t>
            </w:r>
            <w:r w:rsidRPr="0082731B">
              <w:rPr>
                <w:rFonts w:hint="eastAsia"/>
                <w:szCs w:val="21"/>
              </w:rPr>
              <w:t>行名称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F134" w14:textId="77777777" w:rsidR="00DD1926" w:rsidRPr="00A6356C" w:rsidRDefault="00DD1926" w:rsidP="0052211A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000" w14:textId="77777777" w:rsidR="00DD1926" w:rsidRDefault="00DD1926" w:rsidP="0052211A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F06F" w14:textId="77777777" w:rsidR="00DD1926" w:rsidRDefault="00DD1926" w:rsidP="0052211A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A367" w14:textId="77777777" w:rsidR="00DD1926" w:rsidRPr="0062510D" w:rsidRDefault="00DD1926" w:rsidP="0052211A">
            <w:pPr>
              <w:rPr>
                <w:rFonts w:ascii="宋体" w:hAnsi="宋体"/>
              </w:rPr>
            </w:pPr>
          </w:p>
        </w:tc>
        <w:tc>
          <w:tcPr>
            <w:tcW w:w="1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480F" w14:textId="77777777" w:rsidR="00DD1926" w:rsidRPr="00446309" w:rsidRDefault="00DD1926" w:rsidP="00FA1013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D1926" w:rsidRPr="00446309" w14:paraId="6A416E6B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4D7C7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ACFC" w14:textId="77777777" w:rsidR="00DD1926" w:rsidRPr="0082731B" w:rsidRDefault="00DD1926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0229" w14:textId="77777777" w:rsidR="00DD1926" w:rsidRPr="00A6356C" w:rsidRDefault="00DD1926" w:rsidP="00FA1013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4BA" w14:textId="77777777" w:rsidR="00DD1926" w:rsidRDefault="00DD1926" w:rsidP="00FA1013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587F" w14:textId="77777777" w:rsidR="00DD1926" w:rsidRDefault="00DD1926" w:rsidP="00FA1013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F3C1" w14:textId="77777777" w:rsidR="00DD1926" w:rsidRDefault="00DD1926" w:rsidP="00FA1013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13" w14:textId="77777777" w:rsidR="00DD1926" w:rsidRDefault="00DD1926" w:rsidP="00FA1013">
            <w:pPr>
              <w:ind w:leftChars="-44" w:left="-92" w:firstLine="1"/>
              <w:rPr>
                <w:szCs w:val="21"/>
              </w:rPr>
            </w:pPr>
          </w:p>
        </w:tc>
      </w:tr>
      <w:tr w:rsidR="00DD1926" w:rsidRPr="00446309" w14:paraId="592FB083" w14:textId="77777777" w:rsidTr="00FA1013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FD46" w14:textId="77777777" w:rsidR="00DD1926" w:rsidRPr="00446309" w:rsidRDefault="00DD1926" w:rsidP="004A36EE">
            <w:pPr>
              <w:numPr>
                <w:ilvl w:val="0"/>
                <w:numId w:val="4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0AE" w14:textId="77777777" w:rsidR="00DD1926" w:rsidRDefault="00DD1926" w:rsidP="00FA101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手续费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EC91" w14:textId="77777777" w:rsidR="00DD1926" w:rsidRPr="00A6356C" w:rsidRDefault="00DD1926" w:rsidP="00FA1013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49D8" w14:textId="77777777" w:rsidR="00DD1926" w:rsidRDefault="00DD1926" w:rsidP="00FA1013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D522" w14:textId="77777777" w:rsidR="00DD1926" w:rsidRDefault="00DD1926" w:rsidP="00FA1013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6852" w14:textId="77777777" w:rsidR="00DD1926" w:rsidRDefault="00DD1926" w:rsidP="00FA1013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EC01" w14:textId="77777777" w:rsidR="00DD1926" w:rsidRDefault="00DD1926" w:rsidP="00FA1013">
            <w:pPr>
              <w:ind w:leftChars="-44" w:left="-92" w:firstLine="1"/>
              <w:rPr>
                <w:szCs w:val="21"/>
              </w:rPr>
            </w:pPr>
          </w:p>
        </w:tc>
      </w:tr>
    </w:tbl>
    <w:p w14:paraId="15937CBD" w14:textId="77777777" w:rsidR="00DC6BFC" w:rsidRDefault="00DC6BFC" w:rsidP="004A782E"/>
    <w:p w14:paraId="56252EC2" w14:textId="77777777" w:rsidR="00B60D7C" w:rsidRDefault="00B60D7C" w:rsidP="00C31807">
      <w:pPr>
        <w:pStyle w:val="4"/>
      </w:pPr>
      <w:r>
        <w:rPr>
          <w:rFonts w:hint="eastAsia"/>
        </w:rPr>
        <w:t>交易控制</w:t>
      </w:r>
    </w:p>
    <w:p w14:paraId="6B7FA8FB" w14:textId="77777777" w:rsidR="00B60D7C" w:rsidRDefault="00A4039C" w:rsidP="00C31807">
      <w:pPr>
        <w:pStyle w:val="5"/>
      </w:pPr>
      <w:r>
        <w:rPr>
          <w:rFonts w:hint="eastAsia"/>
        </w:rPr>
        <w:t>报文发起</w:t>
      </w:r>
      <w:r w:rsidR="00B60D7C">
        <w:rPr>
          <w:rFonts w:hint="eastAsia"/>
        </w:rPr>
        <w:t>说明</w:t>
      </w:r>
    </w:p>
    <w:p w14:paraId="1B82A397" w14:textId="77777777" w:rsidR="00B60D7C" w:rsidRDefault="00A4039C" w:rsidP="00342D2D">
      <w:pPr>
        <w:ind w:firstLine="420"/>
      </w:pPr>
      <w:r>
        <w:rPr>
          <w:rFonts w:hint="eastAsia"/>
        </w:rPr>
        <w:t>如果交易由报文发起，判断报文是否</w:t>
      </w:r>
      <w:r>
        <w:rPr>
          <w:rFonts w:hint="eastAsia"/>
        </w:rPr>
        <w:t>SWIFT</w:t>
      </w:r>
      <w:r>
        <w:rPr>
          <w:rFonts w:hint="eastAsia"/>
        </w:rPr>
        <w:t>或</w:t>
      </w:r>
      <w:r>
        <w:rPr>
          <w:rFonts w:hint="eastAsia"/>
        </w:rPr>
        <w:t>FMT</w:t>
      </w:r>
      <w:r>
        <w:rPr>
          <w:rFonts w:hint="eastAsia"/>
        </w:rPr>
        <w:t>报文，如果是，那么业务编号栏位自动填入报文</w:t>
      </w:r>
      <w:r>
        <w:rPr>
          <w:rFonts w:hint="eastAsia"/>
        </w:rPr>
        <w:t>21</w:t>
      </w:r>
      <w:r w:rsidR="00E02690">
        <w:rPr>
          <w:rFonts w:hint="eastAsia"/>
        </w:rPr>
        <w:t>栏</w:t>
      </w:r>
      <w:r>
        <w:rPr>
          <w:rFonts w:hint="eastAsia"/>
        </w:rPr>
        <w:t>。对方编号填入报文</w:t>
      </w:r>
      <w:r>
        <w:rPr>
          <w:rFonts w:hint="eastAsia"/>
        </w:rPr>
        <w:t>20</w:t>
      </w:r>
      <w:r>
        <w:rPr>
          <w:rFonts w:hint="eastAsia"/>
        </w:rPr>
        <w:t>栏信息。</w:t>
      </w:r>
      <w:r w:rsidR="00342D2D">
        <w:rPr>
          <w:rFonts w:hint="eastAsia"/>
        </w:rPr>
        <w:t>来报信息填入报文</w:t>
      </w:r>
      <w:r w:rsidR="00342D2D">
        <w:rPr>
          <w:rFonts w:hint="eastAsia"/>
        </w:rPr>
        <w:t>79</w:t>
      </w:r>
      <w:r w:rsidR="00342D2D">
        <w:rPr>
          <w:rFonts w:hint="eastAsia"/>
        </w:rPr>
        <w:t>栏。</w:t>
      </w:r>
    </w:p>
    <w:p w14:paraId="7DCA9BD0" w14:textId="77777777" w:rsidR="004551F7" w:rsidRDefault="004551F7" w:rsidP="00C31807">
      <w:pPr>
        <w:pStyle w:val="4"/>
      </w:pPr>
      <w:r>
        <w:rPr>
          <w:rFonts w:hint="eastAsia"/>
        </w:rPr>
        <w:t>边界描述</w:t>
      </w:r>
    </w:p>
    <w:p w14:paraId="60C87119" w14:textId="77777777" w:rsidR="004551F7" w:rsidRDefault="004551F7" w:rsidP="004551F7">
      <w:pPr>
        <w:ind w:firstLine="420"/>
      </w:pPr>
      <w:r>
        <w:rPr>
          <w:rFonts w:hint="eastAsia"/>
        </w:rPr>
        <w:t>无</w:t>
      </w:r>
    </w:p>
    <w:p w14:paraId="04A7B3B6" w14:textId="77777777" w:rsidR="004551F7" w:rsidRDefault="004551F7" w:rsidP="00C31807">
      <w:pPr>
        <w:pStyle w:val="4"/>
      </w:pPr>
      <w:r>
        <w:rPr>
          <w:rFonts w:hint="eastAsia"/>
        </w:rPr>
        <w:t>输出描述</w:t>
      </w:r>
    </w:p>
    <w:p w14:paraId="30A6089D" w14:textId="77777777" w:rsidR="004551F7" w:rsidRDefault="004551F7" w:rsidP="00C31807">
      <w:pPr>
        <w:pStyle w:val="5"/>
      </w:pPr>
      <w:r>
        <w:rPr>
          <w:rFonts w:hint="eastAsia"/>
        </w:rPr>
        <w:t>面函</w:t>
      </w:r>
    </w:p>
    <w:p w14:paraId="6CA52B0D" w14:textId="77777777" w:rsidR="004551F7" w:rsidRDefault="004551F7" w:rsidP="00113B69">
      <w:pPr>
        <w:spacing w:line="360" w:lineRule="auto"/>
        <w:ind w:firstLine="420"/>
      </w:pPr>
      <w:r>
        <w:rPr>
          <w:rFonts w:hint="eastAsia"/>
        </w:rPr>
        <w:t>无</w:t>
      </w:r>
    </w:p>
    <w:p w14:paraId="17717E85" w14:textId="77777777" w:rsidR="004551F7" w:rsidRDefault="004551F7" w:rsidP="00C31807">
      <w:pPr>
        <w:pStyle w:val="5"/>
      </w:pPr>
      <w:r>
        <w:rPr>
          <w:rFonts w:hint="eastAsia"/>
        </w:rPr>
        <w:t>报文</w:t>
      </w:r>
    </w:p>
    <w:p w14:paraId="780F8443" w14:textId="77777777" w:rsidR="004551F7" w:rsidRDefault="004551F7" w:rsidP="00967581">
      <w:pPr>
        <w:ind w:leftChars="200" w:left="420"/>
      </w:pPr>
      <w:r w:rsidRPr="00F025DB">
        <w:rPr>
          <w:rFonts w:hint="eastAsia"/>
          <w:b/>
        </w:rPr>
        <w:t>报文控制</w:t>
      </w:r>
    </w:p>
    <w:p w14:paraId="0651F747" w14:textId="77777777" w:rsidR="004551F7" w:rsidRDefault="004551F7" w:rsidP="00967581">
      <w:pPr>
        <w:ind w:leftChars="300" w:left="630"/>
      </w:pPr>
      <w:r>
        <w:rPr>
          <w:rFonts w:hint="eastAsia"/>
        </w:rPr>
        <w:t>扩展</w:t>
      </w:r>
      <w:r>
        <w:rPr>
          <w:rFonts w:hint="eastAsia"/>
        </w:rPr>
        <w:t>MT199</w:t>
      </w:r>
      <w:r>
        <w:rPr>
          <w:rFonts w:hint="eastAsia"/>
        </w:rPr>
        <w:t>、</w:t>
      </w:r>
      <w:r>
        <w:rPr>
          <w:rFonts w:hint="eastAsia"/>
        </w:rPr>
        <w:t>MT299</w:t>
      </w:r>
      <w:r>
        <w:rPr>
          <w:rFonts w:hint="eastAsia"/>
        </w:rPr>
        <w:t>、</w:t>
      </w:r>
      <w:r w:rsidR="00AB064C">
        <w:rPr>
          <w:rFonts w:hint="eastAsia"/>
        </w:rPr>
        <w:t>MT399</w:t>
      </w:r>
      <w:r w:rsidR="00AB064C">
        <w:rPr>
          <w:rFonts w:hint="eastAsia"/>
        </w:rPr>
        <w:t>、</w:t>
      </w:r>
      <w:r>
        <w:rPr>
          <w:rFonts w:hint="eastAsia"/>
        </w:rPr>
        <w:t>MT499</w:t>
      </w:r>
      <w:r w:rsidR="00D34966">
        <w:rPr>
          <w:rFonts w:hint="eastAsia"/>
        </w:rPr>
        <w:t>、</w:t>
      </w:r>
      <w:r w:rsidR="00D34966">
        <w:rPr>
          <w:rFonts w:hint="eastAsia"/>
        </w:rPr>
        <w:t>MT742</w:t>
      </w:r>
      <w:r>
        <w:rPr>
          <w:rFonts w:hint="eastAsia"/>
        </w:rPr>
        <w:t>、</w:t>
      </w:r>
      <w:r>
        <w:rPr>
          <w:rFonts w:hint="eastAsia"/>
        </w:rPr>
        <w:t>MT799</w:t>
      </w:r>
      <w:r>
        <w:rPr>
          <w:rFonts w:hint="eastAsia"/>
        </w:rPr>
        <w:t>报文。</w:t>
      </w:r>
    </w:p>
    <w:p w14:paraId="118818DE" w14:textId="77777777" w:rsidR="004551F7" w:rsidRDefault="004551F7" w:rsidP="00967581">
      <w:pPr>
        <w:ind w:leftChars="300" w:left="630"/>
      </w:pPr>
    </w:p>
    <w:p w14:paraId="2D2EA75C" w14:textId="77777777" w:rsidR="004551F7" w:rsidRPr="00617F1E" w:rsidRDefault="004551F7" w:rsidP="00967581">
      <w:pPr>
        <w:ind w:leftChars="200" w:left="420"/>
        <w:rPr>
          <w:b/>
          <w:szCs w:val="21"/>
        </w:rPr>
      </w:pPr>
      <w:r w:rsidRPr="00617F1E">
        <w:rPr>
          <w:rFonts w:hint="eastAsia"/>
          <w:b/>
          <w:szCs w:val="21"/>
        </w:rPr>
        <w:t>报文映射：</w:t>
      </w:r>
    </w:p>
    <w:p w14:paraId="71D73C6D" w14:textId="77777777" w:rsidR="005E241B" w:rsidRDefault="004551F7">
      <w:pPr>
        <w:ind w:leftChars="200" w:left="420" w:firstLine="210"/>
      </w:pPr>
      <w:r>
        <w:rPr>
          <w:rFonts w:hint="eastAsia"/>
        </w:rPr>
        <w:t>MT</w:t>
      </w:r>
      <w:r w:rsidR="00D34966">
        <w:rPr>
          <w:rFonts w:hint="eastAsia"/>
        </w:rPr>
        <w:t xml:space="preserve"> n</w:t>
      </w:r>
      <w:r>
        <w:rPr>
          <w:rFonts w:hint="eastAsia"/>
        </w:rPr>
        <w:t>99</w:t>
      </w:r>
      <w:r w:rsidR="00D34966">
        <w:rPr>
          <w:rFonts w:hint="eastAsia"/>
        </w:rPr>
        <w:t>报文</w:t>
      </w:r>
      <w:r>
        <w:rPr>
          <w:rFonts w:hint="eastAsia"/>
        </w:rPr>
        <w:t>映射关系如下：</w:t>
      </w:r>
    </w:p>
    <w:p w14:paraId="693610CA" w14:textId="77777777" w:rsidR="004551F7" w:rsidRDefault="004551F7" w:rsidP="0091416E">
      <w:pPr>
        <w:ind w:leftChars="300" w:left="630"/>
      </w:pPr>
      <w:r>
        <w:rPr>
          <w:rFonts w:hint="eastAsia"/>
        </w:rPr>
        <w:t xml:space="preserve">SEND  = </w:t>
      </w:r>
      <w:r>
        <w:rPr>
          <w:rFonts w:hint="eastAsia"/>
        </w:rPr>
        <w:t>默认取当前执行机构的发报行</w:t>
      </w:r>
    </w:p>
    <w:p w14:paraId="5A2F0480" w14:textId="77777777" w:rsidR="004551F7" w:rsidRDefault="004551F7" w:rsidP="0091416E">
      <w:pPr>
        <w:ind w:leftChars="300" w:left="630"/>
      </w:pPr>
      <w:r>
        <w:rPr>
          <w:rFonts w:hint="eastAsia"/>
        </w:rPr>
        <w:t xml:space="preserve">RECEIVE  = </w:t>
      </w:r>
      <w:r>
        <w:rPr>
          <w:rFonts w:hint="eastAsia"/>
          <w:szCs w:val="21"/>
        </w:rPr>
        <w:t>收报行</w:t>
      </w:r>
      <w:r>
        <w:rPr>
          <w:rFonts w:hint="eastAsia"/>
          <w:szCs w:val="21"/>
        </w:rPr>
        <w:t xml:space="preserve">SWIFT CODE </w:t>
      </w:r>
    </w:p>
    <w:p w14:paraId="58CC8AA6" w14:textId="77777777" w:rsidR="004551F7" w:rsidRDefault="004551F7" w:rsidP="0091416E">
      <w:pPr>
        <w:ind w:leftChars="300" w:left="630"/>
      </w:pPr>
      <w:r>
        <w:rPr>
          <w:rFonts w:hint="eastAsia"/>
        </w:rPr>
        <w:t>20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业务编号</w:t>
      </w:r>
    </w:p>
    <w:p w14:paraId="39EFEE94" w14:textId="77777777" w:rsidR="004551F7" w:rsidRDefault="004551F7" w:rsidP="0091416E">
      <w:pPr>
        <w:ind w:leftChars="300" w:left="630"/>
      </w:pPr>
      <w:r>
        <w:rPr>
          <w:rFonts w:hint="eastAsia"/>
        </w:rPr>
        <w:t xml:space="preserve">21 </w:t>
      </w:r>
      <w:r>
        <w:rPr>
          <w:rFonts w:hint="eastAsia"/>
        </w:rPr>
        <w:t>场</w:t>
      </w:r>
      <w:r>
        <w:rPr>
          <w:rFonts w:hint="eastAsia"/>
        </w:rPr>
        <w:t xml:space="preserve"> = </w:t>
      </w:r>
      <w:r>
        <w:rPr>
          <w:rFonts w:hint="eastAsia"/>
        </w:rPr>
        <w:t>对方编号</w:t>
      </w:r>
    </w:p>
    <w:p w14:paraId="44A0694D" w14:textId="77777777" w:rsidR="004551F7" w:rsidRDefault="004551F7" w:rsidP="004551F7">
      <w:pPr>
        <w:ind w:leftChars="100" w:left="210"/>
      </w:pPr>
    </w:p>
    <w:p w14:paraId="58F47807" w14:textId="77777777" w:rsidR="00354037" w:rsidRPr="00CC0D80" w:rsidRDefault="00354037" w:rsidP="00C31807">
      <w:pPr>
        <w:pStyle w:val="4"/>
      </w:pPr>
      <w:r>
        <w:rPr>
          <w:rFonts w:hint="eastAsia"/>
        </w:rPr>
        <w:t>保证金和额度</w:t>
      </w:r>
    </w:p>
    <w:p w14:paraId="35AD8234" w14:textId="77777777" w:rsidR="00354037" w:rsidRDefault="00354037" w:rsidP="00113B69">
      <w:pPr>
        <w:ind w:firstLine="420"/>
      </w:pPr>
      <w:r>
        <w:rPr>
          <w:rFonts w:hint="eastAsia"/>
          <w:szCs w:val="21"/>
        </w:rPr>
        <w:t>无</w:t>
      </w:r>
    </w:p>
    <w:p w14:paraId="5C68E0AD" w14:textId="77777777" w:rsidR="00354037" w:rsidRPr="00CC0D80" w:rsidRDefault="00354037" w:rsidP="00C31807">
      <w:pPr>
        <w:pStyle w:val="4"/>
      </w:pPr>
      <w:r>
        <w:rPr>
          <w:rFonts w:hint="eastAsia"/>
        </w:rPr>
        <w:t>手续费</w:t>
      </w:r>
    </w:p>
    <w:p w14:paraId="3E803A3E" w14:textId="77777777" w:rsidR="005E241B" w:rsidRDefault="00A00915">
      <w:pPr>
        <w:ind w:firstLineChars="200" w:firstLine="420"/>
      </w:pPr>
      <w:r>
        <w:rPr>
          <w:rFonts w:hint="eastAsia"/>
        </w:rPr>
        <w:t>如果发报文，收</w:t>
      </w:r>
      <w:r w:rsidR="00354037">
        <w:rPr>
          <w:rFonts w:hint="eastAsia"/>
        </w:rPr>
        <w:t>电报费。</w:t>
      </w:r>
      <w:r w:rsidR="00E506DA">
        <w:rPr>
          <w:rFonts w:hint="eastAsia"/>
        </w:rPr>
        <w:t>默认为</w:t>
      </w:r>
      <w:r w:rsidR="00D362C4">
        <w:rPr>
          <w:rFonts w:hint="eastAsia"/>
        </w:rPr>
        <w:t>免收</w:t>
      </w:r>
      <w:r w:rsidR="00E506DA">
        <w:rPr>
          <w:rFonts w:hint="eastAsia"/>
        </w:rPr>
        <w:t>。</w:t>
      </w:r>
      <w:r w:rsidR="0091416E">
        <w:rPr>
          <w:rFonts w:hint="eastAsia"/>
        </w:rPr>
        <w:t>详见【</w:t>
      </w:r>
      <w:r w:rsidR="0091416E">
        <w:rPr>
          <w:rFonts w:hint="eastAsia"/>
        </w:rPr>
        <w:t>1.7.</w:t>
      </w:r>
      <w:r w:rsidR="006B0B8B">
        <w:rPr>
          <w:rFonts w:hint="eastAsia"/>
        </w:rPr>
        <w:t>1</w:t>
      </w:r>
      <w:r w:rsidR="0091416E">
        <w:rPr>
          <w:rFonts w:hint="eastAsia"/>
        </w:rPr>
        <w:t>电报费】</w:t>
      </w:r>
    </w:p>
    <w:p w14:paraId="58473DDB" w14:textId="77777777" w:rsidR="00354037" w:rsidRPr="00CC0D80" w:rsidRDefault="00354037" w:rsidP="00C31807">
      <w:pPr>
        <w:pStyle w:val="4"/>
      </w:pPr>
      <w:r>
        <w:rPr>
          <w:rFonts w:hint="eastAsia"/>
        </w:rPr>
        <w:t>会计分录</w:t>
      </w:r>
    </w:p>
    <w:p w14:paraId="401CD286" w14:textId="77777777" w:rsidR="005E241B" w:rsidRDefault="00E506DA">
      <w:pPr>
        <w:ind w:firstLine="420"/>
      </w:pPr>
      <w:r>
        <w:rPr>
          <w:rFonts w:hint="eastAsia"/>
        </w:rPr>
        <w:t>借：客户帐</w:t>
      </w:r>
    </w:p>
    <w:p w14:paraId="2CC541F6" w14:textId="77777777" w:rsidR="00E506DA" w:rsidRDefault="00E506DA" w:rsidP="004A782E">
      <w:r>
        <w:rPr>
          <w:rFonts w:hint="eastAsia"/>
        </w:rPr>
        <w:tab/>
      </w:r>
      <w:r>
        <w:rPr>
          <w:rFonts w:hint="eastAsia"/>
        </w:rPr>
        <w:t>贷：邮电费</w:t>
      </w:r>
    </w:p>
    <w:p w14:paraId="268047B2" w14:textId="77777777" w:rsidR="009C38E7" w:rsidRDefault="009C38E7" w:rsidP="00C31807">
      <w:pPr>
        <w:pStyle w:val="4"/>
      </w:pPr>
      <w:r>
        <w:rPr>
          <w:rFonts w:hint="eastAsia"/>
        </w:rPr>
        <w:t>其他</w:t>
      </w:r>
    </w:p>
    <w:p w14:paraId="224B3C86" w14:textId="77777777" w:rsidR="008A01F6" w:rsidRDefault="009C38E7" w:rsidP="009C38E7">
      <w:pPr>
        <w:ind w:firstLine="420"/>
      </w:pPr>
      <w:r>
        <w:rPr>
          <w:rFonts w:hint="eastAsia"/>
        </w:rPr>
        <w:t>无</w:t>
      </w:r>
    </w:p>
    <w:p w14:paraId="3B5DB7BF" w14:textId="77777777" w:rsidR="008A01F6" w:rsidRPr="004655DE" w:rsidRDefault="008A01F6" w:rsidP="00C31807">
      <w:pPr>
        <w:pStyle w:val="3"/>
      </w:pPr>
      <w:bookmarkStart w:id="41" w:name="_Toc399282943"/>
      <w:r>
        <w:rPr>
          <w:rFonts w:hint="eastAsia"/>
        </w:rPr>
        <w:t>注销恢复</w:t>
      </w:r>
      <w:bookmarkEnd w:id="41"/>
    </w:p>
    <w:p w14:paraId="155EF6C7" w14:textId="77777777" w:rsidR="008A01F6" w:rsidRDefault="008A01F6" w:rsidP="00C31807">
      <w:pPr>
        <w:pStyle w:val="4"/>
      </w:pPr>
      <w:r>
        <w:rPr>
          <w:rFonts w:hint="eastAsia"/>
        </w:rPr>
        <w:t>交易描述</w:t>
      </w:r>
    </w:p>
    <w:p w14:paraId="772DE258" w14:textId="77777777" w:rsidR="008A01F6" w:rsidRDefault="008A01F6" w:rsidP="008A01F6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</w:t>
      </w:r>
      <w:r w:rsidR="00742D15">
        <w:rPr>
          <w:rFonts w:hint="eastAsia"/>
        </w:rPr>
        <w:t>对已注销的交易</w:t>
      </w:r>
      <w:r w:rsidR="00DD4708">
        <w:rPr>
          <w:rFonts w:hint="eastAsia"/>
        </w:rPr>
        <w:t>（进口保函、出口保函、进口代收、跟单托收）</w:t>
      </w:r>
      <w:r w:rsidR="00742D15">
        <w:rPr>
          <w:rFonts w:hint="eastAsia"/>
        </w:rPr>
        <w:t>重新激活，允许其办理后续业务</w:t>
      </w:r>
      <w:r>
        <w:rPr>
          <w:rFonts w:hint="eastAsia"/>
        </w:rPr>
        <w:t>。</w:t>
      </w:r>
    </w:p>
    <w:p w14:paraId="365130B2" w14:textId="77777777" w:rsidR="008A01F6" w:rsidRDefault="008A01F6" w:rsidP="00C31807">
      <w:pPr>
        <w:pStyle w:val="4"/>
      </w:pPr>
      <w:r>
        <w:rPr>
          <w:rFonts w:hint="eastAsia"/>
        </w:rPr>
        <w:t>柜员操作</w:t>
      </w:r>
    </w:p>
    <w:p w14:paraId="63C5F7B3" w14:textId="77777777" w:rsidR="008A01F6" w:rsidRDefault="008A01F6" w:rsidP="008A01F6">
      <w:pPr>
        <w:ind w:firstLine="420"/>
      </w:pPr>
      <w:r>
        <w:rPr>
          <w:rFonts w:hint="eastAsia"/>
        </w:rPr>
        <w:t>本交易由具有</w:t>
      </w:r>
      <w:r w:rsidR="00742D15">
        <w:rPr>
          <w:rFonts w:hint="eastAsia"/>
        </w:rPr>
        <w:t>注销恢复</w:t>
      </w:r>
      <w:r>
        <w:rPr>
          <w:rFonts w:hint="eastAsia"/>
        </w:rPr>
        <w:t>经办权限的柜员发起操作。</w:t>
      </w:r>
    </w:p>
    <w:p w14:paraId="3CBC8277" w14:textId="77777777" w:rsidR="008A01F6" w:rsidRDefault="008A01F6" w:rsidP="008A01F6">
      <w:pPr>
        <w:ind w:firstLine="420"/>
      </w:pPr>
      <w:r>
        <w:rPr>
          <w:rFonts w:hint="eastAsia"/>
        </w:rPr>
        <w:t>系统需支持手工发起。</w:t>
      </w:r>
    </w:p>
    <w:p w14:paraId="26E5F369" w14:textId="77777777" w:rsidR="007862DB" w:rsidRDefault="007862DB" w:rsidP="008A01F6">
      <w:pPr>
        <w:ind w:firstLine="420"/>
      </w:pPr>
      <w:r>
        <w:rPr>
          <w:rFonts w:hint="eastAsia"/>
        </w:rPr>
        <w:t>该交易需要授权。</w:t>
      </w:r>
    </w:p>
    <w:p w14:paraId="5EB7D75D" w14:textId="77777777" w:rsidR="00F02EF8" w:rsidRDefault="00F02EF8" w:rsidP="00F02EF8">
      <w:pPr>
        <w:pStyle w:val="4"/>
      </w:pPr>
      <w:r>
        <w:rPr>
          <w:rFonts w:hint="eastAsia"/>
        </w:rPr>
        <w:t>界面布局与菜单按钮</w:t>
      </w:r>
    </w:p>
    <w:p w14:paraId="4DCDEAEB" w14:textId="77777777" w:rsidR="001C768B" w:rsidRDefault="001C768B" w:rsidP="001C768B">
      <w:pPr>
        <w:ind w:firstLine="420"/>
      </w:pPr>
      <w:r>
        <w:rPr>
          <w:rFonts w:hint="eastAsia"/>
        </w:rPr>
        <w:t>同一页面布局原则，一行两列，从上至下：</w:t>
      </w:r>
    </w:p>
    <w:p w14:paraId="6FBA14EE" w14:textId="77777777" w:rsidR="001C768B" w:rsidRDefault="001C768B" w:rsidP="001C768B">
      <w:pPr>
        <w:ind w:firstLine="420"/>
      </w:pPr>
      <w:r>
        <w:rPr>
          <w:rFonts w:hint="eastAsia"/>
        </w:rPr>
        <w:t>第一区域：基本信息；</w:t>
      </w:r>
    </w:p>
    <w:p w14:paraId="50C1ED50" w14:textId="77777777" w:rsidR="001C768B" w:rsidRDefault="001C768B" w:rsidP="001C768B">
      <w:pPr>
        <w:ind w:firstLine="420"/>
      </w:pPr>
      <w:r>
        <w:rPr>
          <w:rFonts w:hint="eastAsia"/>
        </w:rPr>
        <w:t>第二区域：按钮。</w:t>
      </w:r>
    </w:p>
    <w:p w14:paraId="3ABA03D5" w14:textId="77777777" w:rsidR="005E241B" w:rsidRDefault="001C768B">
      <w:pPr>
        <w:pStyle w:val="5"/>
      </w:pPr>
      <w:r>
        <w:rPr>
          <w:rFonts w:hint="eastAsia"/>
        </w:rPr>
        <w:t>基本信息和按钮</w:t>
      </w:r>
    </w:p>
    <w:p w14:paraId="0D31E031" w14:textId="77777777" w:rsidR="005E241B" w:rsidRDefault="00280724">
      <w:pPr>
        <w:ind w:leftChars="-675" w:left="-1418" w:firstLine="420"/>
      </w:pPr>
      <w:r>
        <w:rPr>
          <w:noProof/>
        </w:rPr>
        <w:drawing>
          <wp:inline distT="0" distB="0" distL="0" distR="0" wp14:anchorId="62482A52" wp14:editId="058C65A2">
            <wp:extent cx="6750000" cy="3924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B29" w14:textId="77777777" w:rsidR="008A01F6" w:rsidRDefault="008A01F6" w:rsidP="00C31807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8A01F6" w14:paraId="3F24512A" w14:textId="77777777" w:rsidTr="00305696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3BEBB90C" w14:textId="77777777" w:rsidR="008A01F6" w:rsidRPr="00BF567F" w:rsidRDefault="008A01F6" w:rsidP="00305696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5D26E370" w14:textId="77777777" w:rsidR="008A01F6" w:rsidRPr="00BF567F" w:rsidRDefault="008A01F6" w:rsidP="00305696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37F036F9" w14:textId="77777777" w:rsidR="008A01F6" w:rsidRPr="00BF567F" w:rsidRDefault="008A01F6" w:rsidP="00305696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1579CEE5" w14:textId="77777777" w:rsidR="008A01F6" w:rsidRPr="00BF567F" w:rsidRDefault="008A01F6" w:rsidP="0030569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7D02D1E6" w14:textId="77777777" w:rsidR="008A01F6" w:rsidRPr="00BF567F" w:rsidRDefault="008A01F6" w:rsidP="0030569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703B52EC" w14:textId="77777777" w:rsidR="008A01F6" w:rsidRPr="00BF567F" w:rsidRDefault="008A01F6" w:rsidP="0030569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2EE91701" w14:textId="77777777" w:rsidR="008A01F6" w:rsidRPr="00BF567F" w:rsidRDefault="008A01F6" w:rsidP="0030569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8A01F6" w14:paraId="59B5FA20" w14:textId="77777777" w:rsidTr="0030569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7CE4" w14:textId="77777777" w:rsidR="008A01F6" w:rsidRPr="00446309" w:rsidRDefault="008A01F6" w:rsidP="004A36EE">
            <w:pPr>
              <w:numPr>
                <w:ilvl w:val="0"/>
                <w:numId w:val="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1F5B" w14:textId="77777777" w:rsidR="008A01F6" w:rsidRDefault="008A01F6" w:rsidP="0030569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A885" w14:textId="77777777" w:rsidR="008A01F6" w:rsidRPr="00446309" w:rsidRDefault="008A01F6" w:rsidP="0030569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D494" w14:textId="77777777" w:rsidR="008A01F6" w:rsidRDefault="008A01F6" w:rsidP="0030569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F893" w14:textId="77777777" w:rsidR="008A01F6" w:rsidRDefault="008A01F6" w:rsidP="0030569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EBD4" w14:textId="77777777" w:rsidR="008A01F6" w:rsidRPr="00446309" w:rsidRDefault="008A01F6" w:rsidP="0030569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0858" w14:textId="77777777" w:rsidR="008A01F6" w:rsidRPr="00132563" w:rsidRDefault="00742D15" w:rsidP="00430A28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检查该编号必须在业务系统中</w:t>
            </w:r>
            <w:r w:rsidR="008A01F6">
              <w:rPr>
                <w:rFonts w:ascii="宋体" w:hAnsi="宋体" w:hint="eastAsia"/>
              </w:rPr>
              <w:t>存在</w:t>
            </w:r>
            <w:r>
              <w:rPr>
                <w:rFonts w:ascii="宋体" w:hAnsi="宋体" w:hint="eastAsia"/>
              </w:rPr>
              <w:t>，且已经注销</w:t>
            </w:r>
            <w:r w:rsidR="008A01F6">
              <w:rPr>
                <w:rFonts w:ascii="宋体" w:hAnsi="宋体" w:hint="eastAsia"/>
              </w:rPr>
              <w:t>。</w:t>
            </w:r>
            <w:r w:rsidR="00430A28">
              <w:rPr>
                <w:rFonts w:hint="eastAsia"/>
              </w:rPr>
              <w:t>编号只能属于当前机构或当前机构的下属机构办理的业务。</w:t>
            </w:r>
          </w:p>
        </w:tc>
      </w:tr>
      <w:tr w:rsidR="0067642E" w14:paraId="7E038D0E" w14:textId="77777777" w:rsidTr="0030569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7584" w14:textId="77777777" w:rsidR="0067642E" w:rsidRPr="00446309" w:rsidRDefault="0067642E" w:rsidP="004A36EE">
            <w:pPr>
              <w:numPr>
                <w:ilvl w:val="0"/>
                <w:numId w:val="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2543" w14:textId="77777777" w:rsidR="0067642E" w:rsidRDefault="0067642E" w:rsidP="0030569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注销日期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7327" w14:textId="77777777" w:rsidR="0067642E" w:rsidRPr="00446309" w:rsidRDefault="0067642E" w:rsidP="0030569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63A6" w14:textId="77777777" w:rsidR="005E241B" w:rsidRDefault="0067642E">
            <w:pPr>
              <w:ind w:leftChars="-37" w:left="-78" w:right="210"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D841" w14:textId="77777777" w:rsidR="0067642E" w:rsidRDefault="0067642E" w:rsidP="0030569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26AE" w14:textId="77777777" w:rsidR="0067642E" w:rsidRDefault="0067642E" w:rsidP="0030569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BEB8" w14:textId="77777777" w:rsidR="0067642E" w:rsidRDefault="0067642E" w:rsidP="0030569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8A01F6" w14:paraId="79F2A122" w14:textId="77777777" w:rsidTr="0030569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47CC" w14:textId="77777777" w:rsidR="008A01F6" w:rsidRPr="00446309" w:rsidRDefault="008A01F6" w:rsidP="004A36EE">
            <w:pPr>
              <w:numPr>
                <w:ilvl w:val="0"/>
                <w:numId w:val="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44BC" w14:textId="77777777" w:rsidR="008A01F6" w:rsidRPr="0082731B" w:rsidRDefault="0053112A" w:rsidP="0030569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恢复</w:t>
            </w:r>
            <w:r w:rsidR="008A01F6">
              <w:rPr>
                <w:rFonts w:hint="eastAsia"/>
                <w:szCs w:val="21"/>
              </w:rPr>
              <w:t>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C228" w14:textId="77777777" w:rsidR="008A01F6" w:rsidRPr="00A6356C" w:rsidRDefault="008A01F6" w:rsidP="00305696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34B4" w14:textId="77777777" w:rsidR="008A01F6" w:rsidRDefault="008A01F6" w:rsidP="00305696"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8B66" w14:textId="77777777" w:rsidR="008A01F6" w:rsidRDefault="008A01F6" w:rsidP="0030569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8FC3" w14:textId="77777777" w:rsidR="008A01F6" w:rsidRDefault="008A01F6" w:rsidP="0030569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FF2A" w14:textId="77777777" w:rsidR="008A01F6" w:rsidRPr="00446309" w:rsidRDefault="00E506DA" w:rsidP="0030569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默认当天，不可修改</w:t>
            </w:r>
          </w:p>
        </w:tc>
      </w:tr>
      <w:tr w:rsidR="008A01F6" w14:paraId="521DB07E" w14:textId="77777777" w:rsidTr="0030569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7C00" w14:textId="77777777" w:rsidR="008A01F6" w:rsidRPr="00446309" w:rsidRDefault="008A01F6" w:rsidP="004A36EE">
            <w:pPr>
              <w:numPr>
                <w:ilvl w:val="0"/>
                <w:numId w:val="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83" w14:textId="77777777" w:rsidR="008A01F6" w:rsidRPr="0082731B" w:rsidRDefault="0053112A" w:rsidP="0053112A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恢复原因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8277" w14:textId="77777777" w:rsidR="008A01F6" w:rsidRPr="00446309" w:rsidRDefault="008A01F6" w:rsidP="0030569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F5E2" w14:textId="77777777" w:rsidR="008A01F6" w:rsidRDefault="008A01F6" w:rsidP="0053112A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</w:t>
            </w:r>
            <w:r w:rsidR="0053112A">
              <w:rPr>
                <w:rFonts w:ascii="宋体" w:hAnsi="宋体" w:hint="eastAsia"/>
              </w:rPr>
              <w:t>200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B318" w14:textId="77777777" w:rsidR="008A01F6" w:rsidRDefault="0053112A" w:rsidP="0030569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914F" w14:textId="77777777" w:rsidR="008A01F6" w:rsidRDefault="00742D15" w:rsidP="0030569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6B9F" w14:textId="77777777" w:rsidR="008A01F6" w:rsidRPr="00132563" w:rsidRDefault="008A01F6" w:rsidP="00305696">
            <w:pPr>
              <w:ind w:leftChars="-44" w:left="-92" w:firstLine="1"/>
              <w:rPr>
                <w:szCs w:val="21"/>
              </w:rPr>
            </w:pPr>
          </w:p>
        </w:tc>
      </w:tr>
    </w:tbl>
    <w:p w14:paraId="5808A3D2" w14:textId="77777777" w:rsidR="008A01F6" w:rsidRDefault="008A01F6" w:rsidP="008A01F6"/>
    <w:p w14:paraId="5E818528" w14:textId="77777777" w:rsidR="008A01F6" w:rsidRDefault="008A01F6" w:rsidP="00C31807">
      <w:pPr>
        <w:pStyle w:val="4"/>
      </w:pPr>
      <w:r>
        <w:rPr>
          <w:rFonts w:hint="eastAsia"/>
        </w:rPr>
        <w:t>交易控制</w:t>
      </w:r>
    </w:p>
    <w:p w14:paraId="29DE2F84" w14:textId="77777777" w:rsidR="008A01F6" w:rsidRDefault="00742D15" w:rsidP="008A01F6">
      <w:pPr>
        <w:ind w:firstLine="420"/>
      </w:pPr>
      <w:r>
        <w:rPr>
          <w:rFonts w:hint="eastAsia"/>
        </w:rPr>
        <w:t>无</w:t>
      </w:r>
    </w:p>
    <w:p w14:paraId="4BD1A894" w14:textId="77777777" w:rsidR="008A01F6" w:rsidRDefault="008A01F6" w:rsidP="00C31807">
      <w:pPr>
        <w:pStyle w:val="4"/>
      </w:pPr>
      <w:r>
        <w:rPr>
          <w:rFonts w:hint="eastAsia"/>
        </w:rPr>
        <w:t>边界描述</w:t>
      </w:r>
    </w:p>
    <w:p w14:paraId="453D1680" w14:textId="77777777" w:rsidR="008A01F6" w:rsidRDefault="008A01F6" w:rsidP="008A01F6">
      <w:pPr>
        <w:ind w:firstLine="420"/>
      </w:pPr>
      <w:r>
        <w:rPr>
          <w:rFonts w:hint="eastAsia"/>
        </w:rPr>
        <w:t>无</w:t>
      </w:r>
    </w:p>
    <w:p w14:paraId="5394F315" w14:textId="77777777" w:rsidR="008A01F6" w:rsidRDefault="008A01F6" w:rsidP="00C31807">
      <w:pPr>
        <w:pStyle w:val="4"/>
      </w:pPr>
      <w:r>
        <w:rPr>
          <w:rFonts w:hint="eastAsia"/>
        </w:rPr>
        <w:t>输出描述</w:t>
      </w:r>
    </w:p>
    <w:p w14:paraId="143E4A84" w14:textId="77777777" w:rsidR="008A01F6" w:rsidRDefault="008A01F6" w:rsidP="00C31807">
      <w:pPr>
        <w:pStyle w:val="5"/>
      </w:pPr>
      <w:r>
        <w:rPr>
          <w:rFonts w:hint="eastAsia"/>
        </w:rPr>
        <w:t>面函</w:t>
      </w:r>
    </w:p>
    <w:p w14:paraId="34BD7448" w14:textId="77777777" w:rsidR="008A01F6" w:rsidRDefault="008A01F6" w:rsidP="00C31807">
      <w:pPr>
        <w:spacing w:line="360" w:lineRule="auto"/>
        <w:ind w:firstLine="420"/>
      </w:pPr>
      <w:r>
        <w:rPr>
          <w:rFonts w:hint="eastAsia"/>
        </w:rPr>
        <w:t>无</w:t>
      </w:r>
    </w:p>
    <w:p w14:paraId="6322CF30" w14:textId="77777777" w:rsidR="008A01F6" w:rsidRDefault="008A01F6" w:rsidP="00C31807">
      <w:pPr>
        <w:pStyle w:val="5"/>
      </w:pPr>
      <w:r>
        <w:rPr>
          <w:rFonts w:hint="eastAsia"/>
        </w:rPr>
        <w:t>报文</w:t>
      </w:r>
    </w:p>
    <w:p w14:paraId="497346E5" w14:textId="77777777" w:rsidR="008A01F6" w:rsidRPr="00742D15" w:rsidRDefault="00742D15" w:rsidP="00C31807">
      <w:pPr>
        <w:ind w:leftChars="100" w:left="210" w:firstLine="210"/>
      </w:pPr>
      <w:r w:rsidRPr="00742D15">
        <w:rPr>
          <w:rFonts w:hint="eastAsia"/>
        </w:rPr>
        <w:t>无</w:t>
      </w:r>
    </w:p>
    <w:p w14:paraId="66738C97" w14:textId="77777777" w:rsidR="008A01F6" w:rsidRPr="00CC0D80" w:rsidRDefault="008A01F6" w:rsidP="00C31807">
      <w:pPr>
        <w:pStyle w:val="4"/>
      </w:pPr>
      <w:r>
        <w:rPr>
          <w:rFonts w:hint="eastAsia"/>
        </w:rPr>
        <w:t>保证金和额度</w:t>
      </w:r>
    </w:p>
    <w:p w14:paraId="79E56F0B" w14:textId="77777777" w:rsidR="008A01F6" w:rsidRPr="000B2D24" w:rsidRDefault="008A01F6" w:rsidP="00DD0534">
      <w:pPr>
        <w:ind w:firstLine="420"/>
      </w:pPr>
      <w:r>
        <w:rPr>
          <w:rFonts w:hint="eastAsia"/>
          <w:szCs w:val="21"/>
        </w:rPr>
        <w:t>无</w:t>
      </w:r>
    </w:p>
    <w:p w14:paraId="71E1F24D" w14:textId="77777777" w:rsidR="008A01F6" w:rsidRPr="00CC0D80" w:rsidRDefault="008A01F6" w:rsidP="00C31807">
      <w:pPr>
        <w:pStyle w:val="4"/>
      </w:pPr>
      <w:r>
        <w:rPr>
          <w:rFonts w:hint="eastAsia"/>
        </w:rPr>
        <w:t>手续费</w:t>
      </w:r>
    </w:p>
    <w:p w14:paraId="0419772D" w14:textId="77777777" w:rsidR="008A01F6" w:rsidRPr="00EC5E2A" w:rsidRDefault="00742D15" w:rsidP="00DD0534">
      <w:pPr>
        <w:ind w:firstLine="420"/>
      </w:pPr>
      <w:r>
        <w:rPr>
          <w:rFonts w:hint="eastAsia"/>
        </w:rPr>
        <w:t>无</w:t>
      </w:r>
    </w:p>
    <w:p w14:paraId="5FFDAEEB" w14:textId="77777777" w:rsidR="008A01F6" w:rsidRPr="00CC0D80" w:rsidRDefault="008A01F6" w:rsidP="00C31807">
      <w:pPr>
        <w:pStyle w:val="4"/>
      </w:pPr>
      <w:r>
        <w:rPr>
          <w:rFonts w:hint="eastAsia"/>
        </w:rPr>
        <w:t>会计分录</w:t>
      </w:r>
    </w:p>
    <w:p w14:paraId="222C68B5" w14:textId="77777777" w:rsidR="008A01F6" w:rsidRDefault="008A01F6" w:rsidP="00C31807">
      <w:pPr>
        <w:ind w:firstLine="420"/>
      </w:pPr>
      <w:r>
        <w:rPr>
          <w:rFonts w:hint="eastAsia"/>
        </w:rPr>
        <w:t>无</w:t>
      </w:r>
    </w:p>
    <w:p w14:paraId="1CB99A7C" w14:textId="77777777" w:rsidR="00C31807" w:rsidRDefault="00C31807" w:rsidP="00C31807">
      <w:pPr>
        <w:pStyle w:val="4"/>
      </w:pPr>
      <w:r>
        <w:rPr>
          <w:rFonts w:hint="eastAsia"/>
        </w:rPr>
        <w:t>其他</w:t>
      </w:r>
    </w:p>
    <w:p w14:paraId="17683967" w14:textId="77777777" w:rsidR="00C31807" w:rsidRPr="00C31807" w:rsidRDefault="00C31807" w:rsidP="00C31807">
      <w:pPr>
        <w:ind w:firstLine="420"/>
      </w:pPr>
      <w:r>
        <w:rPr>
          <w:rFonts w:hint="eastAsia"/>
        </w:rPr>
        <w:t>无</w:t>
      </w:r>
    </w:p>
    <w:p w14:paraId="146EDA4B" w14:textId="77777777" w:rsidR="00411759" w:rsidRPr="004655DE" w:rsidRDefault="00411759" w:rsidP="00BA7CB7">
      <w:pPr>
        <w:pStyle w:val="3"/>
      </w:pPr>
      <w:bookmarkStart w:id="42" w:name="_Toc399282944"/>
      <w:r>
        <w:rPr>
          <w:rFonts w:hint="eastAsia"/>
        </w:rPr>
        <w:t>保证金管理</w:t>
      </w:r>
      <w:bookmarkEnd w:id="42"/>
    </w:p>
    <w:p w14:paraId="7BB939B9" w14:textId="77777777" w:rsidR="00411759" w:rsidRDefault="00411759" w:rsidP="00BA7CB7">
      <w:pPr>
        <w:pStyle w:val="4"/>
      </w:pPr>
      <w:r>
        <w:rPr>
          <w:rFonts w:hint="eastAsia"/>
        </w:rPr>
        <w:t>交易描述</w:t>
      </w:r>
    </w:p>
    <w:p w14:paraId="0BE85D2E" w14:textId="77777777" w:rsidR="00411759" w:rsidRDefault="00411759" w:rsidP="00411759">
      <w:pPr>
        <w:ind w:firstLineChars="202" w:firstLine="424"/>
      </w:pPr>
      <w:r w:rsidRPr="00F00FD3">
        <w:rPr>
          <w:rFonts w:hint="eastAsia"/>
        </w:rPr>
        <w:t>本交易</w:t>
      </w:r>
      <w:r w:rsidR="008D142B">
        <w:rPr>
          <w:rFonts w:hint="eastAsia"/>
        </w:rPr>
        <w:t>主要是对信用证、保函、提货担保等业务涉及到保证金进行</w:t>
      </w:r>
      <w:r w:rsidR="001813E5">
        <w:rPr>
          <w:rFonts w:hint="eastAsia"/>
        </w:rPr>
        <w:t>登记</w:t>
      </w:r>
      <w:r w:rsidR="008D142B">
        <w:rPr>
          <w:rFonts w:hint="eastAsia"/>
        </w:rPr>
        <w:t>处理</w:t>
      </w:r>
      <w:r>
        <w:rPr>
          <w:rFonts w:hint="eastAsia"/>
        </w:rPr>
        <w:t>。</w:t>
      </w:r>
    </w:p>
    <w:p w14:paraId="6C4B61A2" w14:textId="77777777" w:rsidR="000423E2" w:rsidRDefault="0067591F" w:rsidP="00411759">
      <w:pPr>
        <w:ind w:firstLineChars="202" w:firstLine="424"/>
      </w:pPr>
      <w:r w:rsidRPr="00673F7B">
        <w:rPr>
          <w:rFonts w:hint="eastAsia"/>
        </w:rPr>
        <w:t>当进口信用证开立、进口保函开立、提货担保登记时，如果涉及到保证金信息，则会自动在本模块下生成一笔保证金管理记录。</w:t>
      </w:r>
    </w:p>
    <w:p w14:paraId="22ED7F56" w14:textId="77777777" w:rsidR="000423E2" w:rsidRPr="000423E2" w:rsidRDefault="000423E2" w:rsidP="00411759">
      <w:pPr>
        <w:ind w:firstLineChars="202" w:firstLine="424"/>
      </w:pPr>
    </w:p>
    <w:p w14:paraId="0C3AC6E9" w14:textId="77777777" w:rsidR="00411759" w:rsidRDefault="00411759" w:rsidP="00BA7CB7">
      <w:pPr>
        <w:pStyle w:val="4"/>
      </w:pPr>
      <w:r>
        <w:rPr>
          <w:rFonts w:hint="eastAsia"/>
        </w:rPr>
        <w:t>柜员操作</w:t>
      </w:r>
    </w:p>
    <w:p w14:paraId="45ED82C1" w14:textId="77777777" w:rsidR="00411759" w:rsidRDefault="00411759" w:rsidP="00411759">
      <w:pPr>
        <w:ind w:firstLine="420"/>
      </w:pPr>
      <w:r>
        <w:rPr>
          <w:rFonts w:hint="eastAsia"/>
        </w:rPr>
        <w:t>本交易由具有</w:t>
      </w:r>
      <w:r w:rsidR="008D142B">
        <w:rPr>
          <w:rFonts w:hint="eastAsia"/>
        </w:rPr>
        <w:t>保证金管理</w:t>
      </w:r>
      <w:r>
        <w:rPr>
          <w:rFonts w:hint="eastAsia"/>
        </w:rPr>
        <w:t>经办权限的柜员发起操作。</w:t>
      </w:r>
    </w:p>
    <w:p w14:paraId="43BE0319" w14:textId="77777777" w:rsidR="00411759" w:rsidRDefault="00411759" w:rsidP="00411759">
      <w:pPr>
        <w:ind w:firstLine="420"/>
      </w:pPr>
      <w:r>
        <w:rPr>
          <w:rFonts w:hint="eastAsia"/>
        </w:rPr>
        <w:t>系统需支持手工发起。</w:t>
      </w:r>
    </w:p>
    <w:p w14:paraId="6B89BFE1" w14:textId="77777777" w:rsidR="00133BA2" w:rsidRDefault="00133BA2" w:rsidP="00133BA2">
      <w:pPr>
        <w:pStyle w:val="4"/>
      </w:pPr>
      <w:r>
        <w:rPr>
          <w:rFonts w:hint="eastAsia"/>
        </w:rPr>
        <w:t>界面布局与菜单按钮</w:t>
      </w:r>
    </w:p>
    <w:p w14:paraId="1E9306DD" w14:textId="77777777" w:rsidR="00AE1154" w:rsidRDefault="00AE1154" w:rsidP="00AE1154">
      <w:pPr>
        <w:ind w:firstLine="420"/>
      </w:pPr>
      <w:r>
        <w:rPr>
          <w:rFonts w:hint="eastAsia"/>
        </w:rPr>
        <w:t>同一页面布局原则，一行两列，从上至下：</w:t>
      </w:r>
    </w:p>
    <w:p w14:paraId="097B03F6" w14:textId="77777777" w:rsidR="00AE1154" w:rsidRDefault="00AE1154" w:rsidP="00AE1154">
      <w:pPr>
        <w:ind w:firstLine="420"/>
      </w:pPr>
      <w:r>
        <w:rPr>
          <w:rFonts w:hint="eastAsia"/>
        </w:rPr>
        <w:t>第一区域：基本信息；</w:t>
      </w:r>
    </w:p>
    <w:p w14:paraId="4F53A645" w14:textId="77777777" w:rsidR="00AE1154" w:rsidRDefault="00AE1154" w:rsidP="00AE1154">
      <w:pPr>
        <w:ind w:firstLine="420"/>
      </w:pPr>
      <w:r>
        <w:rPr>
          <w:rFonts w:hint="eastAsia"/>
        </w:rPr>
        <w:t>第二区域：资金流向管理；</w:t>
      </w:r>
    </w:p>
    <w:p w14:paraId="571E7DDB" w14:textId="77777777" w:rsidR="00AE1154" w:rsidRDefault="00AE1154" w:rsidP="00AE1154">
      <w:pPr>
        <w:ind w:firstLine="420"/>
      </w:pPr>
      <w:r>
        <w:rPr>
          <w:rFonts w:hint="eastAsia"/>
        </w:rPr>
        <w:t>第三区域：保证金管理；</w:t>
      </w:r>
    </w:p>
    <w:p w14:paraId="47CF1DC3" w14:textId="77777777" w:rsidR="00AE1154" w:rsidRPr="00797E81" w:rsidRDefault="00AE1154" w:rsidP="00AE1154">
      <w:pPr>
        <w:ind w:firstLine="420"/>
      </w:pPr>
      <w:r>
        <w:rPr>
          <w:rFonts w:hint="eastAsia"/>
        </w:rPr>
        <w:t>第四区域：按钮。</w:t>
      </w:r>
    </w:p>
    <w:p w14:paraId="6FB5AE8F" w14:textId="77777777" w:rsidR="005E241B" w:rsidRDefault="00AE1154">
      <w:pPr>
        <w:pStyle w:val="5"/>
      </w:pPr>
      <w:r>
        <w:rPr>
          <w:rFonts w:hint="eastAsia"/>
        </w:rPr>
        <w:t>基本信息、资金流向管理、保证金管理和按钮</w:t>
      </w:r>
    </w:p>
    <w:p w14:paraId="27F6934B" w14:textId="77777777" w:rsidR="005E241B" w:rsidRDefault="00CC7C64">
      <w:pPr>
        <w:ind w:leftChars="-675" w:left="-141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3A328" wp14:editId="50373549">
            <wp:simplePos x="0" y="0"/>
            <wp:positionH relativeFrom="column">
              <wp:posOffset>3524250</wp:posOffset>
            </wp:positionH>
            <wp:positionV relativeFrom="paragraph">
              <wp:posOffset>1122045</wp:posOffset>
            </wp:positionV>
            <wp:extent cx="1612900" cy="2286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F14">
        <w:rPr>
          <w:noProof/>
        </w:rPr>
        <w:pict w14:anchorId="7103FFD1">
          <v:rect id="_x0000_s1026" style="position:absolute;left:0;text-align:left;margin-left:-68.25pt;margin-top:113.85pt;width:523.5pt;height:91.5pt;z-index:251658240;mso-position-horizontal-relative:text;mso-position-vertical-relative:text" stroked="f"/>
        </w:pict>
      </w:r>
      <w:r w:rsidR="00280724">
        <w:rPr>
          <w:noProof/>
        </w:rPr>
        <w:drawing>
          <wp:inline distT="0" distB="0" distL="0" distR="0" wp14:anchorId="4179EE03" wp14:editId="7DACB0F1">
            <wp:extent cx="6750000" cy="34200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用证后续处理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7B17" w14:textId="77777777" w:rsidR="00411759" w:rsidRDefault="00411759" w:rsidP="00BA7CB7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411759" w14:paraId="2CC8088D" w14:textId="77777777" w:rsidTr="00142617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1DE7E8D7" w14:textId="77777777" w:rsidR="00411759" w:rsidRPr="00BF567F" w:rsidRDefault="00411759" w:rsidP="00142617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64DC3E85" w14:textId="77777777" w:rsidR="00411759" w:rsidRPr="00BF567F" w:rsidRDefault="00411759" w:rsidP="00142617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705759EB" w14:textId="77777777" w:rsidR="00411759" w:rsidRPr="00BF567F" w:rsidRDefault="00411759" w:rsidP="00142617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622171E6" w14:textId="77777777" w:rsidR="00411759" w:rsidRPr="00BF567F" w:rsidRDefault="00411759" w:rsidP="001426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381B6331" w14:textId="77777777" w:rsidR="00411759" w:rsidRPr="00BF567F" w:rsidRDefault="00411759" w:rsidP="001426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0DB91217" w14:textId="77777777" w:rsidR="00411759" w:rsidRPr="00BF567F" w:rsidRDefault="00411759" w:rsidP="00142617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0FF7B42E" w14:textId="77777777" w:rsidR="00411759" w:rsidRPr="00BF567F" w:rsidRDefault="00411759" w:rsidP="00142617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11759" w14:paraId="052EBB00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D9C6" w14:textId="77777777" w:rsidR="00411759" w:rsidRPr="00446309" w:rsidRDefault="00411759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3E85" w14:textId="77777777" w:rsidR="00411759" w:rsidRDefault="00E5085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保证金</w:t>
            </w:r>
            <w:r w:rsidR="00110A6C">
              <w:rPr>
                <w:rFonts w:hint="eastAsia"/>
                <w:szCs w:val="21"/>
              </w:rPr>
              <w:t>管理编号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59FF" w14:textId="77777777" w:rsidR="00411759" w:rsidRPr="00446309" w:rsidRDefault="00411759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1C6" w14:textId="77777777" w:rsidR="00411759" w:rsidRDefault="00411759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CD01" w14:textId="77777777" w:rsidR="00411759" w:rsidRDefault="00D80B03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826C" w14:textId="77777777" w:rsidR="00411759" w:rsidRPr="00446309" w:rsidRDefault="00110A6C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21CE" w14:textId="77777777" w:rsidR="00411759" w:rsidRPr="00132563" w:rsidRDefault="00411759" w:rsidP="0014261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50856" w14:paraId="0B8A6665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9656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48F1" w14:textId="77777777" w:rsidR="00E50856" w:rsidRDefault="00E5085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2E60" w14:textId="77777777" w:rsidR="00E50856" w:rsidRPr="00446309" w:rsidRDefault="00E5085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F723" w14:textId="77777777" w:rsidR="00E50856" w:rsidRDefault="00D80B03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C085" w14:textId="77777777" w:rsidR="00E50856" w:rsidRDefault="00D80B03" w:rsidP="00D80B03">
            <w:pPr>
              <w:ind w:leftChars="-12" w:left="-25" w:right="4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A11C" w14:textId="77777777" w:rsidR="00E50856" w:rsidRDefault="00F90AD7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6D24" w14:textId="77777777" w:rsidR="005D4A2A" w:rsidRDefault="005D4A2A" w:rsidP="0014261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选择项（</w:t>
            </w:r>
          </w:p>
          <w:p w14:paraId="779DB9DF" w14:textId="77777777" w:rsidR="005E241B" w:rsidRDefault="006A4F2E">
            <w:pPr>
              <w:ind w:leftChars="-44" w:left="-92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1：信用证</w:t>
            </w:r>
          </w:p>
          <w:p w14:paraId="78F08EE7" w14:textId="77777777" w:rsidR="005E241B" w:rsidRDefault="006A4F2E">
            <w:pPr>
              <w:ind w:leftChars="-44" w:left="-92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2：保函</w:t>
            </w:r>
          </w:p>
          <w:p w14:paraId="3FA72D87" w14:textId="77777777" w:rsidR="005E241B" w:rsidRDefault="006A4F2E">
            <w:pPr>
              <w:ind w:leftChars="-44" w:left="-92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3：提货担保</w:t>
            </w:r>
            <w:r w:rsidR="005D4A2A">
              <w:rPr>
                <w:rFonts w:ascii="宋体" w:hAnsi="宋体" w:hint="eastAsia"/>
              </w:rPr>
              <w:t>）</w:t>
            </w:r>
          </w:p>
        </w:tc>
      </w:tr>
      <w:tr w:rsidR="00E50856" w14:paraId="6294B660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D5B4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5040" w14:textId="77777777" w:rsidR="00E50856" w:rsidRDefault="00E5085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9CBE" w14:textId="77777777" w:rsidR="00E50856" w:rsidRPr="00446309" w:rsidRDefault="00E5085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D14F" w14:textId="77777777" w:rsidR="00E50856" w:rsidRDefault="00E5085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495" w14:textId="77777777" w:rsidR="00E50856" w:rsidRDefault="00E5085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53DE" w14:textId="77777777" w:rsidR="00E50856" w:rsidRPr="00446309" w:rsidRDefault="00AD41D3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查询引入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62B5" w14:textId="77777777" w:rsidR="00E50856" w:rsidRDefault="00430A28" w:rsidP="00D80B03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检查该编号必须在业务系统中存在，且</w:t>
            </w:r>
            <w:r>
              <w:rPr>
                <w:rFonts w:hint="eastAsia"/>
              </w:rPr>
              <w:t>编号只能属于当前机构或当前机构的下属机构办理的业务。</w:t>
            </w:r>
          </w:p>
          <w:p w14:paraId="0A1BABA6" w14:textId="77777777" w:rsidR="00430A28" w:rsidRPr="00132563" w:rsidRDefault="00110A6C" w:rsidP="00430A28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要求在业务上下关联查询中能查询到该笔交易。</w:t>
            </w:r>
          </w:p>
        </w:tc>
      </w:tr>
      <w:tr w:rsidR="00F90AD7" w14:paraId="246224C7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E1E" w14:textId="77777777" w:rsidR="00F90AD7" w:rsidRPr="00446309" w:rsidRDefault="00F90AD7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EA7" w14:textId="77777777" w:rsidR="00F90AD7" w:rsidRDefault="00F90AD7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0350" w14:textId="77777777" w:rsidR="00F90AD7" w:rsidRPr="00446309" w:rsidRDefault="00F90AD7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DA3" w14:textId="77777777" w:rsidR="00F90AD7" w:rsidRDefault="00F90AD7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2D6F" w14:textId="77777777" w:rsidR="00F90AD7" w:rsidRDefault="00F90AD7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BF48" w14:textId="77777777" w:rsidR="00F90AD7" w:rsidRDefault="000B4081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23B1" w14:textId="77777777" w:rsidR="00F90AD7" w:rsidRDefault="00F90AD7" w:rsidP="0014261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F90AD7" w14:paraId="4CD3F124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BA36" w14:textId="77777777" w:rsidR="00F90AD7" w:rsidRPr="00446309" w:rsidRDefault="00F90AD7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943E" w14:textId="77777777" w:rsidR="00F90AD7" w:rsidRDefault="00F90AD7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D435" w14:textId="77777777" w:rsidR="00F90AD7" w:rsidRPr="00446309" w:rsidRDefault="00F90AD7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CC3F" w14:textId="77777777" w:rsidR="00F90AD7" w:rsidRDefault="00F90AD7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 w:rsidRPr="00EB1D15"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24D" w14:textId="77777777" w:rsidR="00F90AD7" w:rsidRDefault="00F90AD7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26E0" w14:textId="77777777" w:rsidR="00F90AD7" w:rsidRDefault="000B4081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F70" w14:textId="77777777" w:rsidR="00F90AD7" w:rsidRDefault="00F90AD7" w:rsidP="0014261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00550A" w14:paraId="6E2628FD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C9AB" w14:textId="77777777" w:rsidR="0000550A" w:rsidRPr="00446309" w:rsidRDefault="0000550A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8BEC" w14:textId="77777777" w:rsidR="0000550A" w:rsidRDefault="0000550A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借据号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BEAA" w14:textId="77777777" w:rsidR="0000550A" w:rsidRPr="00446309" w:rsidRDefault="0000550A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91C" w14:textId="77777777" w:rsidR="0000550A" w:rsidRPr="00EB1D15" w:rsidRDefault="00C94CB5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V(34)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197C" w14:textId="77777777" w:rsidR="0000550A" w:rsidRDefault="00CC7C64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7A5F" w14:textId="77777777" w:rsidR="0000550A" w:rsidRDefault="00CC7C64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5D8F" w14:textId="77777777" w:rsidR="0000550A" w:rsidRDefault="00C94CB5" w:rsidP="0014261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可手工修改。</w:t>
            </w:r>
          </w:p>
        </w:tc>
      </w:tr>
      <w:tr w:rsidR="00E50856" w14:paraId="56AA7451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5D48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83D" w14:textId="77777777" w:rsidR="00E50856" w:rsidRPr="0082731B" w:rsidRDefault="003529D7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="00E50856">
              <w:rPr>
                <w:rFonts w:hint="eastAsia"/>
                <w:szCs w:val="21"/>
              </w:rPr>
              <w:t>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70E9" w14:textId="77777777" w:rsidR="00E50856" w:rsidRPr="00A6356C" w:rsidRDefault="00E50856" w:rsidP="0014261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6FB1" w14:textId="77777777" w:rsidR="00E50856" w:rsidRDefault="0060052F" w:rsidP="00142617"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2FF" w14:textId="77777777" w:rsidR="00E50856" w:rsidRDefault="00C4335B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153B" w14:textId="77777777" w:rsidR="00E50856" w:rsidRDefault="000B4081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550B" w14:textId="77777777" w:rsidR="00E50856" w:rsidRPr="00446309" w:rsidRDefault="00E50856" w:rsidP="006A4F2E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E50856" w14:paraId="6BA96A13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21CA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1E79" w14:textId="77777777" w:rsidR="00E50856" w:rsidRPr="0082731B" w:rsidRDefault="003529D7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="00E50856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C480" w14:textId="77777777" w:rsidR="00E50856" w:rsidRPr="00446309" w:rsidRDefault="00E5085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3359" w14:textId="77777777" w:rsidR="00E50856" w:rsidRDefault="00E5085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B6CB" w14:textId="77777777" w:rsidR="00E50856" w:rsidRDefault="00DB6809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854D" w14:textId="77777777" w:rsidR="00E50856" w:rsidRDefault="000B4081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C8F7" w14:textId="77777777" w:rsidR="006A4F2E" w:rsidRDefault="006A4F2E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业务类型是信用证，默认为信用证最大开证金额；</w:t>
            </w:r>
          </w:p>
          <w:p w14:paraId="03A59E73" w14:textId="77777777" w:rsidR="00E50856" w:rsidRDefault="006A4F2E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业务类型是保函，默认为保函金额；</w:t>
            </w:r>
          </w:p>
          <w:p w14:paraId="03BC58DB" w14:textId="77777777" w:rsidR="006A4F2E" w:rsidRPr="00132563" w:rsidRDefault="006A4F2E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业务类型是提货担保，默认为担保金额。</w:t>
            </w:r>
          </w:p>
        </w:tc>
      </w:tr>
      <w:tr w:rsidR="00E50856" w14:paraId="1B88A464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54A9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B7AD" w14:textId="77777777" w:rsidR="00E50856" w:rsidRDefault="00E5085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应收比例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515A" w14:textId="77777777" w:rsidR="00E50856" w:rsidRPr="00446309" w:rsidRDefault="00E5085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9395" w14:textId="77777777" w:rsidR="00E50856" w:rsidRDefault="00F90AD7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8336" w14:textId="77777777" w:rsidR="00E50856" w:rsidRDefault="00F90AD7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7E6A" w14:textId="77777777" w:rsidR="00E50856" w:rsidRDefault="000B4081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  <w:r w:rsidR="00F90AD7"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9382" w14:textId="77777777" w:rsidR="00E50856" w:rsidRPr="00132563" w:rsidRDefault="006A4F2E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输入范围</w:t>
            </w:r>
            <w:r>
              <w:rPr>
                <w:rFonts w:hint="eastAsia"/>
                <w:szCs w:val="21"/>
              </w:rPr>
              <w:t>0-100</w:t>
            </w:r>
          </w:p>
        </w:tc>
      </w:tr>
      <w:tr w:rsidR="00E50856" w14:paraId="7F410B33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52B6" w14:textId="77777777" w:rsidR="00E50856" w:rsidRPr="00446309" w:rsidRDefault="00E50856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DC5" w14:textId="77777777" w:rsidR="00E50856" w:rsidRDefault="00D80B03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应收金额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2FDB" w14:textId="77777777" w:rsidR="00E50856" w:rsidRPr="00446309" w:rsidRDefault="00E5085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D6FA" w14:textId="77777777" w:rsidR="00E50856" w:rsidRDefault="00F90AD7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N(18,2)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F663" w14:textId="77777777" w:rsidR="00E50856" w:rsidRDefault="00F90AD7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E4F8" w14:textId="77777777" w:rsidR="00E50856" w:rsidRDefault="00F90AD7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自动计算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FFD" w14:textId="77777777" w:rsidR="00E50856" w:rsidRPr="00132563" w:rsidRDefault="006A4F2E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 </w:t>
            </w:r>
            <w:r>
              <w:rPr>
                <w:rFonts w:hint="eastAsia"/>
                <w:szCs w:val="21"/>
              </w:rPr>
              <w:t>融资金额</w:t>
            </w: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应收比例</w:t>
            </w:r>
            <w:r>
              <w:rPr>
                <w:rFonts w:hint="eastAsia"/>
                <w:szCs w:val="21"/>
              </w:rPr>
              <w:t xml:space="preserve"> / 100</w:t>
            </w:r>
          </w:p>
        </w:tc>
      </w:tr>
      <w:tr w:rsidR="0061262E" w14:paraId="14026531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B21D" w14:textId="77777777" w:rsidR="0061262E" w:rsidRPr="00446309" w:rsidRDefault="0061262E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F5DA" w14:textId="77777777" w:rsidR="0061262E" w:rsidRDefault="0061262E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保证金组件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74A6" w14:textId="77777777" w:rsidR="0061262E" w:rsidRPr="00446309" w:rsidRDefault="0061262E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F6F2" w14:textId="77777777" w:rsidR="0061262E" w:rsidRDefault="0061262E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7874" w14:textId="77777777" w:rsidR="0061262E" w:rsidRDefault="0061262E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F279" w14:textId="77777777" w:rsidR="0061262E" w:rsidRDefault="0061262E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015F" w14:textId="77777777" w:rsidR="0061262E" w:rsidRPr="00132563" w:rsidRDefault="0061262E" w:rsidP="00142617">
            <w:pPr>
              <w:ind w:leftChars="-44" w:left="-92" w:firstLine="1"/>
              <w:rPr>
                <w:szCs w:val="21"/>
              </w:rPr>
            </w:pPr>
          </w:p>
        </w:tc>
      </w:tr>
      <w:tr w:rsidR="0061262E" w:rsidRPr="00446309" w14:paraId="31DF009C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CDCF" w14:textId="77777777" w:rsidR="0061262E" w:rsidRPr="00446309" w:rsidRDefault="0061262E" w:rsidP="004A36EE">
            <w:pPr>
              <w:numPr>
                <w:ilvl w:val="0"/>
                <w:numId w:val="6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6334" w14:textId="77777777" w:rsidR="0061262E" w:rsidRPr="0082731B" w:rsidRDefault="0061262E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960A" w14:textId="77777777" w:rsidR="0061262E" w:rsidRPr="00A6356C" w:rsidRDefault="0061262E" w:rsidP="0014261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B070" w14:textId="77777777" w:rsidR="0061262E" w:rsidRDefault="0061262E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201" w14:textId="77777777" w:rsidR="0061262E" w:rsidRDefault="0061262E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9D35" w14:textId="77777777" w:rsidR="0061262E" w:rsidRDefault="0061262E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EE9D" w14:textId="77777777" w:rsidR="0061262E" w:rsidRDefault="0061262E" w:rsidP="00142617">
            <w:pPr>
              <w:ind w:leftChars="-44" w:left="-92" w:firstLine="1"/>
              <w:rPr>
                <w:szCs w:val="21"/>
              </w:rPr>
            </w:pPr>
          </w:p>
        </w:tc>
      </w:tr>
    </w:tbl>
    <w:p w14:paraId="53273903" w14:textId="77777777" w:rsidR="00411759" w:rsidRDefault="00411759" w:rsidP="00411759"/>
    <w:p w14:paraId="22C307DA" w14:textId="77777777" w:rsidR="00411759" w:rsidRDefault="00411759" w:rsidP="00BA7CB7">
      <w:pPr>
        <w:pStyle w:val="4"/>
      </w:pPr>
      <w:r>
        <w:rPr>
          <w:rFonts w:hint="eastAsia"/>
        </w:rPr>
        <w:t>交易控制</w:t>
      </w:r>
    </w:p>
    <w:p w14:paraId="2F10EEEB" w14:textId="77777777" w:rsidR="00411759" w:rsidRPr="00DD0534" w:rsidRDefault="0036211A" w:rsidP="00DD0534">
      <w:pPr>
        <w:pStyle w:val="5"/>
        <w:rPr>
          <w:b/>
        </w:rPr>
      </w:pPr>
      <w:r w:rsidRPr="0036211A">
        <w:rPr>
          <w:rFonts w:hint="eastAsia"/>
        </w:rPr>
        <w:t>保证金组件说明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4"/>
        <w:gridCol w:w="870"/>
        <w:gridCol w:w="888"/>
        <w:gridCol w:w="888"/>
        <w:gridCol w:w="981"/>
        <w:gridCol w:w="981"/>
        <w:gridCol w:w="1072"/>
        <w:gridCol w:w="1105"/>
        <w:gridCol w:w="1063"/>
      </w:tblGrid>
      <w:tr w:rsidR="005C0125" w14:paraId="228BBCD1" w14:textId="77777777" w:rsidTr="0072421D">
        <w:tc>
          <w:tcPr>
            <w:tcW w:w="674" w:type="dxa"/>
          </w:tcPr>
          <w:p w14:paraId="37AA741B" w14:textId="77777777" w:rsidR="005C0125" w:rsidRDefault="005C0125" w:rsidP="00142617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870" w:type="dxa"/>
          </w:tcPr>
          <w:p w14:paraId="2134F545" w14:textId="77777777" w:rsidR="005C0125" w:rsidRDefault="005C0125" w:rsidP="00142617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+/-</w:t>
            </w:r>
          </w:p>
        </w:tc>
        <w:tc>
          <w:tcPr>
            <w:tcW w:w="888" w:type="dxa"/>
          </w:tcPr>
          <w:p w14:paraId="07B21A28" w14:textId="77777777" w:rsidR="005C0125" w:rsidRPr="00033A7D" w:rsidRDefault="005C0125" w:rsidP="00142617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</w:p>
        </w:tc>
        <w:tc>
          <w:tcPr>
            <w:tcW w:w="888" w:type="dxa"/>
          </w:tcPr>
          <w:p w14:paraId="56A22BF3" w14:textId="77777777" w:rsidR="005C0125" w:rsidRPr="00033A7D" w:rsidRDefault="005C0125" w:rsidP="004210C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</w:t>
            </w:r>
          </w:p>
        </w:tc>
        <w:tc>
          <w:tcPr>
            <w:tcW w:w="981" w:type="dxa"/>
          </w:tcPr>
          <w:p w14:paraId="267CE4B1" w14:textId="77777777" w:rsidR="005C0125" w:rsidRDefault="005C0125" w:rsidP="004210C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余额</w:t>
            </w:r>
          </w:p>
        </w:tc>
        <w:tc>
          <w:tcPr>
            <w:tcW w:w="981" w:type="dxa"/>
          </w:tcPr>
          <w:p w14:paraId="205E24DB" w14:textId="77777777" w:rsidR="005C0125" w:rsidRPr="00033A7D" w:rsidRDefault="00BA3569" w:rsidP="004210C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+/-</w:t>
            </w:r>
            <w:r w:rsidR="005C0125">
              <w:rPr>
                <w:rFonts w:hint="eastAsia"/>
                <w:b/>
              </w:rPr>
              <w:t>金额</w:t>
            </w:r>
          </w:p>
        </w:tc>
        <w:tc>
          <w:tcPr>
            <w:tcW w:w="1072" w:type="dxa"/>
          </w:tcPr>
          <w:p w14:paraId="56B8B522" w14:textId="77777777" w:rsidR="005C0125" w:rsidRPr="00033A7D" w:rsidRDefault="005C0125" w:rsidP="005C012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05" w:type="dxa"/>
          </w:tcPr>
          <w:p w14:paraId="0709AF73" w14:textId="77777777" w:rsidR="005C0125" w:rsidRPr="00033A7D" w:rsidRDefault="005C0125" w:rsidP="005C012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063" w:type="dxa"/>
          </w:tcPr>
          <w:p w14:paraId="199C76F1" w14:textId="77777777" w:rsidR="005C0125" w:rsidRDefault="005C0125" w:rsidP="00142617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5C0125" w14:paraId="3C942B23" w14:textId="77777777" w:rsidTr="0072421D">
        <w:tc>
          <w:tcPr>
            <w:tcW w:w="674" w:type="dxa"/>
          </w:tcPr>
          <w:p w14:paraId="65D7596B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870" w:type="dxa"/>
          </w:tcPr>
          <w:p w14:paraId="118E4041" w14:textId="77777777" w:rsidR="005C0125" w:rsidRDefault="005C0125" w:rsidP="00E51458">
            <w:pPr>
              <w:pStyle w:val="a3"/>
              <w:ind w:firstLineChars="0" w:firstLine="0"/>
            </w:pPr>
          </w:p>
        </w:tc>
        <w:tc>
          <w:tcPr>
            <w:tcW w:w="888" w:type="dxa"/>
          </w:tcPr>
          <w:p w14:paraId="1943C40C" w14:textId="77777777" w:rsidR="005C0125" w:rsidRDefault="005C0125" w:rsidP="00E51458">
            <w:pPr>
              <w:pStyle w:val="a3"/>
              <w:ind w:firstLineChars="0" w:firstLine="0"/>
            </w:pPr>
          </w:p>
        </w:tc>
        <w:tc>
          <w:tcPr>
            <w:tcW w:w="888" w:type="dxa"/>
          </w:tcPr>
          <w:p w14:paraId="57C4D04F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981" w:type="dxa"/>
          </w:tcPr>
          <w:p w14:paraId="34783945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981" w:type="dxa"/>
          </w:tcPr>
          <w:p w14:paraId="0339EC5A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1072" w:type="dxa"/>
          </w:tcPr>
          <w:p w14:paraId="602CFBD4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1105" w:type="dxa"/>
          </w:tcPr>
          <w:p w14:paraId="38C5EAA1" w14:textId="77777777" w:rsidR="005C0125" w:rsidRDefault="005C0125" w:rsidP="00142617">
            <w:pPr>
              <w:pStyle w:val="a3"/>
              <w:ind w:firstLineChars="0" w:firstLine="0"/>
            </w:pPr>
          </w:p>
        </w:tc>
        <w:tc>
          <w:tcPr>
            <w:tcW w:w="1063" w:type="dxa"/>
          </w:tcPr>
          <w:p w14:paraId="1BC70193" w14:textId="77777777" w:rsidR="005C0125" w:rsidRDefault="005C0125" w:rsidP="00142617">
            <w:pPr>
              <w:pStyle w:val="a3"/>
              <w:ind w:firstLineChars="0" w:firstLine="0"/>
            </w:pPr>
          </w:p>
        </w:tc>
      </w:tr>
    </w:tbl>
    <w:p w14:paraId="1B47A32D" w14:textId="77777777" w:rsidR="0072421D" w:rsidRPr="0072421D" w:rsidRDefault="0072421D" w:rsidP="0072421D">
      <w:pPr>
        <w:spacing w:line="360" w:lineRule="auto"/>
        <w:ind w:firstLine="420"/>
      </w:pPr>
      <w:r>
        <w:rPr>
          <w:rFonts w:hint="eastAsia"/>
        </w:rPr>
        <w:t>该控件要求能支持新增、修改、删除记录功能，如果栏位中余额大于零，该栏位不能删除；</w:t>
      </w:r>
    </w:p>
    <w:p w14:paraId="264BB770" w14:textId="77777777" w:rsidR="0036211A" w:rsidRDefault="00E51458" w:rsidP="0072421D">
      <w:pPr>
        <w:spacing w:line="360" w:lineRule="auto"/>
        <w:ind w:firstLine="420"/>
      </w:pPr>
      <w:r>
        <w:rPr>
          <w:rFonts w:hint="eastAsia"/>
        </w:rPr>
        <w:t>ID</w:t>
      </w:r>
      <w:r>
        <w:rPr>
          <w:rFonts w:hint="eastAsia"/>
        </w:rPr>
        <w:t>：</w:t>
      </w:r>
      <w:r w:rsidR="006A4F2E">
        <w:rPr>
          <w:rFonts w:hint="eastAsia"/>
        </w:rPr>
        <w:t>P</w:t>
      </w:r>
      <w:r w:rsidR="006A4F2E">
        <w:rPr>
          <w:rFonts w:hint="eastAsia"/>
        </w:rPr>
        <w:t>，</w:t>
      </w:r>
      <w:r>
        <w:rPr>
          <w:rFonts w:hint="eastAsia"/>
        </w:rPr>
        <w:t>自动生成</w:t>
      </w:r>
      <w:r>
        <w:rPr>
          <w:rFonts w:hint="eastAsia"/>
        </w:rPr>
        <w:t>ID</w:t>
      </w:r>
      <w:r>
        <w:rPr>
          <w:rFonts w:hint="eastAsia"/>
        </w:rPr>
        <w:t>序号；</w:t>
      </w:r>
    </w:p>
    <w:p w14:paraId="41C8FF1B" w14:textId="77777777" w:rsidR="0072421D" w:rsidRDefault="0072421D" w:rsidP="0072421D">
      <w:pPr>
        <w:spacing w:line="360" w:lineRule="auto"/>
        <w:ind w:firstLine="420"/>
      </w:pPr>
      <w:r>
        <w:rPr>
          <w:rFonts w:hint="eastAsia"/>
        </w:rPr>
        <w:t>+/-</w:t>
      </w:r>
      <w:r>
        <w:rPr>
          <w:rFonts w:hint="eastAsia"/>
        </w:rPr>
        <w:t>：加减标志选择项</w:t>
      </w:r>
      <w:r>
        <w:rPr>
          <w:rFonts w:hint="eastAsia"/>
        </w:rPr>
        <w:t>[</w:t>
      </w:r>
      <w:r>
        <w:rPr>
          <w:rFonts w:hint="eastAsia"/>
        </w:rPr>
        <w:t>增加、退还</w:t>
      </w:r>
      <w:r>
        <w:rPr>
          <w:rFonts w:hint="eastAsia"/>
        </w:rPr>
        <w:t>]</w:t>
      </w:r>
      <w:r>
        <w:rPr>
          <w:rFonts w:hint="eastAsia"/>
        </w:rPr>
        <w:t>，如果余额为零，只能选择“增加”，如果选择“退还”，那么金额不能大于余额；</w:t>
      </w:r>
    </w:p>
    <w:p w14:paraId="56EF8A38" w14:textId="77777777" w:rsidR="00673F7B" w:rsidRDefault="00E51458" w:rsidP="0072421D">
      <w:pPr>
        <w:spacing w:line="360" w:lineRule="auto"/>
        <w:ind w:firstLine="420"/>
      </w:pPr>
      <w:r w:rsidRPr="00673F7B">
        <w:rPr>
          <w:rFonts w:hint="eastAsia"/>
        </w:rPr>
        <w:t>余额：</w:t>
      </w:r>
      <w:r w:rsidR="006A4F2E" w:rsidRPr="00673F7B">
        <w:rPr>
          <w:rFonts w:hint="eastAsia"/>
        </w:rPr>
        <w:t>P</w:t>
      </w:r>
      <w:r w:rsidR="006A4F2E" w:rsidRPr="00673F7B">
        <w:rPr>
          <w:rFonts w:hint="eastAsia"/>
        </w:rPr>
        <w:t>，</w:t>
      </w:r>
      <w:r w:rsidR="0067591F" w:rsidRPr="00673F7B">
        <w:rPr>
          <w:rFonts w:hint="eastAsia"/>
        </w:rPr>
        <w:t>初始余额为做进口信用证开立、进口保函开立、提货担保登记时输入的保证金金额，之后每天晚上由国结系统自动从核心同步该保证金账号的余额。</w:t>
      </w:r>
    </w:p>
    <w:p w14:paraId="3E967743" w14:textId="77777777" w:rsidR="00E51458" w:rsidRDefault="00BA3569" w:rsidP="0072421D">
      <w:pPr>
        <w:spacing w:line="360" w:lineRule="auto"/>
        <w:ind w:firstLine="420"/>
      </w:pPr>
      <w:r>
        <w:rPr>
          <w:rFonts w:hint="eastAsia"/>
        </w:rPr>
        <w:t>+/-</w:t>
      </w:r>
      <w:r w:rsidR="00E51458">
        <w:rPr>
          <w:rFonts w:hint="eastAsia"/>
        </w:rPr>
        <w:t>金额：</w:t>
      </w:r>
      <w:r w:rsidR="006A4F2E">
        <w:rPr>
          <w:rFonts w:hint="eastAsia"/>
        </w:rPr>
        <w:t>M</w:t>
      </w:r>
      <w:r w:rsidR="006A4F2E">
        <w:rPr>
          <w:rFonts w:hint="eastAsia"/>
        </w:rPr>
        <w:t>，</w:t>
      </w:r>
      <w:r w:rsidR="00E51458">
        <w:rPr>
          <w:rFonts w:hint="eastAsia"/>
        </w:rPr>
        <w:t>手工输入</w:t>
      </w:r>
      <w:r>
        <w:rPr>
          <w:rFonts w:hint="eastAsia"/>
        </w:rPr>
        <w:t>需要增减的金额</w:t>
      </w:r>
      <w:r w:rsidR="00E51458">
        <w:rPr>
          <w:rFonts w:hint="eastAsia"/>
        </w:rPr>
        <w:t>；</w:t>
      </w:r>
    </w:p>
    <w:p w14:paraId="2D6A14EA" w14:textId="77777777" w:rsidR="00E51458" w:rsidRDefault="00E51458" w:rsidP="0072421D">
      <w:pPr>
        <w:spacing w:line="360" w:lineRule="auto"/>
        <w:ind w:firstLine="420"/>
      </w:pPr>
      <w:r>
        <w:rPr>
          <w:rFonts w:hint="eastAsia"/>
        </w:rPr>
        <w:t>账号：</w:t>
      </w:r>
      <w:r w:rsidR="006A4F2E">
        <w:rPr>
          <w:rFonts w:hint="eastAsia"/>
        </w:rPr>
        <w:t>M</w:t>
      </w:r>
      <w:r w:rsidR="006A4F2E">
        <w:rPr>
          <w:rFonts w:hint="eastAsia"/>
        </w:rPr>
        <w:t>，根据客户信息和币种，</w:t>
      </w:r>
      <w:r w:rsidR="000B4081">
        <w:rPr>
          <w:rFonts w:hint="eastAsia"/>
        </w:rPr>
        <w:t>系统带出</w:t>
      </w:r>
      <w:r w:rsidR="006A4F2E">
        <w:rPr>
          <w:rFonts w:hint="eastAsia"/>
        </w:rPr>
        <w:t>该笔保证金账号，可手工修改；</w:t>
      </w:r>
    </w:p>
    <w:p w14:paraId="59B12B19" w14:textId="77777777" w:rsidR="00E51458" w:rsidRDefault="00E51458" w:rsidP="0072421D">
      <w:pPr>
        <w:spacing w:line="360" w:lineRule="auto"/>
        <w:ind w:firstLine="420"/>
      </w:pPr>
    </w:p>
    <w:p w14:paraId="7CCF52F7" w14:textId="77777777" w:rsidR="0072421D" w:rsidRPr="00E51458" w:rsidRDefault="0072421D" w:rsidP="0072421D">
      <w:pPr>
        <w:spacing w:line="360" w:lineRule="auto"/>
        <w:ind w:firstLine="420"/>
      </w:pPr>
    </w:p>
    <w:p w14:paraId="38AEDBB8" w14:textId="77777777" w:rsidR="00411759" w:rsidRDefault="00411759" w:rsidP="00BA7CB7">
      <w:pPr>
        <w:pStyle w:val="4"/>
      </w:pPr>
      <w:r>
        <w:rPr>
          <w:rFonts w:hint="eastAsia"/>
        </w:rPr>
        <w:t>边界描述</w:t>
      </w:r>
    </w:p>
    <w:p w14:paraId="273003C7" w14:textId="77777777" w:rsidR="00411759" w:rsidRDefault="00411759" w:rsidP="00411759">
      <w:pPr>
        <w:ind w:firstLine="420"/>
      </w:pPr>
      <w:r>
        <w:rPr>
          <w:rFonts w:hint="eastAsia"/>
        </w:rPr>
        <w:t>无</w:t>
      </w:r>
    </w:p>
    <w:p w14:paraId="780DAC47" w14:textId="77777777" w:rsidR="00411759" w:rsidRDefault="00411759" w:rsidP="00BA7CB7">
      <w:pPr>
        <w:pStyle w:val="4"/>
      </w:pPr>
      <w:r>
        <w:rPr>
          <w:rFonts w:hint="eastAsia"/>
        </w:rPr>
        <w:t>输出描述</w:t>
      </w:r>
    </w:p>
    <w:p w14:paraId="3F970878" w14:textId="77777777" w:rsidR="00411759" w:rsidRDefault="00411759" w:rsidP="00BA7CB7">
      <w:pPr>
        <w:pStyle w:val="5"/>
      </w:pPr>
      <w:r>
        <w:rPr>
          <w:rFonts w:hint="eastAsia"/>
        </w:rPr>
        <w:t>面函</w:t>
      </w:r>
    </w:p>
    <w:p w14:paraId="202CB3FE" w14:textId="77777777" w:rsidR="00411759" w:rsidRDefault="00411759" w:rsidP="00BA7CB7">
      <w:pPr>
        <w:spacing w:line="360" w:lineRule="auto"/>
        <w:ind w:firstLine="420"/>
      </w:pPr>
      <w:r>
        <w:rPr>
          <w:rFonts w:hint="eastAsia"/>
        </w:rPr>
        <w:t>无</w:t>
      </w:r>
    </w:p>
    <w:p w14:paraId="6E01ED4A" w14:textId="77777777" w:rsidR="00411759" w:rsidRDefault="00411759" w:rsidP="00BA7CB7">
      <w:pPr>
        <w:pStyle w:val="5"/>
      </w:pPr>
      <w:r>
        <w:rPr>
          <w:rFonts w:hint="eastAsia"/>
        </w:rPr>
        <w:t>报文</w:t>
      </w:r>
    </w:p>
    <w:p w14:paraId="5AF91DCD" w14:textId="77777777" w:rsidR="00411759" w:rsidRDefault="00411759" w:rsidP="00A705F4">
      <w:pPr>
        <w:ind w:leftChars="100" w:left="210" w:firstLineChars="50" w:firstLine="105"/>
      </w:pPr>
      <w:r w:rsidRPr="00742D15">
        <w:rPr>
          <w:rFonts w:hint="eastAsia"/>
        </w:rPr>
        <w:t>无</w:t>
      </w:r>
    </w:p>
    <w:p w14:paraId="21F92D4C" w14:textId="77777777" w:rsidR="00CF230E" w:rsidRDefault="00CF230E" w:rsidP="00A705F4">
      <w:pPr>
        <w:ind w:leftChars="100" w:left="210" w:firstLineChars="50" w:firstLine="105"/>
      </w:pPr>
    </w:p>
    <w:p w14:paraId="6F4B7EB2" w14:textId="77777777" w:rsidR="00CF230E" w:rsidRDefault="00CF230E" w:rsidP="00CF230E">
      <w:pPr>
        <w:pStyle w:val="5"/>
      </w:pPr>
      <w:r>
        <w:rPr>
          <w:rFonts w:hint="eastAsia"/>
        </w:rPr>
        <w:t>报表</w:t>
      </w:r>
    </w:p>
    <w:p w14:paraId="3E485472" w14:textId="77777777" w:rsidR="00292613" w:rsidRDefault="00292613" w:rsidP="00292613">
      <w:pPr>
        <w:ind w:leftChars="100" w:left="210" w:firstLineChars="50" w:firstLine="105"/>
      </w:pPr>
      <w:r>
        <w:rPr>
          <w:rFonts w:hint="eastAsia"/>
        </w:rPr>
        <w:t>保证金管理表</w:t>
      </w:r>
    </w:p>
    <w:p w14:paraId="77DC74E6" w14:textId="77777777" w:rsidR="00292613" w:rsidRDefault="00292613" w:rsidP="00292613">
      <w:pPr>
        <w:ind w:leftChars="100" w:left="210" w:firstLineChars="50" w:firstLine="105"/>
      </w:pPr>
      <w:r>
        <w:rPr>
          <w:rFonts w:hint="eastAsia"/>
        </w:rPr>
        <w:t>查询条件：</w:t>
      </w:r>
    </w:p>
    <w:p w14:paraId="5F7D9370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业务类型，</w:t>
      </w:r>
    </w:p>
    <w:p w14:paraId="6F8E2180" w14:textId="77777777" w:rsidR="00292613" w:rsidRDefault="00292613" w:rsidP="00292613">
      <w:pPr>
        <w:ind w:leftChars="100" w:left="210" w:firstLineChars="50" w:firstLine="105"/>
      </w:pPr>
      <w:r>
        <w:rPr>
          <w:rFonts w:hint="eastAsia"/>
        </w:rPr>
        <w:t>业务编号</w:t>
      </w:r>
    </w:p>
    <w:p w14:paraId="3AA82855" w14:textId="77777777" w:rsidR="00292613" w:rsidRDefault="00292613" w:rsidP="00292613">
      <w:pPr>
        <w:ind w:leftChars="100" w:left="210" w:firstLineChars="50" w:firstLine="105"/>
      </w:pPr>
    </w:p>
    <w:p w14:paraId="60201008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查询显示：</w:t>
      </w:r>
    </w:p>
    <w:p w14:paraId="4913E3DD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业务类型，</w:t>
      </w:r>
    </w:p>
    <w:p w14:paraId="1B1970C6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业务编号，</w:t>
      </w:r>
    </w:p>
    <w:p w14:paraId="3A082D74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客户编号，</w:t>
      </w:r>
    </w:p>
    <w:p w14:paraId="66C48697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客户名称，</w:t>
      </w:r>
    </w:p>
    <w:p w14:paraId="1C6C4BB0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借据号，</w:t>
      </w:r>
    </w:p>
    <w:p w14:paraId="01A069F2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保证金比例，</w:t>
      </w:r>
    </w:p>
    <w:p w14:paraId="020D1593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融资币种，</w:t>
      </w:r>
    </w:p>
    <w:p w14:paraId="4B0165C5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融资金额，</w:t>
      </w:r>
    </w:p>
    <w:p w14:paraId="0FAA12D7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保证金账号，</w:t>
      </w:r>
    </w:p>
    <w:p w14:paraId="0AA18C4A" w14:textId="77777777" w:rsidR="00C94851" w:rsidRDefault="00C94851" w:rsidP="00292613">
      <w:pPr>
        <w:ind w:leftChars="100" w:left="210" w:firstLineChars="50" w:firstLine="105"/>
      </w:pPr>
      <w:r>
        <w:rPr>
          <w:rFonts w:hint="eastAsia"/>
        </w:rPr>
        <w:t>保证金币种，</w:t>
      </w:r>
    </w:p>
    <w:p w14:paraId="728F9F9D" w14:textId="77777777" w:rsidR="00C94851" w:rsidRPr="00C94851" w:rsidRDefault="00C94851" w:rsidP="00292613">
      <w:pPr>
        <w:ind w:leftChars="100" w:left="210" w:firstLineChars="50" w:firstLine="105"/>
      </w:pPr>
      <w:r>
        <w:rPr>
          <w:rFonts w:hint="eastAsia"/>
        </w:rPr>
        <w:t>保证金金额</w:t>
      </w:r>
    </w:p>
    <w:p w14:paraId="0AEB34BD" w14:textId="77777777" w:rsidR="00C94851" w:rsidRPr="00C94851" w:rsidRDefault="00C94851" w:rsidP="00292613">
      <w:pPr>
        <w:ind w:leftChars="100" w:left="210" w:firstLineChars="50" w:firstLine="105"/>
      </w:pPr>
    </w:p>
    <w:p w14:paraId="7C52DCF2" w14:textId="77777777" w:rsidR="00411759" w:rsidRPr="00CC0D80" w:rsidRDefault="00411759" w:rsidP="00BA7CB7">
      <w:pPr>
        <w:pStyle w:val="4"/>
      </w:pPr>
      <w:r>
        <w:rPr>
          <w:rFonts w:hint="eastAsia"/>
        </w:rPr>
        <w:t>保证金和额度</w:t>
      </w:r>
    </w:p>
    <w:p w14:paraId="11F32927" w14:textId="77777777" w:rsidR="00411759" w:rsidRPr="000B2D24" w:rsidRDefault="003A720F" w:rsidP="00BA7CB7">
      <w:pPr>
        <w:ind w:firstLine="420"/>
      </w:pPr>
      <w:r>
        <w:rPr>
          <w:rFonts w:hint="eastAsia"/>
        </w:rPr>
        <w:t>可收取或退还保证金。</w:t>
      </w:r>
    </w:p>
    <w:p w14:paraId="387E6CC0" w14:textId="77777777" w:rsidR="00411759" w:rsidRPr="00CC0D80" w:rsidRDefault="00411759" w:rsidP="00BA7CB7">
      <w:pPr>
        <w:pStyle w:val="4"/>
      </w:pPr>
      <w:r>
        <w:rPr>
          <w:rFonts w:hint="eastAsia"/>
        </w:rPr>
        <w:t>手续费</w:t>
      </w:r>
    </w:p>
    <w:p w14:paraId="651EC256" w14:textId="77777777" w:rsidR="00411759" w:rsidRPr="00EC5E2A" w:rsidRDefault="00411759" w:rsidP="00BA7CB7">
      <w:pPr>
        <w:ind w:firstLine="420"/>
      </w:pPr>
      <w:r>
        <w:rPr>
          <w:rFonts w:hint="eastAsia"/>
        </w:rPr>
        <w:t>无</w:t>
      </w:r>
    </w:p>
    <w:p w14:paraId="68124D1C" w14:textId="77777777" w:rsidR="00411759" w:rsidRPr="00CC0D80" w:rsidRDefault="00411759" w:rsidP="00BA7CB7">
      <w:pPr>
        <w:pStyle w:val="4"/>
      </w:pPr>
      <w:r>
        <w:rPr>
          <w:rFonts w:hint="eastAsia"/>
        </w:rPr>
        <w:t>会计分录</w:t>
      </w:r>
    </w:p>
    <w:p w14:paraId="21250C48" w14:textId="77777777" w:rsidR="00417EC4" w:rsidRDefault="0003415F" w:rsidP="00BA7CB7">
      <w:pPr>
        <w:ind w:firstLine="420"/>
      </w:pPr>
      <w:r>
        <w:rPr>
          <w:rFonts w:hint="eastAsia"/>
        </w:rPr>
        <w:t>无。</w:t>
      </w:r>
    </w:p>
    <w:p w14:paraId="2554E938" w14:textId="77777777" w:rsidR="00BA7CB7" w:rsidRDefault="00BA7CB7" w:rsidP="00BA7CB7">
      <w:pPr>
        <w:pStyle w:val="4"/>
      </w:pPr>
      <w:r>
        <w:rPr>
          <w:rFonts w:hint="eastAsia"/>
        </w:rPr>
        <w:t>其他</w:t>
      </w:r>
    </w:p>
    <w:p w14:paraId="4583D2A0" w14:textId="77777777" w:rsidR="00BA7CB7" w:rsidRDefault="00BA7CB7" w:rsidP="00BA7CB7">
      <w:pPr>
        <w:ind w:firstLine="420"/>
      </w:pPr>
      <w:r>
        <w:rPr>
          <w:rFonts w:hint="eastAsia"/>
        </w:rPr>
        <w:t>无</w:t>
      </w:r>
    </w:p>
    <w:p w14:paraId="6D341053" w14:textId="77777777" w:rsidR="00DD0534" w:rsidRPr="00BA7CB7" w:rsidRDefault="00DD0534" w:rsidP="00BA7CB7">
      <w:pPr>
        <w:ind w:firstLine="420"/>
      </w:pPr>
    </w:p>
    <w:p w14:paraId="016335F2" w14:textId="77777777" w:rsidR="001528C6" w:rsidRPr="004655DE" w:rsidRDefault="004909A6" w:rsidP="00BA7CB7">
      <w:pPr>
        <w:pStyle w:val="3"/>
      </w:pPr>
      <w:bookmarkStart w:id="43" w:name="_Toc399282945"/>
      <w:r>
        <w:rPr>
          <w:rFonts w:hint="eastAsia"/>
        </w:rPr>
        <w:t>待收费用收取</w:t>
      </w:r>
      <w:bookmarkEnd w:id="43"/>
    </w:p>
    <w:p w14:paraId="561926B5" w14:textId="77777777" w:rsidR="001528C6" w:rsidRDefault="001528C6" w:rsidP="00BA7CB7">
      <w:pPr>
        <w:pStyle w:val="4"/>
      </w:pPr>
      <w:r>
        <w:rPr>
          <w:rFonts w:hint="eastAsia"/>
        </w:rPr>
        <w:t>交易描述</w:t>
      </w:r>
    </w:p>
    <w:p w14:paraId="1DEEC486" w14:textId="77777777" w:rsidR="001528C6" w:rsidRDefault="001528C6" w:rsidP="001528C6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主要是对客户未收、缓收费用进行收费处理。</w:t>
      </w:r>
    </w:p>
    <w:p w14:paraId="6BF614A8" w14:textId="77777777" w:rsidR="001528C6" w:rsidRDefault="001528C6" w:rsidP="00BA7CB7">
      <w:pPr>
        <w:pStyle w:val="4"/>
      </w:pPr>
      <w:r>
        <w:rPr>
          <w:rFonts w:hint="eastAsia"/>
        </w:rPr>
        <w:t>柜员操作</w:t>
      </w:r>
    </w:p>
    <w:p w14:paraId="5A8351EA" w14:textId="77777777" w:rsidR="001528C6" w:rsidRDefault="001528C6" w:rsidP="001528C6">
      <w:pPr>
        <w:ind w:firstLine="420"/>
      </w:pPr>
      <w:r>
        <w:rPr>
          <w:rFonts w:hint="eastAsia"/>
        </w:rPr>
        <w:t>本交易由具有</w:t>
      </w:r>
      <w:r w:rsidR="004909A6">
        <w:rPr>
          <w:rFonts w:hint="eastAsia"/>
        </w:rPr>
        <w:t>待收费用收取</w:t>
      </w:r>
      <w:r>
        <w:rPr>
          <w:rFonts w:hint="eastAsia"/>
        </w:rPr>
        <w:t>经办权限的柜员发起操作。</w:t>
      </w:r>
    </w:p>
    <w:p w14:paraId="7AEA5299" w14:textId="77777777" w:rsidR="001528C6" w:rsidRDefault="001528C6" w:rsidP="001528C6">
      <w:pPr>
        <w:ind w:firstLine="420"/>
      </w:pPr>
      <w:r>
        <w:rPr>
          <w:rFonts w:hint="eastAsia"/>
        </w:rPr>
        <w:t>系统需支持手工发起。</w:t>
      </w:r>
    </w:p>
    <w:p w14:paraId="0A6FBA8F" w14:textId="77777777" w:rsidR="00535B2B" w:rsidRDefault="00535B2B" w:rsidP="00535B2B">
      <w:pPr>
        <w:pStyle w:val="4"/>
      </w:pPr>
      <w:r>
        <w:rPr>
          <w:rFonts w:hint="eastAsia"/>
        </w:rPr>
        <w:t>界面布局与菜单按钮</w:t>
      </w:r>
    </w:p>
    <w:p w14:paraId="7B54C6E7" w14:textId="77777777" w:rsidR="00BC2A13" w:rsidRDefault="00BC2A13" w:rsidP="00BC2A13">
      <w:pPr>
        <w:ind w:firstLine="420"/>
      </w:pPr>
      <w:r>
        <w:rPr>
          <w:rFonts w:hint="eastAsia"/>
        </w:rPr>
        <w:t>同一页面布局原则，一行两列，从上至下：</w:t>
      </w:r>
    </w:p>
    <w:p w14:paraId="7E5F8CA4" w14:textId="77777777" w:rsidR="00BC2A13" w:rsidRDefault="00BC2A13" w:rsidP="00BC2A13">
      <w:pPr>
        <w:ind w:firstLine="420"/>
      </w:pPr>
      <w:r>
        <w:rPr>
          <w:rFonts w:hint="eastAsia"/>
        </w:rPr>
        <w:t>第一区域：基本信息；</w:t>
      </w:r>
    </w:p>
    <w:p w14:paraId="32A3722E" w14:textId="77777777" w:rsidR="00BC2A13" w:rsidRDefault="00BC2A13" w:rsidP="00BC2A13">
      <w:pPr>
        <w:ind w:firstLine="420"/>
      </w:pPr>
      <w:r>
        <w:rPr>
          <w:rFonts w:hint="eastAsia"/>
        </w:rPr>
        <w:t>第二区域：费用管理；</w:t>
      </w:r>
    </w:p>
    <w:p w14:paraId="43601944" w14:textId="77777777" w:rsidR="00BC2A13" w:rsidRDefault="00BC2A13" w:rsidP="00BC2A13">
      <w:pPr>
        <w:ind w:firstLine="420"/>
      </w:pPr>
      <w:r>
        <w:rPr>
          <w:rFonts w:hint="eastAsia"/>
        </w:rPr>
        <w:t>第三区域：按钮。</w:t>
      </w:r>
    </w:p>
    <w:p w14:paraId="58B61547" w14:textId="77777777" w:rsidR="005E241B" w:rsidRDefault="00990A6B">
      <w:pPr>
        <w:pStyle w:val="5"/>
      </w:pPr>
      <w:r>
        <w:rPr>
          <w:rFonts w:hint="eastAsia"/>
        </w:rPr>
        <w:t>基本信息、费用管理和按钮</w:t>
      </w:r>
    </w:p>
    <w:p w14:paraId="5C5B1AE2" w14:textId="77777777" w:rsidR="005E241B" w:rsidRDefault="00280724">
      <w:pPr>
        <w:ind w:leftChars="-675" w:left="-1418"/>
      </w:pPr>
      <w:r>
        <w:rPr>
          <w:noProof/>
        </w:rPr>
        <w:drawing>
          <wp:inline distT="0" distB="0" distL="0" distR="0" wp14:anchorId="650D152B" wp14:editId="41F20A22">
            <wp:extent cx="6750000" cy="342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44FE" w14:textId="77777777" w:rsidR="001528C6" w:rsidRDefault="001528C6" w:rsidP="00BA7CB7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1528C6" w14:paraId="3C548A02" w14:textId="77777777" w:rsidTr="00142617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1A1A858A" w14:textId="77777777" w:rsidR="001528C6" w:rsidRPr="00BF567F" w:rsidRDefault="001528C6" w:rsidP="00142617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0681BAA1" w14:textId="77777777" w:rsidR="001528C6" w:rsidRPr="00BF567F" w:rsidRDefault="001528C6" w:rsidP="00142617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39E16E82" w14:textId="77777777" w:rsidR="001528C6" w:rsidRPr="00BF567F" w:rsidRDefault="001528C6" w:rsidP="00142617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185937A9" w14:textId="77777777" w:rsidR="001528C6" w:rsidRPr="00BF567F" w:rsidRDefault="001528C6" w:rsidP="001426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31B91E58" w14:textId="77777777" w:rsidR="001528C6" w:rsidRPr="00BF567F" w:rsidRDefault="001528C6" w:rsidP="00142617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25CDE88B" w14:textId="77777777" w:rsidR="001528C6" w:rsidRPr="00BF567F" w:rsidRDefault="001528C6" w:rsidP="00142617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675ED66A" w14:textId="77777777" w:rsidR="001528C6" w:rsidRPr="00BF567F" w:rsidRDefault="001528C6" w:rsidP="00142617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909A6" w:rsidRPr="00E40C3F" w14:paraId="5A2F6A24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3EFA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C4E7" w14:textId="77777777" w:rsidR="004909A6" w:rsidRDefault="004909A6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收费编号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A1B8" w14:textId="77777777" w:rsidR="004909A6" w:rsidRPr="00446309" w:rsidRDefault="004909A6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D47B" w14:textId="77777777" w:rsidR="004909A6" w:rsidRDefault="004909A6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34D9" w14:textId="77777777" w:rsidR="004909A6" w:rsidRDefault="004909A6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2B38" w14:textId="77777777" w:rsidR="004909A6" w:rsidRPr="00446309" w:rsidRDefault="004909A6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AA3" w14:textId="77777777" w:rsidR="004909A6" w:rsidRPr="00132563" w:rsidRDefault="004909A6" w:rsidP="00E40C3F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909A6" w:rsidRPr="00E40C3F" w14:paraId="41B0753F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D97E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9EA1" w14:textId="77777777" w:rsidR="004909A6" w:rsidRDefault="004909A6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3087" w14:textId="77777777" w:rsidR="004909A6" w:rsidRPr="00446309" w:rsidRDefault="004909A6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5AB3" w14:textId="77777777" w:rsidR="004909A6" w:rsidRDefault="004909A6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4C95" w14:textId="77777777" w:rsidR="004909A6" w:rsidRDefault="004909A6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DBE0" w14:textId="77777777" w:rsidR="004909A6" w:rsidRDefault="004909A6" w:rsidP="002B70F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  <w:p w14:paraId="520101DB" w14:textId="77777777" w:rsidR="004909A6" w:rsidRPr="00446309" w:rsidRDefault="004909A6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148A" w14:textId="77777777" w:rsidR="004909A6" w:rsidRDefault="004909A6" w:rsidP="004909A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如果费用大类选择“业务编号”，此栏位必填，否则清空灰显。</w:t>
            </w:r>
          </w:p>
          <w:p w14:paraId="236DADC7" w14:textId="77777777" w:rsidR="004909A6" w:rsidRPr="00132563" w:rsidRDefault="004909A6" w:rsidP="004909A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输入业务编号，系统自动将该笔业务项下未收费用列出。如果输入该栏位，要求在业务上下关联查询中能查询到该笔交易。</w:t>
            </w:r>
          </w:p>
        </w:tc>
      </w:tr>
      <w:tr w:rsidR="004909A6" w:rsidRPr="00E40C3F" w14:paraId="6849C189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D671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7DBF" w14:textId="77777777" w:rsidR="004909A6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费用大类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FA48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533B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550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87D2" w14:textId="77777777" w:rsidR="004909A6" w:rsidRDefault="004909A6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6393" w14:textId="77777777" w:rsidR="004909A6" w:rsidRPr="00132563" w:rsidRDefault="00EE2BAD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见【</w:t>
            </w:r>
            <w:r>
              <w:rPr>
                <w:rFonts w:hint="eastAsia"/>
                <w:szCs w:val="21"/>
              </w:rPr>
              <w:t>1.6.3</w:t>
            </w:r>
            <w:r>
              <w:rPr>
                <w:rFonts w:hint="eastAsia"/>
                <w:szCs w:val="21"/>
              </w:rPr>
              <w:t>费用</w:t>
            </w:r>
            <w:r w:rsidR="00D1316E">
              <w:rPr>
                <w:rFonts w:hint="eastAsia"/>
                <w:szCs w:val="21"/>
              </w:rPr>
              <w:t>大类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4909A6" w14:paraId="3EC11728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9B61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C6AF" w14:textId="77777777" w:rsidR="004909A6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F786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A241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5189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MP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AB7E7" w14:textId="77777777" w:rsidR="004909A6" w:rsidRDefault="000B4081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  <w:p w14:paraId="746E0F87" w14:textId="77777777" w:rsidR="004909A6" w:rsidRDefault="004909A6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查询引入</w:t>
            </w:r>
          </w:p>
        </w:tc>
        <w:tc>
          <w:tcPr>
            <w:tcW w:w="1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569C90" w14:textId="77777777" w:rsidR="004909A6" w:rsidRDefault="004909A6" w:rsidP="00142617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如果费用大类选择“业务编号”，此栏位根据业务编号</w:t>
            </w:r>
            <w:r w:rsidR="000B4081">
              <w:rPr>
                <w:rFonts w:ascii="宋体" w:hAnsi="宋体" w:hint="eastAsia"/>
              </w:rPr>
              <w:t>系统带出</w:t>
            </w:r>
            <w:r>
              <w:rPr>
                <w:rFonts w:ascii="宋体" w:hAnsi="宋体" w:hint="eastAsia"/>
              </w:rPr>
              <w:t>，否则查询我行客户信息。</w:t>
            </w:r>
          </w:p>
        </w:tc>
      </w:tr>
      <w:tr w:rsidR="004909A6" w14:paraId="5598370A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2104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54DF" w14:textId="77777777" w:rsidR="004909A6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AE40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B2C8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 w:rsidRPr="00EB1D15"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5ADB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3FE1" w14:textId="77777777" w:rsidR="004909A6" w:rsidRDefault="004909A6" w:rsidP="00142617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56AF" w14:textId="77777777" w:rsidR="004909A6" w:rsidRDefault="004909A6" w:rsidP="0014261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909A6" w14:paraId="48324309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EB4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197" w14:textId="77777777" w:rsidR="004909A6" w:rsidRPr="0082731B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5B4D" w14:textId="77777777" w:rsidR="004909A6" w:rsidRPr="00A6356C" w:rsidRDefault="004909A6" w:rsidP="0014261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4A59" w14:textId="77777777" w:rsidR="004909A6" w:rsidRDefault="004909A6" w:rsidP="00142617">
            <w:r>
              <w:rPr>
                <w:rFonts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2D12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E561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8BE9" w14:textId="77777777" w:rsidR="004909A6" w:rsidRPr="00446309" w:rsidRDefault="004909A6" w:rsidP="00142617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909A6" w14:paraId="268672A0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7E7F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99E3" w14:textId="77777777" w:rsidR="004909A6" w:rsidRPr="0082731B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截止日期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8BCE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3EB7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D5D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DE6F" w14:textId="77777777" w:rsidR="004909A6" w:rsidRDefault="004909A6" w:rsidP="00142617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ED0B" w14:textId="77777777" w:rsidR="004909A6" w:rsidRPr="00132563" w:rsidRDefault="004909A6" w:rsidP="00142617">
            <w:pPr>
              <w:ind w:leftChars="-44" w:left="-92" w:firstLine="1"/>
              <w:rPr>
                <w:szCs w:val="21"/>
              </w:rPr>
            </w:pPr>
          </w:p>
        </w:tc>
      </w:tr>
      <w:tr w:rsidR="004909A6" w14:paraId="4A3B54DB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1D60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96A8" w14:textId="77777777" w:rsidR="004909A6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查询按钮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A05F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2160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1094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9DA26" w14:textId="77777777" w:rsidR="004909A6" w:rsidRDefault="004909A6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控件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E296" w14:textId="77777777" w:rsidR="004909A6" w:rsidRPr="00132563" w:rsidRDefault="004909A6" w:rsidP="00142617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  <w:r w:rsidR="00797E81">
              <w:rPr>
                <w:rFonts w:hint="eastAsia"/>
                <w:szCs w:val="21"/>
              </w:rPr>
              <w:t>【</w:t>
            </w:r>
            <w:r w:rsidR="00797E81">
              <w:rPr>
                <w:rFonts w:hint="eastAsia"/>
                <w:szCs w:val="21"/>
              </w:rPr>
              <w:t>2.2.4.5.1</w:t>
            </w:r>
            <w:r>
              <w:rPr>
                <w:rFonts w:hint="eastAsia"/>
                <w:szCs w:val="21"/>
              </w:rPr>
              <w:t>查询按钮说明</w:t>
            </w:r>
            <w:r w:rsidR="00797E81">
              <w:rPr>
                <w:rFonts w:hint="eastAsia"/>
                <w:szCs w:val="21"/>
              </w:rPr>
              <w:t>】</w:t>
            </w:r>
          </w:p>
        </w:tc>
      </w:tr>
      <w:tr w:rsidR="004909A6" w14:paraId="0DAEAC9F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3085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4BCA" w14:textId="77777777" w:rsidR="004909A6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费用组件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4652" w14:textId="77777777" w:rsidR="004909A6" w:rsidRPr="00446309" w:rsidRDefault="004909A6" w:rsidP="00142617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8BA2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A982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FAA08" w14:textId="77777777" w:rsidR="004909A6" w:rsidRDefault="004909A6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CB86" w14:textId="77777777" w:rsidR="004909A6" w:rsidRPr="00132563" w:rsidRDefault="004909A6" w:rsidP="00142617">
            <w:pPr>
              <w:ind w:leftChars="-44" w:left="-92" w:firstLine="1"/>
              <w:rPr>
                <w:szCs w:val="21"/>
              </w:rPr>
            </w:pPr>
          </w:p>
        </w:tc>
      </w:tr>
      <w:tr w:rsidR="004909A6" w:rsidRPr="00446309" w14:paraId="31F1E652" w14:textId="77777777" w:rsidTr="00142617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1A8B" w14:textId="77777777" w:rsidR="004909A6" w:rsidRPr="00446309" w:rsidRDefault="004909A6" w:rsidP="004A36EE">
            <w:pPr>
              <w:numPr>
                <w:ilvl w:val="0"/>
                <w:numId w:val="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049C" w14:textId="77777777" w:rsidR="004909A6" w:rsidRPr="0082731B" w:rsidRDefault="004909A6" w:rsidP="00142617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C4C4" w14:textId="77777777" w:rsidR="004909A6" w:rsidRPr="00A6356C" w:rsidRDefault="004909A6" w:rsidP="00142617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E64" w14:textId="77777777" w:rsidR="004909A6" w:rsidRDefault="004909A6" w:rsidP="00142617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E58" w14:textId="77777777" w:rsidR="004909A6" w:rsidRDefault="004909A6" w:rsidP="00142617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BB8B" w14:textId="77777777" w:rsidR="004909A6" w:rsidRDefault="004909A6" w:rsidP="00142617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876" w14:textId="77777777" w:rsidR="004909A6" w:rsidRDefault="004909A6" w:rsidP="00142617">
            <w:pPr>
              <w:ind w:leftChars="-44" w:left="-92" w:firstLine="1"/>
              <w:rPr>
                <w:szCs w:val="21"/>
              </w:rPr>
            </w:pPr>
          </w:p>
        </w:tc>
      </w:tr>
    </w:tbl>
    <w:p w14:paraId="281DB082" w14:textId="77777777" w:rsidR="001528C6" w:rsidRDefault="001528C6" w:rsidP="001528C6"/>
    <w:p w14:paraId="1609211A" w14:textId="77777777" w:rsidR="001528C6" w:rsidRDefault="001528C6" w:rsidP="00BA7CB7">
      <w:pPr>
        <w:pStyle w:val="4"/>
      </w:pPr>
      <w:r>
        <w:rPr>
          <w:rFonts w:hint="eastAsia"/>
        </w:rPr>
        <w:t>交易控制</w:t>
      </w:r>
    </w:p>
    <w:p w14:paraId="7747ACEC" w14:textId="77777777" w:rsidR="00142617" w:rsidRDefault="00142617" w:rsidP="00BA7CB7">
      <w:pPr>
        <w:pStyle w:val="5"/>
      </w:pPr>
      <w:r>
        <w:rPr>
          <w:rFonts w:hint="eastAsia"/>
        </w:rPr>
        <w:t>查询按钮说明</w:t>
      </w:r>
    </w:p>
    <w:p w14:paraId="13C1C8B5" w14:textId="77777777" w:rsidR="001528C6" w:rsidRDefault="00142617" w:rsidP="004A36E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如果费用大类选择业务编号，点击查询按钮时，查询该笔业务编号下所有未收的费用；</w:t>
      </w:r>
    </w:p>
    <w:p w14:paraId="0C3D7BAF" w14:textId="77777777" w:rsidR="00A22B32" w:rsidRDefault="00A22B32" w:rsidP="004A36E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查询的费用，只能是当前机构或当前机构的下属机构办理的未收费用；</w:t>
      </w:r>
    </w:p>
    <w:p w14:paraId="2DBE9755" w14:textId="77777777" w:rsidR="00142617" w:rsidRDefault="00142617" w:rsidP="004A36E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如果费用大类选择信用证、汇款、保函、托收，那么必须输入我行客户信息，并根据我行客户信息查询业务项下所有未收的费用；</w:t>
      </w:r>
    </w:p>
    <w:p w14:paraId="03C0588C" w14:textId="77777777" w:rsidR="00142617" w:rsidRDefault="00FE1A23" w:rsidP="004A36E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根据开始、截止日期查询指定范围内未收费用。</w:t>
      </w:r>
    </w:p>
    <w:p w14:paraId="05119CF9" w14:textId="77777777" w:rsidR="00AE3F13" w:rsidRDefault="00AE3F13" w:rsidP="004A36E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已经在</w:t>
      </w:r>
      <w:r w:rsidR="004577BF">
        <w:rPr>
          <w:rFonts w:hint="eastAsia"/>
        </w:rPr>
        <w:t>核心</w:t>
      </w:r>
      <w:r>
        <w:rPr>
          <w:rFonts w:hint="eastAsia"/>
        </w:rPr>
        <w:t>收取的费用，则可以</w:t>
      </w:r>
      <w:r w:rsidR="00922F0C">
        <w:rPr>
          <w:rFonts w:hint="eastAsia"/>
        </w:rPr>
        <w:t>选择</w:t>
      </w:r>
      <w:r>
        <w:rPr>
          <w:rFonts w:hint="eastAsia"/>
        </w:rPr>
        <w:t>为已收，并在备注里记载核心收费的流水号。</w:t>
      </w:r>
    </w:p>
    <w:p w14:paraId="0FBFB315" w14:textId="77777777" w:rsidR="00AE3F13" w:rsidRDefault="00AE3F13" w:rsidP="00AE3F13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只对现收的产生会计分录进行记账处理。</w:t>
      </w:r>
    </w:p>
    <w:p w14:paraId="4845F010" w14:textId="77777777" w:rsidR="00FE1A23" w:rsidRDefault="00FE1A23" w:rsidP="00BA7CB7">
      <w:pPr>
        <w:pStyle w:val="5"/>
      </w:pPr>
      <w:r>
        <w:rPr>
          <w:rFonts w:hint="eastAsia"/>
        </w:rPr>
        <w:t>费用组件说明</w:t>
      </w:r>
    </w:p>
    <w:p w14:paraId="3E1781EF" w14:textId="77777777" w:rsidR="004909A6" w:rsidRDefault="004909A6" w:rsidP="004909A6">
      <w:pPr>
        <w:spacing w:line="360" w:lineRule="auto"/>
        <w:ind w:leftChars="200" w:left="420"/>
      </w:pPr>
      <w:r>
        <w:rPr>
          <w:rFonts w:hint="eastAsia"/>
        </w:rPr>
        <w:t>根据查询条件列出所有未收费用，并默认为现收、外</w:t>
      </w:r>
      <w:r w:rsidR="00C432D9">
        <w:rPr>
          <w:rFonts w:hint="eastAsia"/>
        </w:rPr>
        <w:t>收</w:t>
      </w:r>
      <w:r>
        <w:rPr>
          <w:rFonts w:hint="eastAsia"/>
        </w:rPr>
        <w:t>；</w:t>
      </w:r>
    </w:p>
    <w:p w14:paraId="26E08BC9" w14:textId="77777777" w:rsidR="004909A6" w:rsidRPr="00FE1A23" w:rsidRDefault="004909A6" w:rsidP="004909A6">
      <w:pPr>
        <w:spacing w:line="360" w:lineRule="auto"/>
        <w:ind w:leftChars="200" w:left="420"/>
      </w:pPr>
      <w:r>
        <w:rPr>
          <w:rFonts w:hint="eastAsia"/>
        </w:rPr>
        <w:t>可添加新的费用信息，费用名称根据费用大类列出所有可补收的费用；例如费用大类选择信用证，那么费用名称要求能列出“信用证开证费”、“信用证修改费”等信用证项下的费用。</w:t>
      </w:r>
    </w:p>
    <w:p w14:paraId="0F5F6F52" w14:textId="77777777" w:rsidR="001528C6" w:rsidRDefault="001528C6" w:rsidP="00BA7CB7">
      <w:pPr>
        <w:pStyle w:val="4"/>
      </w:pPr>
      <w:r>
        <w:rPr>
          <w:rFonts w:hint="eastAsia"/>
        </w:rPr>
        <w:t>边界描述</w:t>
      </w:r>
    </w:p>
    <w:p w14:paraId="5B3E5356" w14:textId="77777777" w:rsidR="001528C6" w:rsidRDefault="001528C6" w:rsidP="001528C6">
      <w:pPr>
        <w:ind w:firstLine="420"/>
      </w:pPr>
      <w:r>
        <w:rPr>
          <w:rFonts w:hint="eastAsia"/>
        </w:rPr>
        <w:t>无</w:t>
      </w:r>
    </w:p>
    <w:p w14:paraId="010FED14" w14:textId="77777777" w:rsidR="001528C6" w:rsidRDefault="001528C6" w:rsidP="00BA7CB7">
      <w:pPr>
        <w:pStyle w:val="4"/>
      </w:pPr>
      <w:r>
        <w:rPr>
          <w:rFonts w:hint="eastAsia"/>
        </w:rPr>
        <w:t>输出描述</w:t>
      </w:r>
    </w:p>
    <w:p w14:paraId="5B06BBC8" w14:textId="77777777" w:rsidR="001528C6" w:rsidRDefault="001528C6" w:rsidP="00BA7CB7">
      <w:pPr>
        <w:pStyle w:val="5"/>
      </w:pPr>
      <w:r>
        <w:rPr>
          <w:rFonts w:hint="eastAsia"/>
        </w:rPr>
        <w:t>面函</w:t>
      </w:r>
    </w:p>
    <w:p w14:paraId="2C5EC53F" w14:textId="77777777" w:rsidR="001528C6" w:rsidRDefault="001528C6" w:rsidP="00417B6C">
      <w:pPr>
        <w:spacing w:line="360" w:lineRule="auto"/>
        <w:ind w:firstLine="420"/>
      </w:pPr>
      <w:r>
        <w:rPr>
          <w:rFonts w:hint="eastAsia"/>
        </w:rPr>
        <w:t>无</w:t>
      </w:r>
    </w:p>
    <w:p w14:paraId="4AC1BBCE" w14:textId="77777777" w:rsidR="001528C6" w:rsidRDefault="001528C6" w:rsidP="00BA7CB7">
      <w:pPr>
        <w:pStyle w:val="5"/>
      </w:pPr>
      <w:r>
        <w:rPr>
          <w:rFonts w:hint="eastAsia"/>
        </w:rPr>
        <w:t>报文</w:t>
      </w:r>
    </w:p>
    <w:p w14:paraId="054EB757" w14:textId="77777777" w:rsidR="001528C6" w:rsidRDefault="001528C6" w:rsidP="00417B6C">
      <w:pPr>
        <w:ind w:leftChars="100" w:left="210" w:firstLine="210"/>
      </w:pPr>
      <w:r w:rsidRPr="00742D15">
        <w:rPr>
          <w:rFonts w:hint="eastAsia"/>
        </w:rPr>
        <w:t>无</w:t>
      </w:r>
    </w:p>
    <w:p w14:paraId="37DC2E7E" w14:textId="77777777" w:rsidR="00974FEF" w:rsidRDefault="00974FEF" w:rsidP="00974FEF">
      <w:pPr>
        <w:pStyle w:val="5"/>
      </w:pPr>
      <w:r>
        <w:rPr>
          <w:rFonts w:hint="eastAsia"/>
        </w:rPr>
        <w:t>报表</w:t>
      </w:r>
    </w:p>
    <w:p w14:paraId="14F05FDB" w14:textId="77777777" w:rsidR="00974FEF" w:rsidRDefault="00554773" w:rsidP="00417B6C">
      <w:pPr>
        <w:ind w:leftChars="100" w:left="210" w:firstLine="210"/>
      </w:pPr>
      <w:r>
        <w:rPr>
          <w:rFonts w:hint="eastAsia"/>
        </w:rPr>
        <w:t>手续费管理表</w:t>
      </w:r>
    </w:p>
    <w:p w14:paraId="649A245B" w14:textId="77777777" w:rsidR="00554773" w:rsidRDefault="00554773" w:rsidP="00417B6C">
      <w:pPr>
        <w:ind w:leftChars="100" w:left="210" w:firstLine="210"/>
      </w:pPr>
      <w:r>
        <w:rPr>
          <w:rFonts w:hint="eastAsia"/>
        </w:rPr>
        <w:t>查询条件：</w:t>
      </w:r>
    </w:p>
    <w:p w14:paraId="0871A20F" w14:textId="77777777" w:rsidR="00554773" w:rsidRDefault="003D6BB8" w:rsidP="00417B6C">
      <w:pPr>
        <w:ind w:leftChars="100" w:left="210" w:firstLine="210"/>
      </w:pPr>
      <w:r>
        <w:rPr>
          <w:rFonts w:hint="eastAsia"/>
        </w:rPr>
        <w:t>费用大类，</w:t>
      </w:r>
    </w:p>
    <w:p w14:paraId="0A62DB9D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开始日期，</w:t>
      </w:r>
    </w:p>
    <w:p w14:paraId="0D8FD86D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结束日期，</w:t>
      </w:r>
    </w:p>
    <w:p w14:paraId="626E7E86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业务编号</w:t>
      </w:r>
    </w:p>
    <w:p w14:paraId="43F8CBF9" w14:textId="77777777" w:rsidR="00554773" w:rsidRDefault="00554773" w:rsidP="00417B6C">
      <w:pPr>
        <w:ind w:leftChars="100" w:left="210" w:firstLine="210"/>
      </w:pPr>
    </w:p>
    <w:p w14:paraId="3AB5DB83" w14:textId="77777777" w:rsidR="00554773" w:rsidRDefault="00554773" w:rsidP="00417B6C">
      <w:pPr>
        <w:ind w:leftChars="100" w:left="210" w:firstLine="210"/>
      </w:pPr>
      <w:r>
        <w:rPr>
          <w:rFonts w:hint="eastAsia"/>
        </w:rPr>
        <w:t>查询显示：</w:t>
      </w:r>
    </w:p>
    <w:p w14:paraId="6DB2F213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业务编号，</w:t>
      </w:r>
    </w:p>
    <w:p w14:paraId="04FDB9AB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交易日期，</w:t>
      </w:r>
    </w:p>
    <w:p w14:paraId="14C884DA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客户编号，</w:t>
      </w:r>
    </w:p>
    <w:p w14:paraId="6B9D6DB8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客户名称，</w:t>
      </w:r>
    </w:p>
    <w:p w14:paraId="11871379" w14:textId="77777777" w:rsidR="00554773" w:rsidRDefault="003D6BB8" w:rsidP="00417B6C">
      <w:pPr>
        <w:ind w:leftChars="100" w:left="210" w:firstLine="210"/>
      </w:pPr>
      <w:r>
        <w:rPr>
          <w:rFonts w:hint="eastAsia"/>
        </w:rPr>
        <w:t>承担方，</w:t>
      </w:r>
    </w:p>
    <w:p w14:paraId="0602C487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费用名称，</w:t>
      </w:r>
    </w:p>
    <w:p w14:paraId="333A3208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所属业务，</w:t>
      </w:r>
    </w:p>
    <w:p w14:paraId="5A9E1F37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币种，</w:t>
      </w:r>
    </w:p>
    <w:p w14:paraId="7F2077AA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账号，</w:t>
      </w:r>
    </w:p>
    <w:p w14:paraId="1B9BAA2C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实收金额，</w:t>
      </w:r>
    </w:p>
    <w:p w14:paraId="3DDC25BD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费率，</w:t>
      </w:r>
    </w:p>
    <w:p w14:paraId="41A08FA3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现收，</w:t>
      </w:r>
    </w:p>
    <w:p w14:paraId="47B34119" w14:textId="77777777" w:rsidR="003D6BB8" w:rsidRDefault="003D6BB8" w:rsidP="00417B6C">
      <w:pPr>
        <w:ind w:leftChars="100" w:left="210" w:firstLine="210"/>
      </w:pPr>
      <w:r>
        <w:rPr>
          <w:rFonts w:hint="eastAsia"/>
        </w:rPr>
        <w:t>内扣，</w:t>
      </w:r>
    </w:p>
    <w:p w14:paraId="42D5309A" w14:textId="77777777" w:rsidR="003D6BB8" w:rsidRPr="003D6BB8" w:rsidRDefault="003D6BB8" w:rsidP="00417B6C">
      <w:pPr>
        <w:ind w:leftChars="100" w:left="210" w:firstLine="210"/>
      </w:pPr>
      <w:r>
        <w:rPr>
          <w:rFonts w:hint="eastAsia"/>
        </w:rPr>
        <w:t>暂收</w:t>
      </w:r>
    </w:p>
    <w:p w14:paraId="07B65998" w14:textId="77777777" w:rsidR="001528C6" w:rsidRPr="00CC0D80" w:rsidRDefault="001528C6" w:rsidP="00BA7CB7">
      <w:pPr>
        <w:pStyle w:val="4"/>
      </w:pPr>
      <w:r>
        <w:rPr>
          <w:rFonts w:hint="eastAsia"/>
        </w:rPr>
        <w:t>保证金和额度</w:t>
      </w:r>
    </w:p>
    <w:p w14:paraId="7997C0EE" w14:textId="77777777" w:rsidR="00183435" w:rsidRDefault="00691968" w:rsidP="00183435">
      <w:pPr>
        <w:ind w:firstLine="420"/>
      </w:pPr>
      <w:r>
        <w:rPr>
          <w:rFonts w:hint="eastAsia"/>
        </w:rPr>
        <w:t>无</w:t>
      </w:r>
    </w:p>
    <w:p w14:paraId="4DD16AD0" w14:textId="77777777" w:rsidR="001528C6" w:rsidRPr="00CC0D80" w:rsidRDefault="001528C6" w:rsidP="00183435">
      <w:pPr>
        <w:pStyle w:val="4"/>
      </w:pPr>
      <w:r>
        <w:rPr>
          <w:rFonts w:hint="eastAsia"/>
        </w:rPr>
        <w:t>手续费</w:t>
      </w:r>
    </w:p>
    <w:p w14:paraId="75FB8D3E" w14:textId="77777777" w:rsidR="001528C6" w:rsidRPr="00EC5E2A" w:rsidRDefault="00122E1E" w:rsidP="00417B6C">
      <w:pPr>
        <w:ind w:firstLine="420"/>
      </w:pPr>
      <w:r>
        <w:rPr>
          <w:rFonts w:hint="eastAsia"/>
        </w:rPr>
        <w:t>见</w:t>
      </w:r>
      <w:r w:rsidR="003527B1">
        <w:rPr>
          <w:rFonts w:hint="eastAsia"/>
        </w:rPr>
        <w:t>【</w:t>
      </w:r>
      <w:r w:rsidR="003527B1">
        <w:rPr>
          <w:rFonts w:hint="eastAsia"/>
        </w:rPr>
        <w:t>2.2.4.5.2</w:t>
      </w:r>
      <w:r>
        <w:rPr>
          <w:rFonts w:hint="eastAsia"/>
        </w:rPr>
        <w:t>费用组件说明</w:t>
      </w:r>
      <w:r w:rsidR="003527B1">
        <w:rPr>
          <w:rFonts w:hint="eastAsia"/>
        </w:rPr>
        <w:t>】</w:t>
      </w:r>
      <w:r>
        <w:rPr>
          <w:rFonts w:hint="eastAsia"/>
        </w:rPr>
        <w:t>。</w:t>
      </w:r>
    </w:p>
    <w:p w14:paraId="4E668200" w14:textId="77777777" w:rsidR="001528C6" w:rsidRDefault="001528C6" w:rsidP="00BA7CB7">
      <w:pPr>
        <w:pStyle w:val="4"/>
        <w:ind w:left="142" w:firstLine="0"/>
      </w:pPr>
      <w:r>
        <w:rPr>
          <w:rFonts w:hint="eastAsia"/>
        </w:rPr>
        <w:t>会计分录</w:t>
      </w:r>
    </w:p>
    <w:p w14:paraId="4D962B37" w14:textId="77777777" w:rsidR="00E40C3F" w:rsidRDefault="00E40C3F" w:rsidP="00250C82">
      <w:pPr>
        <w:ind w:firstLine="420"/>
      </w:pPr>
      <w:r>
        <w:rPr>
          <w:rFonts w:hint="eastAsia"/>
        </w:rPr>
        <w:t>借：客户帐；</w:t>
      </w:r>
    </w:p>
    <w:p w14:paraId="1504C86E" w14:textId="77777777" w:rsidR="00E40C3F" w:rsidRDefault="00E40C3F" w:rsidP="00E40C3F">
      <w:r>
        <w:rPr>
          <w:rFonts w:hint="eastAsia"/>
        </w:rPr>
        <w:tab/>
      </w:r>
      <w:r>
        <w:rPr>
          <w:rFonts w:hint="eastAsia"/>
        </w:rPr>
        <w:t>贷：手续费</w:t>
      </w:r>
    </w:p>
    <w:p w14:paraId="7389E991" w14:textId="77777777" w:rsidR="00FE1A23" w:rsidRDefault="00FE1A23" w:rsidP="009E5C51">
      <w:r>
        <w:rPr>
          <w:rFonts w:hint="eastAsia"/>
        </w:rPr>
        <w:tab/>
      </w:r>
      <w:r>
        <w:rPr>
          <w:rFonts w:hint="eastAsia"/>
        </w:rPr>
        <w:t>贷：</w:t>
      </w:r>
      <w:r w:rsidR="009E5C51">
        <w:rPr>
          <w:rFonts w:hint="eastAsia"/>
        </w:rPr>
        <w:t>邮电费</w:t>
      </w:r>
    </w:p>
    <w:p w14:paraId="0CD25611" w14:textId="77777777" w:rsidR="00162CA5" w:rsidRDefault="00BA7CB7" w:rsidP="00BA7CB7">
      <w:pPr>
        <w:pStyle w:val="4"/>
      </w:pPr>
      <w:r>
        <w:rPr>
          <w:rFonts w:hint="eastAsia"/>
        </w:rPr>
        <w:t>其他</w:t>
      </w:r>
    </w:p>
    <w:p w14:paraId="7C3C7D59" w14:textId="77777777" w:rsidR="00BA7CB7" w:rsidRDefault="00BA7CB7" w:rsidP="00BA7CB7">
      <w:pPr>
        <w:ind w:firstLine="420"/>
      </w:pPr>
      <w:r>
        <w:rPr>
          <w:rFonts w:hint="eastAsia"/>
        </w:rPr>
        <w:t>无</w:t>
      </w:r>
    </w:p>
    <w:p w14:paraId="37A1C1DC" w14:textId="77777777" w:rsidR="00DD0534" w:rsidRPr="00BA7CB7" w:rsidRDefault="00DD0534" w:rsidP="00BA7CB7">
      <w:pPr>
        <w:ind w:firstLine="420"/>
      </w:pPr>
    </w:p>
    <w:p w14:paraId="5396D895" w14:textId="77777777" w:rsidR="00162CA5" w:rsidRPr="004655DE" w:rsidRDefault="00162CA5" w:rsidP="00237188">
      <w:pPr>
        <w:pStyle w:val="3"/>
      </w:pPr>
      <w:bookmarkStart w:id="44" w:name="_Toc399282946"/>
      <w:r>
        <w:rPr>
          <w:rFonts w:hint="eastAsia"/>
        </w:rPr>
        <w:t>手工冲账</w:t>
      </w:r>
      <w:bookmarkEnd w:id="44"/>
    </w:p>
    <w:p w14:paraId="5CFFA6CA" w14:textId="77777777" w:rsidR="00162CA5" w:rsidRDefault="00162CA5" w:rsidP="00237188">
      <w:pPr>
        <w:pStyle w:val="4"/>
      </w:pPr>
      <w:r>
        <w:rPr>
          <w:rFonts w:hint="eastAsia"/>
        </w:rPr>
        <w:t>交易描述：</w:t>
      </w:r>
    </w:p>
    <w:p w14:paraId="56AE8B58" w14:textId="77777777" w:rsidR="00162CA5" w:rsidRDefault="00162CA5" w:rsidP="00162CA5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主要是对</w:t>
      </w:r>
      <w:r w:rsidR="001C53F0">
        <w:rPr>
          <w:rFonts w:hint="eastAsia"/>
        </w:rPr>
        <w:t>原交易进行冲账处理</w:t>
      </w:r>
      <w:r>
        <w:rPr>
          <w:rFonts w:hint="eastAsia"/>
        </w:rPr>
        <w:t>。</w:t>
      </w:r>
    </w:p>
    <w:p w14:paraId="01248165" w14:textId="77777777" w:rsidR="00162CA5" w:rsidRDefault="00162CA5" w:rsidP="00237188">
      <w:pPr>
        <w:pStyle w:val="4"/>
      </w:pPr>
      <w:r>
        <w:rPr>
          <w:rFonts w:hint="eastAsia"/>
        </w:rPr>
        <w:t>柜员操作</w:t>
      </w:r>
    </w:p>
    <w:p w14:paraId="7084ABAC" w14:textId="77777777" w:rsidR="00162CA5" w:rsidRDefault="00162CA5" w:rsidP="00162CA5">
      <w:pPr>
        <w:ind w:firstLine="420"/>
      </w:pPr>
      <w:r>
        <w:rPr>
          <w:rFonts w:hint="eastAsia"/>
        </w:rPr>
        <w:t>本交易由具有交易</w:t>
      </w:r>
      <w:r w:rsidR="00B601B5">
        <w:rPr>
          <w:rFonts w:hint="eastAsia"/>
        </w:rPr>
        <w:t>手工冲账</w:t>
      </w:r>
      <w:r>
        <w:rPr>
          <w:rFonts w:hint="eastAsia"/>
        </w:rPr>
        <w:t>经办权限的柜员发起操作。</w:t>
      </w:r>
    </w:p>
    <w:p w14:paraId="2CBAD73A" w14:textId="77777777" w:rsidR="00162CA5" w:rsidRDefault="00162CA5" w:rsidP="00162CA5">
      <w:pPr>
        <w:ind w:firstLine="420"/>
      </w:pPr>
      <w:r>
        <w:rPr>
          <w:rFonts w:hint="eastAsia"/>
        </w:rPr>
        <w:t>系统需支持手工发起。</w:t>
      </w:r>
    </w:p>
    <w:p w14:paraId="16DFA71C" w14:textId="77777777" w:rsidR="00837735" w:rsidRDefault="00837735" w:rsidP="00162CA5">
      <w:pPr>
        <w:ind w:firstLine="420"/>
      </w:pPr>
      <w:r>
        <w:rPr>
          <w:rFonts w:hint="eastAsia"/>
        </w:rPr>
        <w:t>该交易需要授权。</w:t>
      </w:r>
    </w:p>
    <w:p w14:paraId="1D1AAB40" w14:textId="77777777" w:rsidR="00371CDB" w:rsidRDefault="00371CDB" w:rsidP="00371CDB">
      <w:pPr>
        <w:pStyle w:val="4"/>
      </w:pPr>
      <w:r>
        <w:rPr>
          <w:rFonts w:hint="eastAsia"/>
        </w:rPr>
        <w:t>界面布局与菜单按钮</w:t>
      </w:r>
    </w:p>
    <w:p w14:paraId="23287411" w14:textId="77777777" w:rsidR="00990A6B" w:rsidRDefault="00990A6B" w:rsidP="00990A6B">
      <w:pPr>
        <w:ind w:firstLine="420"/>
      </w:pPr>
      <w:r>
        <w:rPr>
          <w:rFonts w:hint="eastAsia"/>
        </w:rPr>
        <w:t>同一页面布局原则，一行两列，从上至下：</w:t>
      </w:r>
    </w:p>
    <w:p w14:paraId="61F98465" w14:textId="77777777" w:rsidR="00990A6B" w:rsidRDefault="00990A6B" w:rsidP="00990A6B">
      <w:pPr>
        <w:ind w:firstLine="420"/>
      </w:pPr>
      <w:r>
        <w:rPr>
          <w:rFonts w:hint="eastAsia"/>
        </w:rPr>
        <w:t>第一区域：基本信息；</w:t>
      </w:r>
    </w:p>
    <w:p w14:paraId="3C58F6D3" w14:textId="77777777" w:rsidR="00990A6B" w:rsidRPr="00797E81" w:rsidRDefault="00990A6B" w:rsidP="00990A6B">
      <w:pPr>
        <w:ind w:firstLine="420"/>
      </w:pPr>
      <w:r>
        <w:rPr>
          <w:rFonts w:hint="eastAsia"/>
        </w:rPr>
        <w:t>第</w:t>
      </w:r>
      <w:r w:rsidR="008C4A63">
        <w:rPr>
          <w:rFonts w:hint="eastAsia"/>
        </w:rPr>
        <w:t>二</w:t>
      </w:r>
      <w:r>
        <w:rPr>
          <w:rFonts w:hint="eastAsia"/>
        </w:rPr>
        <w:t>区域：按钮。</w:t>
      </w:r>
    </w:p>
    <w:p w14:paraId="3C01D837" w14:textId="77777777" w:rsidR="00371CDB" w:rsidRDefault="008C4A63" w:rsidP="00162CA5">
      <w:pPr>
        <w:ind w:firstLine="420"/>
      </w:pPr>
      <w:r>
        <w:rPr>
          <w:rFonts w:hint="eastAsia"/>
        </w:rPr>
        <w:t>第三区域：原会计分录</w:t>
      </w:r>
    </w:p>
    <w:p w14:paraId="2DD08E79" w14:textId="77777777" w:rsidR="005E241B" w:rsidRDefault="0051030B">
      <w:pPr>
        <w:pStyle w:val="5"/>
      </w:pPr>
      <w:r>
        <w:rPr>
          <w:rFonts w:hint="eastAsia"/>
        </w:rPr>
        <w:t>基本信息和按钮</w:t>
      </w:r>
    </w:p>
    <w:p w14:paraId="34F67F4A" w14:textId="77777777" w:rsidR="005E241B" w:rsidRDefault="00280724">
      <w:pPr>
        <w:ind w:leftChars="-675" w:left="-1418"/>
      </w:pPr>
      <w:r>
        <w:rPr>
          <w:noProof/>
        </w:rPr>
        <w:drawing>
          <wp:inline distT="0" distB="0" distL="0" distR="0" wp14:anchorId="7D7B8953" wp14:editId="0750203B">
            <wp:extent cx="6750000" cy="342000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信息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10B9" w14:textId="77777777" w:rsidR="005E241B" w:rsidRDefault="0051030B">
      <w:pPr>
        <w:pStyle w:val="5"/>
      </w:pPr>
      <w:r>
        <w:rPr>
          <w:rFonts w:hint="eastAsia"/>
        </w:rPr>
        <w:t>原会计分录</w:t>
      </w:r>
    </w:p>
    <w:p w14:paraId="5254770D" w14:textId="77777777" w:rsidR="005E241B" w:rsidRDefault="00627F14">
      <w:pPr>
        <w:ind w:leftChars="-675" w:left="-1418"/>
      </w:pPr>
      <w:r>
        <w:rPr>
          <w:noProof/>
        </w:rPr>
        <w:pict w14:anchorId="27F11A47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286.3pt;margin-top:93.35pt;width:165.75pt;height:61.8pt;z-index:251660288" stroked="f"/>
        </w:pict>
      </w:r>
      <w:r w:rsidR="00280724">
        <w:rPr>
          <w:noProof/>
        </w:rPr>
        <w:drawing>
          <wp:inline distT="0" distB="0" distL="0" distR="0" wp14:anchorId="6789DB06" wp14:editId="2EA46F17">
            <wp:extent cx="6753600" cy="284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计分录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12A8" w14:textId="77777777" w:rsidR="00162CA5" w:rsidRDefault="00162CA5" w:rsidP="00237188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162CA5" w14:paraId="004A8CDE" w14:textId="77777777" w:rsidTr="002B70F6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6CA05DD7" w14:textId="77777777" w:rsidR="00162CA5" w:rsidRPr="00BF567F" w:rsidRDefault="00162CA5" w:rsidP="002B70F6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5F3D04C1" w14:textId="77777777" w:rsidR="00162CA5" w:rsidRPr="00BF567F" w:rsidRDefault="00162CA5" w:rsidP="002B70F6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42EC3F7F" w14:textId="77777777" w:rsidR="00162CA5" w:rsidRPr="00BF567F" w:rsidRDefault="00162CA5" w:rsidP="002B70F6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7C4CCDBD" w14:textId="77777777" w:rsidR="00162CA5" w:rsidRPr="00BF567F" w:rsidRDefault="00162CA5" w:rsidP="002B70F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297DCD5D" w14:textId="77777777" w:rsidR="00162CA5" w:rsidRPr="00BF567F" w:rsidRDefault="00162CA5" w:rsidP="002B70F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5A3C2C72" w14:textId="77777777" w:rsidR="00162CA5" w:rsidRPr="00BF567F" w:rsidRDefault="00162CA5" w:rsidP="002B70F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5181EC14" w14:textId="77777777" w:rsidR="00162CA5" w:rsidRPr="00BF567F" w:rsidRDefault="00162CA5" w:rsidP="002B70F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162CA5" w:rsidRPr="00E40C3F" w14:paraId="7AEBC2AD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CCB5" w14:textId="77777777" w:rsidR="00162CA5" w:rsidRPr="00446309" w:rsidRDefault="00162CA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0E1B" w14:textId="77777777" w:rsidR="00162CA5" w:rsidRDefault="00162CA5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冲账业务编号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D535" w14:textId="77777777" w:rsidR="00162CA5" w:rsidRPr="00446309" w:rsidRDefault="00162CA5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4352" w14:textId="77777777" w:rsidR="00162CA5" w:rsidRDefault="00162CA5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7E4D" w14:textId="77777777" w:rsidR="00162CA5" w:rsidRDefault="00162CA5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1DD2" w14:textId="77777777" w:rsidR="00162CA5" w:rsidRPr="00446309" w:rsidRDefault="00162CA5" w:rsidP="00162CA5">
            <w:pPr>
              <w:ind w:right="210"/>
              <w:rPr>
                <w:rFonts w:ascii="宋体" w:hAnsi="宋体"/>
              </w:rPr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F6EC" w14:textId="77777777" w:rsidR="00162CA5" w:rsidRPr="00132563" w:rsidRDefault="00162CA5" w:rsidP="002B70F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152A7B" w:rsidRPr="00E40C3F" w14:paraId="601E8D1D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6C4C" w14:textId="77777777" w:rsidR="00152A7B" w:rsidRPr="00446309" w:rsidRDefault="00152A7B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666B" w14:textId="77777777" w:rsidR="00152A7B" w:rsidRDefault="00152A7B" w:rsidP="00E23173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原核心流水号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E34D" w14:textId="77777777" w:rsidR="00152A7B" w:rsidRPr="00446309" w:rsidRDefault="00152A7B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BEF1" w14:textId="77777777" w:rsidR="00152A7B" w:rsidRDefault="00FF2258" w:rsidP="00FF2258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DF57" w14:textId="77777777" w:rsidR="00152A7B" w:rsidRDefault="00152A7B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0ADC" w14:textId="77777777" w:rsidR="00152A7B" w:rsidRDefault="00FF2258" w:rsidP="00162CA5">
            <w:pPr>
              <w:ind w:right="210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764F" w14:textId="77777777" w:rsidR="00152A7B" w:rsidRPr="00132563" w:rsidRDefault="00152A7B" w:rsidP="002B70F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原核心入账日期+</w:t>
            </w:r>
            <w:r>
              <w:rPr>
                <w:rFonts w:hint="eastAsia"/>
                <w:szCs w:val="21"/>
              </w:rPr>
              <w:t>原核心流水号</w:t>
            </w:r>
            <w:r w:rsidR="00784BFB">
              <w:rPr>
                <w:rFonts w:hint="eastAsia"/>
                <w:szCs w:val="21"/>
              </w:rPr>
              <w:t>(</w:t>
            </w:r>
            <w:r w:rsidR="00784BFB">
              <w:rPr>
                <w:rFonts w:hint="eastAsia"/>
                <w:szCs w:val="21"/>
              </w:rPr>
              <w:t>格式：</w:t>
            </w:r>
            <w:r w:rsidR="00784BFB">
              <w:rPr>
                <w:rFonts w:hint="eastAsia"/>
                <w:szCs w:val="21"/>
              </w:rPr>
              <w:t>YYYYMMDD000000000001)</w:t>
            </w:r>
          </w:p>
        </w:tc>
      </w:tr>
      <w:tr w:rsidR="00464CE5" w:rsidRPr="00E40C3F" w14:paraId="0CE234F3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7844" w14:textId="77777777" w:rsidR="00464CE5" w:rsidRPr="00446309" w:rsidRDefault="00464CE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7D4E" w14:textId="77777777" w:rsidR="00464CE5" w:rsidRDefault="00464CE5" w:rsidP="00617D01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原业务流水号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E071" w14:textId="77777777" w:rsidR="00464CE5" w:rsidRPr="00446309" w:rsidRDefault="00464CE5" w:rsidP="00617D01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3759" w14:textId="77777777" w:rsidR="00464CE5" w:rsidRDefault="00464CE5" w:rsidP="00617D0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4B8A" w14:textId="77777777" w:rsidR="00464CE5" w:rsidRDefault="00152A7B" w:rsidP="00617D01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D0DD" w14:textId="77777777" w:rsidR="00464CE5" w:rsidRDefault="00464CE5" w:rsidP="00617D01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7F0E" w14:textId="77777777" w:rsidR="00464CE5" w:rsidRPr="00132563" w:rsidRDefault="00464CE5" w:rsidP="00617D01">
            <w:pPr>
              <w:ind w:leftChars="-44" w:left="-92" w:firstLine="1"/>
              <w:rPr>
                <w:szCs w:val="21"/>
              </w:rPr>
            </w:pPr>
            <w:r>
              <w:rPr>
                <w:rFonts w:hint="eastAsia"/>
              </w:rPr>
              <w:t>输入的原业务流水号，当日的业务冲账只能由经办的柜员处理，隔日的冲账只能由本机构的柜员处理。</w:t>
            </w:r>
          </w:p>
        </w:tc>
      </w:tr>
      <w:tr w:rsidR="00464CE5" w:rsidRPr="00E40C3F" w14:paraId="4E6AEAB4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014D" w14:textId="77777777" w:rsidR="00464CE5" w:rsidRPr="00446309" w:rsidRDefault="00464CE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DB90" w14:textId="77777777" w:rsidR="00464CE5" w:rsidRDefault="00464CE5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原业务编号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EF11" w14:textId="77777777" w:rsidR="00464CE5" w:rsidRPr="00446309" w:rsidRDefault="00464CE5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2B27" w14:textId="77777777" w:rsidR="00464CE5" w:rsidRDefault="00464CE5" w:rsidP="00162CA5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580E" w14:textId="77777777" w:rsidR="00464CE5" w:rsidRDefault="00464CE5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BF3E" w14:textId="77777777" w:rsidR="00464CE5" w:rsidRDefault="00464CE5" w:rsidP="002B70F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系统带出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832A" w14:textId="77777777" w:rsidR="00464CE5" w:rsidRPr="00132563" w:rsidRDefault="00464CE5" w:rsidP="0038673A">
            <w:pPr>
              <w:ind w:leftChars="-44" w:left="-92" w:firstLine="1"/>
              <w:rPr>
                <w:szCs w:val="21"/>
              </w:rPr>
            </w:pPr>
            <w:r>
              <w:rPr>
                <w:rFonts w:ascii="宋体" w:hAnsi="宋体" w:hint="eastAsia"/>
              </w:rPr>
              <w:t>由原业务流水号带出</w:t>
            </w:r>
          </w:p>
        </w:tc>
      </w:tr>
      <w:tr w:rsidR="00464CE5" w14:paraId="3CFAE2A2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CC63" w14:textId="77777777" w:rsidR="00464CE5" w:rsidRPr="00446309" w:rsidRDefault="00464CE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95D" w14:textId="77777777" w:rsidR="00464CE5" w:rsidRDefault="00464CE5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冲账日期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B819" w14:textId="77777777" w:rsidR="00464CE5" w:rsidRPr="00446309" w:rsidRDefault="00464CE5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85E7" w14:textId="77777777" w:rsidR="00464CE5" w:rsidRDefault="00464CE5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BB31" w14:textId="77777777" w:rsidR="00464CE5" w:rsidRDefault="00464CE5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8438E" w14:textId="77777777" w:rsidR="00464CE5" w:rsidRDefault="00464CE5" w:rsidP="002B70F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B48910" w14:textId="77777777" w:rsidR="00464CE5" w:rsidRDefault="00464CE5" w:rsidP="002B70F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默认为当天</w:t>
            </w:r>
          </w:p>
        </w:tc>
      </w:tr>
      <w:tr w:rsidR="00464CE5" w14:paraId="0523F48E" w14:textId="77777777" w:rsidTr="0022758D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470D" w14:textId="77777777" w:rsidR="00464CE5" w:rsidRPr="00446309" w:rsidRDefault="00464CE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B4A3" w14:textId="77777777" w:rsidR="00464CE5" w:rsidRDefault="00464CE5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冲账原因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8EE1" w14:textId="77777777" w:rsidR="00464CE5" w:rsidRPr="00446309" w:rsidRDefault="00464CE5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3A63" w14:textId="77777777" w:rsidR="00464CE5" w:rsidRDefault="00464CE5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AA20" w14:textId="77777777" w:rsidR="00464CE5" w:rsidRDefault="00464CE5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7660" w14:textId="77777777" w:rsidR="00464CE5" w:rsidRDefault="00464CE5" w:rsidP="002B70F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182B" w14:textId="77777777" w:rsidR="00464CE5" w:rsidRDefault="00464CE5" w:rsidP="002B70F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464CE5" w14:paraId="1A6BDFDF" w14:textId="77777777" w:rsidTr="002B70F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146" w14:textId="77777777" w:rsidR="00464CE5" w:rsidRPr="00446309" w:rsidRDefault="00464CE5" w:rsidP="004A36EE">
            <w:pPr>
              <w:numPr>
                <w:ilvl w:val="0"/>
                <w:numId w:val="1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1248" w14:textId="77777777" w:rsidR="00464CE5" w:rsidRDefault="00464CE5" w:rsidP="002B70F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原会计分录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248D" w14:textId="77777777" w:rsidR="00464CE5" w:rsidRPr="00446309" w:rsidRDefault="00464CE5" w:rsidP="002B70F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319A" w14:textId="77777777" w:rsidR="00464CE5" w:rsidRDefault="00464CE5" w:rsidP="002B70F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CEDE" w14:textId="77777777" w:rsidR="00464CE5" w:rsidRDefault="00464CE5" w:rsidP="002B70F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3E009" w14:textId="77777777" w:rsidR="00464CE5" w:rsidRDefault="00464CE5" w:rsidP="002B70F6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C67464" w14:textId="77777777" w:rsidR="00464CE5" w:rsidRDefault="00464CE5" w:rsidP="002B70F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根据原业务流水号查询原会计分录信息</w:t>
            </w:r>
          </w:p>
        </w:tc>
      </w:tr>
    </w:tbl>
    <w:p w14:paraId="377822B0" w14:textId="77777777" w:rsidR="00162CA5" w:rsidRDefault="00162CA5" w:rsidP="00162CA5"/>
    <w:p w14:paraId="16D78804" w14:textId="77777777" w:rsidR="00162CA5" w:rsidRDefault="00162CA5" w:rsidP="00237188">
      <w:pPr>
        <w:pStyle w:val="4"/>
      </w:pPr>
      <w:r>
        <w:rPr>
          <w:rFonts w:hint="eastAsia"/>
        </w:rPr>
        <w:t>交易控制</w:t>
      </w:r>
    </w:p>
    <w:p w14:paraId="6589BF44" w14:textId="77777777" w:rsidR="00B601B5" w:rsidRDefault="00B601B5" w:rsidP="00237188">
      <w:pPr>
        <w:pStyle w:val="5"/>
      </w:pPr>
      <w:r>
        <w:rPr>
          <w:rFonts w:hint="eastAsia"/>
        </w:rPr>
        <w:t>冲账控制说明</w:t>
      </w:r>
    </w:p>
    <w:p w14:paraId="707B8E48" w14:textId="77777777" w:rsidR="00162CA5" w:rsidRDefault="009B1BA2" w:rsidP="00D652F6">
      <w:pPr>
        <w:pStyle w:val="a3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需要冲账的该笔交易，</w:t>
      </w:r>
      <w:r w:rsidR="009C33C2">
        <w:rPr>
          <w:rFonts w:hint="eastAsia"/>
        </w:rPr>
        <w:t>未发生</w:t>
      </w:r>
      <w:r>
        <w:rPr>
          <w:rFonts w:hint="eastAsia"/>
        </w:rPr>
        <w:t>后续业务</w:t>
      </w:r>
      <w:r w:rsidR="009C33C2">
        <w:rPr>
          <w:rFonts w:hint="eastAsia"/>
        </w:rPr>
        <w:t>（不包括待收费用收取、往来函电）</w:t>
      </w:r>
      <w:r w:rsidR="0022758D">
        <w:rPr>
          <w:rFonts w:hint="eastAsia"/>
        </w:rPr>
        <w:t>才能允许冲账</w:t>
      </w:r>
      <w:r w:rsidR="009C33C2">
        <w:rPr>
          <w:rFonts w:hint="eastAsia"/>
        </w:rPr>
        <w:t>；</w:t>
      </w:r>
      <w:r w:rsidR="0022758D">
        <w:rPr>
          <w:rFonts w:hint="eastAsia"/>
        </w:rPr>
        <w:t>如果后续业务已经处于提交待复核状态，必须将后续业务退回到经办更正状态</w:t>
      </w:r>
      <w:r w:rsidR="00E23173">
        <w:rPr>
          <w:rFonts w:hint="eastAsia"/>
        </w:rPr>
        <w:t>且取消该业务</w:t>
      </w:r>
      <w:r w:rsidR="0022758D">
        <w:rPr>
          <w:rFonts w:hint="eastAsia"/>
        </w:rPr>
        <w:t>才能允许冲账；</w:t>
      </w:r>
      <w:r w:rsidR="00E23173">
        <w:rPr>
          <w:rFonts w:hint="eastAsia"/>
        </w:rPr>
        <w:t>如果后续业务已经完成，必须先冲完后续业务才能冲该</w:t>
      </w:r>
      <w:r w:rsidR="00123194">
        <w:rPr>
          <w:rFonts w:hint="eastAsia"/>
        </w:rPr>
        <w:t>笔</w:t>
      </w:r>
      <w:r w:rsidR="00E23173">
        <w:rPr>
          <w:rFonts w:hint="eastAsia"/>
        </w:rPr>
        <w:t>交易。</w:t>
      </w:r>
    </w:p>
    <w:p w14:paraId="4F0E66A7" w14:textId="77777777" w:rsidR="009C33C2" w:rsidRDefault="009C33C2" w:rsidP="00D652F6">
      <w:pPr>
        <w:pStyle w:val="a3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如果该笔</w:t>
      </w:r>
      <w:r w:rsidR="00647560">
        <w:rPr>
          <w:rFonts w:hint="eastAsia"/>
        </w:rPr>
        <w:t>付汇</w:t>
      </w:r>
      <w:r>
        <w:rPr>
          <w:rFonts w:hint="eastAsia"/>
        </w:rPr>
        <w:t>交易，涉及</w:t>
      </w:r>
      <w:r w:rsidR="00647560">
        <w:rPr>
          <w:rFonts w:hint="eastAsia"/>
        </w:rPr>
        <w:t>到</w:t>
      </w:r>
      <w:r>
        <w:rPr>
          <w:rFonts w:hint="eastAsia"/>
        </w:rPr>
        <w:t>大额时</w:t>
      </w:r>
      <w:r w:rsidR="00DF75F2">
        <w:rPr>
          <w:rFonts w:hint="eastAsia"/>
        </w:rPr>
        <w:t>（如汇出汇款，信用证付汇，保函付汇等）</w:t>
      </w:r>
      <w:r>
        <w:rPr>
          <w:rFonts w:hint="eastAsia"/>
        </w:rPr>
        <w:t>，要提醒操作员注意</w:t>
      </w:r>
      <w:r w:rsidR="0022758D">
        <w:rPr>
          <w:rFonts w:hint="eastAsia"/>
        </w:rPr>
        <w:t>控制风险</w:t>
      </w:r>
      <w:r>
        <w:rPr>
          <w:rFonts w:hint="eastAsia"/>
        </w:rPr>
        <w:t>；</w:t>
      </w:r>
      <w:r w:rsidR="00647560">
        <w:rPr>
          <w:rFonts w:hint="eastAsia"/>
        </w:rPr>
        <w:t>“请注意：</w:t>
      </w:r>
      <w:r w:rsidR="00DF75F2">
        <w:rPr>
          <w:rFonts w:hint="eastAsia"/>
        </w:rPr>
        <w:t>该笔交易的清算途径为大额支付，如果冲账请注意</w:t>
      </w:r>
      <w:r w:rsidR="005667F5">
        <w:rPr>
          <w:rFonts w:hint="eastAsia"/>
        </w:rPr>
        <w:t>控制</w:t>
      </w:r>
      <w:r w:rsidR="00DF75F2">
        <w:rPr>
          <w:rFonts w:hint="eastAsia"/>
        </w:rPr>
        <w:t>风险！</w:t>
      </w:r>
      <w:r w:rsidR="00647560">
        <w:rPr>
          <w:rFonts w:hint="eastAsia"/>
        </w:rPr>
        <w:t>”</w:t>
      </w:r>
    </w:p>
    <w:p w14:paraId="7684F04D" w14:textId="77777777" w:rsidR="007E47C5" w:rsidRDefault="0006137F" w:rsidP="00647560">
      <w:pPr>
        <w:pStyle w:val="a3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报文已经发送到清算中心的，必须由清算中心打回到报文修改</w:t>
      </w:r>
      <w:r w:rsidR="00870CEE">
        <w:rPr>
          <w:rFonts w:hint="eastAsia"/>
        </w:rPr>
        <w:t>经办</w:t>
      </w:r>
      <w:r>
        <w:rPr>
          <w:rFonts w:hint="eastAsia"/>
        </w:rPr>
        <w:t>队列，才能进行冲账</w:t>
      </w:r>
      <w:r w:rsidR="00C63565">
        <w:rPr>
          <w:rFonts w:hint="eastAsia"/>
        </w:rPr>
        <w:t>；</w:t>
      </w:r>
      <w:r w:rsidR="0067492F">
        <w:rPr>
          <w:rFonts w:hint="eastAsia"/>
        </w:rPr>
        <w:t>冲账时，关联往报报文，有报文的话就废弃；</w:t>
      </w:r>
    </w:p>
    <w:p w14:paraId="6503BFCB" w14:textId="77777777" w:rsidR="00CC1F25" w:rsidRDefault="00E23173" w:rsidP="004A7F4E">
      <w:pPr>
        <w:pStyle w:val="a3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  <w:szCs w:val="21"/>
        </w:rPr>
        <w:t>原核心流水号和原业务流水号两者必须输一个</w:t>
      </w:r>
      <w:r w:rsidR="0027206A">
        <w:rPr>
          <w:rFonts w:hint="eastAsia"/>
          <w:szCs w:val="21"/>
        </w:rPr>
        <w:t>；</w:t>
      </w:r>
    </w:p>
    <w:p w14:paraId="5BE1B878" w14:textId="77777777" w:rsidR="00CC1F25" w:rsidRDefault="00E42F8E" w:rsidP="00D652F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如果</w:t>
      </w:r>
      <w:r w:rsidR="00B50F03">
        <w:rPr>
          <w:rFonts w:hint="eastAsia"/>
        </w:rPr>
        <w:t>已经生成</w:t>
      </w:r>
      <w:r w:rsidR="00B50F03">
        <w:rPr>
          <w:rFonts w:hint="eastAsia"/>
        </w:rPr>
        <w:t>A</w:t>
      </w:r>
      <w:r w:rsidR="00B50F03">
        <w:rPr>
          <w:rFonts w:hint="eastAsia"/>
        </w:rPr>
        <w:t>类</w:t>
      </w:r>
      <w:r>
        <w:rPr>
          <w:rFonts w:hint="eastAsia"/>
        </w:rPr>
        <w:t>申报信息已经</w:t>
      </w:r>
      <w:r w:rsidR="00B50F03">
        <w:rPr>
          <w:rFonts w:hint="eastAsia"/>
        </w:rPr>
        <w:t>发送申报平台</w:t>
      </w:r>
      <w:r>
        <w:rPr>
          <w:rFonts w:hint="eastAsia"/>
        </w:rPr>
        <w:t>，则</w:t>
      </w:r>
      <w:r w:rsidR="00B50F03">
        <w:rPr>
          <w:rFonts w:hint="eastAsia"/>
        </w:rPr>
        <w:t>生成一笔</w:t>
      </w:r>
      <w:r w:rsidR="00B50F03">
        <w:rPr>
          <w:rFonts w:hint="eastAsia"/>
        </w:rPr>
        <w:t>D</w:t>
      </w:r>
      <w:r w:rsidR="00B50F03">
        <w:rPr>
          <w:rFonts w:hint="eastAsia"/>
        </w:rPr>
        <w:t>类的申报信息</w:t>
      </w:r>
      <w:r>
        <w:rPr>
          <w:rFonts w:hint="eastAsia"/>
        </w:rPr>
        <w:t>，</w:t>
      </w:r>
      <w:r w:rsidR="00B50F03">
        <w:rPr>
          <w:rFonts w:hint="eastAsia"/>
        </w:rPr>
        <w:t>由报送平台主动来获取</w:t>
      </w:r>
      <w:r>
        <w:rPr>
          <w:rFonts w:hint="eastAsia"/>
        </w:rPr>
        <w:t>；</w:t>
      </w:r>
      <w:r w:rsidR="00B50F03">
        <w:rPr>
          <w:rFonts w:hint="eastAsia"/>
        </w:rPr>
        <w:t>否则不用生成</w:t>
      </w:r>
      <w:r w:rsidR="00B50F03">
        <w:rPr>
          <w:rFonts w:hint="eastAsia"/>
        </w:rPr>
        <w:t>D</w:t>
      </w:r>
      <w:r w:rsidR="00B50F03">
        <w:rPr>
          <w:rFonts w:hint="eastAsia"/>
        </w:rPr>
        <w:t>类的申报信息。</w:t>
      </w:r>
    </w:p>
    <w:p w14:paraId="7D6EB8BE" w14:textId="77777777" w:rsidR="00E42F8E" w:rsidRDefault="00CC1F25" w:rsidP="0008142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恢复业务信息（包括余额、保证金信息），通知信贷系统恢复额度；</w:t>
      </w:r>
      <w:r w:rsidR="00BA7074">
        <w:rPr>
          <w:rFonts w:hint="eastAsia"/>
        </w:rPr>
        <w:t>如果收到的报文已经绑定冲账业务</w:t>
      </w:r>
      <w:r w:rsidR="00E42F8E">
        <w:rPr>
          <w:rFonts w:hint="eastAsia"/>
        </w:rPr>
        <w:t>，</w:t>
      </w:r>
      <w:r w:rsidR="00BA7074">
        <w:rPr>
          <w:rFonts w:hint="eastAsia"/>
        </w:rPr>
        <w:t>如信用证收汇中已绑定</w:t>
      </w:r>
      <w:r w:rsidR="00BA7074">
        <w:rPr>
          <w:rFonts w:hint="eastAsia"/>
        </w:rPr>
        <w:t>202</w:t>
      </w:r>
      <w:r w:rsidR="00BA7074">
        <w:rPr>
          <w:rFonts w:hint="eastAsia"/>
        </w:rPr>
        <w:t>报文</w:t>
      </w:r>
      <w:r w:rsidR="007E47C5">
        <w:rPr>
          <w:rFonts w:hint="eastAsia"/>
        </w:rPr>
        <w:t>或者</w:t>
      </w:r>
      <w:r w:rsidR="0008142F">
        <w:rPr>
          <w:rFonts w:hint="eastAsia"/>
        </w:rPr>
        <w:t>绑定</w:t>
      </w:r>
      <w:r w:rsidR="0008142F">
        <w:rPr>
          <w:rFonts w:hint="eastAsia"/>
        </w:rPr>
        <w:t>MT103</w:t>
      </w:r>
      <w:r w:rsidR="0008142F">
        <w:rPr>
          <w:rFonts w:hint="eastAsia"/>
        </w:rPr>
        <w:t>的汇入汇款</w:t>
      </w:r>
      <w:r w:rsidR="00BA7074">
        <w:rPr>
          <w:rFonts w:hint="eastAsia"/>
        </w:rPr>
        <w:t>，则</w:t>
      </w:r>
      <w:r w:rsidR="0008142F">
        <w:rPr>
          <w:rFonts w:hint="eastAsia"/>
        </w:rPr>
        <w:t>需生成一笔待经办的收汇任务。</w:t>
      </w:r>
      <w:r w:rsidR="00AE29FC">
        <w:rPr>
          <w:rFonts w:hint="eastAsia"/>
        </w:rPr>
        <w:t>。</w:t>
      </w:r>
    </w:p>
    <w:p w14:paraId="1BB25978" w14:textId="77777777" w:rsidR="00AC4B4D" w:rsidRPr="0021670B" w:rsidRDefault="00AC4B4D" w:rsidP="00162CA5">
      <w:pPr>
        <w:ind w:left="420"/>
      </w:pPr>
    </w:p>
    <w:p w14:paraId="241F2198" w14:textId="77777777" w:rsidR="00162CA5" w:rsidRDefault="00162CA5" w:rsidP="00237188">
      <w:pPr>
        <w:pStyle w:val="4"/>
      </w:pPr>
      <w:r>
        <w:rPr>
          <w:rFonts w:hint="eastAsia"/>
        </w:rPr>
        <w:t>边界描述</w:t>
      </w:r>
    </w:p>
    <w:p w14:paraId="59588541" w14:textId="77777777" w:rsidR="00162CA5" w:rsidRDefault="00162CA5" w:rsidP="00162CA5">
      <w:pPr>
        <w:ind w:firstLine="420"/>
      </w:pPr>
      <w:r>
        <w:rPr>
          <w:rFonts w:hint="eastAsia"/>
        </w:rPr>
        <w:t>无</w:t>
      </w:r>
    </w:p>
    <w:p w14:paraId="33FD01EE" w14:textId="77777777" w:rsidR="00162CA5" w:rsidRDefault="00162CA5" w:rsidP="00237188">
      <w:pPr>
        <w:pStyle w:val="4"/>
      </w:pPr>
      <w:r>
        <w:rPr>
          <w:rFonts w:hint="eastAsia"/>
        </w:rPr>
        <w:t>输出描述</w:t>
      </w:r>
    </w:p>
    <w:p w14:paraId="0C3FCFD8" w14:textId="77777777" w:rsidR="00162CA5" w:rsidRDefault="00162CA5" w:rsidP="00237188">
      <w:pPr>
        <w:pStyle w:val="5"/>
      </w:pPr>
      <w:r>
        <w:rPr>
          <w:rFonts w:hint="eastAsia"/>
        </w:rPr>
        <w:t>面函</w:t>
      </w:r>
    </w:p>
    <w:p w14:paraId="071556C8" w14:textId="77777777" w:rsidR="005E241B" w:rsidRDefault="00162CA5">
      <w:pPr>
        <w:spacing w:line="360" w:lineRule="auto"/>
        <w:ind w:firstLine="420"/>
      </w:pPr>
      <w:r>
        <w:rPr>
          <w:rFonts w:hint="eastAsia"/>
        </w:rPr>
        <w:t>无</w:t>
      </w:r>
    </w:p>
    <w:p w14:paraId="58AEEACE" w14:textId="77777777" w:rsidR="0021670B" w:rsidRDefault="0021670B">
      <w:pPr>
        <w:spacing w:line="360" w:lineRule="auto"/>
        <w:ind w:firstLine="420"/>
      </w:pPr>
    </w:p>
    <w:p w14:paraId="4972CADC" w14:textId="77777777" w:rsidR="0021670B" w:rsidRDefault="0021670B" w:rsidP="0021670B">
      <w:pPr>
        <w:pStyle w:val="5"/>
      </w:pPr>
      <w:r>
        <w:rPr>
          <w:rFonts w:hint="eastAsia"/>
        </w:rPr>
        <w:t>凭证</w:t>
      </w:r>
    </w:p>
    <w:p w14:paraId="53DD3496" w14:textId="77777777" w:rsidR="0021670B" w:rsidRDefault="0021670B" w:rsidP="0021670B">
      <w:pPr>
        <w:spacing w:line="360" w:lineRule="auto"/>
        <w:ind w:firstLine="420"/>
      </w:pPr>
      <w:r>
        <w:rPr>
          <w:rFonts w:hint="eastAsia"/>
        </w:rPr>
        <w:t>无</w:t>
      </w:r>
    </w:p>
    <w:p w14:paraId="68373016" w14:textId="77777777" w:rsidR="0021670B" w:rsidRDefault="0021670B">
      <w:pPr>
        <w:spacing w:line="360" w:lineRule="auto"/>
        <w:ind w:firstLine="420"/>
      </w:pPr>
    </w:p>
    <w:p w14:paraId="283CB4C7" w14:textId="77777777" w:rsidR="00162CA5" w:rsidRDefault="00162CA5" w:rsidP="00237188">
      <w:pPr>
        <w:pStyle w:val="5"/>
      </w:pPr>
      <w:r>
        <w:rPr>
          <w:rFonts w:hint="eastAsia"/>
        </w:rPr>
        <w:t>报文</w:t>
      </w:r>
    </w:p>
    <w:p w14:paraId="3BF008A4" w14:textId="77777777" w:rsidR="00162CA5" w:rsidRPr="00742D15" w:rsidRDefault="00162CA5" w:rsidP="008247DA">
      <w:pPr>
        <w:ind w:leftChars="100" w:left="210" w:firstLine="210"/>
      </w:pPr>
      <w:r w:rsidRPr="00742D15">
        <w:rPr>
          <w:rFonts w:hint="eastAsia"/>
        </w:rPr>
        <w:t>无</w:t>
      </w:r>
    </w:p>
    <w:p w14:paraId="028846F6" w14:textId="77777777" w:rsidR="00162CA5" w:rsidRPr="00CC0D80" w:rsidRDefault="00162CA5" w:rsidP="00237188">
      <w:pPr>
        <w:pStyle w:val="4"/>
      </w:pPr>
      <w:r>
        <w:rPr>
          <w:rFonts w:hint="eastAsia"/>
        </w:rPr>
        <w:t>保证金和额度</w:t>
      </w:r>
    </w:p>
    <w:p w14:paraId="4116F481" w14:textId="77777777" w:rsidR="005E241B" w:rsidRDefault="00162CA5">
      <w:pPr>
        <w:ind w:firstLine="420"/>
      </w:pPr>
      <w:r>
        <w:rPr>
          <w:rFonts w:hint="eastAsia"/>
        </w:rPr>
        <w:t>无</w:t>
      </w:r>
    </w:p>
    <w:p w14:paraId="28AEC7FE" w14:textId="77777777" w:rsidR="00162CA5" w:rsidRPr="00CC0D80" w:rsidRDefault="00162CA5" w:rsidP="00237188">
      <w:pPr>
        <w:pStyle w:val="4"/>
      </w:pPr>
      <w:r>
        <w:rPr>
          <w:rFonts w:hint="eastAsia"/>
        </w:rPr>
        <w:t>手续费</w:t>
      </w:r>
    </w:p>
    <w:p w14:paraId="543B1E8F" w14:textId="77777777" w:rsidR="00162CA5" w:rsidRPr="00EC5E2A" w:rsidRDefault="00162CA5" w:rsidP="008247DA">
      <w:pPr>
        <w:ind w:firstLine="420"/>
      </w:pPr>
      <w:r>
        <w:rPr>
          <w:rFonts w:hint="eastAsia"/>
        </w:rPr>
        <w:t>无</w:t>
      </w:r>
    </w:p>
    <w:p w14:paraId="7B103221" w14:textId="77777777" w:rsidR="00162CA5" w:rsidRDefault="00162CA5" w:rsidP="00237188">
      <w:pPr>
        <w:pStyle w:val="4"/>
      </w:pPr>
      <w:r>
        <w:rPr>
          <w:rFonts w:hint="eastAsia"/>
        </w:rPr>
        <w:t>会计分录</w:t>
      </w:r>
    </w:p>
    <w:p w14:paraId="3760288E" w14:textId="77777777" w:rsidR="00162CA5" w:rsidRDefault="001C53F0" w:rsidP="008247DA">
      <w:pPr>
        <w:ind w:firstLine="420"/>
      </w:pPr>
      <w:r>
        <w:rPr>
          <w:rFonts w:hint="eastAsia"/>
        </w:rPr>
        <w:t>将原会计分录金额前增加负号显示。</w:t>
      </w:r>
    </w:p>
    <w:p w14:paraId="7F00A021" w14:textId="77777777" w:rsidR="00237188" w:rsidRDefault="00237188" w:rsidP="00237188">
      <w:pPr>
        <w:pStyle w:val="4"/>
      </w:pPr>
      <w:r>
        <w:rPr>
          <w:rFonts w:hint="eastAsia"/>
        </w:rPr>
        <w:t>其他</w:t>
      </w:r>
    </w:p>
    <w:p w14:paraId="560C1C4E" w14:textId="77777777" w:rsidR="00237188" w:rsidRDefault="00237188" w:rsidP="00237188">
      <w:pPr>
        <w:ind w:left="420"/>
      </w:pPr>
      <w:r>
        <w:rPr>
          <w:rFonts w:hint="eastAsia"/>
        </w:rPr>
        <w:t>无</w:t>
      </w:r>
    </w:p>
    <w:p w14:paraId="29A6C22A" w14:textId="77777777" w:rsidR="0051442E" w:rsidRDefault="0051442E" w:rsidP="00422D3E"/>
    <w:p w14:paraId="7D739953" w14:textId="77777777" w:rsidR="00720E5D" w:rsidRPr="004655DE" w:rsidRDefault="00720E5D" w:rsidP="00720E5D">
      <w:pPr>
        <w:pStyle w:val="3"/>
      </w:pPr>
      <w:bookmarkStart w:id="45" w:name="_Toc399282947"/>
      <w:r>
        <w:rPr>
          <w:rFonts w:hint="eastAsia"/>
        </w:rPr>
        <w:t>重发NAK报文</w:t>
      </w:r>
      <w:bookmarkEnd w:id="45"/>
    </w:p>
    <w:p w14:paraId="56CDFDB6" w14:textId="77777777" w:rsidR="00720E5D" w:rsidRDefault="00720E5D" w:rsidP="00720E5D">
      <w:pPr>
        <w:pStyle w:val="4"/>
      </w:pPr>
      <w:r>
        <w:rPr>
          <w:rFonts w:hint="eastAsia"/>
        </w:rPr>
        <w:t>交易描述</w:t>
      </w:r>
    </w:p>
    <w:p w14:paraId="378B12FF" w14:textId="77777777" w:rsidR="00720E5D" w:rsidRDefault="00720E5D" w:rsidP="00720E5D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是收到</w:t>
      </w:r>
      <w:r w:rsidR="004210C2">
        <w:rPr>
          <w:rFonts w:hint="eastAsia"/>
        </w:rPr>
        <w:t>NAK</w:t>
      </w:r>
      <w:r>
        <w:rPr>
          <w:rFonts w:hint="eastAsia"/>
        </w:rPr>
        <w:t>报文</w:t>
      </w:r>
      <w:r w:rsidR="004210C2">
        <w:rPr>
          <w:rFonts w:hint="eastAsia"/>
        </w:rPr>
        <w:t>后</w:t>
      </w:r>
      <w:r>
        <w:rPr>
          <w:rFonts w:hint="eastAsia"/>
        </w:rPr>
        <w:t>，</w:t>
      </w:r>
      <w:r w:rsidR="004210C2">
        <w:rPr>
          <w:rFonts w:hint="eastAsia"/>
        </w:rPr>
        <w:t>对原报文</w:t>
      </w:r>
      <w:r>
        <w:rPr>
          <w:rFonts w:hint="eastAsia"/>
        </w:rPr>
        <w:t>进行修改再重新提交给清算系统。</w:t>
      </w:r>
    </w:p>
    <w:p w14:paraId="6D649F58" w14:textId="77777777" w:rsidR="00720E5D" w:rsidRDefault="00720E5D" w:rsidP="00720E5D">
      <w:pPr>
        <w:pStyle w:val="4"/>
      </w:pPr>
      <w:r>
        <w:rPr>
          <w:rFonts w:hint="eastAsia"/>
        </w:rPr>
        <w:t>柜员操作</w:t>
      </w:r>
    </w:p>
    <w:p w14:paraId="4841E396" w14:textId="77777777" w:rsidR="00720E5D" w:rsidRDefault="00720E5D" w:rsidP="00720E5D">
      <w:pPr>
        <w:ind w:firstLine="420"/>
      </w:pPr>
      <w:r>
        <w:rPr>
          <w:rFonts w:hint="eastAsia"/>
        </w:rPr>
        <w:t>本交易由具有</w:t>
      </w:r>
      <w:r w:rsidR="004210C2">
        <w:rPr>
          <w:rFonts w:hint="eastAsia"/>
        </w:rPr>
        <w:t>重发</w:t>
      </w:r>
      <w:r w:rsidR="004210C2">
        <w:rPr>
          <w:rFonts w:hint="eastAsia"/>
        </w:rPr>
        <w:t>NAK</w:t>
      </w:r>
      <w:r w:rsidR="004210C2">
        <w:rPr>
          <w:rFonts w:hint="eastAsia"/>
        </w:rPr>
        <w:t>报文</w:t>
      </w:r>
      <w:r>
        <w:rPr>
          <w:rFonts w:hint="eastAsia"/>
        </w:rPr>
        <w:t>经办权限的柜员发起操作。</w:t>
      </w:r>
    </w:p>
    <w:p w14:paraId="22C4CBA2" w14:textId="77777777" w:rsidR="00720E5D" w:rsidRDefault="00720E5D" w:rsidP="00720E5D">
      <w:pPr>
        <w:ind w:firstLine="420"/>
      </w:pPr>
      <w:r>
        <w:rPr>
          <w:rFonts w:hint="eastAsia"/>
        </w:rPr>
        <w:t>系统需支持报文发起。</w:t>
      </w:r>
    </w:p>
    <w:p w14:paraId="72C4CD08" w14:textId="77777777" w:rsidR="00292FF5" w:rsidRDefault="00292FF5" w:rsidP="00292FF5">
      <w:pPr>
        <w:ind w:firstLine="420"/>
      </w:pPr>
      <w:r>
        <w:rPr>
          <w:rFonts w:hint="eastAsia"/>
        </w:rPr>
        <w:t>该交易需要复核。</w:t>
      </w:r>
    </w:p>
    <w:p w14:paraId="02FA9B2E" w14:textId="77777777" w:rsidR="00720E5D" w:rsidRDefault="00720E5D" w:rsidP="00720E5D">
      <w:pPr>
        <w:pStyle w:val="4"/>
      </w:pPr>
      <w:r>
        <w:rPr>
          <w:rFonts w:hint="eastAsia"/>
        </w:rPr>
        <w:t>界面布局与菜单按钮</w:t>
      </w:r>
    </w:p>
    <w:p w14:paraId="631FDD25" w14:textId="77777777" w:rsidR="00720E5D" w:rsidRDefault="00720E5D" w:rsidP="00720E5D">
      <w:pPr>
        <w:ind w:firstLine="420"/>
      </w:pPr>
      <w:r>
        <w:rPr>
          <w:rFonts w:hint="eastAsia"/>
        </w:rPr>
        <w:t>按报文格式，从上至下。</w:t>
      </w:r>
    </w:p>
    <w:p w14:paraId="5873BF71" w14:textId="77777777" w:rsidR="00720E5D" w:rsidRDefault="00720E5D" w:rsidP="00720E5D">
      <w:pPr>
        <w:pStyle w:val="4"/>
      </w:pPr>
      <w:r>
        <w:rPr>
          <w:rFonts w:hint="eastAsia"/>
        </w:rPr>
        <w:t>输入描述</w:t>
      </w:r>
    </w:p>
    <w:p w14:paraId="6B842B37" w14:textId="77777777" w:rsidR="00720E5D" w:rsidRDefault="00720E5D" w:rsidP="00720E5D">
      <w:pPr>
        <w:ind w:left="420"/>
      </w:pPr>
      <w:r>
        <w:rPr>
          <w:rFonts w:hint="eastAsia"/>
        </w:rPr>
        <w:t>根据报文类型，直接将报文内容解析到对应栏位，便于用户修改。</w:t>
      </w:r>
      <w:r w:rsidR="004210C2">
        <w:rPr>
          <w:rFonts w:hint="eastAsia"/>
        </w:rPr>
        <w:t>显示</w:t>
      </w:r>
      <w:r w:rsidR="004210C2">
        <w:rPr>
          <w:rFonts w:hint="eastAsia"/>
        </w:rPr>
        <w:t>NAK</w:t>
      </w:r>
      <w:r w:rsidR="004210C2">
        <w:rPr>
          <w:rFonts w:hint="eastAsia"/>
        </w:rPr>
        <w:t>信息。</w:t>
      </w:r>
    </w:p>
    <w:p w14:paraId="487ABCAA" w14:textId="77777777" w:rsidR="00720E5D" w:rsidRDefault="00720E5D" w:rsidP="00720E5D">
      <w:pPr>
        <w:pStyle w:val="4"/>
      </w:pPr>
      <w:r>
        <w:rPr>
          <w:rFonts w:hint="eastAsia"/>
        </w:rPr>
        <w:t>交易控制</w:t>
      </w:r>
    </w:p>
    <w:p w14:paraId="27A49DF3" w14:textId="77777777" w:rsidR="00720E5D" w:rsidRDefault="004210C2" w:rsidP="00720E5D">
      <w:pPr>
        <w:ind w:firstLine="420"/>
      </w:pPr>
      <w:r>
        <w:rPr>
          <w:rFonts w:hint="eastAsia"/>
        </w:rPr>
        <w:t>收到</w:t>
      </w:r>
      <w:r>
        <w:rPr>
          <w:rFonts w:hint="eastAsia"/>
        </w:rPr>
        <w:t>NAK</w:t>
      </w:r>
      <w:r>
        <w:rPr>
          <w:rFonts w:hint="eastAsia"/>
        </w:rPr>
        <w:t>报文才能进行修改，重发。</w:t>
      </w:r>
    </w:p>
    <w:p w14:paraId="714C4519" w14:textId="77777777" w:rsidR="00720E5D" w:rsidRDefault="00720E5D" w:rsidP="00720E5D">
      <w:pPr>
        <w:pStyle w:val="4"/>
      </w:pPr>
      <w:r>
        <w:rPr>
          <w:rFonts w:hint="eastAsia"/>
        </w:rPr>
        <w:t>边界描述</w:t>
      </w:r>
    </w:p>
    <w:p w14:paraId="1603B769" w14:textId="77777777" w:rsidR="00720E5D" w:rsidRDefault="00720E5D" w:rsidP="00720E5D">
      <w:pPr>
        <w:ind w:firstLine="420"/>
      </w:pPr>
      <w:r>
        <w:rPr>
          <w:rFonts w:hint="eastAsia"/>
        </w:rPr>
        <w:t>无</w:t>
      </w:r>
    </w:p>
    <w:p w14:paraId="279FFD34" w14:textId="77777777" w:rsidR="00720E5D" w:rsidRDefault="00720E5D" w:rsidP="00720E5D">
      <w:pPr>
        <w:pStyle w:val="4"/>
      </w:pPr>
      <w:r>
        <w:rPr>
          <w:rFonts w:hint="eastAsia"/>
        </w:rPr>
        <w:t>输出描述</w:t>
      </w:r>
    </w:p>
    <w:p w14:paraId="3FC1875C" w14:textId="77777777" w:rsidR="00720E5D" w:rsidRDefault="00720E5D" w:rsidP="00720E5D">
      <w:pPr>
        <w:pStyle w:val="5"/>
      </w:pPr>
      <w:r>
        <w:rPr>
          <w:rFonts w:hint="eastAsia"/>
        </w:rPr>
        <w:t>面函</w:t>
      </w:r>
    </w:p>
    <w:p w14:paraId="7E72BB98" w14:textId="77777777" w:rsidR="00720E5D" w:rsidRDefault="00720E5D" w:rsidP="00720E5D">
      <w:pPr>
        <w:spacing w:line="360" w:lineRule="auto"/>
        <w:ind w:firstLine="420"/>
      </w:pPr>
      <w:r>
        <w:rPr>
          <w:rFonts w:hint="eastAsia"/>
        </w:rPr>
        <w:t>无</w:t>
      </w:r>
    </w:p>
    <w:p w14:paraId="1293BAFF" w14:textId="77777777" w:rsidR="00720E5D" w:rsidRDefault="00720E5D" w:rsidP="00720E5D">
      <w:pPr>
        <w:pStyle w:val="5"/>
      </w:pPr>
      <w:r>
        <w:rPr>
          <w:rFonts w:hint="eastAsia"/>
        </w:rPr>
        <w:t>报文</w:t>
      </w:r>
    </w:p>
    <w:p w14:paraId="48797704" w14:textId="77777777" w:rsidR="00720E5D" w:rsidRPr="00742D15" w:rsidRDefault="00720E5D" w:rsidP="00720E5D">
      <w:pPr>
        <w:ind w:leftChars="100" w:left="210" w:firstLine="210"/>
      </w:pPr>
      <w:r w:rsidRPr="00742D15">
        <w:rPr>
          <w:rFonts w:hint="eastAsia"/>
        </w:rPr>
        <w:t>无</w:t>
      </w:r>
    </w:p>
    <w:p w14:paraId="76D7BF00" w14:textId="77777777" w:rsidR="00720E5D" w:rsidRPr="00CC0D80" w:rsidRDefault="00720E5D" w:rsidP="00720E5D">
      <w:pPr>
        <w:pStyle w:val="4"/>
      </w:pPr>
      <w:r>
        <w:rPr>
          <w:rFonts w:hint="eastAsia"/>
        </w:rPr>
        <w:t>保证金和额度</w:t>
      </w:r>
    </w:p>
    <w:p w14:paraId="4DC74814" w14:textId="77777777" w:rsidR="00720E5D" w:rsidRPr="000B2D24" w:rsidRDefault="00720E5D" w:rsidP="00720E5D">
      <w:pPr>
        <w:ind w:firstLine="420"/>
      </w:pPr>
      <w:r>
        <w:rPr>
          <w:rFonts w:hint="eastAsia"/>
          <w:szCs w:val="21"/>
        </w:rPr>
        <w:t>无</w:t>
      </w:r>
    </w:p>
    <w:p w14:paraId="71250273" w14:textId="77777777" w:rsidR="00720E5D" w:rsidRPr="00CC0D80" w:rsidRDefault="00720E5D" w:rsidP="00720E5D">
      <w:pPr>
        <w:pStyle w:val="4"/>
      </w:pPr>
      <w:r>
        <w:rPr>
          <w:rFonts w:hint="eastAsia"/>
        </w:rPr>
        <w:t>手续费</w:t>
      </w:r>
    </w:p>
    <w:p w14:paraId="33DBF827" w14:textId="77777777" w:rsidR="00720E5D" w:rsidRPr="00EC5E2A" w:rsidRDefault="00720E5D" w:rsidP="00720E5D">
      <w:pPr>
        <w:ind w:firstLine="420"/>
      </w:pPr>
      <w:r>
        <w:rPr>
          <w:rFonts w:hint="eastAsia"/>
        </w:rPr>
        <w:t>无</w:t>
      </w:r>
    </w:p>
    <w:p w14:paraId="18CBCC1C" w14:textId="77777777" w:rsidR="00720E5D" w:rsidRPr="00CC0D80" w:rsidRDefault="00720E5D" w:rsidP="00720E5D">
      <w:pPr>
        <w:pStyle w:val="4"/>
      </w:pPr>
      <w:r>
        <w:rPr>
          <w:rFonts w:hint="eastAsia"/>
        </w:rPr>
        <w:t>会计分录</w:t>
      </w:r>
    </w:p>
    <w:p w14:paraId="5D61FCC7" w14:textId="77777777" w:rsidR="00720E5D" w:rsidRDefault="00720E5D" w:rsidP="00720E5D">
      <w:pPr>
        <w:ind w:firstLine="420"/>
      </w:pPr>
      <w:r>
        <w:rPr>
          <w:rFonts w:hint="eastAsia"/>
        </w:rPr>
        <w:t>无</w:t>
      </w:r>
    </w:p>
    <w:p w14:paraId="132B3763" w14:textId="77777777" w:rsidR="00720E5D" w:rsidRDefault="00720E5D" w:rsidP="00720E5D">
      <w:pPr>
        <w:pStyle w:val="4"/>
      </w:pPr>
      <w:r>
        <w:rPr>
          <w:rFonts w:hint="eastAsia"/>
        </w:rPr>
        <w:t>其他</w:t>
      </w:r>
    </w:p>
    <w:p w14:paraId="7BF88350" w14:textId="77777777" w:rsidR="00720E5D" w:rsidRDefault="00720E5D" w:rsidP="00720E5D">
      <w:pPr>
        <w:ind w:left="420"/>
      </w:pPr>
      <w:r>
        <w:rPr>
          <w:rFonts w:hint="eastAsia"/>
        </w:rPr>
        <w:t>无</w:t>
      </w:r>
    </w:p>
    <w:p w14:paraId="07D296AB" w14:textId="77777777" w:rsidR="00720E5D" w:rsidRDefault="00720E5D" w:rsidP="00331F6C">
      <w:pPr>
        <w:ind w:left="420"/>
      </w:pPr>
    </w:p>
    <w:p w14:paraId="34EAC250" w14:textId="77777777" w:rsidR="00BF6A9A" w:rsidRPr="004655DE" w:rsidRDefault="00BF6A9A" w:rsidP="00BF6A9A">
      <w:pPr>
        <w:pStyle w:val="3"/>
      </w:pPr>
      <w:bookmarkStart w:id="46" w:name="_Toc399282948"/>
      <w:r>
        <w:rPr>
          <w:rFonts w:hint="eastAsia"/>
        </w:rPr>
        <w:t>账号余额查询</w:t>
      </w:r>
      <w:bookmarkEnd w:id="46"/>
    </w:p>
    <w:p w14:paraId="2D2D46A3" w14:textId="77777777" w:rsidR="00BF6A9A" w:rsidRDefault="00BF6A9A" w:rsidP="00BF6A9A">
      <w:pPr>
        <w:pStyle w:val="4"/>
      </w:pPr>
      <w:r>
        <w:rPr>
          <w:rFonts w:hint="eastAsia"/>
        </w:rPr>
        <w:t>交易描述</w:t>
      </w:r>
    </w:p>
    <w:p w14:paraId="3CFBB14F" w14:textId="77777777" w:rsidR="00BF6A9A" w:rsidRDefault="00BF6A9A" w:rsidP="00BF6A9A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</w:t>
      </w:r>
      <w:r w:rsidR="00B0303B">
        <w:rPr>
          <w:rFonts w:hint="eastAsia"/>
        </w:rPr>
        <w:t>允许国结系统实时查询</w:t>
      </w:r>
      <w:r w:rsidR="0002137D">
        <w:rPr>
          <w:rFonts w:hint="eastAsia"/>
        </w:rPr>
        <w:t>核心系统</w:t>
      </w:r>
      <w:r w:rsidR="00B0303B">
        <w:rPr>
          <w:rFonts w:hint="eastAsia"/>
        </w:rPr>
        <w:t>账户余额</w:t>
      </w:r>
      <w:r>
        <w:rPr>
          <w:rFonts w:hint="eastAsia"/>
        </w:rPr>
        <w:t>。</w:t>
      </w:r>
    </w:p>
    <w:p w14:paraId="1ECDF23A" w14:textId="77777777" w:rsidR="00BF6A9A" w:rsidRDefault="00BF6A9A" w:rsidP="00BF6A9A">
      <w:pPr>
        <w:pStyle w:val="4"/>
      </w:pPr>
      <w:r>
        <w:rPr>
          <w:rFonts w:hint="eastAsia"/>
        </w:rPr>
        <w:t>柜员操作</w:t>
      </w:r>
    </w:p>
    <w:p w14:paraId="5DD25C55" w14:textId="77777777" w:rsidR="00BF6A9A" w:rsidRDefault="00BF6A9A" w:rsidP="00BF6A9A">
      <w:pPr>
        <w:ind w:firstLine="420"/>
      </w:pPr>
      <w:r>
        <w:rPr>
          <w:rFonts w:hint="eastAsia"/>
        </w:rPr>
        <w:t>本交易由具有</w:t>
      </w:r>
      <w:r w:rsidR="00B0303B">
        <w:rPr>
          <w:rFonts w:hint="eastAsia"/>
        </w:rPr>
        <w:t>账号余额查询</w:t>
      </w:r>
      <w:r>
        <w:rPr>
          <w:rFonts w:hint="eastAsia"/>
        </w:rPr>
        <w:t>权限的柜员发起操作。</w:t>
      </w:r>
    </w:p>
    <w:p w14:paraId="6A2D0ABC" w14:textId="77777777" w:rsidR="00BF6A9A" w:rsidRDefault="00BF6A9A" w:rsidP="00BF6A9A">
      <w:pPr>
        <w:ind w:firstLine="420"/>
      </w:pPr>
      <w:r>
        <w:rPr>
          <w:rFonts w:hint="eastAsia"/>
        </w:rPr>
        <w:t>系统需支持</w:t>
      </w:r>
      <w:r w:rsidR="00B0303B">
        <w:rPr>
          <w:rFonts w:hint="eastAsia"/>
        </w:rPr>
        <w:t>手工</w:t>
      </w:r>
      <w:r>
        <w:rPr>
          <w:rFonts w:hint="eastAsia"/>
        </w:rPr>
        <w:t>发起。</w:t>
      </w:r>
    </w:p>
    <w:p w14:paraId="5D01B0AD" w14:textId="77777777" w:rsidR="00BF6A9A" w:rsidRDefault="00BF6A9A" w:rsidP="00BF6A9A">
      <w:pPr>
        <w:pStyle w:val="4"/>
      </w:pPr>
      <w:r>
        <w:rPr>
          <w:rFonts w:hint="eastAsia"/>
        </w:rPr>
        <w:t>界面布局与菜单按钮</w:t>
      </w:r>
    </w:p>
    <w:p w14:paraId="24E3C9A5" w14:textId="77777777" w:rsidR="00BF6A9A" w:rsidRDefault="00BF6A9A" w:rsidP="00BF6A9A">
      <w:pPr>
        <w:ind w:firstLine="420"/>
      </w:pPr>
      <w:r>
        <w:rPr>
          <w:rFonts w:hint="eastAsia"/>
        </w:rPr>
        <w:t>按报文格式，从上至下。</w:t>
      </w:r>
    </w:p>
    <w:p w14:paraId="51BB8EE4" w14:textId="77777777" w:rsidR="00BF6A9A" w:rsidRDefault="00BF6A9A" w:rsidP="00BF6A9A">
      <w:pPr>
        <w:pStyle w:val="4"/>
      </w:pPr>
      <w:r>
        <w:rPr>
          <w:rFonts w:hint="eastAsia"/>
        </w:rPr>
        <w:t>输入描述</w:t>
      </w:r>
    </w:p>
    <w:p w14:paraId="23659367" w14:textId="77777777" w:rsidR="00BF6A9A" w:rsidRDefault="00BF6A9A" w:rsidP="00BF6A9A">
      <w:pPr>
        <w:ind w:left="420"/>
      </w:pPr>
      <w:r>
        <w:rPr>
          <w:rFonts w:hint="eastAsia"/>
        </w:rPr>
        <w:t>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B0303B" w14:paraId="2AB13F94" w14:textId="77777777" w:rsidTr="004210C2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0AD49057" w14:textId="77777777" w:rsidR="00B0303B" w:rsidRPr="00BF567F" w:rsidRDefault="00B0303B" w:rsidP="004210C2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17B21CBE" w14:textId="77777777" w:rsidR="00B0303B" w:rsidRPr="00BF567F" w:rsidRDefault="00B0303B" w:rsidP="004210C2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27057546" w14:textId="77777777" w:rsidR="00B0303B" w:rsidRPr="00BF567F" w:rsidRDefault="00B0303B" w:rsidP="004210C2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1770C683" w14:textId="77777777" w:rsidR="00B0303B" w:rsidRPr="00BF567F" w:rsidRDefault="00B0303B" w:rsidP="004210C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5C7C5F63" w14:textId="77777777" w:rsidR="00B0303B" w:rsidRPr="00BF567F" w:rsidRDefault="00B0303B" w:rsidP="004210C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2A6443F7" w14:textId="77777777" w:rsidR="00B0303B" w:rsidRPr="00BF567F" w:rsidRDefault="00B0303B" w:rsidP="004210C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63901CE4" w14:textId="77777777" w:rsidR="00B0303B" w:rsidRPr="00BF567F" w:rsidRDefault="00B0303B" w:rsidP="004210C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B0303B" w14:paraId="593449BC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E80E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5262" w14:textId="77777777" w:rsidR="00B0303B" w:rsidRDefault="00B0303B" w:rsidP="004210C2">
            <w:pPr>
              <w:ind w:leftChars="-51" w:left="-107" w:right="-47"/>
              <w:rPr>
                <w:szCs w:val="21"/>
              </w:rPr>
            </w:pPr>
            <w:r>
              <w:t>帐号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1F4A" w14:textId="77777777" w:rsidR="00B0303B" w:rsidRPr="00446309" w:rsidRDefault="00B0303B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41BB" w14:textId="77777777" w:rsidR="00B0303B" w:rsidRDefault="00B0303B" w:rsidP="00B0303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V(32)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99B2" w14:textId="77777777" w:rsidR="00B0303B" w:rsidRDefault="00B0303B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17AF" w14:textId="77777777" w:rsidR="00B0303B" w:rsidRPr="00446309" w:rsidRDefault="00B0303B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5C22" w14:textId="77777777" w:rsidR="00B0303B" w:rsidRPr="00132563" w:rsidRDefault="00B0303B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B0303B" w14:paraId="58B1B453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92C7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C232" w14:textId="77777777" w:rsidR="00B0303B" w:rsidRDefault="00B0303B" w:rsidP="004210C2">
            <w:pPr>
              <w:ind w:leftChars="-51" w:left="-107" w:right="-47"/>
            </w:pPr>
            <w:r>
              <w:rPr>
                <w:rFonts w:hint="eastAsia"/>
              </w:rPr>
              <w:t>查询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D333" w14:textId="77777777" w:rsidR="00B0303B" w:rsidRPr="00446309" w:rsidRDefault="00B0303B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3FF7" w14:textId="77777777" w:rsidR="00B0303B" w:rsidRDefault="00B0303B" w:rsidP="00B0303B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CAE9" w14:textId="77777777" w:rsidR="00B0303B" w:rsidRDefault="00B0303B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C20F1" w14:textId="77777777" w:rsidR="00B0303B" w:rsidRDefault="00B0303B" w:rsidP="004210C2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7E4A" w14:textId="77777777" w:rsidR="00B0303B" w:rsidRPr="00132563" w:rsidRDefault="00B0303B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B0303B" w14:paraId="09AF0D3F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AD05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5CA0" w14:textId="77777777" w:rsidR="00B0303B" w:rsidRDefault="00B0303B" w:rsidP="004210C2">
            <w:pPr>
              <w:ind w:leftChars="-51" w:left="-107" w:right="-47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4EBA" w14:textId="77777777" w:rsidR="00B0303B" w:rsidRPr="00446309" w:rsidRDefault="00B0303B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FEED" w14:textId="77777777" w:rsidR="00B0303B" w:rsidRDefault="00B0303B">
            <w:r w:rsidRPr="007068A8">
              <w:rPr>
                <w:rFonts w:ascii="宋体" w:hAnsi="宋体" w:hint="eastAsia"/>
              </w:rPr>
              <w:t>V(32)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9D45" w14:textId="77777777" w:rsidR="00B0303B" w:rsidRDefault="00B0303B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2B5F" w14:textId="77777777" w:rsidR="00B0303B" w:rsidRDefault="00B0303B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0C" w14:textId="77777777" w:rsidR="00B0303B" w:rsidRDefault="00B0303B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812F82" w14:paraId="2D59CFCE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D5CC" w14:textId="77777777" w:rsidR="00812F82" w:rsidRPr="00446309" w:rsidRDefault="00812F82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B785" w14:textId="77777777" w:rsidR="00812F82" w:rsidRDefault="00812F82" w:rsidP="004210C2">
            <w:pPr>
              <w:ind w:leftChars="-51" w:left="-107" w:right="-47"/>
            </w:pPr>
            <w:r>
              <w:rPr>
                <w:rFonts w:hint="eastAsia"/>
              </w:rPr>
              <w:t>账户性质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3CF1" w14:textId="77777777" w:rsidR="00812F82" w:rsidRPr="00446309" w:rsidRDefault="00812F82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91F0" w14:textId="77777777" w:rsidR="00812F82" w:rsidRPr="007068A8" w:rsidRDefault="00CD7236">
            <w:pPr>
              <w:rPr>
                <w:rFonts w:ascii="宋体" w:hAnsi="宋体"/>
              </w:rPr>
            </w:pPr>
            <w:r w:rsidRPr="007068A8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7068A8">
              <w:rPr>
                <w:rFonts w:ascii="宋体" w:hAnsi="宋体" w:hint="eastAsia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7A5B" w14:textId="77777777" w:rsidR="00812F82" w:rsidRDefault="001813E5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CA8D" w14:textId="77777777" w:rsidR="00812F82" w:rsidRDefault="001813E5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6BB" w14:textId="77777777" w:rsidR="00812F82" w:rsidRDefault="0054534B" w:rsidP="004210C2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外汇的账户性质</w:t>
            </w:r>
          </w:p>
        </w:tc>
      </w:tr>
      <w:tr w:rsidR="00812F82" w14:paraId="66E74ED0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CA54" w14:textId="77777777" w:rsidR="00812F82" w:rsidRPr="00446309" w:rsidRDefault="00812F82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712" w14:textId="77777777" w:rsidR="00812F82" w:rsidRDefault="00812F82" w:rsidP="004210C2">
            <w:pPr>
              <w:ind w:leftChars="-51" w:left="-107" w:right="-47"/>
            </w:pPr>
            <w:r>
              <w:rPr>
                <w:rFonts w:hint="eastAsia"/>
              </w:rPr>
              <w:t>账户科目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63F5D" w14:textId="77777777" w:rsidR="00812F82" w:rsidRPr="00446309" w:rsidRDefault="00812F82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93C0" w14:textId="77777777" w:rsidR="00812F82" w:rsidRPr="007068A8" w:rsidRDefault="00CD7236">
            <w:pPr>
              <w:rPr>
                <w:rFonts w:ascii="宋体" w:hAnsi="宋体"/>
              </w:rPr>
            </w:pPr>
            <w:r w:rsidRPr="007068A8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7068A8">
              <w:rPr>
                <w:rFonts w:ascii="宋体" w:hAnsi="宋体" w:hint="eastAsia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F2BC" w14:textId="77777777" w:rsidR="00812F82" w:rsidRDefault="001813E5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E2CD" w14:textId="77777777" w:rsidR="00812F82" w:rsidRDefault="001813E5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9769" w14:textId="77777777" w:rsidR="00812F82" w:rsidRDefault="00812F82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B0303B" w14:paraId="53101F19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8031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097" w14:textId="77777777" w:rsidR="00B0303B" w:rsidRDefault="00B0303B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7410" w14:textId="77777777" w:rsidR="00B0303B" w:rsidRPr="00446309" w:rsidRDefault="00B0303B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502C" w14:textId="77777777" w:rsidR="00B0303B" w:rsidRDefault="00B0303B">
            <w:r w:rsidRPr="007068A8">
              <w:rPr>
                <w:rFonts w:ascii="宋体" w:hAnsi="宋体" w:hint="eastAsia"/>
              </w:rPr>
              <w:t>V(</w:t>
            </w:r>
            <w:r>
              <w:rPr>
                <w:rFonts w:ascii="宋体" w:hAnsi="宋体" w:hint="eastAsia"/>
              </w:rPr>
              <w:t>3</w:t>
            </w:r>
            <w:r w:rsidRPr="007068A8">
              <w:rPr>
                <w:rFonts w:ascii="宋体" w:hAnsi="宋体" w:hint="eastAsia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70F6" w14:textId="77777777" w:rsidR="00B0303B" w:rsidRDefault="00B0303B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8A6D" w14:textId="77777777" w:rsidR="00B0303B" w:rsidRDefault="00B0303B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3124" w14:textId="77777777" w:rsidR="00B0303B" w:rsidRDefault="00B0303B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B0303B" w14:paraId="2D8123AD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E6F0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4B66" w14:textId="77777777" w:rsidR="00B0303B" w:rsidRPr="0082731B" w:rsidRDefault="00B0303B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余额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431A" w14:textId="77777777" w:rsidR="00B0303B" w:rsidRPr="00A6356C" w:rsidRDefault="00B0303B" w:rsidP="004210C2">
            <w:pPr>
              <w:ind w:leftChars="-59" w:left="-124" w:right="4" w:firstLine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505" w14:textId="77777777" w:rsidR="00B0303B" w:rsidRDefault="00B0303B" w:rsidP="004210C2">
            <w:r>
              <w:rPr>
                <w:rFonts w:ascii="宋体" w:hAnsi="宋体" w:hint="eastAsia"/>
              </w:rPr>
              <w:t>N(18,20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799D" w14:textId="77777777" w:rsidR="00B0303B" w:rsidRDefault="00B0303B">
            <w:r w:rsidRPr="001B1D40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A49BC" w14:textId="77777777" w:rsidR="00B0303B" w:rsidRDefault="00B0303B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476" w14:textId="77777777" w:rsidR="00B0303B" w:rsidRPr="00446309" w:rsidRDefault="00B0303B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B0303B" w14:paraId="3C230574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7166" w14:textId="77777777" w:rsidR="00B0303B" w:rsidRPr="00446309" w:rsidRDefault="00B0303B" w:rsidP="00B0303B">
            <w:pPr>
              <w:numPr>
                <w:ilvl w:val="0"/>
                <w:numId w:val="35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2FD1" w14:textId="77777777" w:rsidR="00B0303B" w:rsidRPr="0082731B" w:rsidRDefault="00B0303B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55FD" w14:textId="77777777" w:rsidR="00B0303B" w:rsidRPr="00446309" w:rsidRDefault="00B0303B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CECA" w14:textId="77777777" w:rsidR="00B0303B" w:rsidRDefault="00B0303B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C2DF" w14:textId="77777777" w:rsidR="00B0303B" w:rsidRDefault="00B0303B">
            <w:r w:rsidRPr="001B1D40"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B449" w14:textId="77777777" w:rsidR="00B0303B" w:rsidRDefault="00B0303B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自动带入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51B" w14:textId="77777777" w:rsidR="00B0303B" w:rsidRPr="00132563" w:rsidRDefault="00B0303B" w:rsidP="004210C2">
            <w:pPr>
              <w:ind w:leftChars="-44" w:left="-92" w:firstLine="1"/>
              <w:rPr>
                <w:szCs w:val="21"/>
              </w:rPr>
            </w:pPr>
          </w:p>
        </w:tc>
      </w:tr>
    </w:tbl>
    <w:p w14:paraId="26951945" w14:textId="77777777" w:rsidR="00B0303B" w:rsidRDefault="00B0303B" w:rsidP="00BF6A9A">
      <w:pPr>
        <w:ind w:left="420"/>
      </w:pPr>
    </w:p>
    <w:p w14:paraId="40F735A5" w14:textId="77777777" w:rsidR="00BF6A9A" w:rsidRDefault="00BF6A9A" w:rsidP="00BF6A9A">
      <w:pPr>
        <w:pStyle w:val="4"/>
      </w:pPr>
      <w:r>
        <w:rPr>
          <w:rFonts w:hint="eastAsia"/>
        </w:rPr>
        <w:t>交易控制</w:t>
      </w:r>
    </w:p>
    <w:p w14:paraId="66D1E304" w14:textId="77777777" w:rsidR="00BF6A9A" w:rsidRDefault="00B42350" w:rsidP="00B42350">
      <w:pPr>
        <w:pStyle w:val="5"/>
      </w:pPr>
      <w:r>
        <w:rPr>
          <w:rFonts w:hint="eastAsia"/>
        </w:rPr>
        <w:t>查询按钮控制说明</w:t>
      </w:r>
    </w:p>
    <w:p w14:paraId="1CFEF5C2" w14:textId="77777777" w:rsidR="00B42350" w:rsidRDefault="00B42350" w:rsidP="00BF6A9A">
      <w:pPr>
        <w:ind w:firstLine="420"/>
      </w:pPr>
      <w:r>
        <w:rPr>
          <w:rFonts w:hint="eastAsia"/>
        </w:rPr>
        <w:t>输入账号后，点击查询按钮，国结系统实时到核心系统查询账号余额信息</w:t>
      </w:r>
    </w:p>
    <w:p w14:paraId="7C26DD21" w14:textId="77777777" w:rsidR="00BF6A9A" w:rsidRDefault="00BF6A9A" w:rsidP="00BF6A9A">
      <w:pPr>
        <w:pStyle w:val="4"/>
      </w:pPr>
      <w:r>
        <w:rPr>
          <w:rFonts w:hint="eastAsia"/>
        </w:rPr>
        <w:t>边界描述</w:t>
      </w:r>
    </w:p>
    <w:p w14:paraId="79FE2A07" w14:textId="77777777" w:rsidR="00BF6A9A" w:rsidRDefault="00BF6A9A" w:rsidP="00BF6A9A">
      <w:pPr>
        <w:ind w:firstLine="420"/>
      </w:pPr>
      <w:r>
        <w:rPr>
          <w:rFonts w:hint="eastAsia"/>
        </w:rPr>
        <w:t>无</w:t>
      </w:r>
    </w:p>
    <w:p w14:paraId="269F563D" w14:textId="77777777" w:rsidR="00BF6A9A" w:rsidRDefault="00BF6A9A" w:rsidP="00BF6A9A">
      <w:pPr>
        <w:pStyle w:val="4"/>
      </w:pPr>
      <w:r>
        <w:rPr>
          <w:rFonts w:hint="eastAsia"/>
        </w:rPr>
        <w:t>输出描述</w:t>
      </w:r>
    </w:p>
    <w:p w14:paraId="49BC3A33" w14:textId="77777777" w:rsidR="00EB771C" w:rsidRDefault="00EB771C" w:rsidP="00EB771C">
      <w:r>
        <w:rPr>
          <w:rFonts w:hint="eastAsia"/>
        </w:rPr>
        <w:t>无</w:t>
      </w:r>
    </w:p>
    <w:p w14:paraId="5511A0C6" w14:textId="77777777" w:rsidR="0002137D" w:rsidRDefault="0002137D" w:rsidP="00EB771C"/>
    <w:p w14:paraId="2051BB80" w14:textId="77777777" w:rsidR="00EE5FB9" w:rsidRPr="004655DE" w:rsidRDefault="00EE5FB9" w:rsidP="00EE5FB9">
      <w:pPr>
        <w:pStyle w:val="3"/>
      </w:pPr>
      <w:bookmarkStart w:id="47" w:name="_Toc399282949"/>
      <w:r>
        <w:rPr>
          <w:rFonts w:hint="eastAsia"/>
        </w:rPr>
        <w:t>手工发报</w:t>
      </w:r>
      <w:bookmarkEnd w:id="47"/>
    </w:p>
    <w:p w14:paraId="7A92E2BB" w14:textId="77777777" w:rsidR="00EE5FB9" w:rsidRDefault="00EE5FB9" w:rsidP="00EE5FB9">
      <w:pPr>
        <w:pStyle w:val="4"/>
      </w:pPr>
      <w:r>
        <w:rPr>
          <w:rFonts w:hint="eastAsia"/>
        </w:rPr>
        <w:t>交易描述</w:t>
      </w:r>
    </w:p>
    <w:p w14:paraId="701119D7" w14:textId="77777777" w:rsidR="00EE5FB9" w:rsidRDefault="00EE5FB9" w:rsidP="00EE5FB9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是单独生成</w:t>
      </w:r>
      <w:r>
        <w:rPr>
          <w:rFonts w:hint="eastAsia"/>
        </w:rPr>
        <w:t>SWIFT</w:t>
      </w:r>
      <w:r>
        <w:rPr>
          <w:rFonts w:hint="eastAsia"/>
        </w:rPr>
        <w:t>报文。</w:t>
      </w:r>
    </w:p>
    <w:p w14:paraId="5B193B53" w14:textId="77777777" w:rsidR="00EE5FB9" w:rsidRDefault="00EE5FB9" w:rsidP="00EE5FB9">
      <w:pPr>
        <w:pStyle w:val="4"/>
      </w:pPr>
      <w:r>
        <w:rPr>
          <w:rFonts w:hint="eastAsia"/>
        </w:rPr>
        <w:t>柜员操作</w:t>
      </w:r>
    </w:p>
    <w:p w14:paraId="7205C07B" w14:textId="77777777" w:rsidR="00EE5FB9" w:rsidRDefault="00EE5FB9" w:rsidP="00EE5FB9">
      <w:pPr>
        <w:ind w:firstLine="420"/>
      </w:pPr>
      <w:r>
        <w:rPr>
          <w:rFonts w:hint="eastAsia"/>
        </w:rPr>
        <w:t>本交易由具有手工发报权限的柜员发起操作。</w:t>
      </w:r>
    </w:p>
    <w:p w14:paraId="61B62D03" w14:textId="77777777" w:rsidR="00EE5FB9" w:rsidRDefault="00EE5FB9" w:rsidP="00EE5FB9">
      <w:pPr>
        <w:ind w:firstLine="420"/>
      </w:pPr>
      <w:r>
        <w:rPr>
          <w:rFonts w:hint="eastAsia"/>
        </w:rPr>
        <w:t>系统需支持手工发起。</w:t>
      </w:r>
    </w:p>
    <w:p w14:paraId="24E9AF86" w14:textId="77777777" w:rsidR="00EE5FB9" w:rsidRDefault="00EE5FB9" w:rsidP="00EE5FB9">
      <w:pPr>
        <w:pStyle w:val="4"/>
      </w:pPr>
      <w:r>
        <w:rPr>
          <w:rFonts w:hint="eastAsia"/>
        </w:rPr>
        <w:t>界面布局与菜单按钮</w:t>
      </w:r>
    </w:p>
    <w:p w14:paraId="33FF5C95" w14:textId="77777777" w:rsidR="00E418A6" w:rsidRPr="00E418A6" w:rsidRDefault="00E418A6" w:rsidP="00E418A6">
      <w:r>
        <w:rPr>
          <w:rFonts w:hint="eastAsia"/>
        </w:rPr>
        <w:t>交易界面</w:t>
      </w:r>
    </w:p>
    <w:p w14:paraId="668F7CBE" w14:textId="77777777" w:rsidR="00EE5FB9" w:rsidRDefault="00562631" w:rsidP="00E418A6">
      <w:pPr>
        <w:ind w:hanging="1418"/>
      </w:pPr>
      <w:r>
        <w:rPr>
          <w:noProof/>
        </w:rPr>
        <w:drawing>
          <wp:inline distT="0" distB="0" distL="0" distR="0" wp14:anchorId="75468D22" wp14:editId="2EA15201">
            <wp:extent cx="6629400" cy="2927599"/>
            <wp:effectExtent l="19050" t="0" r="0" b="0"/>
            <wp:docPr id="3" name="图片 2" descr="QQ图片20140827234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82723495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334" w14:textId="77777777" w:rsidR="00E418A6" w:rsidRDefault="00E418A6" w:rsidP="00E418A6">
      <w:r>
        <w:rPr>
          <w:rFonts w:hint="eastAsia"/>
        </w:rPr>
        <w:t>报文界面</w:t>
      </w:r>
    </w:p>
    <w:p w14:paraId="1A03373D" w14:textId="77777777" w:rsidR="00E418A6" w:rsidRDefault="00E418A6" w:rsidP="00E418A6">
      <w:pPr>
        <w:ind w:hanging="1418"/>
      </w:pPr>
      <w:r>
        <w:rPr>
          <w:noProof/>
        </w:rPr>
        <w:drawing>
          <wp:inline distT="0" distB="0" distL="0" distR="0" wp14:anchorId="7DD3C58E" wp14:editId="404EC695">
            <wp:extent cx="6629400" cy="3225308"/>
            <wp:effectExtent l="19050" t="0" r="0" b="0"/>
            <wp:docPr id="13" name="图片 12" descr="QQ图片20140827235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82723523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258" cy="32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CE5E" w14:textId="77777777" w:rsidR="00EE5FB9" w:rsidRDefault="00EE5FB9" w:rsidP="00EE5FB9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EE5FB9" w14:paraId="5ACDA4C1" w14:textId="77777777" w:rsidTr="004210C2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047BB043" w14:textId="77777777" w:rsidR="00EE5FB9" w:rsidRPr="00BF567F" w:rsidRDefault="00EE5FB9" w:rsidP="004210C2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1825B217" w14:textId="77777777" w:rsidR="00EE5FB9" w:rsidRPr="00BF567F" w:rsidRDefault="00EE5FB9" w:rsidP="004210C2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792DD539" w14:textId="77777777" w:rsidR="00EE5FB9" w:rsidRPr="00BF567F" w:rsidRDefault="00EE5FB9" w:rsidP="004210C2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6E59E6BD" w14:textId="77777777" w:rsidR="00EE5FB9" w:rsidRPr="00BF567F" w:rsidRDefault="00EE5FB9" w:rsidP="004210C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09F5C465" w14:textId="77777777" w:rsidR="00EE5FB9" w:rsidRPr="00BF567F" w:rsidRDefault="00EE5FB9" w:rsidP="004210C2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347C012D" w14:textId="77777777" w:rsidR="00EE5FB9" w:rsidRPr="00BF567F" w:rsidRDefault="00EE5FB9" w:rsidP="004210C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1445F4D1" w14:textId="77777777" w:rsidR="00EE5FB9" w:rsidRPr="00BF567F" w:rsidRDefault="00EE5FB9" w:rsidP="004210C2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EE5FB9" w:rsidRPr="00E40C3F" w14:paraId="793348D4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6E1C" w14:textId="77777777" w:rsidR="00EE5FB9" w:rsidRPr="00446309" w:rsidRDefault="00EE5FB9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F487" w14:textId="77777777" w:rsidR="00EE5FB9" w:rsidRDefault="00244B25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所属机构号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60A" w14:textId="77777777" w:rsidR="00EE5FB9" w:rsidRPr="00446309" w:rsidRDefault="00EE5FB9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E3E8" w14:textId="77777777" w:rsidR="00EE5FB9" w:rsidRDefault="00EE5FB9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393D" w14:textId="77777777" w:rsidR="00EE5FB9" w:rsidRDefault="00244B25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99AC" w14:textId="77777777" w:rsidR="00EE5FB9" w:rsidRPr="00446309" w:rsidRDefault="00244B25" w:rsidP="004210C2">
            <w:pPr>
              <w:ind w:right="210"/>
              <w:rPr>
                <w:rFonts w:ascii="宋体" w:hAnsi="宋体"/>
              </w:rPr>
            </w:pPr>
            <w:r>
              <w:rPr>
                <w:rFonts w:hint="eastAsia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4463" w14:textId="77777777" w:rsidR="00EE5FB9" w:rsidRPr="00132563" w:rsidRDefault="00EE5FB9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0055C3" w:rsidRPr="00E40C3F" w14:paraId="5BB6B211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D611" w14:textId="77777777" w:rsidR="000055C3" w:rsidRPr="00446309" w:rsidRDefault="000055C3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1720" w14:textId="77777777" w:rsidR="000055C3" w:rsidRDefault="000055C3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155F" w14:textId="77777777" w:rsidR="000055C3" w:rsidRPr="00446309" w:rsidRDefault="000055C3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A2D1" w14:textId="77777777" w:rsidR="000055C3" w:rsidRDefault="000055C3" w:rsidP="00617D0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2CCE" w14:textId="77777777" w:rsidR="000055C3" w:rsidRDefault="000055C3" w:rsidP="00617D01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9E7F" w14:textId="77777777" w:rsidR="000055C3" w:rsidRDefault="000055C3" w:rsidP="004210C2">
            <w:pPr>
              <w:ind w:right="210"/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48CE" w14:textId="77777777" w:rsidR="000055C3" w:rsidRPr="00132563" w:rsidRDefault="000055C3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0055C3" w:rsidRPr="00E40C3F" w14:paraId="545061B6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2EF7" w14:textId="77777777" w:rsidR="000055C3" w:rsidRPr="00446309" w:rsidRDefault="000055C3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65B6" w14:textId="77777777" w:rsidR="000055C3" w:rsidRDefault="000055C3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业务关联编号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E8DC" w14:textId="77777777" w:rsidR="000055C3" w:rsidRPr="00446309" w:rsidRDefault="000055C3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0F93" w14:textId="77777777" w:rsidR="000055C3" w:rsidRDefault="000055C3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3119" w14:textId="77777777" w:rsidR="000055C3" w:rsidRDefault="000055C3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7CDA" w14:textId="77777777" w:rsidR="000055C3" w:rsidRDefault="000055C3" w:rsidP="004210C2">
            <w:pPr>
              <w:ind w:right="210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78D6" w14:textId="77777777" w:rsidR="000055C3" w:rsidRPr="00132563" w:rsidRDefault="000055C3" w:rsidP="004210C2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关联单证编号</w:t>
            </w:r>
          </w:p>
        </w:tc>
      </w:tr>
      <w:tr w:rsidR="000055C3" w14:paraId="20F9814A" w14:textId="77777777" w:rsidTr="004210C2">
        <w:trPr>
          <w:trHeight w:val="388"/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7742" w14:textId="77777777" w:rsidR="000055C3" w:rsidRPr="00446309" w:rsidRDefault="000055C3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F2BF" w14:textId="77777777" w:rsidR="000055C3" w:rsidRDefault="000055C3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发报日期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6614" w14:textId="77777777" w:rsidR="000055C3" w:rsidRPr="00446309" w:rsidRDefault="000055C3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B4D4" w14:textId="77777777" w:rsidR="000055C3" w:rsidRDefault="000055C3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F42" w14:textId="77777777" w:rsidR="000055C3" w:rsidRDefault="000055C3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F6EE8" w14:textId="77777777" w:rsidR="000055C3" w:rsidRDefault="000055C3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日期选择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CE6B5D" w14:textId="77777777" w:rsidR="000055C3" w:rsidRDefault="000055C3" w:rsidP="004210C2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默认为当天，不可修改</w:t>
            </w:r>
          </w:p>
        </w:tc>
      </w:tr>
      <w:tr w:rsidR="000055C3" w14:paraId="5A718D43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B7B2" w14:textId="77777777" w:rsidR="000055C3" w:rsidRPr="00446309" w:rsidRDefault="000055C3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E9E6" w14:textId="77777777" w:rsidR="000055C3" w:rsidRDefault="000055C3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0C46" w14:textId="77777777" w:rsidR="000055C3" w:rsidRPr="00446309" w:rsidRDefault="000055C3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AC9A" w14:textId="77777777" w:rsidR="000055C3" w:rsidRDefault="000055C3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5B3F" w14:textId="77777777" w:rsidR="000055C3" w:rsidRDefault="000055C3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86EC7" w14:textId="77777777" w:rsidR="000055C3" w:rsidRDefault="000055C3" w:rsidP="004210C2">
            <w:pPr>
              <w:ind w:leftChars="-37" w:left="-78" w:right="210" w:firstLine="1"/>
              <w:jc w:val="center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1A4EC1E7" w14:textId="77777777" w:rsidR="000055C3" w:rsidRDefault="000055C3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0055C3" w14:paraId="56253EA6" w14:textId="77777777" w:rsidTr="004210C2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3515" w14:textId="77777777" w:rsidR="000055C3" w:rsidRPr="00446309" w:rsidRDefault="000055C3" w:rsidP="00EE5FB9">
            <w:pPr>
              <w:numPr>
                <w:ilvl w:val="0"/>
                <w:numId w:val="38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3620" w14:textId="77777777" w:rsidR="000055C3" w:rsidRDefault="000055C3" w:rsidP="004210C2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费用管理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5F1D" w14:textId="77777777" w:rsidR="000055C3" w:rsidRPr="00446309" w:rsidRDefault="000055C3" w:rsidP="004210C2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AE2E" w14:textId="77777777" w:rsidR="000055C3" w:rsidRDefault="000055C3" w:rsidP="004210C2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01F7" w14:textId="77777777" w:rsidR="000055C3" w:rsidRDefault="000055C3" w:rsidP="004210C2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71FBF" w14:textId="77777777" w:rsidR="000055C3" w:rsidRDefault="000055C3" w:rsidP="004210C2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left w:val="single" w:sz="4" w:space="0" w:color="auto"/>
              <w:right w:val="single" w:sz="4" w:space="0" w:color="auto"/>
            </w:tcBorders>
          </w:tcPr>
          <w:p w14:paraId="7309B302" w14:textId="77777777" w:rsidR="000055C3" w:rsidRDefault="000055C3" w:rsidP="004210C2">
            <w:pPr>
              <w:ind w:leftChars="-44" w:left="-92" w:firstLine="1"/>
              <w:rPr>
                <w:rFonts w:ascii="宋体" w:hAnsi="宋体"/>
              </w:rPr>
            </w:pPr>
          </w:p>
        </w:tc>
      </w:tr>
    </w:tbl>
    <w:p w14:paraId="6DE147EF" w14:textId="77777777" w:rsidR="00EE5FB9" w:rsidRDefault="00EE5FB9" w:rsidP="00EB771C"/>
    <w:p w14:paraId="76918FA9" w14:textId="77777777" w:rsidR="00241786" w:rsidRDefault="00241786" w:rsidP="00241786">
      <w:pPr>
        <w:pStyle w:val="4"/>
        <w:numPr>
          <w:ilvl w:val="3"/>
          <w:numId w:val="39"/>
        </w:numPr>
      </w:pPr>
      <w:r>
        <w:rPr>
          <w:rFonts w:hint="eastAsia"/>
        </w:rPr>
        <w:t>交易控制</w:t>
      </w:r>
    </w:p>
    <w:p w14:paraId="49413FB4" w14:textId="77777777" w:rsidR="00241786" w:rsidRDefault="00F45E7B" w:rsidP="00241786">
      <w:pPr>
        <w:ind w:firstLine="420"/>
      </w:pPr>
      <w:r>
        <w:rPr>
          <w:rFonts w:hint="eastAsia"/>
        </w:rPr>
        <w:t>可选报文类型：</w:t>
      </w:r>
    </w:p>
    <w:tbl>
      <w:tblPr>
        <w:tblW w:w="5784" w:type="dxa"/>
        <w:tblInd w:w="93" w:type="dxa"/>
        <w:tblLook w:val="04A0" w:firstRow="1" w:lastRow="0" w:firstColumn="1" w:lastColumn="0" w:noHBand="0" w:noVBand="1"/>
      </w:tblPr>
      <w:tblGrid>
        <w:gridCol w:w="960"/>
        <w:gridCol w:w="984"/>
        <w:gridCol w:w="960"/>
        <w:gridCol w:w="960"/>
        <w:gridCol w:w="960"/>
        <w:gridCol w:w="960"/>
      </w:tblGrid>
      <w:tr w:rsidR="006A1583" w:rsidRPr="00244B25" w14:paraId="5006CA56" w14:textId="77777777" w:rsidTr="00497A4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93A" w14:textId="77777777" w:rsidR="006A1583" w:rsidRPr="00244B25" w:rsidRDefault="006A1583" w:rsidP="00244B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MT1**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C1EF" w14:textId="77777777" w:rsidR="006A1583" w:rsidRPr="00244B25" w:rsidRDefault="006A1583" w:rsidP="00244B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MT2**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FBBD3" w14:textId="77777777" w:rsidR="006A1583" w:rsidRPr="00244B25" w:rsidRDefault="006A1583" w:rsidP="005149AA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3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6ADD" w14:textId="77777777" w:rsidR="006A1583" w:rsidRPr="00244B25" w:rsidRDefault="006A1583" w:rsidP="00244B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MT4**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789F" w14:textId="77777777" w:rsidR="006A1583" w:rsidRPr="00244B25" w:rsidRDefault="006A1583" w:rsidP="00244B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MT7**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71E3" w14:textId="77777777" w:rsidR="006A1583" w:rsidRPr="00244B25" w:rsidRDefault="006A1583" w:rsidP="00244B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MT9**</w:t>
            </w:r>
          </w:p>
        </w:tc>
      </w:tr>
      <w:tr w:rsidR="006A1583" w:rsidRPr="00244B25" w14:paraId="01D272CA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19EA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FA3A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76334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3</w:t>
            </w: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9D73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43A1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542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999</w:t>
            </w:r>
          </w:p>
        </w:tc>
      </w:tr>
      <w:tr w:rsidR="006A1583" w:rsidRPr="00244B25" w14:paraId="6D628B3B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72BF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103+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C82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202COV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C5F6E" w14:textId="77777777" w:rsidR="006A1583" w:rsidRPr="00244B25" w:rsidRDefault="006A1583" w:rsidP="005149A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320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3B7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222A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5EF3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71EE8E4E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597B" w14:textId="77777777" w:rsidR="006A1583" w:rsidRPr="00244B25" w:rsidRDefault="006A1583" w:rsidP="00617D0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80D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681A5" w14:textId="77777777" w:rsidR="006A1583" w:rsidRPr="00244B25" w:rsidRDefault="006A1583" w:rsidP="005149A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399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7641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50E4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F3ED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32EBC651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43EA" w14:textId="77777777" w:rsidR="006A1583" w:rsidRPr="00244B25" w:rsidRDefault="006A1583" w:rsidP="00617D0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25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B570D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7532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F973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750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07318C88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E892" w14:textId="77777777" w:rsidR="006A1583" w:rsidRPr="00244B25" w:rsidRDefault="006A1583" w:rsidP="00617D0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60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E9534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ACB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53CC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B43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23DCC57D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C20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0C61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093E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7E6E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168E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2232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467976CD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007C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781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85C3A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14A8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46F9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A56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159F6687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F2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3C5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212B9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2EBA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889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B570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6CAD0567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FE8B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E880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D2D59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87AC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B13F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769B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759B00D0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2C3D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08AF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D0A53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E997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451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20F3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400C0591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130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3AA1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3FDB8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3D68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62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101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6CBC8D22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62E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AF26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03B57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03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994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8E43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657A256A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5334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C37C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364D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1B9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D7F3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54C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770F0657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4C8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4B3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FEF4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FAB1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1CD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57B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6F73A2C9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1C76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A13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0F70C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846B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B67E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CD6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55764CEE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E5F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12C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BC17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F162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1FCF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0E8F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29D03948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1D2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4113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62EC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DC9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5310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6E3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16C8E509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37F4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95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5464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072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8E28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5B5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3A475586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483C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07F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CF38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84B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84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F9B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1AD666C6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04F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6D3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9B57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980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7572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90F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18853B43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6F3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FD5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B28E9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2380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A975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E40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050A998B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34E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91A1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62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39A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B80D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924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333ED4C4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24C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40AD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A2601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008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1BBB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E18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685A3EB3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3B66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6384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A7FEA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205B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0FB7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8BFE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A1583" w:rsidRPr="00244B25" w14:paraId="0EA26D50" w14:textId="77777777" w:rsidTr="00497A4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586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5F8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D9E6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9F85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3CF" w14:textId="77777777" w:rsidR="006A1583" w:rsidRPr="00244B25" w:rsidRDefault="006A1583" w:rsidP="00244B2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4A7" w14:textId="77777777" w:rsidR="006A1583" w:rsidRPr="00244B25" w:rsidRDefault="006A1583" w:rsidP="00244B2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44B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8484618" w14:textId="77777777" w:rsidR="00244B25" w:rsidRDefault="00244B25" w:rsidP="00241786">
      <w:pPr>
        <w:ind w:firstLine="420"/>
      </w:pPr>
    </w:p>
    <w:p w14:paraId="57B5CAC1" w14:textId="77777777" w:rsidR="00241786" w:rsidRDefault="00241786" w:rsidP="00241786">
      <w:pPr>
        <w:pStyle w:val="4"/>
      </w:pPr>
      <w:r>
        <w:rPr>
          <w:rFonts w:hint="eastAsia"/>
        </w:rPr>
        <w:t>边界描述</w:t>
      </w:r>
    </w:p>
    <w:p w14:paraId="74302541" w14:textId="77777777" w:rsidR="00241786" w:rsidRDefault="00241786" w:rsidP="00241786">
      <w:pPr>
        <w:ind w:firstLine="420"/>
      </w:pPr>
      <w:r>
        <w:rPr>
          <w:rFonts w:hint="eastAsia"/>
        </w:rPr>
        <w:t>无</w:t>
      </w:r>
    </w:p>
    <w:p w14:paraId="761211F7" w14:textId="77777777" w:rsidR="00241786" w:rsidRDefault="00241786" w:rsidP="00241786">
      <w:pPr>
        <w:pStyle w:val="4"/>
      </w:pPr>
      <w:r>
        <w:rPr>
          <w:rFonts w:hint="eastAsia"/>
        </w:rPr>
        <w:t>输出描述</w:t>
      </w:r>
    </w:p>
    <w:p w14:paraId="2E482B8A" w14:textId="77777777" w:rsidR="00241786" w:rsidRPr="00EB771C" w:rsidRDefault="00241786" w:rsidP="00241786">
      <w:r>
        <w:rPr>
          <w:rFonts w:hint="eastAsia"/>
        </w:rPr>
        <w:t>无</w:t>
      </w:r>
    </w:p>
    <w:p w14:paraId="21BB1BE2" w14:textId="77777777" w:rsidR="00241786" w:rsidRPr="004655DE" w:rsidRDefault="00241786" w:rsidP="00241786">
      <w:pPr>
        <w:pStyle w:val="3"/>
      </w:pPr>
      <w:bookmarkStart w:id="48" w:name="_Toc399282950"/>
      <w:r>
        <w:rPr>
          <w:rFonts w:hint="eastAsia"/>
        </w:rPr>
        <w:t>手工会计</w:t>
      </w:r>
      <w:bookmarkEnd w:id="48"/>
    </w:p>
    <w:p w14:paraId="22298345" w14:textId="77777777" w:rsidR="00241786" w:rsidRDefault="00241786" w:rsidP="00241786">
      <w:pPr>
        <w:pStyle w:val="4"/>
      </w:pPr>
      <w:r>
        <w:rPr>
          <w:rFonts w:hint="eastAsia"/>
        </w:rPr>
        <w:t>交易描述</w:t>
      </w:r>
    </w:p>
    <w:p w14:paraId="2D9DC390" w14:textId="77777777" w:rsidR="00241786" w:rsidRDefault="00241786" w:rsidP="00241786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是单独生成</w:t>
      </w:r>
      <w:r>
        <w:rPr>
          <w:rFonts w:hint="eastAsia"/>
        </w:rPr>
        <w:t>SWIFT</w:t>
      </w:r>
      <w:r>
        <w:rPr>
          <w:rFonts w:hint="eastAsia"/>
        </w:rPr>
        <w:t>报文。</w:t>
      </w:r>
    </w:p>
    <w:p w14:paraId="18642875" w14:textId="77777777" w:rsidR="00241786" w:rsidRDefault="00241786" w:rsidP="00241786">
      <w:pPr>
        <w:pStyle w:val="4"/>
      </w:pPr>
      <w:r>
        <w:rPr>
          <w:rFonts w:hint="eastAsia"/>
        </w:rPr>
        <w:t>柜员操作</w:t>
      </w:r>
    </w:p>
    <w:p w14:paraId="5570CC5F" w14:textId="77777777" w:rsidR="00241786" w:rsidRDefault="00241786" w:rsidP="00241786">
      <w:pPr>
        <w:ind w:firstLine="420"/>
      </w:pPr>
      <w:r>
        <w:rPr>
          <w:rFonts w:hint="eastAsia"/>
        </w:rPr>
        <w:t>本交易由具有手工发报权限的柜员发起操作。</w:t>
      </w:r>
    </w:p>
    <w:p w14:paraId="635D375E" w14:textId="77777777" w:rsidR="00241786" w:rsidRDefault="00241786" w:rsidP="00241786">
      <w:pPr>
        <w:ind w:firstLine="420"/>
      </w:pPr>
      <w:r>
        <w:rPr>
          <w:rFonts w:hint="eastAsia"/>
        </w:rPr>
        <w:t>系统需支持手工发起。</w:t>
      </w:r>
    </w:p>
    <w:p w14:paraId="0A220FB5" w14:textId="77777777" w:rsidR="00241786" w:rsidRDefault="00241786" w:rsidP="00241786">
      <w:pPr>
        <w:pStyle w:val="4"/>
      </w:pPr>
      <w:r>
        <w:rPr>
          <w:rFonts w:hint="eastAsia"/>
        </w:rPr>
        <w:t>界面布局与菜单按钮</w:t>
      </w:r>
    </w:p>
    <w:p w14:paraId="57C13E36" w14:textId="77777777" w:rsidR="00241786" w:rsidRDefault="00D561CB" w:rsidP="00241786">
      <w:pPr>
        <w:ind w:firstLine="420"/>
      </w:pPr>
      <w:r>
        <w:rPr>
          <w:noProof/>
        </w:rPr>
        <w:drawing>
          <wp:inline distT="0" distB="0" distL="0" distR="0" wp14:anchorId="29250E7C" wp14:editId="0DA9620C">
            <wp:extent cx="5274310" cy="30650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4F2" w14:textId="77777777" w:rsidR="00241786" w:rsidRDefault="00241786" w:rsidP="00241786">
      <w:pPr>
        <w:pStyle w:val="4"/>
      </w:pPr>
      <w:r>
        <w:rPr>
          <w:rFonts w:hint="eastAsia"/>
        </w:rPr>
        <w:t>输入描述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49" w:author="游魁良" w:date="2015-06-03T19:48:00Z">
          <w:tblPr>
            <w:tblW w:w="500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392"/>
        <w:gridCol w:w="1469"/>
        <w:gridCol w:w="1081"/>
        <w:gridCol w:w="1138"/>
        <w:gridCol w:w="426"/>
        <w:gridCol w:w="1276"/>
        <w:gridCol w:w="2746"/>
        <w:tblGridChange w:id="50">
          <w:tblGrid>
            <w:gridCol w:w="392"/>
            <w:gridCol w:w="1469"/>
            <w:gridCol w:w="1081"/>
            <w:gridCol w:w="1138"/>
            <w:gridCol w:w="426"/>
            <w:gridCol w:w="1276"/>
            <w:gridCol w:w="2746"/>
          </w:tblGrid>
        </w:tblGridChange>
      </w:tblGrid>
      <w:tr w:rsidR="00241786" w14:paraId="7CA80465" w14:textId="77777777" w:rsidTr="00B26A32">
        <w:trPr>
          <w:jc w:val="center"/>
          <w:trPrChange w:id="51" w:author="游魁良" w:date="2015-06-03T19:48:00Z">
            <w:trPr>
              <w:jc w:val="center"/>
            </w:trPr>
          </w:trPrChange>
        </w:trPr>
        <w:tc>
          <w:tcPr>
            <w:tcW w:w="230" w:type="pct"/>
            <w:shd w:val="clear" w:color="auto" w:fill="FFFFFF" w:themeFill="background1"/>
            <w:vAlign w:val="center"/>
            <w:tcPrChange w:id="52" w:author="游魁良" w:date="2015-06-03T19:48:00Z">
              <w:tcPr>
                <w:tcW w:w="229" w:type="pct"/>
                <w:shd w:val="clear" w:color="auto" w:fill="FFFFFF" w:themeFill="background1"/>
                <w:vAlign w:val="center"/>
              </w:tcPr>
            </w:tcPrChange>
          </w:tcPr>
          <w:p w14:paraId="6304FDE5" w14:textId="77777777" w:rsidR="00241786" w:rsidRPr="00BF567F" w:rsidRDefault="00241786" w:rsidP="00617D01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  <w:tcPrChange w:id="53" w:author="游魁良" w:date="2015-06-03T19:48:00Z">
              <w:tcPr>
                <w:tcW w:w="861" w:type="pct"/>
                <w:shd w:val="clear" w:color="auto" w:fill="FFFFFF" w:themeFill="background1"/>
                <w:vAlign w:val="center"/>
              </w:tcPr>
            </w:tcPrChange>
          </w:tcPr>
          <w:p w14:paraId="518D2D0E" w14:textId="77777777" w:rsidR="00241786" w:rsidRPr="00BF567F" w:rsidRDefault="00241786" w:rsidP="00617D01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  <w:tcPrChange w:id="54" w:author="游魁良" w:date="2015-06-03T19:48:00Z">
              <w:tcPr>
                <w:tcW w:w="634" w:type="pct"/>
                <w:shd w:val="clear" w:color="auto" w:fill="FFFFFF" w:themeFill="background1"/>
                <w:vAlign w:val="center"/>
              </w:tcPr>
            </w:tcPrChange>
          </w:tcPr>
          <w:p w14:paraId="30065D62" w14:textId="77777777" w:rsidR="00241786" w:rsidRPr="00BF567F" w:rsidRDefault="00241786" w:rsidP="00617D01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  <w:tcPrChange w:id="55" w:author="游魁良" w:date="2015-06-03T19:48:00Z">
              <w:tcPr>
                <w:tcW w:w="667" w:type="pct"/>
                <w:shd w:val="clear" w:color="auto" w:fill="FFFFFF" w:themeFill="background1"/>
                <w:vAlign w:val="center"/>
              </w:tcPr>
            </w:tcPrChange>
          </w:tcPr>
          <w:p w14:paraId="7F3956A2" w14:textId="77777777" w:rsidR="00241786" w:rsidRPr="00BF567F" w:rsidRDefault="00241786" w:rsidP="00617D0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  <w:tcPrChange w:id="56" w:author="游魁良" w:date="2015-06-03T19:48:00Z">
              <w:tcPr>
                <w:tcW w:w="250" w:type="pct"/>
                <w:shd w:val="clear" w:color="auto" w:fill="FFFFFF" w:themeFill="background1"/>
                <w:vAlign w:val="center"/>
              </w:tcPr>
            </w:tcPrChange>
          </w:tcPr>
          <w:p w14:paraId="55BD837B" w14:textId="77777777" w:rsidR="00241786" w:rsidRPr="00BF567F" w:rsidRDefault="00241786" w:rsidP="00617D01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  <w:tcPrChange w:id="57" w:author="游魁良" w:date="2015-06-03T19:48:00Z">
              <w:tcPr>
                <w:tcW w:w="748" w:type="pct"/>
                <w:shd w:val="clear" w:color="auto" w:fill="FFFFFF" w:themeFill="background1"/>
                <w:vAlign w:val="center"/>
              </w:tcPr>
            </w:tcPrChange>
          </w:tcPr>
          <w:p w14:paraId="6269DE9F" w14:textId="77777777" w:rsidR="00241786" w:rsidRPr="00BF567F" w:rsidRDefault="00241786" w:rsidP="00617D0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  <w:tcPrChange w:id="58" w:author="游魁良" w:date="2015-06-03T19:48:00Z">
              <w:tcPr>
                <w:tcW w:w="1610" w:type="pct"/>
                <w:shd w:val="clear" w:color="auto" w:fill="FFFFFF" w:themeFill="background1"/>
                <w:vAlign w:val="center"/>
              </w:tcPr>
            </w:tcPrChange>
          </w:tcPr>
          <w:p w14:paraId="128E6AE8" w14:textId="77777777" w:rsidR="00241786" w:rsidRPr="00BF567F" w:rsidRDefault="00241786" w:rsidP="00617D01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241786" w:rsidRPr="00E40C3F" w14:paraId="6463FEDF" w14:textId="77777777" w:rsidTr="00B26A32">
        <w:trPr>
          <w:jc w:val="center"/>
          <w:trPrChange w:id="59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BD86C8" w14:textId="77777777" w:rsidR="00241786" w:rsidRPr="00446309" w:rsidRDefault="00241786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E89CAC" w14:textId="77777777" w:rsidR="00241786" w:rsidRDefault="00241786" w:rsidP="00617D01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7CF292F" w14:textId="77777777" w:rsidR="00241786" w:rsidRPr="00446309" w:rsidRDefault="00241786" w:rsidP="00617D01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6BBA7A" w14:textId="77777777" w:rsidR="00241786" w:rsidRDefault="00241786" w:rsidP="00617D0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V(16)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DC252" w14:textId="77777777" w:rsidR="00241786" w:rsidRDefault="00241786" w:rsidP="00617D01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274A21F" w14:textId="77777777" w:rsidR="00241786" w:rsidRPr="00446309" w:rsidRDefault="00241786" w:rsidP="00617D01">
            <w:pPr>
              <w:ind w:right="210"/>
              <w:rPr>
                <w:rFonts w:ascii="宋体" w:hAnsi="宋体"/>
              </w:rPr>
            </w:pPr>
            <w:r>
              <w:rPr>
                <w:rFonts w:hint="eastAsia"/>
              </w:rPr>
              <w:t>自动生成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7C7366" w14:textId="77777777" w:rsidR="00241786" w:rsidRPr="00132563" w:rsidRDefault="00241786" w:rsidP="00617D01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855245" w:rsidRPr="00E40C3F" w:rsidDel="00B26A32" w14:paraId="6B4E9F92" w14:textId="77777777" w:rsidTr="00B26A32">
        <w:trPr>
          <w:jc w:val="center"/>
          <w:del w:id="67" w:author="游魁良" w:date="2015-06-03T19:48:00Z"/>
          <w:trPrChange w:id="68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35A3BA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70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D6F3EF" w14:textId="77777777" w:rsidR="00855245" w:rsidDel="00B26A32" w:rsidRDefault="00855245" w:rsidP="00617D01">
            <w:pPr>
              <w:ind w:leftChars="-51" w:left="-107" w:right="-47"/>
              <w:rPr>
                <w:del w:id="72" w:author="游魁良" w:date="2015-06-03T19:48:00Z"/>
                <w:szCs w:val="21"/>
              </w:rPr>
            </w:pPr>
            <w:del w:id="73" w:author="游魁良" w:date="2015-06-03T19:48:00Z">
              <w:r w:rsidDel="00B26A32">
                <w:rPr>
                  <w:rFonts w:hint="eastAsia"/>
                  <w:szCs w:val="21"/>
                </w:rPr>
                <w:delText>币种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858D7E3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75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5F04EB" w14:textId="77777777" w:rsidR="00855245" w:rsidDel="00B26A32" w:rsidRDefault="00855245" w:rsidP="00855245">
            <w:pPr>
              <w:ind w:leftChars="-37" w:left="-78" w:right="210" w:firstLine="1"/>
              <w:jc w:val="center"/>
              <w:rPr>
                <w:del w:id="77" w:author="游魁良" w:date="2015-06-03T19:48:00Z"/>
                <w:rFonts w:ascii="宋体" w:hAnsi="宋体"/>
              </w:rPr>
            </w:pPr>
            <w:del w:id="78" w:author="游魁良" w:date="2015-06-03T19:48:00Z">
              <w:r w:rsidDel="00B26A32">
                <w:rPr>
                  <w:rFonts w:ascii="宋体" w:hAnsi="宋体" w:hint="eastAsia"/>
                </w:rPr>
                <w:delText>V(3)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4C82F6" w14:textId="77777777" w:rsidR="00855245" w:rsidDel="00B26A32" w:rsidRDefault="00855245" w:rsidP="00617D01">
            <w:pPr>
              <w:ind w:leftChars="-12" w:left="-25" w:right="4" w:firstLine="1"/>
              <w:jc w:val="center"/>
              <w:rPr>
                <w:del w:id="80" w:author="游魁良" w:date="2015-06-03T19:48:00Z"/>
                <w:rFonts w:ascii="宋体" w:hAnsi="宋体"/>
              </w:rPr>
            </w:pPr>
            <w:del w:id="81" w:author="游魁良" w:date="2015-06-03T19:48:00Z">
              <w:r w:rsidDel="00B26A32">
                <w:rPr>
                  <w:rFonts w:ascii="宋体" w:hAnsi="宋体" w:hint="eastAsia"/>
                </w:rPr>
                <w:delText>M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2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548FE2C" w14:textId="77777777" w:rsidR="00855245" w:rsidDel="00B26A32" w:rsidRDefault="00855245" w:rsidP="00617D01">
            <w:pPr>
              <w:ind w:right="210"/>
              <w:rPr>
                <w:del w:id="83" w:author="游魁良" w:date="2015-06-03T19:48:00Z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4B998E" w14:textId="77777777" w:rsidR="00855245" w:rsidRPr="00132563" w:rsidDel="00B26A32" w:rsidRDefault="00855245" w:rsidP="00617D01">
            <w:pPr>
              <w:ind w:leftChars="-44" w:left="-92" w:firstLine="1"/>
              <w:rPr>
                <w:del w:id="85" w:author="游魁良" w:date="2015-06-03T19:48:00Z"/>
                <w:rFonts w:ascii="宋体" w:hAnsi="宋体"/>
              </w:rPr>
            </w:pPr>
          </w:p>
        </w:tc>
      </w:tr>
      <w:tr w:rsidR="00855245" w:rsidRPr="00E40C3F" w:rsidDel="00B26A32" w14:paraId="6B157EBC" w14:textId="77777777" w:rsidTr="00B26A32">
        <w:trPr>
          <w:jc w:val="center"/>
          <w:del w:id="86" w:author="游魁良" w:date="2015-06-03T19:48:00Z"/>
          <w:trPrChange w:id="87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8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24C8CB7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89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BF18E2" w14:textId="77777777" w:rsidR="00855245" w:rsidDel="00B26A32" w:rsidRDefault="00855245" w:rsidP="00617D01">
            <w:pPr>
              <w:ind w:leftChars="-51" w:left="-107" w:right="-47"/>
              <w:rPr>
                <w:del w:id="91" w:author="游魁良" w:date="2015-06-03T19:48:00Z"/>
                <w:szCs w:val="21"/>
              </w:rPr>
            </w:pPr>
            <w:del w:id="92" w:author="游魁良" w:date="2015-06-03T19:48:00Z">
              <w:r w:rsidDel="00B26A32">
                <w:rPr>
                  <w:rFonts w:hint="eastAsia"/>
                  <w:szCs w:val="21"/>
                </w:rPr>
                <w:delText>金额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3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72A45C1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94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C2EB09" w14:textId="77777777" w:rsidR="00855245" w:rsidDel="00B26A32" w:rsidRDefault="00855245" w:rsidP="00617D01">
            <w:pPr>
              <w:ind w:leftChars="-37" w:left="-78" w:right="210" w:firstLine="1"/>
              <w:jc w:val="center"/>
              <w:rPr>
                <w:del w:id="96" w:author="游魁良" w:date="2015-06-03T19:48:00Z"/>
                <w:rFonts w:ascii="宋体" w:hAnsi="宋体"/>
              </w:rPr>
            </w:pPr>
            <w:del w:id="97" w:author="游魁良" w:date="2015-06-03T19:48:00Z">
              <w:r w:rsidDel="00B26A32">
                <w:rPr>
                  <w:rFonts w:ascii="宋体" w:hAnsi="宋体" w:hint="eastAsia"/>
                </w:rPr>
                <w:delText>N(18,2)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BF7DBA" w14:textId="77777777" w:rsidR="00855245" w:rsidDel="00B26A32" w:rsidRDefault="00855245" w:rsidP="00617D01">
            <w:pPr>
              <w:ind w:leftChars="-12" w:left="-25" w:right="4" w:firstLine="1"/>
              <w:jc w:val="center"/>
              <w:rPr>
                <w:del w:id="99" w:author="游魁良" w:date="2015-06-03T19:48:00Z"/>
                <w:rFonts w:ascii="宋体" w:hAnsi="宋体"/>
              </w:rPr>
            </w:pPr>
            <w:del w:id="100" w:author="游魁良" w:date="2015-06-03T19:48:00Z">
              <w:r w:rsidDel="00B26A32">
                <w:rPr>
                  <w:rFonts w:ascii="宋体" w:hAnsi="宋体" w:hint="eastAsia"/>
                </w:rPr>
                <w:delText>M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1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473106" w14:textId="77777777" w:rsidR="00855245" w:rsidDel="00B26A32" w:rsidRDefault="00855245" w:rsidP="00617D01">
            <w:pPr>
              <w:ind w:right="210"/>
              <w:rPr>
                <w:del w:id="102" w:author="游魁良" w:date="2015-06-03T19:48:00Z"/>
              </w:rPr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306EBF" w14:textId="77777777" w:rsidR="00855245" w:rsidRPr="00132563" w:rsidDel="00B26A32" w:rsidRDefault="00855245" w:rsidP="00617D01">
            <w:pPr>
              <w:ind w:leftChars="-44" w:left="-92" w:firstLine="1"/>
              <w:rPr>
                <w:del w:id="104" w:author="游魁良" w:date="2015-06-03T19:48:00Z"/>
                <w:rFonts w:ascii="宋体" w:hAnsi="宋体"/>
              </w:rPr>
            </w:pPr>
          </w:p>
        </w:tc>
      </w:tr>
      <w:tr w:rsidR="00855245" w:rsidRPr="00E40C3F" w:rsidDel="00B26A32" w14:paraId="18480BFD" w14:textId="77777777" w:rsidTr="00B26A32">
        <w:trPr>
          <w:jc w:val="center"/>
          <w:del w:id="105" w:author="游魁良" w:date="2015-06-03T19:48:00Z"/>
          <w:trPrChange w:id="106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7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2ABDAF9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108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FC52DC" w14:textId="77777777" w:rsidR="00855245" w:rsidDel="00B26A32" w:rsidRDefault="00855245" w:rsidP="00617D01">
            <w:pPr>
              <w:ind w:leftChars="-51" w:left="-107" w:right="-47"/>
              <w:rPr>
                <w:del w:id="110" w:author="游魁良" w:date="2015-06-03T19:48:00Z"/>
                <w:szCs w:val="21"/>
              </w:rPr>
            </w:pPr>
            <w:del w:id="111" w:author="游魁良" w:date="2015-06-03T19:48:00Z">
              <w:r w:rsidDel="00B26A32">
                <w:rPr>
                  <w:rFonts w:hint="eastAsia"/>
                  <w:szCs w:val="21"/>
                </w:rPr>
                <w:delText>起息日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2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037194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113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4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290252" w14:textId="77777777" w:rsidR="00855245" w:rsidDel="00B26A32" w:rsidRDefault="00855245" w:rsidP="00617D01">
            <w:pPr>
              <w:ind w:leftChars="-37" w:left="-78" w:right="210" w:firstLine="1"/>
              <w:jc w:val="center"/>
              <w:rPr>
                <w:del w:id="115" w:author="游魁良" w:date="2015-06-03T19:48:00Z"/>
                <w:rFonts w:ascii="宋体" w:hAnsi="宋体"/>
              </w:rPr>
            </w:pPr>
            <w:del w:id="116" w:author="游魁良" w:date="2015-06-03T19:48:00Z">
              <w:r w:rsidDel="00B26A32">
                <w:rPr>
                  <w:rFonts w:ascii="宋体" w:hAnsi="宋体" w:hint="eastAsia"/>
                </w:rPr>
                <w:delText>D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7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F4AEF8A" w14:textId="77777777" w:rsidR="00855245" w:rsidDel="00B26A32" w:rsidRDefault="00855245" w:rsidP="00617D01">
            <w:pPr>
              <w:ind w:leftChars="-12" w:left="-25" w:right="4" w:firstLine="1"/>
              <w:jc w:val="center"/>
              <w:rPr>
                <w:del w:id="118" w:author="游魁良" w:date="2015-06-03T19:48:00Z"/>
                <w:rFonts w:ascii="宋体" w:hAnsi="宋体"/>
              </w:rPr>
            </w:pPr>
            <w:del w:id="119" w:author="游魁良" w:date="2015-06-03T19:48:00Z">
              <w:r w:rsidDel="00B26A32">
                <w:rPr>
                  <w:rFonts w:ascii="宋体" w:hAnsi="宋体" w:hint="eastAsia"/>
                </w:rPr>
                <w:delText>P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8D43C67" w14:textId="77777777" w:rsidR="00855245" w:rsidDel="00B26A32" w:rsidRDefault="00855245" w:rsidP="00617D01">
            <w:pPr>
              <w:ind w:right="210"/>
              <w:rPr>
                <w:del w:id="121" w:author="游魁良" w:date="2015-06-03T19:48:00Z"/>
              </w:rPr>
            </w:pPr>
            <w:del w:id="122" w:author="游魁良" w:date="2015-06-03T19:48:00Z">
              <w:r w:rsidDel="00B26A32">
                <w:rPr>
                  <w:rFonts w:hint="eastAsia"/>
                </w:rPr>
                <w:delText>日期选择</w:delText>
              </w:r>
            </w:del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1E08E5" w14:textId="77777777" w:rsidR="00855245" w:rsidRPr="00132563" w:rsidDel="00B26A32" w:rsidRDefault="00855245" w:rsidP="00617D01">
            <w:pPr>
              <w:ind w:leftChars="-44" w:left="-92" w:firstLine="1"/>
              <w:rPr>
                <w:del w:id="124" w:author="游魁良" w:date="2015-06-03T19:48:00Z"/>
                <w:rFonts w:ascii="宋体" w:hAnsi="宋体"/>
              </w:rPr>
            </w:pPr>
            <w:del w:id="125" w:author="游魁良" w:date="2015-06-03T19:48:00Z">
              <w:r w:rsidDel="00B26A32">
                <w:rPr>
                  <w:rFonts w:ascii="宋体" w:hAnsi="宋体" w:hint="eastAsia"/>
                </w:rPr>
                <w:delText>默认当天，不可修改</w:delText>
              </w:r>
            </w:del>
          </w:p>
        </w:tc>
      </w:tr>
      <w:tr w:rsidR="00855245" w:rsidRPr="00E40C3F" w:rsidDel="00B26A32" w14:paraId="37A71A67" w14:textId="77777777" w:rsidTr="00B26A32">
        <w:trPr>
          <w:jc w:val="center"/>
          <w:del w:id="126" w:author="游魁良" w:date="2015-06-03T19:48:00Z"/>
          <w:trPrChange w:id="127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8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F00B7BD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129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95846E" w14:textId="77777777" w:rsidR="00855245" w:rsidDel="00B26A32" w:rsidRDefault="00855245" w:rsidP="00617D01">
            <w:pPr>
              <w:ind w:leftChars="-51" w:left="-107" w:right="-47"/>
              <w:rPr>
                <w:del w:id="131" w:author="游魁良" w:date="2015-06-03T19:48:00Z"/>
                <w:szCs w:val="21"/>
              </w:rPr>
            </w:pPr>
            <w:del w:id="132" w:author="游魁良" w:date="2015-06-03T19:48:00Z">
              <w:r w:rsidDel="00B26A32">
                <w:rPr>
                  <w:rFonts w:hint="eastAsia"/>
                  <w:szCs w:val="21"/>
                </w:rPr>
                <w:delText>借贷标志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3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0667B1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134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C4FBB2" w14:textId="77777777" w:rsidR="00855245" w:rsidDel="00B26A32" w:rsidRDefault="00855245" w:rsidP="00617D01">
            <w:pPr>
              <w:ind w:leftChars="-37" w:left="-78" w:right="210" w:firstLine="1"/>
              <w:jc w:val="center"/>
              <w:rPr>
                <w:del w:id="136" w:author="游魁良" w:date="2015-06-03T19:48:00Z"/>
                <w:rFonts w:ascii="宋体" w:hAnsi="宋体"/>
              </w:rPr>
            </w:pPr>
            <w:del w:id="137" w:author="游魁良" w:date="2015-06-03T19:48:00Z">
              <w:r w:rsidDel="00B26A32">
                <w:rPr>
                  <w:rFonts w:ascii="宋体" w:hAnsi="宋体" w:hint="eastAsia"/>
                </w:rPr>
                <w:delText>V(3)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F8A206" w14:textId="77777777" w:rsidR="00855245" w:rsidDel="00B26A32" w:rsidRDefault="00855245" w:rsidP="00617D01">
            <w:pPr>
              <w:ind w:leftChars="-12" w:left="-25" w:right="4" w:firstLine="1"/>
              <w:jc w:val="center"/>
              <w:rPr>
                <w:del w:id="139" w:author="游魁良" w:date="2015-06-03T19:48:00Z"/>
                <w:rFonts w:ascii="宋体" w:hAnsi="宋体"/>
              </w:rPr>
            </w:pPr>
            <w:del w:id="140" w:author="游魁良" w:date="2015-06-03T19:48:00Z">
              <w:r w:rsidDel="00B26A32">
                <w:rPr>
                  <w:rFonts w:ascii="宋体" w:hAnsi="宋体" w:hint="eastAsia"/>
                </w:rPr>
                <w:delText>M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1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6C892A" w14:textId="77777777" w:rsidR="00855245" w:rsidDel="00B26A32" w:rsidRDefault="009318C8" w:rsidP="00617D01">
            <w:pPr>
              <w:ind w:right="210"/>
              <w:rPr>
                <w:del w:id="142" w:author="游魁良" w:date="2015-06-03T19:48:00Z"/>
              </w:rPr>
            </w:pPr>
            <w:del w:id="143" w:author="游魁良" w:date="2015-06-03T19:48:00Z">
              <w:r w:rsidDel="00B26A32">
                <w:rPr>
                  <w:rFonts w:hint="eastAsia"/>
                </w:rPr>
                <w:delText>选择</w:delText>
              </w:r>
            </w:del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D6C096" w14:textId="77777777" w:rsidR="00855245" w:rsidRPr="00132563" w:rsidDel="00B26A32" w:rsidRDefault="009318C8" w:rsidP="00617D01">
            <w:pPr>
              <w:ind w:leftChars="-44" w:left="-92" w:firstLine="1"/>
              <w:rPr>
                <w:del w:id="145" w:author="游魁良" w:date="2015-06-03T19:48:00Z"/>
                <w:rFonts w:ascii="宋体" w:hAnsi="宋体"/>
              </w:rPr>
            </w:pPr>
            <w:del w:id="146" w:author="游魁良" w:date="2015-06-03T19:48:00Z">
              <w:r w:rsidDel="00B26A32">
                <w:rPr>
                  <w:rFonts w:ascii="宋体" w:hAnsi="宋体" w:hint="eastAsia"/>
                </w:rPr>
                <w:delText>（借、贷）</w:delText>
              </w:r>
            </w:del>
          </w:p>
        </w:tc>
      </w:tr>
      <w:tr w:rsidR="00855245" w:rsidRPr="00E40C3F" w:rsidDel="00B26A32" w14:paraId="7937FB81" w14:textId="77777777" w:rsidTr="00B26A32">
        <w:trPr>
          <w:jc w:val="center"/>
          <w:del w:id="147" w:author="游魁良" w:date="2015-06-03T19:48:00Z"/>
          <w:trPrChange w:id="148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9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ACA814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150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B8C5C2" w14:textId="77777777" w:rsidR="00855245" w:rsidDel="00B26A32" w:rsidRDefault="00855245" w:rsidP="00617D01">
            <w:pPr>
              <w:ind w:leftChars="-51" w:left="-107" w:right="-47"/>
              <w:rPr>
                <w:del w:id="152" w:author="游魁良" w:date="2015-06-03T19:48:00Z"/>
                <w:szCs w:val="21"/>
              </w:rPr>
            </w:pPr>
            <w:del w:id="153" w:author="游魁良" w:date="2015-06-03T19:48:00Z">
              <w:r w:rsidDel="00B26A32">
                <w:rPr>
                  <w:rFonts w:hint="eastAsia"/>
                  <w:szCs w:val="21"/>
                </w:rPr>
                <w:delText>账号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4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8769AF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155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EE3FFC" w14:textId="77777777" w:rsidR="00855245" w:rsidDel="00B26A32" w:rsidRDefault="00855245" w:rsidP="00617D01">
            <w:pPr>
              <w:ind w:leftChars="-12" w:left="-25" w:right="4" w:firstLine="1"/>
              <w:jc w:val="center"/>
              <w:rPr>
                <w:del w:id="157" w:author="游魁良" w:date="2015-06-03T19:48:00Z"/>
                <w:rFonts w:ascii="宋体" w:hAnsi="宋体"/>
              </w:rPr>
            </w:pPr>
            <w:del w:id="158" w:author="游魁良" w:date="2015-06-03T19:48:00Z">
              <w:r w:rsidDel="00B26A32">
                <w:rPr>
                  <w:rFonts w:ascii="宋体" w:hAnsi="宋体" w:hint="eastAsia"/>
                </w:rPr>
                <w:delText>V(34)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9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195F1E" w14:textId="77777777" w:rsidR="00855245" w:rsidDel="00B26A32" w:rsidRDefault="00C310CC" w:rsidP="00617D01">
            <w:pPr>
              <w:ind w:leftChars="-12" w:left="-25" w:right="4" w:firstLine="1"/>
              <w:rPr>
                <w:del w:id="160" w:author="游魁良" w:date="2015-06-03T19:48:00Z"/>
                <w:rFonts w:ascii="宋体" w:hAnsi="宋体"/>
              </w:rPr>
            </w:pPr>
            <w:del w:id="161" w:author="游魁良" w:date="2015-06-03T19:48:00Z">
              <w:r w:rsidDel="00B26A32">
                <w:rPr>
                  <w:rFonts w:ascii="宋体" w:hAnsi="宋体" w:hint="eastAsia"/>
                </w:rPr>
                <w:delText>M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2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62E10F" w14:textId="77777777" w:rsidR="00855245" w:rsidDel="00B26A32" w:rsidRDefault="00855245" w:rsidP="00617D01">
            <w:pPr>
              <w:ind w:right="210"/>
              <w:rPr>
                <w:del w:id="163" w:author="游魁良" w:date="2015-06-03T19:48:00Z"/>
              </w:rPr>
            </w:pPr>
            <w:del w:id="164" w:author="游魁良" w:date="2015-06-03T19:48:00Z">
              <w:r w:rsidDel="00B26A32">
                <w:rPr>
                  <w:rFonts w:hint="eastAsia"/>
                </w:rPr>
                <w:delText>手工录入</w:delText>
              </w:r>
            </w:del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5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60CA27" w14:textId="77777777" w:rsidR="00855245" w:rsidRPr="00132563" w:rsidDel="00B26A32" w:rsidRDefault="00855245" w:rsidP="00617D01">
            <w:pPr>
              <w:ind w:leftChars="-44" w:left="-92" w:firstLine="1"/>
              <w:rPr>
                <w:del w:id="166" w:author="游魁良" w:date="2015-06-03T19:48:00Z"/>
                <w:rFonts w:ascii="宋体" w:hAnsi="宋体"/>
              </w:rPr>
            </w:pPr>
          </w:p>
        </w:tc>
      </w:tr>
      <w:tr w:rsidR="00C310CC" w:rsidRPr="00E40C3F" w:rsidDel="00B26A32" w14:paraId="5D301CA3" w14:textId="77777777" w:rsidTr="00B26A32">
        <w:trPr>
          <w:jc w:val="center"/>
          <w:del w:id="167" w:author="游魁良" w:date="2015-06-03T19:48:00Z"/>
          <w:trPrChange w:id="168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9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3B86CB0" w14:textId="77777777" w:rsidR="00C310CC" w:rsidRPr="00446309" w:rsidDel="00B26A32" w:rsidRDefault="00C310CC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170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1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2E85D1" w14:textId="77777777" w:rsidR="00C310CC" w:rsidDel="00B26A32" w:rsidRDefault="00C310CC" w:rsidP="00617D01">
            <w:pPr>
              <w:ind w:leftChars="-51" w:left="-107" w:right="-47"/>
              <w:rPr>
                <w:del w:id="172" w:author="游魁良" w:date="2015-06-03T19:48:00Z"/>
                <w:szCs w:val="21"/>
              </w:rPr>
            </w:pPr>
            <w:del w:id="173" w:author="游魁良" w:date="2015-06-03T19:48:00Z">
              <w:r w:rsidDel="00B26A32">
                <w:rPr>
                  <w:rFonts w:hint="eastAsia"/>
                  <w:szCs w:val="21"/>
                </w:rPr>
                <w:delText>账号名称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74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4D0495D" w14:textId="77777777" w:rsidR="00C310CC" w:rsidRPr="00446309" w:rsidDel="00B26A32" w:rsidRDefault="00C310CC" w:rsidP="00617D01">
            <w:pPr>
              <w:ind w:leftChars="-59" w:left="-124" w:right="4" w:firstLine="1"/>
              <w:rPr>
                <w:del w:id="175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6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59B5598" w14:textId="77777777" w:rsidR="00C310CC" w:rsidDel="00B26A32" w:rsidRDefault="00C310CC" w:rsidP="00617D01">
            <w:pPr>
              <w:ind w:leftChars="-12" w:left="-25" w:right="4" w:firstLine="1"/>
              <w:jc w:val="center"/>
              <w:rPr>
                <w:del w:id="177" w:author="游魁良" w:date="2015-06-03T19:48:00Z"/>
                <w:rFonts w:ascii="宋体" w:hAnsi="宋体"/>
              </w:rPr>
            </w:pPr>
            <w:del w:id="178" w:author="游魁良" w:date="2015-06-03T19:48:00Z">
              <w:r w:rsidDel="00B26A32">
                <w:rPr>
                  <w:rFonts w:ascii="宋体" w:hAnsi="宋体" w:hint="eastAsia"/>
                </w:rPr>
                <w:delText>V(200)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79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2F75C5" w14:textId="77777777" w:rsidR="00C310CC" w:rsidDel="00B26A32" w:rsidRDefault="00C310CC" w:rsidP="00617D01">
            <w:pPr>
              <w:ind w:leftChars="-12" w:left="-25" w:right="4" w:firstLine="1"/>
              <w:rPr>
                <w:del w:id="180" w:author="游魁良" w:date="2015-06-03T19:48:00Z"/>
                <w:rFonts w:ascii="宋体" w:hAnsi="宋体"/>
              </w:rPr>
            </w:pPr>
            <w:del w:id="181" w:author="游魁良" w:date="2015-06-03T19:48:00Z">
              <w:r w:rsidDel="00B26A32">
                <w:rPr>
                  <w:rFonts w:ascii="宋体" w:hAnsi="宋体" w:hint="eastAsia"/>
                </w:rPr>
                <w:delText>P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2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C5E054" w14:textId="77777777" w:rsidR="00C310CC" w:rsidDel="00B26A32" w:rsidRDefault="00C310CC" w:rsidP="00617D01">
            <w:pPr>
              <w:ind w:right="210"/>
              <w:rPr>
                <w:del w:id="183" w:author="游魁良" w:date="2015-06-03T19:48:00Z"/>
              </w:rPr>
            </w:pPr>
            <w:del w:id="184" w:author="游魁良" w:date="2015-06-03T19:48:00Z">
              <w:r w:rsidDel="00B26A32">
                <w:rPr>
                  <w:rFonts w:hint="eastAsia"/>
                </w:rPr>
                <w:delText>自动带出</w:delText>
              </w:r>
            </w:del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5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3BE795" w14:textId="77777777" w:rsidR="00C310CC" w:rsidDel="00B26A32" w:rsidRDefault="00C310CC" w:rsidP="00617D01">
            <w:pPr>
              <w:ind w:leftChars="-44" w:left="-92" w:firstLine="1"/>
              <w:rPr>
                <w:del w:id="186" w:author="游魁良" w:date="2015-06-03T19:48:00Z"/>
                <w:rFonts w:ascii="宋体" w:hAnsi="宋体"/>
              </w:rPr>
            </w:pPr>
            <w:del w:id="187" w:author="游魁良" w:date="2015-06-03T19:48:00Z">
              <w:r w:rsidDel="00B26A32">
                <w:rPr>
                  <w:rFonts w:ascii="宋体" w:hAnsi="宋体" w:hint="eastAsia"/>
                </w:rPr>
                <w:delText>根据账号带出账户名称</w:delText>
              </w:r>
              <w:r w:rsidR="00F9379A" w:rsidDel="00B26A32">
                <w:rPr>
                  <w:rFonts w:ascii="宋体" w:hAnsi="宋体" w:hint="eastAsia"/>
                </w:rPr>
                <w:delText>,如果公司账号带出公司名称</w:delText>
              </w:r>
            </w:del>
          </w:p>
        </w:tc>
      </w:tr>
      <w:tr w:rsidR="00855245" w:rsidRPr="00E40C3F" w:rsidDel="00B26A32" w14:paraId="7E5BB47C" w14:textId="77777777" w:rsidTr="00B26A32">
        <w:trPr>
          <w:jc w:val="center"/>
          <w:del w:id="188" w:author="游魁良" w:date="2015-06-03T19:48:00Z"/>
          <w:trPrChange w:id="189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0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C78D6E" w14:textId="77777777" w:rsidR="00855245" w:rsidRPr="00446309" w:rsidDel="00B26A32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del w:id="191" w:author="游魁良" w:date="2015-06-03T19:48:00Z"/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2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89843D" w14:textId="77777777" w:rsidR="00855245" w:rsidDel="00B26A32" w:rsidRDefault="00855245" w:rsidP="00617D01">
            <w:pPr>
              <w:ind w:leftChars="-51" w:left="-107" w:right="-47"/>
              <w:rPr>
                <w:del w:id="193" w:author="游魁良" w:date="2015-06-03T19:48:00Z"/>
                <w:szCs w:val="21"/>
              </w:rPr>
            </w:pPr>
            <w:del w:id="194" w:author="游魁良" w:date="2015-06-03T19:48:00Z">
              <w:r w:rsidDel="00B26A32">
                <w:rPr>
                  <w:rFonts w:hint="eastAsia"/>
                  <w:szCs w:val="21"/>
                </w:rPr>
                <w:delText>所属科目</w:delText>
              </w:r>
            </w:del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5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1A2D262" w14:textId="77777777" w:rsidR="00855245" w:rsidRPr="00446309" w:rsidDel="00B26A32" w:rsidRDefault="00855245" w:rsidP="00617D01">
            <w:pPr>
              <w:ind w:leftChars="-59" w:left="-124" w:right="4" w:firstLine="1"/>
              <w:rPr>
                <w:del w:id="196" w:author="游魁良" w:date="2015-06-03T19:48:00Z"/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7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6DB240" w14:textId="77777777" w:rsidR="00855245" w:rsidDel="00B26A32" w:rsidRDefault="00855245" w:rsidP="00617D01">
            <w:pPr>
              <w:ind w:leftChars="-37" w:left="-78" w:right="210" w:firstLine="1"/>
              <w:jc w:val="center"/>
              <w:rPr>
                <w:del w:id="198" w:author="游魁良" w:date="2015-06-03T19:48:00Z"/>
                <w:rFonts w:ascii="宋体" w:hAnsi="宋体"/>
              </w:rPr>
            </w:pPr>
            <w:del w:id="199" w:author="游魁良" w:date="2015-06-03T19:48:00Z">
              <w:r w:rsidDel="00B26A32">
                <w:rPr>
                  <w:rFonts w:ascii="宋体" w:hAnsi="宋体" w:hint="eastAsia"/>
                </w:rPr>
                <w:delText>V(10)</w:delText>
              </w:r>
            </w:del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0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5C0104" w14:textId="77777777" w:rsidR="00855245" w:rsidDel="00B26A32" w:rsidRDefault="00C310CC" w:rsidP="00617D01">
            <w:pPr>
              <w:ind w:leftChars="-12" w:left="-25" w:right="4" w:firstLine="1"/>
              <w:jc w:val="center"/>
              <w:rPr>
                <w:del w:id="201" w:author="游魁良" w:date="2015-06-03T19:48:00Z"/>
                <w:rFonts w:ascii="宋体" w:hAnsi="宋体"/>
              </w:rPr>
            </w:pPr>
            <w:del w:id="202" w:author="游魁良" w:date="2015-06-03T19:48:00Z">
              <w:r w:rsidDel="00B26A32">
                <w:rPr>
                  <w:rFonts w:ascii="宋体" w:hAnsi="宋体" w:hint="eastAsia"/>
                </w:rPr>
                <w:delText>P</w:delText>
              </w:r>
            </w:del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3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9FC009" w14:textId="77777777" w:rsidR="00855245" w:rsidDel="00B26A32" w:rsidRDefault="00C310CC" w:rsidP="00617D01">
            <w:pPr>
              <w:ind w:right="210"/>
              <w:rPr>
                <w:del w:id="204" w:author="游魁良" w:date="2015-06-03T19:48:00Z"/>
              </w:rPr>
            </w:pPr>
            <w:del w:id="205" w:author="游魁良" w:date="2015-06-03T19:48:00Z">
              <w:r w:rsidDel="00B26A32">
                <w:rPr>
                  <w:rFonts w:hint="eastAsia"/>
                </w:rPr>
                <w:delText>自动带出</w:delText>
              </w:r>
            </w:del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6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96DAFB" w14:textId="77777777" w:rsidR="00855245" w:rsidRPr="00132563" w:rsidDel="00B26A32" w:rsidRDefault="00C37A68" w:rsidP="00617D01">
            <w:pPr>
              <w:ind w:leftChars="-44" w:left="-92" w:firstLine="1"/>
              <w:rPr>
                <w:del w:id="207" w:author="游魁良" w:date="2015-06-03T19:48:00Z"/>
                <w:rFonts w:ascii="宋体" w:hAnsi="宋体"/>
              </w:rPr>
            </w:pPr>
            <w:del w:id="208" w:author="游魁良" w:date="2015-06-03T19:48:00Z">
              <w:r w:rsidDel="00B26A32">
                <w:rPr>
                  <w:rFonts w:ascii="宋体" w:hAnsi="宋体" w:hint="eastAsia"/>
                </w:rPr>
                <w:delText>根据账号带出科目</w:delText>
              </w:r>
            </w:del>
          </w:p>
        </w:tc>
      </w:tr>
      <w:tr w:rsidR="00855245" w:rsidRPr="00E40C3F" w14:paraId="2546D181" w14:textId="77777777" w:rsidTr="00B26A32">
        <w:trPr>
          <w:jc w:val="center"/>
          <w:trPrChange w:id="209" w:author="游魁良" w:date="2015-06-03T19:48:00Z">
            <w:trPr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0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F27F488" w14:textId="77777777" w:rsidR="00855245" w:rsidRPr="00446309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1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DCC611" w14:textId="77777777" w:rsidR="00855245" w:rsidRDefault="00855245" w:rsidP="00617D01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2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A77103" w14:textId="77777777" w:rsidR="00855245" w:rsidRPr="00446309" w:rsidRDefault="00855245" w:rsidP="00617D01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3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A75D13" w14:textId="77777777" w:rsidR="00855245" w:rsidRDefault="00855245" w:rsidP="00617D0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V(200)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4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AA8BB3" w14:textId="77777777" w:rsidR="00855245" w:rsidRDefault="00855245" w:rsidP="00617D01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5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8BE3E26" w14:textId="77777777" w:rsidR="00855245" w:rsidRDefault="00855245" w:rsidP="00617D01">
            <w:pPr>
              <w:ind w:right="210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6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6315C3" w14:textId="77777777" w:rsidR="00855245" w:rsidRPr="00132563" w:rsidRDefault="00855245" w:rsidP="00617D01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855245" w14:paraId="7107D863" w14:textId="77777777" w:rsidTr="00B26A32">
        <w:trPr>
          <w:trHeight w:val="388"/>
          <w:jc w:val="center"/>
          <w:trPrChange w:id="217" w:author="游魁良" w:date="2015-06-03T19:48:00Z">
            <w:trPr>
              <w:trHeight w:val="388"/>
              <w:jc w:val="center"/>
            </w:trPr>
          </w:trPrChange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8" w:author="游魁良" w:date="2015-06-03T19:48:00Z">
              <w:tcPr>
                <w:tcW w:w="2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8DFF86A" w14:textId="77777777" w:rsidR="00855245" w:rsidRPr="00446309" w:rsidRDefault="00855245" w:rsidP="00241786">
            <w:pPr>
              <w:numPr>
                <w:ilvl w:val="0"/>
                <w:numId w:val="40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9" w:author="游魁良" w:date="2015-06-03T19:48:00Z">
              <w:tcPr>
                <w:tcW w:w="86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49B6FA" w14:textId="77777777" w:rsidR="00855245" w:rsidRDefault="00855245" w:rsidP="00617D01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会计分录组件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0" w:author="游魁良" w:date="2015-06-03T19:48:00Z">
              <w:tcPr>
                <w:tcW w:w="63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DFD5EB3" w14:textId="77777777" w:rsidR="00855245" w:rsidRPr="00446309" w:rsidRDefault="00855245" w:rsidP="00617D01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1" w:author="游魁良" w:date="2015-06-03T19:48:00Z">
              <w:tcPr>
                <w:tcW w:w="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26D69C" w14:textId="77777777" w:rsidR="00855245" w:rsidRDefault="00855245" w:rsidP="00617D01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2" w:author="游魁良" w:date="2015-06-03T19:48:00Z">
              <w:tcPr>
                <w:tcW w:w="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0419DB" w14:textId="77777777" w:rsidR="00855245" w:rsidRDefault="00855245" w:rsidP="00617D01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223" w:author="游魁良" w:date="2015-06-03T19:48:00Z">
              <w:tcPr>
                <w:tcW w:w="748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60B1B7" w14:textId="77777777" w:rsidR="00855245" w:rsidRDefault="00855245" w:rsidP="00617D01">
            <w:pPr>
              <w:ind w:leftChars="-37" w:left="-78" w:right="210" w:firstLine="1"/>
              <w:jc w:val="center"/>
            </w:pP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224" w:author="游魁良" w:date="2015-06-03T19:48:00Z">
              <w:tcPr>
                <w:tcW w:w="1610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218E7414" w14:textId="77777777" w:rsidR="00855245" w:rsidRDefault="00855245" w:rsidP="00617D01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增加、删除按钮，将上述会计信息添加、删除到会计分录组件中。</w:t>
            </w:r>
          </w:p>
        </w:tc>
      </w:tr>
    </w:tbl>
    <w:p w14:paraId="550545D9" w14:textId="77777777" w:rsidR="00241786" w:rsidRDefault="00241786" w:rsidP="00241786"/>
    <w:p w14:paraId="465587A6" w14:textId="77777777" w:rsidR="00241786" w:rsidRDefault="00241786" w:rsidP="00241786">
      <w:pPr>
        <w:pStyle w:val="4"/>
        <w:numPr>
          <w:ilvl w:val="3"/>
          <w:numId w:val="39"/>
        </w:numPr>
      </w:pPr>
      <w:r>
        <w:rPr>
          <w:rFonts w:hint="eastAsia"/>
        </w:rPr>
        <w:t>交易控制</w:t>
      </w:r>
    </w:p>
    <w:p w14:paraId="5A41C1C5" w14:textId="77777777" w:rsidR="00241786" w:rsidRDefault="00855245" w:rsidP="00241786">
      <w:pPr>
        <w:ind w:firstLine="420"/>
      </w:pPr>
      <w:r>
        <w:rPr>
          <w:rFonts w:hint="eastAsia"/>
        </w:rPr>
        <w:t>检查借贷平衡。</w:t>
      </w:r>
    </w:p>
    <w:p w14:paraId="27B393EF" w14:textId="77777777" w:rsidR="00241786" w:rsidRDefault="00241786" w:rsidP="00241786">
      <w:pPr>
        <w:pStyle w:val="4"/>
      </w:pPr>
      <w:r>
        <w:rPr>
          <w:rFonts w:hint="eastAsia"/>
        </w:rPr>
        <w:t>边界描述</w:t>
      </w:r>
    </w:p>
    <w:p w14:paraId="2F3F0AD9" w14:textId="77777777" w:rsidR="00241786" w:rsidRDefault="00241786" w:rsidP="00241786">
      <w:pPr>
        <w:ind w:firstLine="420"/>
      </w:pPr>
      <w:r>
        <w:rPr>
          <w:rFonts w:hint="eastAsia"/>
        </w:rPr>
        <w:t>无</w:t>
      </w:r>
    </w:p>
    <w:p w14:paraId="208FE433" w14:textId="77777777" w:rsidR="00241786" w:rsidRDefault="00241786" w:rsidP="00241786">
      <w:pPr>
        <w:pStyle w:val="4"/>
      </w:pPr>
      <w:r>
        <w:rPr>
          <w:rFonts w:hint="eastAsia"/>
        </w:rPr>
        <w:t>输出描述</w:t>
      </w:r>
    </w:p>
    <w:p w14:paraId="4B32494D" w14:textId="77777777" w:rsidR="00241786" w:rsidRDefault="00241786" w:rsidP="00497A49">
      <w:pPr>
        <w:ind w:firstLine="420"/>
      </w:pPr>
      <w:r>
        <w:rPr>
          <w:rFonts w:hint="eastAsia"/>
        </w:rPr>
        <w:t>无</w:t>
      </w:r>
    </w:p>
    <w:p w14:paraId="6332E178" w14:textId="77777777" w:rsidR="00064FB2" w:rsidRPr="00EB771C" w:rsidRDefault="00064FB2" w:rsidP="00497A49">
      <w:pPr>
        <w:ind w:firstLine="420"/>
      </w:pPr>
    </w:p>
    <w:p w14:paraId="320091E9" w14:textId="77777777" w:rsidR="00064FB2" w:rsidRDefault="00064FB2" w:rsidP="00064FB2">
      <w:pPr>
        <w:pStyle w:val="3"/>
      </w:pPr>
      <w:bookmarkStart w:id="225" w:name="_Toc399285514"/>
      <w:r>
        <w:rPr>
          <w:rFonts w:hint="eastAsia"/>
        </w:rPr>
        <w:t>手工划转</w:t>
      </w:r>
      <w:bookmarkEnd w:id="225"/>
    </w:p>
    <w:p w14:paraId="5AEA5EE6" w14:textId="77777777" w:rsidR="00064FB2" w:rsidRDefault="00064FB2" w:rsidP="00064FB2">
      <w:pPr>
        <w:pStyle w:val="4"/>
      </w:pPr>
      <w:r>
        <w:rPr>
          <w:rFonts w:hint="eastAsia"/>
        </w:rPr>
        <w:t>交易描述</w:t>
      </w:r>
    </w:p>
    <w:p w14:paraId="6C4793CA" w14:textId="77777777" w:rsidR="00064FB2" w:rsidRDefault="00064FB2" w:rsidP="00064FB2">
      <w:pPr>
        <w:ind w:firstLine="420"/>
      </w:pPr>
      <w:r>
        <w:rPr>
          <w:rFonts w:hint="eastAsia"/>
        </w:rPr>
        <w:t>支持客户同名账户划转。</w:t>
      </w:r>
    </w:p>
    <w:p w14:paraId="10FD9E5A" w14:textId="77777777" w:rsidR="00064FB2" w:rsidRDefault="00064FB2" w:rsidP="00064FB2">
      <w:pPr>
        <w:ind w:firstLine="420"/>
      </w:pPr>
      <w:r>
        <w:rPr>
          <w:rFonts w:hint="eastAsia"/>
        </w:rPr>
        <w:t>支持从银行内部账号扣取，入账至银行内部帐。</w:t>
      </w:r>
    </w:p>
    <w:p w14:paraId="6CB0A0CF" w14:textId="77777777" w:rsidR="00064FB2" w:rsidRDefault="00064FB2" w:rsidP="00064FB2">
      <w:pPr>
        <w:pStyle w:val="4"/>
      </w:pPr>
      <w:r>
        <w:rPr>
          <w:rFonts w:hint="eastAsia"/>
        </w:rPr>
        <w:t>柜员操作</w:t>
      </w:r>
    </w:p>
    <w:p w14:paraId="4F16154B" w14:textId="77777777" w:rsidR="00064FB2" w:rsidRDefault="00064FB2" w:rsidP="00064FB2">
      <w:pPr>
        <w:ind w:firstLine="420"/>
      </w:pPr>
      <w:r>
        <w:rPr>
          <w:rFonts w:hint="eastAsia"/>
        </w:rPr>
        <w:t>本交易由具有手工划转经办权限的柜员操作。</w:t>
      </w:r>
    </w:p>
    <w:p w14:paraId="1D3BADE6" w14:textId="77777777" w:rsidR="00064FB2" w:rsidRDefault="00064FB2" w:rsidP="00064FB2">
      <w:pPr>
        <w:ind w:firstLine="420"/>
      </w:pPr>
      <w:r>
        <w:rPr>
          <w:rFonts w:hint="eastAsia"/>
        </w:rPr>
        <w:t>系统需支持本交易能多级授权。</w:t>
      </w:r>
    </w:p>
    <w:p w14:paraId="158B0741" w14:textId="77777777" w:rsidR="00064FB2" w:rsidRDefault="00064FB2" w:rsidP="00064FB2">
      <w:pPr>
        <w:pStyle w:val="4"/>
      </w:pPr>
      <w:r>
        <w:rPr>
          <w:rFonts w:hint="eastAsia"/>
        </w:rPr>
        <w:t>交易发起方式</w:t>
      </w:r>
    </w:p>
    <w:p w14:paraId="11A21305" w14:textId="77777777" w:rsidR="00064FB2" w:rsidRDefault="00064FB2" w:rsidP="00064FB2">
      <w:pPr>
        <w:ind w:left="432"/>
      </w:pPr>
      <w:r>
        <w:rPr>
          <w:rFonts w:hint="eastAsia"/>
        </w:rPr>
        <w:t>本交易由具有手工划转经办权限的柜员发起操作。</w:t>
      </w:r>
    </w:p>
    <w:p w14:paraId="11C06875" w14:textId="77777777" w:rsidR="00064FB2" w:rsidRDefault="00064FB2" w:rsidP="00064FB2">
      <w:pPr>
        <w:ind w:left="432"/>
      </w:pPr>
    </w:p>
    <w:p w14:paraId="1D74087A" w14:textId="77777777" w:rsidR="00064FB2" w:rsidRDefault="00064FB2" w:rsidP="00064FB2">
      <w:pPr>
        <w:ind w:left="432"/>
      </w:pPr>
    </w:p>
    <w:p w14:paraId="0775FE1A" w14:textId="77777777" w:rsidR="00064FB2" w:rsidRDefault="00064FB2" w:rsidP="00064FB2">
      <w:pPr>
        <w:pStyle w:val="4"/>
      </w:pPr>
      <w:r>
        <w:rPr>
          <w:rFonts w:hint="eastAsia"/>
        </w:rPr>
        <w:t>界面布局与菜单按钮</w:t>
      </w:r>
    </w:p>
    <w:p w14:paraId="54A1CD63" w14:textId="77777777" w:rsidR="00064FB2" w:rsidRPr="00AB3909" w:rsidRDefault="00BD2A18" w:rsidP="00064FB2">
      <w:pPr>
        <w:ind w:firstLine="420"/>
      </w:pPr>
      <w:r>
        <w:rPr>
          <w:noProof/>
        </w:rPr>
        <w:drawing>
          <wp:inline distT="0" distB="0" distL="0" distR="0" wp14:anchorId="36232646" wp14:editId="7D8022F1">
            <wp:extent cx="5486400" cy="247586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7349" t="23720" r="732" b="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133AB" w14:textId="77777777" w:rsidR="00064FB2" w:rsidRDefault="00064FB2" w:rsidP="00064FB2">
      <w:pPr>
        <w:ind w:left="432"/>
      </w:pPr>
    </w:p>
    <w:p w14:paraId="6C3805C1" w14:textId="77777777" w:rsidR="00064FB2" w:rsidRDefault="00064FB2" w:rsidP="00064FB2">
      <w:pPr>
        <w:pStyle w:val="4"/>
      </w:pPr>
      <w:r>
        <w:rPr>
          <w:rFonts w:hint="eastAsia"/>
        </w:rPr>
        <w:t>输入描述</w:t>
      </w: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269"/>
        <w:gridCol w:w="2126"/>
        <w:gridCol w:w="993"/>
        <w:gridCol w:w="850"/>
        <w:gridCol w:w="1134"/>
        <w:gridCol w:w="2693"/>
      </w:tblGrid>
      <w:tr w:rsidR="00064FB2" w14:paraId="6AFEC260" w14:textId="77777777" w:rsidTr="00CA16A1">
        <w:tc>
          <w:tcPr>
            <w:tcW w:w="850" w:type="dxa"/>
          </w:tcPr>
          <w:p w14:paraId="3C41A6C3" w14:textId="77777777" w:rsidR="00064FB2" w:rsidRPr="00446D93" w:rsidRDefault="00064FB2" w:rsidP="00CA16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9" w:type="dxa"/>
            <w:shd w:val="clear" w:color="auto" w:fill="auto"/>
          </w:tcPr>
          <w:p w14:paraId="3DA7652D" w14:textId="77777777" w:rsidR="00064FB2" w:rsidRPr="00446D93" w:rsidRDefault="00064FB2" w:rsidP="00CA16A1">
            <w:pPr>
              <w:jc w:val="center"/>
              <w:rPr>
                <w:b/>
              </w:rPr>
            </w:pPr>
            <w:r w:rsidRPr="00446D93">
              <w:rPr>
                <w:rFonts w:hint="eastAsia"/>
                <w:b/>
              </w:rPr>
              <w:t>本地名称</w:t>
            </w:r>
          </w:p>
        </w:tc>
        <w:tc>
          <w:tcPr>
            <w:tcW w:w="2126" w:type="dxa"/>
            <w:shd w:val="clear" w:color="auto" w:fill="auto"/>
          </w:tcPr>
          <w:p w14:paraId="59E13D1F" w14:textId="77777777" w:rsidR="00064FB2" w:rsidRPr="00446D93" w:rsidRDefault="00064FB2" w:rsidP="00CA16A1">
            <w:pPr>
              <w:jc w:val="center"/>
              <w:rPr>
                <w:b/>
              </w:rPr>
            </w:pPr>
            <w:r w:rsidRPr="00446D93">
              <w:rPr>
                <w:rFonts w:hint="eastAsia"/>
                <w:b/>
              </w:rPr>
              <w:t>英文名称</w:t>
            </w:r>
          </w:p>
        </w:tc>
        <w:tc>
          <w:tcPr>
            <w:tcW w:w="993" w:type="dxa"/>
          </w:tcPr>
          <w:p w14:paraId="30F2BCEF" w14:textId="77777777" w:rsidR="00064FB2" w:rsidRPr="00446D93" w:rsidRDefault="00064FB2" w:rsidP="00CA16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auto"/>
          </w:tcPr>
          <w:p w14:paraId="6B46DB2A" w14:textId="77777777" w:rsidR="00064FB2" w:rsidRPr="00446D93" w:rsidRDefault="00064FB2" w:rsidP="00CA16A1">
            <w:pPr>
              <w:jc w:val="center"/>
              <w:rPr>
                <w:b/>
              </w:rPr>
            </w:pPr>
            <w:r w:rsidRPr="00446D93">
              <w:rPr>
                <w:rFonts w:hint="eastAsia"/>
                <w:b/>
              </w:rPr>
              <w:t>M/O/P</w:t>
            </w:r>
          </w:p>
        </w:tc>
        <w:tc>
          <w:tcPr>
            <w:tcW w:w="1134" w:type="dxa"/>
            <w:shd w:val="clear" w:color="auto" w:fill="auto"/>
          </w:tcPr>
          <w:p w14:paraId="1852B8E5" w14:textId="77777777" w:rsidR="00064FB2" w:rsidRPr="00446D93" w:rsidRDefault="00064FB2" w:rsidP="00CA16A1">
            <w:pPr>
              <w:jc w:val="center"/>
              <w:rPr>
                <w:b/>
              </w:rPr>
            </w:pPr>
            <w:r w:rsidRPr="00446D93">
              <w:rPr>
                <w:rFonts w:hint="eastAsia"/>
                <w:b/>
              </w:rPr>
              <w:t>数据来源</w:t>
            </w:r>
          </w:p>
        </w:tc>
        <w:tc>
          <w:tcPr>
            <w:tcW w:w="2693" w:type="dxa"/>
            <w:shd w:val="clear" w:color="auto" w:fill="auto"/>
          </w:tcPr>
          <w:p w14:paraId="388BEC8D" w14:textId="77777777" w:rsidR="00064FB2" w:rsidRPr="00446D93" w:rsidRDefault="00064FB2" w:rsidP="00CA16A1">
            <w:pPr>
              <w:jc w:val="center"/>
              <w:rPr>
                <w:b/>
              </w:rPr>
            </w:pPr>
            <w:r w:rsidRPr="00446D93">
              <w:rPr>
                <w:rFonts w:hint="eastAsia"/>
                <w:b/>
              </w:rPr>
              <w:t>描述</w:t>
            </w:r>
          </w:p>
        </w:tc>
      </w:tr>
      <w:tr w:rsidR="00064FB2" w14:paraId="45F11C1F" w14:textId="77777777" w:rsidTr="00CA16A1">
        <w:tc>
          <w:tcPr>
            <w:tcW w:w="850" w:type="dxa"/>
          </w:tcPr>
          <w:p w14:paraId="4A73BEF5" w14:textId="77777777" w:rsidR="00064FB2" w:rsidRDefault="00064FB2" w:rsidP="00064FB2">
            <w:pPr>
              <w:numPr>
                <w:ilvl w:val="0"/>
                <w:numId w:val="45"/>
              </w:numPr>
              <w:spacing w:line="360" w:lineRule="auto"/>
            </w:pPr>
          </w:p>
        </w:tc>
        <w:tc>
          <w:tcPr>
            <w:tcW w:w="2269" w:type="dxa"/>
            <w:shd w:val="clear" w:color="auto" w:fill="auto"/>
          </w:tcPr>
          <w:p w14:paraId="55718E00" w14:textId="77777777" w:rsidR="00064FB2" w:rsidRDefault="00064FB2" w:rsidP="00CA16A1">
            <w:r>
              <w:rPr>
                <w:rFonts w:hint="eastAsia"/>
              </w:rPr>
              <w:t>业务编号</w:t>
            </w:r>
          </w:p>
        </w:tc>
        <w:tc>
          <w:tcPr>
            <w:tcW w:w="2126" w:type="dxa"/>
            <w:shd w:val="clear" w:color="auto" w:fill="auto"/>
          </w:tcPr>
          <w:p w14:paraId="00617D68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3714A55F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V(16)</w:t>
            </w:r>
          </w:p>
        </w:tc>
        <w:tc>
          <w:tcPr>
            <w:tcW w:w="850" w:type="dxa"/>
            <w:shd w:val="clear" w:color="auto" w:fill="auto"/>
          </w:tcPr>
          <w:p w14:paraId="2E18F5E5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  <w:shd w:val="clear" w:color="auto" w:fill="auto"/>
          </w:tcPr>
          <w:p w14:paraId="0E9E25E4" w14:textId="77777777" w:rsidR="00064FB2" w:rsidRDefault="00064FB2" w:rsidP="00CA16A1">
            <w:r>
              <w:rPr>
                <w:rFonts w:hint="eastAsia"/>
              </w:rPr>
              <w:t>系统生成</w:t>
            </w:r>
          </w:p>
        </w:tc>
        <w:tc>
          <w:tcPr>
            <w:tcW w:w="2693" w:type="dxa"/>
            <w:shd w:val="clear" w:color="auto" w:fill="auto"/>
          </w:tcPr>
          <w:p w14:paraId="64204B2E" w14:textId="77777777" w:rsidR="00064FB2" w:rsidRDefault="00064FB2" w:rsidP="00CA16A1">
            <w:r>
              <w:rPr>
                <w:rFonts w:hint="eastAsia"/>
              </w:rPr>
              <w:t>唯一性</w:t>
            </w:r>
          </w:p>
        </w:tc>
      </w:tr>
      <w:tr w:rsidR="00064FB2" w14:paraId="2A294366" w14:textId="77777777" w:rsidTr="00CA16A1">
        <w:tc>
          <w:tcPr>
            <w:tcW w:w="850" w:type="dxa"/>
          </w:tcPr>
          <w:p w14:paraId="4DD0A721" w14:textId="77777777" w:rsidR="00064FB2" w:rsidRPr="00FE0430" w:rsidRDefault="00064FB2" w:rsidP="00064FB2">
            <w:pPr>
              <w:numPr>
                <w:ilvl w:val="0"/>
                <w:numId w:val="45"/>
              </w:numPr>
              <w:spacing w:line="360" w:lineRule="auto"/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58A87CF8" w14:textId="77777777" w:rsidR="00064FB2" w:rsidRPr="00FE0430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交易日期</w:t>
            </w:r>
          </w:p>
        </w:tc>
        <w:tc>
          <w:tcPr>
            <w:tcW w:w="2126" w:type="dxa"/>
            <w:shd w:val="clear" w:color="auto" w:fill="auto"/>
          </w:tcPr>
          <w:p w14:paraId="52CF2A15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708E485C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0" w:type="dxa"/>
            <w:shd w:val="clear" w:color="auto" w:fill="auto"/>
          </w:tcPr>
          <w:p w14:paraId="1D7ADE5F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0DB19A30" w14:textId="77777777" w:rsidR="00064FB2" w:rsidRDefault="00064FB2" w:rsidP="00CA16A1">
            <w:r>
              <w:rPr>
                <w:rFonts w:hint="eastAsia"/>
              </w:rPr>
              <w:t>手工选择</w:t>
            </w:r>
          </w:p>
        </w:tc>
        <w:tc>
          <w:tcPr>
            <w:tcW w:w="2693" w:type="dxa"/>
            <w:shd w:val="clear" w:color="auto" w:fill="auto"/>
          </w:tcPr>
          <w:p w14:paraId="7174D556" w14:textId="77777777" w:rsidR="00064FB2" w:rsidRDefault="00064FB2" w:rsidP="00CA16A1">
            <w:r>
              <w:rPr>
                <w:rFonts w:hint="eastAsia"/>
              </w:rPr>
              <w:t>默认当前日期</w:t>
            </w:r>
          </w:p>
        </w:tc>
      </w:tr>
      <w:tr w:rsidR="00064FB2" w14:paraId="535C1BDF" w14:textId="77777777" w:rsidTr="00CA16A1">
        <w:tc>
          <w:tcPr>
            <w:tcW w:w="850" w:type="dxa"/>
          </w:tcPr>
          <w:p w14:paraId="0C0B5CFA" w14:textId="77777777" w:rsidR="00064FB2" w:rsidRPr="00FE0430" w:rsidRDefault="00064FB2" w:rsidP="00064FB2">
            <w:pPr>
              <w:numPr>
                <w:ilvl w:val="0"/>
                <w:numId w:val="45"/>
              </w:numPr>
              <w:spacing w:line="360" w:lineRule="auto"/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2AFA89C9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业务对象</w:t>
            </w:r>
          </w:p>
        </w:tc>
        <w:tc>
          <w:tcPr>
            <w:tcW w:w="2126" w:type="dxa"/>
            <w:shd w:val="clear" w:color="auto" w:fill="auto"/>
          </w:tcPr>
          <w:p w14:paraId="6884A8E0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444F96CE" w14:textId="77777777" w:rsidR="00064FB2" w:rsidRDefault="00064FB2" w:rsidP="00CA16A1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3C593939" w14:textId="77777777" w:rsidR="00064FB2" w:rsidRDefault="00064FB2" w:rsidP="00CA16A1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5F5181F" w14:textId="77777777" w:rsidR="00064FB2" w:rsidRDefault="00064FB2" w:rsidP="00CA16A1"/>
        </w:tc>
        <w:tc>
          <w:tcPr>
            <w:tcW w:w="2693" w:type="dxa"/>
            <w:shd w:val="clear" w:color="auto" w:fill="auto"/>
          </w:tcPr>
          <w:p w14:paraId="66AB43FD" w14:textId="77777777" w:rsidR="00064FB2" w:rsidRDefault="00064FB2" w:rsidP="00CA16A1">
            <w:r>
              <w:t>“</w:t>
            </w:r>
            <w:r>
              <w:rPr>
                <w:rFonts w:hint="eastAsia"/>
              </w:rPr>
              <w:t>对公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对私居民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对私非居民</w:t>
            </w:r>
            <w:r>
              <w:t>”</w:t>
            </w:r>
            <w:r>
              <w:rPr>
                <w:rFonts w:hint="eastAsia"/>
              </w:rPr>
              <w:t>，通过下拉列表选择</w:t>
            </w:r>
          </w:p>
        </w:tc>
      </w:tr>
      <w:tr w:rsidR="00064FB2" w14:paraId="125BE584" w14:textId="77777777" w:rsidTr="00CA16A1">
        <w:tc>
          <w:tcPr>
            <w:tcW w:w="850" w:type="dxa"/>
          </w:tcPr>
          <w:p w14:paraId="0FA6277C" w14:textId="77777777" w:rsidR="00064FB2" w:rsidRDefault="00064FB2" w:rsidP="00064FB2">
            <w:pPr>
              <w:numPr>
                <w:ilvl w:val="0"/>
                <w:numId w:val="45"/>
              </w:numPr>
              <w:spacing w:line="360" w:lineRule="auto"/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744581FB" w14:textId="77777777" w:rsidR="00064FB2" w:rsidRPr="00FE0430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2126" w:type="dxa"/>
            <w:shd w:val="clear" w:color="auto" w:fill="auto"/>
          </w:tcPr>
          <w:p w14:paraId="29987465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58B6040E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V(10)</w:t>
            </w:r>
          </w:p>
        </w:tc>
        <w:tc>
          <w:tcPr>
            <w:tcW w:w="850" w:type="dxa"/>
            <w:shd w:val="clear" w:color="auto" w:fill="auto"/>
          </w:tcPr>
          <w:p w14:paraId="59C68438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2FCB5134" w14:textId="77777777" w:rsidR="00064FB2" w:rsidRDefault="00064FB2" w:rsidP="00CA16A1">
            <w:r>
              <w:rPr>
                <w:rFonts w:hint="eastAsia"/>
              </w:rPr>
              <w:t>查询引入</w:t>
            </w:r>
          </w:p>
        </w:tc>
        <w:tc>
          <w:tcPr>
            <w:tcW w:w="2693" w:type="dxa"/>
            <w:shd w:val="clear" w:color="auto" w:fill="auto"/>
          </w:tcPr>
          <w:p w14:paraId="25F71135" w14:textId="77777777" w:rsidR="00064FB2" w:rsidRDefault="00064FB2" w:rsidP="00CA16A1">
            <w:r>
              <w:rPr>
                <w:rFonts w:hint="eastAsia"/>
              </w:rPr>
              <w:t>系统参数</w:t>
            </w:r>
          </w:p>
        </w:tc>
      </w:tr>
      <w:tr w:rsidR="00064FB2" w14:paraId="26966A05" w14:textId="77777777" w:rsidTr="00CA16A1">
        <w:tc>
          <w:tcPr>
            <w:tcW w:w="850" w:type="dxa"/>
          </w:tcPr>
          <w:p w14:paraId="6A80A276" w14:textId="77777777" w:rsidR="00064FB2" w:rsidRDefault="00064FB2" w:rsidP="00064FB2">
            <w:pPr>
              <w:numPr>
                <w:ilvl w:val="0"/>
                <w:numId w:val="45"/>
              </w:numPr>
              <w:spacing w:line="360" w:lineRule="auto"/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63E57AD5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2126" w:type="dxa"/>
            <w:shd w:val="clear" w:color="auto" w:fill="auto"/>
          </w:tcPr>
          <w:p w14:paraId="75A621C8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016ADEC9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V(34)</w:t>
            </w:r>
          </w:p>
        </w:tc>
        <w:tc>
          <w:tcPr>
            <w:tcW w:w="850" w:type="dxa"/>
            <w:shd w:val="clear" w:color="auto" w:fill="auto"/>
          </w:tcPr>
          <w:p w14:paraId="7BF1727F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78C27C27" w14:textId="77777777" w:rsidR="00064FB2" w:rsidRDefault="00064FB2" w:rsidP="00CA16A1">
            <w:r>
              <w:rPr>
                <w:rFonts w:hint="eastAsia"/>
              </w:rPr>
              <w:t>手工选择</w:t>
            </w:r>
          </w:p>
        </w:tc>
        <w:tc>
          <w:tcPr>
            <w:tcW w:w="2693" w:type="dxa"/>
            <w:shd w:val="clear" w:color="auto" w:fill="auto"/>
          </w:tcPr>
          <w:p w14:paraId="5821DFE0" w14:textId="77777777" w:rsidR="00064FB2" w:rsidRDefault="00064FB2" w:rsidP="00CA16A1">
            <w:pPr>
              <w:jc w:val="left"/>
            </w:pPr>
            <w:r>
              <w:rPr>
                <w:rFonts w:hint="eastAsia"/>
              </w:rPr>
              <w:t>详见交易控制</w:t>
            </w:r>
          </w:p>
        </w:tc>
      </w:tr>
      <w:tr w:rsidR="00064FB2" w:rsidRPr="00487DE4" w14:paraId="0DD77B3F" w14:textId="77777777" w:rsidTr="00CA16A1">
        <w:tc>
          <w:tcPr>
            <w:tcW w:w="850" w:type="dxa"/>
          </w:tcPr>
          <w:p w14:paraId="736E0CE4" w14:textId="77777777" w:rsidR="00064FB2" w:rsidRDefault="00064FB2" w:rsidP="00064FB2">
            <w:pPr>
              <w:numPr>
                <w:ilvl w:val="0"/>
                <w:numId w:val="45"/>
              </w:numPr>
              <w:spacing w:line="360" w:lineRule="auto"/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5FF1872E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交易币种</w:t>
            </w:r>
          </w:p>
        </w:tc>
        <w:tc>
          <w:tcPr>
            <w:tcW w:w="2126" w:type="dxa"/>
            <w:shd w:val="clear" w:color="auto" w:fill="auto"/>
          </w:tcPr>
          <w:p w14:paraId="4FDBCF65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3EB02DCF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V(3)</w:t>
            </w:r>
          </w:p>
        </w:tc>
        <w:tc>
          <w:tcPr>
            <w:tcW w:w="850" w:type="dxa"/>
            <w:shd w:val="clear" w:color="auto" w:fill="auto"/>
          </w:tcPr>
          <w:p w14:paraId="07DA290E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5765C32B" w14:textId="77777777" w:rsidR="00064FB2" w:rsidRDefault="00064FB2" w:rsidP="00CA16A1">
            <w:r>
              <w:rPr>
                <w:rFonts w:hint="eastAsia"/>
              </w:rPr>
              <w:t>查询引入</w:t>
            </w:r>
          </w:p>
        </w:tc>
        <w:tc>
          <w:tcPr>
            <w:tcW w:w="2693" w:type="dxa"/>
            <w:shd w:val="clear" w:color="auto" w:fill="auto"/>
          </w:tcPr>
          <w:p w14:paraId="75FD3497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  <w:tr w:rsidR="00064FB2" w:rsidRPr="00487DE4" w14:paraId="1D285AB7" w14:textId="77777777" w:rsidTr="00CA16A1">
        <w:tc>
          <w:tcPr>
            <w:tcW w:w="850" w:type="dxa"/>
          </w:tcPr>
          <w:p w14:paraId="1E9FD311" w14:textId="77777777" w:rsidR="00064FB2" w:rsidRDefault="00064FB2" w:rsidP="00CA16A1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269" w:type="dxa"/>
            <w:shd w:val="clear" w:color="auto" w:fill="auto"/>
          </w:tcPr>
          <w:p w14:paraId="7470E8F9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  <w:tc>
          <w:tcPr>
            <w:tcW w:w="2126" w:type="dxa"/>
            <w:shd w:val="clear" w:color="auto" w:fill="auto"/>
          </w:tcPr>
          <w:p w14:paraId="2AA68255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50E2C3AE" w14:textId="77777777" w:rsidR="00064FB2" w:rsidRDefault="00064FB2" w:rsidP="00CA16A1">
            <w:pPr>
              <w:jc w:val="center"/>
            </w:pPr>
            <w:r>
              <w:t>N</w:t>
            </w:r>
            <w:r>
              <w:rPr>
                <w:rFonts w:hint="eastAsia"/>
              </w:rPr>
              <w:t>(18,2)</w:t>
            </w:r>
          </w:p>
        </w:tc>
        <w:tc>
          <w:tcPr>
            <w:tcW w:w="850" w:type="dxa"/>
            <w:shd w:val="clear" w:color="auto" w:fill="auto"/>
          </w:tcPr>
          <w:p w14:paraId="2679CB05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296E4C5E" w14:textId="77777777" w:rsidR="00064FB2" w:rsidRDefault="00064FB2" w:rsidP="00CA16A1">
            <w:r>
              <w:rPr>
                <w:rFonts w:hint="eastAsia"/>
              </w:rPr>
              <w:t>查询导入</w:t>
            </w:r>
          </w:p>
        </w:tc>
        <w:tc>
          <w:tcPr>
            <w:tcW w:w="2693" w:type="dxa"/>
            <w:shd w:val="clear" w:color="auto" w:fill="auto"/>
          </w:tcPr>
          <w:p w14:paraId="07748BEB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  <w:tr w:rsidR="00064FB2" w:rsidRPr="00487DE4" w14:paraId="37EAFA9B" w14:textId="77777777" w:rsidTr="00CA16A1">
        <w:tc>
          <w:tcPr>
            <w:tcW w:w="850" w:type="dxa"/>
          </w:tcPr>
          <w:p w14:paraId="302CD5A1" w14:textId="77777777" w:rsidR="00064FB2" w:rsidRDefault="00064FB2" w:rsidP="00CA16A1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69" w:type="dxa"/>
            <w:shd w:val="clear" w:color="auto" w:fill="auto"/>
          </w:tcPr>
          <w:p w14:paraId="430C4F57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2126" w:type="dxa"/>
            <w:shd w:val="clear" w:color="auto" w:fill="auto"/>
          </w:tcPr>
          <w:p w14:paraId="4A4C8BE1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759F1751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V(34)</w:t>
            </w:r>
          </w:p>
        </w:tc>
        <w:tc>
          <w:tcPr>
            <w:tcW w:w="850" w:type="dxa"/>
            <w:shd w:val="clear" w:color="auto" w:fill="auto"/>
          </w:tcPr>
          <w:p w14:paraId="734E83CC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26230F3D" w14:textId="77777777" w:rsidR="00064FB2" w:rsidRDefault="00064FB2" w:rsidP="00CA16A1">
            <w:r>
              <w:rPr>
                <w:rFonts w:hint="eastAsia"/>
              </w:rPr>
              <w:t>查询引入</w:t>
            </w:r>
          </w:p>
        </w:tc>
        <w:tc>
          <w:tcPr>
            <w:tcW w:w="2693" w:type="dxa"/>
            <w:shd w:val="clear" w:color="auto" w:fill="auto"/>
          </w:tcPr>
          <w:p w14:paraId="2A0C60D1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  <w:tr w:rsidR="00064FB2" w:rsidRPr="00487DE4" w14:paraId="796D9B64" w14:textId="77777777" w:rsidTr="00CA16A1">
        <w:tc>
          <w:tcPr>
            <w:tcW w:w="850" w:type="dxa"/>
          </w:tcPr>
          <w:p w14:paraId="4C9CED7D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 w14:paraId="3B4FC4CE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2126" w:type="dxa"/>
            <w:shd w:val="clear" w:color="auto" w:fill="auto"/>
          </w:tcPr>
          <w:p w14:paraId="7E3DD7FE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25941E37" w14:textId="77777777" w:rsidR="00064FB2" w:rsidRDefault="00064FB2" w:rsidP="00CA16A1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3E57F008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14:paraId="4EA04AC2" w14:textId="77777777" w:rsidR="00064FB2" w:rsidRDefault="00064FB2" w:rsidP="00CA16A1">
            <w:r>
              <w:rPr>
                <w:rFonts w:hint="eastAsia"/>
              </w:rPr>
              <w:t>查询引入</w:t>
            </w:r>
          </w:p>
        </w:tc>
        <w:tc>
          <w:tcPr>
            <w:tcW w:w="2693" w:type="dxa"/>
            <w:shd w:val="clear" w:color="auto" w:fill="auto"/>
          </w:tcPr>
          <w:p w14:paraId="7660C4DF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  <w:tr w:rsidR="00064FB2" w14:paraId="3258885B" w14:textId="77777777" w:rsidTr="00CA16A1">
        <w:tc>
          <w:tcPr>
            <w:tcW w:w="850" w:type="dxa"/>
          </w:tcPr>
          <w:p w14:paraId="7CEF393F" w14:textId="77777777" w:rsidR="00064FB2" w:rsidRDefault="00064FB2" w:rsidP="00CA16A1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9" w:type="dxa"/>
            <w:shd w:val="clear" w:color="auto" w:fill="auto"/>
          </w:tcPr>
          <w:p w14:paraId="007411B6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126" w:type="dxa"/>
            <w:shd w:val="clear" w:color="auto" w:fill="auto"/>
          </w:tcPr>
          <w:p w14:paraId="7FD83546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2480CD8C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V(300)</w:t>
            </w:r>
          </w:p>
        </w:tc>
        <w:tc>
          <w:tcPr>
            <w:tcW w:w="850" w:type="dxa"/>
            <w:shd w:val="clear" w:color="auto" w:fill="auto"/>
          </w:tcPr>
          <w:p w14:paraId="7C5A3053" w14:textId="77777777" w:rsidR="00064FB2" w:rsidRDefault="00064FB2" w:rsidP="00CA16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AFCD066" w14:textId="77777777" w:rsidR="00064FB2" w:rsidRDefault="00064FB2" w:rsidP="00CA16A1">
            <w:r>
              <w:rPr>
                <w:rFonts w:hint="eastAsia"/>
              </w:rPr>
              <w:t>手工录入</w:t>
            </w:r>
          </w:p>
        </w:tc>
        <w:tc>
          <w:tcPr>
            <w:tcW w:w="2693" w:type="dxa"/>
            <w:shd w:val="clear" w:color="auto" w:fill="auto"/>
          </w:tcPr>
          <w:p w14:paraId="3FD3906D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  <w:tr w:rsidR="00064FB2" w14:paraId="74583BCD" w14:textId="77777777" w:rsidTr="00CA16A1">
        <w:tc>
          <w:tcPr>
            <w:tcW w:w="850" w:type="dxa"/>
          </w:tcPr>
          <w:p w14:paraId="0973CDF9" w14:textId="77777777" w:rsidR="00064FB2" w:rsidRDefault="00064FB2" w:rsidP="00CA16A1">
            <w:pPr>
              <w:ind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69" w:type="dxa"/>
            <w:shd w:val="clear" w:color="auto" w:fill="auto"/>
          </w:tcPr>
          <w:p w14:paraId="3AB184CD" w14:textId="77777777" w:rsidR="00064FB2" w:rsidRDefault="00064FB2" w:rsidP="00CA16A1">
            <w:pPr>
              <w:ind w:leftChars="-51" w:left="-107" w:right="-47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资金流向</w:t>
            </w:r>
          </w:p>
        </w:tc>
        <w:tc>
          <w:tcPr>
            <w:tcW w:w="2126" w:type="dxa"/>
            <w:shd w:val="clear" w:color="auto" w:fill="auto"/>
          </w:tcPr>
          <w:p w14:paraId="474080EB" w14:textId="77777777" w:rsidR="00064FB2" w:rsidRDefault="00064FB2" w:rsidP="00CA16A1">
            <w:pPr>
              <w:pStyle w:val="p0"/>
              <w:ind w:firstLine="0"/>
            </w:pPr>
          </w:p>
        </w:tc>
        <w:tc>
          <w:tcPr>
            <w:tcW w:w="993" w:type="dxa"/>
          </w:tcPr>
          <w:p w14:paraId="109E860D" w14:textId="77777777" w:rsidR="00064FB2" w:rsidRDefault="00064FB2" w:rsidP="00CA16A1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2C89498F" w14:textId="77777777" w:rsidR="00064FB2" w:rsidRDefault="00064FB2" w:rsidP="00CA16A1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29D7CC91" w14:textId="77777777" w:rsidR="00064FB2" w:rsidRDefault="00064FB2" w:rsidP="00CA16A1"/>
        </w:tc>
        <w:tc>
          <w:tcPr>
            <w:tcW w:w="2693" w:type="dxa"/>
            <w:shd w:val="clear" w:color="auto" w:fill="auto"/>
          </w:tcPr>
          <w:p w14:paraId="56CF9371" w14:textId="77777777" w:rsidR="00064FB2" w:rsidRDefault="00064FB2" w:rsidP="00CA16A1">
            <w:pPr>
              <w:ind w:right="-47"/>
              <w:rPr>
                <w:szCs w:val="21"/>
              </w:rPr>
            </w:pPr>
          </w:p>
        </w:tc>
      </w:tr>
    </w:tbl>
    <w:p w14:paraId="77FB1AEF" w14:textId="77777777" w:rsidR="00064FB2" w:rsidRPr="0054252B" w:rsidRDefault="00064FB2" w:rsidP="00064FB2">
      <w:pPr>
        <w:ind w:firstLine="420"/>
      </w:pPr>
    </w:p>
    <w:p w14:paraId="77453F94" w14:textId="77777777" w:rsidR="00064FB2" w:rsidRDefault="00064FB2" w:rsidP="00064FB2">
      <w:pPr>
        <w:pStyle w:val="4"/>
      </w:pPr>
      <w:r>
        <w:rPr>
          <w:rFonts w:hint="eastAsia"/>
        </w:rPr>
        <w:t>交易控制</w:t>
      </w:r>
    </w:p>
    <w:p w14:paraId="36A4FB3D" w14:textId="77777777" w:rsidR="00064FB2" w:rsidRPr="00C42BF4" w:rsidRDefault="00064FB2" w:rsidP="00064FB2">
      <w:pPr>
        <w:pStyle w:val="5"/>
      </w:pPr>
      <w:r>
        <w:rPr>
          <w:rFonts w:hint="eastAsia"/>
        </w:rPr>
        <w:t>账号</w:t>
      </w:r>
    </w:p>
    <w:p w14:paraId="72473158" w14:textId="77777777" w:rsidR="00064FB2" w:rsidRPr="000A03A3" w:rsidRDefault="00064FB2" w:rsidP="00064FB2">
      <w:pPr>
        <w:numPr>
          <w:ilvl w:val="0"/>
          <w:numId w:val="44"/>
        </w:numPr>
        <w:spacing w:line="360" w:lineRule="auto"/>
      </w:pPr>
      <w:r>
        <w:rPr>
          <w:rFonts w:hint="eastAsia"/>
          <w:szCs w:val="21"/>
        </w:rPr>
        <w:t>账号由选择的客户编号自动带出，包含出口收汇待核查和经常项目账户</w:t>
      </w:r>
      <w:r>
        <w:rPr>
          <w:rFonts w:hint="eastAsia"/>
        </w:rPr>
        <w:t>。</w:t>
      </w:r>
    </w:p>
    <w:p w14:paraId="303CE32C" w14:textId="77777777" w:rsidR="00064FB2" w:rsidRDefault="00064FB2" w:rsidP="00064FB2">
      <w:pPr>
        <w:pStyle w:val="4"/>
      </w:pPr>
      <w:r>
        <w:rPr>
          <w:rFonts w:hint="eastAsia"/>
        </w:rPr>
        <w:t>输出描述</w:t>
      </w:r>
    </w:p>
    <w:p w14:paraId="2AE3DF89" w14:textId="77777777" w:rsidR="00064FB2" w:rsidRDefault="00064FB2" w:rsidP="00064FB2">
      <w:pPr>
        <w:pStyle w:val="5"/>
      </w:pPr>
      <w:r>
        <w:rPr>
          <w:rFonts w:hint="eastAsia"/>
        </w:rPr>
        <w:t>面函</w:t>
      </w:r>
    </w:p>
    <w:p w14:paraId="0303485D" w14:textId="77777777" w:rsidR="00064FB2" w:rsidRDefault="00064FB2" w:rsidP="00064FB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无。</w:t>
      </w:r>
    </w:p>
    <w:p w14:paraId="2FFBD71A" w14:textId="77777777" w:rsidR="00064FB2" w:rsidRDefault="00064FB2" w:rsidP="00064FB2">
      <w:pPr>
        <w:pStyle w:val="5"/>
      </w:pPr>
      <w:r>
        <w:rPr>
          <w:rFonts w:hint="eastAsia"/>
        </w:rPr>
        <w:t>报文</w:t>
      </w:r>
    </w:p>
    <w:p w14:paraId="6B77C694" w14:textId="77777777" w:rsidR="00064FB2" w:rsidRDefault="00064FB2" w:rsidP="00064FB2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无。</w:t>
      </w:r>
    </w:p>
    <w:p w14:paraId="6D0A0D34" w14:textId="77777777" w:rsidR="00064FB2" w:rsidRDefault="00064FB2" w:rsidP="00064FB2">
      <w:pPr>
        <w:pStyle w:val="4"/>
      </w:pPr>
      <w:r>
        <w:rPr>
          <w:rFonts w:hint="eastAsia"/>
        </w:rPr>
        <w:t>手续费</w:t>
      </w:r>
    </w:p>
    <w:p w14:paraId="35A98465" w14:textId="77777777" w:rsidR="00064FB2" w:rsidRDefault="00064FB2" w:rsidP="00064FB2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无。</w:t>
      </w:r>
    </w:p>
    <w:p w14:paraId="4348DDF3" w14:textId="77777777" w:rsidR="00064FB2" w:rsidRDefault="00064FB2" w:rsidP="00064FB2">
      <w:pPr>
        <w:pStyle w:val="4"/>
      </w:pPr>
      <w:r>
        <w:rPr>
          <w:rFonts w:hint="eastAsia"/>
        </w:rPr>
        <w:t>会计分录</w:t>
      </w:r>
    </w:p>
    <w:p w14:paraId="5D778326" w14:textId="77777777" w:rsidR="00064FB2" w:rsidRDefault="00064FB2" w:rsidP="00064FB2">
      <w:pPr>
        <w:ind w:left="432"/>
      </w:pPr>
      <w:r>
        <w:rPr>
          <w:rFonts w:hint="eastAsia"/>
        </w:rPr>
        <w:t>借：客户账</w:t>
      </w:r>
    </w:p>
    <w:p w14:paraId="4CEF3AC5" w14:textId="77777777" w:rsidR="00064FB2" w:rsidRDefault="00064FB2" w:rsidP="00064FB2">
      <w:pPr>
        <w:ind w:left="432"/>
      </w:pPr>
      <w:r>
        <w:rPr>
          <w:rFonts w:hint="eastAsia"/>
        </w:rPr>
        <w:t>贷：客户账</w:t>
      </w:r>
      <w:r>
        <w:rPr>
          <w:rFonts w:hint="eastAsia"/>
        </w:rPr>
        <w:tab/>
      </w:r>
    </w:p>
    <w:p w14:paraId="10AE7BF9" w14:textId="77777777" w:rsidR="00064FB2" w:rsidRDefault="00064FB2" w:rsidP="00064FB2">
      <w:r>
        <w:rPr>
          <w:rFonts w:hint="eastAsia"/>
        </w:rPr>
        <w:t>或：</w:t>
      </w:r>
    </w:p>
    <w:p w14:paraId="10D6C239" w14:textId="77777777" w:rsidR="00064FB2" w:rsidRDefault="00064FB2" w:rsidP="00064FB2">
      <w:pPr>
        <w:ind w:left="432"/>
      </w:pPr>
      <w:r>
        <w:rPr>
          <w:rFonts w:hint="eastAsia"/>
        </w:rPr>
        <w:t>借：内部帐</w:t>
      </w:r>
    </w:p>
    <w:p w14:paraId="19E5B21E" w14:textId="77777777" w:rsidR="00064FB2" w:rsidRDefault="00064FB2" w:rsidP="00064FB2">
      <w:pPr>
        <w:ind w:left="432"/>
      </w:pPr>
      <w:r>
        <w:rPr>
          <w:rFonts w:hint="eastAsia"/>
        </w:rPr>
        <w:t>贷：内部帐</w:t>
      </w:r>
    </w:p>
    <w:p w14:paraId="1BEEDF39" w14:textId="77777777" w:rsidR="00064FB2" w:rsidRDefault="00064FB2" w:rsidP="00064FB2">
      <w:pPr>
        <w:pStyle w:val="4"/>
      </w:pPr>
      <w:r>
        <w:rPr>
          <w:rFonts w:hint="eastAsia"/>
        </w:rPr>
        <w:t>边界描述</w:t>
      </w:r>
    </w:p>
    <w:p w14:paraId="35F65BA2" w14:textId="77777777" w:rsidR="00064FB2" w:rsidRDefault="00064FB2" w:rsidP="00064FB2">
      <w:pPr>
        <w:ind w:left="432"/>
      </w:pPr>
      <w:r>
        <w:rPr>
          <w:rFonts w:hint="eastAsia"/>
        </w:rPr>
        <w:t>本交易产生的账务信息需要发送到核心系统进行处理。</w:t>
      </w:r>
    </w:p>
    <w:p w14:paraId="47262C18" w14:textId="77777777" w:rsidR="00064FB2" w:rsidRDefault="00064FB2" w:rsidP="00064FB2">
      <w:pPr>
        <w:pStyle w:val="4"/>
      </w:pPr>
      <w:r>
        <w:rPr>
          <w:rFonts w:hint="eastAsia"/>
        </w:rPr>
        <w:t>其它</w:t>
      </w:r>
    </w:p>
    <w:p w14:paraId="1E76712F" w14:textId="77777777" w:rsidR="00064FB2" w:rsidRDefault="00064FB2" w:rsidP="00064FB2">
      <w:pPr>
        <w:ind w:firstLine="420"/>
      </w:pPr>
      <w:r>
        <w:rPr>
          <w:rFonts w:hint="eastAsia"/>
        </w:rPr>
        <w:t>无。</w:t>
      </w:r>
    </w:p>
    <w:p w14:paraId="40E0D118" w14:textId="77777777" w:rsidR="006F0701" w:rsidRDefault="006F0701" w:rsidP="006F0701"/>
    <w:p w14:paraId="0BC26854" w14:textId="77777777" w:rsidR="006F0701" w:rsidRPr="004655DE" w:rsidRDefault="006F0701" w:rsidP="006F0701">
      <w:pPr>
        <w:pStyle w:val="3"/>
      </w:pPr>
      <w:r>
        <w:rPr>
          <w:rFonts w:hint="eastAsia"/>
        </w:rPr>
        <w:t>手工勾对</w:t>
      </w:r>
    </w:p>
    <w:p w14:paraId="3C29137E" w14:textId="77777777" w:rsidR="006F0701" w:rsidRDefault="006F0701" w:rsidP="006F0701">
      <w:pPr>
        <w:pStyle w:val="4"/>
      </w:pPr>
      <w:r>
        <w:rPr>
          <w:rFonts w:hint="eastAsia"/>
        </w:rPr>
        <w:t>交易描述</w:t>
      </w:r>
    </w:p>
    <w:p w14:paraId="0EDD8C5D" w14:textId="77777777" w:rsidR="006F0701" w:rsidRDefault="006F0701" w:rsidP="006F0701">
      <w:pPr>
        <w:ind w:firstLineChars="202" w:firstLine="424"/>
      </w:pPr>
      <w:r w:rsidRPr="00F00FD3">
        <w:rPr>
          <w:rFonts w:hint="eastAsia"/>
        </w:rPr>
        <w:t>本交易</w:t>
      </w:r>
      <w:r>
        <w:rPr>
          <w:rFonts w:hint="eastAsia"/>
        </w:rPr>
        <w:t>是对于没发</w:t>
      </w:r>
      <w:r w:rsidRPr="00AF5984">
        <w:rPr>
          <w:rFonts w:hint="eastAsia"/>
        </w:rPr>
        <w:t>报文的</w:t>
      </w:r>
      <w:r>
        <w:rPr>
          <w:rFonts w:hint="eastAsia"/>
        </w:rPr>
        <w:t>付汇交易，进行勾对。</w:t>
      </w:r>
    </w:p>
    <w:p w14:paraId="645E791D" w14:textId="77777777" w:rsidR="006F0701" w:rsidRDefault="006F0701" w:rsidP="006F0701">
      <w:pPr>
        <w:pStyle w:val="4"/>
      </w:pPr>
      <w:r>
        <w:rPr>
          <w:rFonts w:hint="eastAsia"/>
        </w:rPr>
        <w:t>柜员操作</w:t>
      </w:r>
    </w:p>
    <w:p w14:paraId="1759499F" w14:textId="77777777" w:rsidR="006F0701" w:rsidRDefault="006F0701" w:rsidP="006F0701">
      <w:pPr>
        <w:ind w:firstLine="420"/>
      </w:pPr>
      <w:r>
        <w:rPr>
          <w:rFonts w:hint="eastAsia"/>
        </w:rPr>
        <w:t>本交易由具有手工勾对权限的柜员发起操作。</w:t>
      </w:r>
    </w:p>
    <w:p w14:paraId="576A0472" w14:textId="77777777" w:rsidR="006F0701" w:rsidRDefault="006F0701" w:rsidP="006F0701">
      <w:pPr>
        <w:pStyle w:val="4"/>
      </w:pPr>
      <w:r>
        <w:rPr>
          <w:rFonts w:hint="eastAsia"/>
        </w:rPr>
        <w:t>界面布局</w:t>
      </w:r>
    </w:p>
    <w:p w14:paraId="19395F49" w14:textId="77777777" w:rsidR="006F0701" w:rsidRDefault="00BD2A18" w:rsidP="006F0701">
      <w:pPr>
        <w:ind w:hanging="1418"/>
      </w:pPr>
      <w:r>
        <w:rPr>
          <w:noProof/>
        </w:rPr>
        <w:drawing>
          <wp:inline distT="0" distB="0" distL="0" distR="0" wp14:anchorId="37C97DC0" wp14:editId="47E9EE84">
            <wp:extent cx="6599207" cy="27529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共-手工勾对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07" cy="2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2D24" w14:textId="77777777" w:rsidR="006F0701" w:rsidRDefault="006F0701" w:rsidP="006F0701">
      <w:pPr>
        <w:pStyle w:val="4"/>
      </w:pPr>
      <w:r>
        <w:rPr>
          <w:rFonts w:hint="eastAsia"/>
        </w:rPr>
        <w:t>查询条件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6F0701" w14:paraId="09752B61" w14:textId="77777777" w:rsidTr="00E96276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00158BB5" w14:textId="77777777" w:rsidR="006F0701" w:rsidRPr="00BF567F" w:rsidRDefault="006F0701" w:rsidP="00E96276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559D591F" w14:textId="77777777" w:rsidR="006F0701" w:rsidRPr="00BF567F" w:rsidRDefault="006F0701" w:rsidP="00E96276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1070E736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5662C7C6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2696E9DF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0696DBEB" w14:textId="77777777" w:rsidR="006F0701" w:rsidRPr="00BF567F" w:rsidRDefault="006F0701" w:rsidP="00E9627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647F79EB" w14:textId="77777777" w:rsidR="006F0701" w:rsidRPr="00BF567F" w:rsidRDefault="006F0701" w:rsidP="00E9627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F0701" w:rsidRPr="00E40C3F" w14:paraId="48F2FA51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D724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750C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交易类型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EF4C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41AE" w14:textId="77777777" w:rsidR="006F0701" w:rsidRPr="005C2CDD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7406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CC6A" w14:textId="77777777" w:rsidR="006F0701" w:rsidRPr="00423339" w:rsidRDefault="006F0701" w:rsidP="00E96276">
            <w:pPr>
              <w:ind w:right="210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EE3A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模糊查询</w:t>
            </w:r>
          </w:p>
        </w:tc>
      </w:tr>
      <w:tr w:rsidR="006F0701" w:rsidRPr="00E40C3F" w14:paraId="7FB4F0BF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C7B3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E270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B64F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C374" w14:textId="77777777" w:rsidR="006F0701" w:rsidRPr="005C2CDD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E8F2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6169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649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1F66E7" w:rsidRPr="00E40C3F" w14:paraId="70F4E026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D49C" w14:textId="77777777" w:rsidR="001F66E7" w:rsidRPr="00446309" w:rsidRDefault="001F66E7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3D04" w14:textId="77777777" w:rsidR="001F66E7" w:rsidRPr="00423339" w:rsidRDefault="001F66E7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账号行</w:t>
            </w:r>
            <w:r>
              <w:rPr>
                <w:rFonts w:hint="eastAsia"/>
                <w:szCs w:val="21"/>
              </w:rPr>
              <w:t>SWIFTCODE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7BD8" w14:textId="77777777" w:rsidR="001F66E7" w:rsidRPr="00595E44" w:rsidRDefault="001F66E7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12EA" w14:textId="77777777" w:rsidR="001F66E7" w:rsidRPr="005C2CDD" w:rsidRDefault="001F66E7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882D" w14:textId="77777777" w:rsidR="001F66E7" w:rsidRPr="00423339" w:rsidRDefault="001F66E7" w:rsidP="00E96276">
            <w:pPr>
              <w:ind w:leftChars="-12" w:left="-25" w:right="4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1924" w14:textId="77777777" w:rsidR="001F66E7" w:rsidRPr="00423339" w:rsidRDefault="001F66E7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380B" w14:textId="77777777" w:rsidR="001F66E7" w:rsidRDefault="001F66E7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模糊查询</w:t>
            </w:r>
          </w:p>
        </w:tc>
      </w:tr>
      <w:tr w:rsidR="006F0701" w:rsidRPr="00E40C3F" w14:paraId="554BB8A1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100E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EBD6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493C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A22" w14:textId="77777777" w:rsidR="006F0701" w:rsidRPr="005C2CDD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AD5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74DD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00B4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58A4BA4D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DE04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1E04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金额大于等于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3BC6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6E0" w14:textId="77777777" w:rsidR="006F0701" w:rsidRPr="005C2CDD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0ED7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222D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EA8B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70D60782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F3B7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81DC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金额小于等于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883F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2FB" w14:textId="77777777" w:rsidR="006F0701" w:rsidRPr="005C2CDD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1F2E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F543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E51A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48369F88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0A19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54C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Pr="00423339">
              <w:rPr>
                <w:rFonts w:hint="eastAsia"/>
                <w:szCs w:val="21"/>
              </w:rPr>
              <w:t>开始日期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13E3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A5AF" w14:textId="77777777" w:rsidR="006F0701" w:rsidRPr="005C2CDD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0995" w14:textId="77777777" w:rsidR="006F0701" w:rsidRPr="00423339" w:rsidRDefault="006F0701" w:rsidP="00E96276">
            <w:pPr>
              <w:ind w:leftChars="-12" w:left="-25" w:right="4" w:firstLine="1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F42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D0A1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158D4C72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0596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BE3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Pr="00423339">
              <w:rPr>
                <w:rFonts w:hint="eastAsia"/>
                <w:szCs w:val="21"/>
              </w:rPr>
              <w:t>结束日期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389F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EB4" w14:textId="77777777" w:rsidR="006F0701" w:rsidRPr="005C2CDD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AB72" w14:textId="77777777" w:rsidR="006F0701" w:rsidRPr="00423339" w:rsidRDefault="006F0701" w:rsidP="00E96276">
            <w:pPr>
              <w:ind w:leftChars="-12" w:left="-25" w:right="4" w:firstLine="1"/>
              <w:rPr>
                <w:rFonts w:ascii="宋体" w:hAnsi="宋体"/>
                <w:szCs w:val="21"/>
              </w:rPr>
            </w:pPr>
            <w:r w:rsidRPr="00423339"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F5E6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 w:rsidRPr="00595E44">
              <w:rPr>
                <w:rFonts w:hint="eastAsia"/>
                <w:szCs w:val="21"/>
              </w:rPr>
              <w:t>手工录入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6F52" w14:textId="77777777" w:rsidR="006F0701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1D78DD4A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78F8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ADD7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是否勾对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F296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4A65" w14:textId="77777777" w:rsidR="006F0701" w:rsidRPr="00595E44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DFBA" w14:textId="77777777" w:rsidR="006F0701" w:rsidRPr="00423339" w:rsidRDefault="006F0701" w:rsidP="00E96276">
            <w:pPr>
              <w:ind w:leftChars="-12" w:left="-25" w:right="4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D702" w14:textId="77777777" w:rsidR="006F0701" w:rsidRPr="00595E44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4C0E" w14:textId="77777777" w:rsidR="006F0701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选择项（全部，是，否）</w:t>
            </w:r>
          </w:p>
          <w:p w14:paraId="00CB9752" w14:textId="77777777" w:rsidR="006F0701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精确查询</w:t>
            </w:r>
          </w:p>
        </w:tc>
      </w:tr>
      <w:tr w:rsidR="006F0701" w:rsidRPr="00E40C3F" w14:paraId="623661E6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11B6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5071" w14:textId="77777777" w:rsidR="006F0701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CCEA0" w14:textId="77777777" w:rsidR="006F0701" w:rsidRPr="00446309" w:rsidRDefault="006F0701" w:rsidP="00E9627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A638" w14:textId="77777777" w:rsidR="006F0701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80DF" w14:textId="77777777" w:rsidR="006F0701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AC46" w14:textId="77777777" w:rsidR="006F0701" w:rsidRDefault="006F0701" w:rsidP="00E96276">
            <w:pPr>
              <w:ind w:right="210"/>
            </w:pPr>
            <w:r>
              <w:rPr>
                <w:rFonts w:hint="eastAsia"/>
              </w:rPr>
              <w:t>按钮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DB4A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查询出满足条件的记录</w:t>
            </w:r>
          </w:p>
        </w:tc>
      </w:tr>
    </w:tbl>
    <w:p w14:paraId="5B56A159" w14:textId="77777777" w:rsidR="006F0701" w:rsidRDefault="006F0701" w:rsidP="006F0701"/>
    <w:p w14:paraId="2578C9A5" w14:textId="77777777" w:rsidR="006F0701" w:rsidRDefault="006F0701" w:rsidP="006F0701">
      <w:pPr>
        <w:pStyle w:val="4"/>
      </w:pPr>
      <w:r>
        <w:rPr>
          <w:rFonts w:hint="eastAsia"/>
        </w:rPr>
        <w:t>查询</w:t>
      </w:r>
      <w:r w:rsidR="001F66E7">
        <w:rPr>
          <w:rFonts w:hint="eastAsia"/>
        </w:rPr>
        <w:t>显示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469"/>
        <w:gridCol w:w="1081"/>
        <w:gridCol w:w="1138"/>
        <w:gridCol w:w="426"/>
        <w:gridCol w:w="1276"/>
        <w:gridCol w:w="2746"/>
      </w:tblGrid>
      <w:tr w:rsidR="006F0701" w14:paraId="5FCABC0D" w14:textId="77777777" w:rsidTr="00E96276">
        <w:trPr>
          <w:jc w:val="center"/>
        </w:trPr>
        <w:tc>
          <w:tcPr>
            <w:tcW w:w="229" w:type="pct"/>
            <w:shd w:val="clear" w:color="auto" w:fill="FFFFFF" w:themeFill="background1"/>
            <w:vAlign w:val="center"/>
          </w:tcPr>
          <w:p w14:paraId="25DC9184" w14:textId="77777777" w:rsidR="006F0701" w:rsidRPr="00BF567F" w:rsidRDefault="006F0701" w:rsidP="00E96276">
            <w:pPr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61" w:type="pct"/>
            <w:shd w:val="clear" w:color="auto" w:fill="FFFFFF" w:themeFill="background1"/>
            <w:vAlign w:val="center"/>
          </w:tcPr>
          <w:p w14:paraId="19C72EE0" w14:textId="77777777" w:rsidR="006F0701" w:rsidRPr="00BF567F" w:rsidRDefault="006F0701" w:rsidP="00E96276">
            <w:pPr>
              <w:ind w:left="210" w:right="21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本地名称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095E0A84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667" w:type="pct"/>
            <w:shd w:val="clear" w:color="auto" w:fill="FFFFFF" w:themeFill="background1"/>
            <w:vAlign w:val="center"/>
          </w:tcPr>
          <w:p w14:paraId="77C613D6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03421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14:paraId="04F3E731" w14:textId="77777777" w:rsidR="006F0701" w:rsidRPr="00BF567F" w:rsidRDefault="006F0701" w:rsidP="00E96276">
            <w:pPr>
              <w:tabs>
                <w:tab w:val="left" w:pos="-125"/>
              </w:tabs>
              <w:ind w:leftChars="-60" w:left="-126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M/O/P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14:paraId="1BF8EC63" w14:textId="77777777" w:rsidR="006F0701" w:rsidRPr="00BF567F" w:rsidRDefault="006F0701" w:rsidP="00E9627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数据来源</w:t>
            </w:r>
          </w:p>
        </w:tc>
        <w:tc>
          <w:tcPr>
            <w:tcW w:w="1610" w:type="pct"/>
            <w:shd w:val="clear" w:color="auto" w:fill="FFFFFF" w:themeFill="background1"/>
            <w:vAlign w:val="center"/>
          </w:tcPr>
          <w:p w14:paraId="37916489" w14:textId="77777777" w:rsidR="006F0701" w:rsidRPr="00BF567F" w:rsidRDefault="006F0701" w:rsidP="00E96276">
            <w:pPr>
              <w:ind w:left="210" w:right="210"/>
              <w:jc w:val="center"/>
              <w:rPr>
                <w:rFonts w:ascii="宋体" w:hAnsi="宋体"/>
                <w:b/>
                <w:szCs w:val="21"/>
              </w:rPr>
            </w:pPr>
            <w:r w:rsidRPr="00BF567F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F0701" w:rsidRPr="00E40C3F" w14:paraId="349A110E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2838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2F4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交易类型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9929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90A9" w14:textId="77777777" w:rsidR="006F0701" w:rsidRPr="00D357BF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8A46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61F7" w14:textId="77777777" w:rsidR="006F0701" w:rsidRPr="00423339" w:rsidRDefault="006F0701" w:rsidP="00E96276">
            <w:pPr>
              <w:ind w:right="21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25F5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6F0701" w:rsidRPr="00E40C3F" w14:paraId="18CF06A3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12E4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6F45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业务编号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9DFA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7FF3" w14:textId="77777777" w:rsidR="006F0701" w:rsidRPr="00D357BF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5822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D570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EF4C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758C2" w:rsidRPr="00E40C3F" w14:paraId="6B968D3B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4E64" w14:textId="77777777" w:rsidR="00D758C2" w:rsidRPr="00446309" w:rsidRDefault="00D758C2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2E7D" w14:textId="77777777" w:rsidR="00D758C2" w:rsidRPr="00423339" w:rsidRDefault="00D758C2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所属账号行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5B48" w14:textId="77777777" w:rsidR="00D758C2" w:rsidRPr="00595E44" w:rsidRDefault="00D758C2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CC3F" w14:textId="77777777" w:rsidR="00D758C2" w:rsidRPr="00D357BF" w:rsidRDefault="00D758C2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66BA" w14:textId="77777777" w:rsidR="00D758C2" w:rsidRDefault="00D758C2" w:rsidP="00E96276">
            <w:pPr>
              <w:ind w:leftChars="-12" w:left="-25" w:right="4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BF3F" w14:textId="77777777" w:rsidR="00D758C2" w:rsidRDefault="00D758C2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6EB" w14:textId="77777777" w:rsidR="00D758C2" w:rsidRPr="00132563" w:rsidRDefault="00D758C2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758C2" w:rsidRPr="00E40C3F" w14:paraId="473AC152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028E" w14:textId="77777777" w:rsidR="00D758C2" w:rsidRPr="00446309" w:rsidRDefault="00D758C2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A747" w14:textId="77777777" w:rsidR="00D758C2" w:rsidRDefault="00D758C2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1048" w14:textId="77777777" w:rsidR="00D758C2" w:rsidRPr="00595E44" w:rsidRDefault="00D758C2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A8E" w14:textId="77777777" w:rsidR="00D758C2" w:rsidRPr="00D357BF" w:rsidRDefault="00D758C2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ADFE" w14:textId="77777777" w:rsidR="00D758C2" w:rsidRDefault="00D758C2" w:rsidP="00E96276">
            <w:pPr>
              <w:ind w:leftChars="-12" w:left="-25" w:right="4" w:firstLine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AC08" w14:textId="77777777" w:rsidR="00D758C2" w:rsidRDefault="00D758C2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A90A" w14:textId="77777777" w:rsidR="00D758C2" w:rsidRPr="00132563" w:rsidRDefault="00D758C2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执行机构</w:t>
            </w:r>
          </w:p>
        </w:tc>
      </w:tr>
      <w:tr w:rsidR="006F0701" w:rsidRPr="00E40C3F" w14:paraId="54CF7194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34B7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26B8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币种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63AB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6A8" w14:textId="77777777" w:rsidR="006F0701" w:rsidRPr="00D357BF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D535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F05C14"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4BB6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6FD1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6F0701" w:rsidRPr="00E40C3F" w14:paraId="1A944C48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0DA3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FC02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 w:rsidRPr="00423339">
              <w:rPr>
                <w:rFonts w:hint="eastAsia"/>
                <w:szCs w:val="21"/>
              </w:rPr>
              <w:t>金额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B1BF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97C5" w14:textId="77777777" w:rsidR="006F0701" w:rsidRPr="00D357BF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40EC" w14:textId="77777777" w:rsidR="006F0701" w:rsidRPr="00423339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  <w:r w:rsidRPr="00F05C14"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9C96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1431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6F0701" w:rsidRPr="00E40C3F" w14:paraId="1B014EEE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2DA3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AAFF" w14:textId="77777777" w:rsidR="006F0701" w:rsidRPr="00423339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Pr="00423339">
              <w:rPr>
                <w:rFonts w:hint="eastAsia"/>
                <w:szCs w:val="21"/>
              </w:rPr>
              <w:t>日期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7E0" w14:textId="77777777" w:rsidR="006F0701" w:rsidRPr="00595E44" w:rsidRDefault="006F0701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F1E8" w14:textId="77777777" w:rsidR="006F0701" w:rsidRPr="00D357BF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4F0" w14:textId="77777777" w:rsidR="006F0701" w:rsidRPr="00423339" w:rsidRDefault="006F0701" w:rsidP="00E96276">
            <w:pPr>
              <w:ind w:leftChars="-12" w:left="-25" w:right="4" w:firstLine="1"/>
              <w:rPr>
                <w:rFonts w:ascii="宋体" w:hAnsi="宋体"/>
                <w:szCs w:val="21"/>
              </w:rPr>
            </w:pPr>
            <w:r w:rsidRPr="00F05C14"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C37" w14:textId="77777777" w:rsidR="006F0701" w:rsidRPr="00423339" w:rsidRDefault="006F0701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DBB9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D758C2" w:rsidRPr="00E40C3F" w14:paraId="402458B8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CAB8" w14:textId="77777777" w:rsidR="00D758C2" w:rsidRPr="00446309" w:rsidRDefault="00D758C2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A88C" w14:textId="77777777" w:rsidR="00D758C2" w:rsidRDefault="00D758C2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C312" w14:textId="77777777" w:rsidR="00D758C2" w:rsidRPr="00595E44" w:rsidRDefault="00D758C2" w:rsidP="00E96276">
            <w:pPr>
              <w:ind w:leftChars="-59" w:left="-124" w:right="4" w:firstLine="1"/>
              <w:rPr>
                <w:rFonts w:ascii="宋体" w:hAnsi="宋体"/>
                <w:szCs w:val="2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7CEF" w14:textId="77777777" w:rsidR="00D758C2" w:rsidRPr="00D357BF" w:rsidRDefault="00D758C2" w:rsidP="00E96276">
            <w:pPr>
              <w:ind w:leftChars="-12" w:left="-25" w:right="4" w:firstLine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85CF" w14:textId="77777777" w:rsidR="00D758C2" w:rsidRPr="00F05C14" w:rsidRDefault="00D758C2" w:rsidP="00E96276">
            <w:pPr>
              <w:ind w:leftChars="-12" w:left="-25" w:right="4" w:firstLine="1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3DC1" w14:textId="77777777" w:rsidR="00D758C2" w:rsidRDefault="00D758C2" w:rsidP="00E96276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查询带出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C9A3" w14:textId="77777777" w:rsidR="00D758C2" w:rsidRPr="00132563" w:rsidRDefault="00D758C2" w:rsidP="00E96276">
            <w:pPr>
              <w:ind w:leftChars="-44" w:left="-92" w:firstLine="1"/>
              <w:rPr>
                <w:rFonts w:ascii="宋体" w:hAnsi="宋体"/>
              </w:rPr>
            </w:pPr>
          </w:p>
        </w:tc>
      </w:tr>
      <w:tr w:rsidR="006F0701" w:rsidRPr="00E40C3F" w14:paraId="02C097A4" w14:textId="77777777" w:rsidTr="00E96276">
        <w:trPr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50E7" w14:textId="77777777" w:rsidR="006F0701" w:rsidRPr="00446309" w:rsidRDefault="006F0701" w:rsidP="006F0701">
            <w:pPr>
              <w:numPr>
                <w:ilvl w:val="0"/>
                <w:numId w:val="47"/>
              </w:numPr>
              <w:spacing w:line="360" w:lineRule="auto"/>
              <w:ind w:right="-108"/>
              <w:jc w:val="center"/>
              <w:rPr>
                <w:rFonts w:ascii="宋体" w:hAnsi="宋体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8163" w14:textId="77777777" w:rsidR="006F0701" w:rsidRDefault="006F0701" w:rsidP="00E96276">
            <w:pPr>
              <w:ind w:leftChars="-51" w:left="-107" w:right="-47"/>
              <w:rPr>
                <w:szCs w:val="21"/>
              </w:rPr>
            </w:pPr>
            <w:r>
              <w:rPr>
                <w:rFonts w:hint="eastAsia"/>
                <w:szCs w:val="21"/>
              </w:rPr>
              <w:t>勾对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9A23" w14:textId="77777777" w:rsidR="006F0701" w:rsidRPr="00446309" w:rsidRDefault="006F0701" w:rsidP="00E96276">
            <w:pPr>
              <w:ind w:leftChars="-59" w:left="-124" w:right="4" w:firstLine="1"/>
              <w:rPr>
                <w:rFonts w:ascii="宋体" w:hAnsi="宋体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357D" w14:textId="77777777" w:rsidR="006F0701" w:rsidRDefault="006F0701" w:rsidP="00E96276">
            <w:pPr>
              <w:ind w:leftChars="-37" w:left="-78" w:right="210" w:firstLine="1"/>
              <w:jc w:val="center"/>
              <w:rPr>
                <w:rFonts w:ascii="宋体" w:hAnsi="宋体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D127" w14:textId="77777777" w:rsidR="006F0701" w:rsidRDefault="006F0701" w:rsidP="00E96276">
            <w:pPr>
              <w:ind w:leftChars="-12" w:left="-25" w:right="4" w:firstLine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AFB7" w14:textId="77777777" w:rsidR="006F0701" w:rsidRDefault="006F0701" w:rsidP="00E96276">
            <w:pPr>
              <w:ind w:right="210"/>
            </w:pPr>
            <w:r>
              <w:rPr>
                <w:rFonts w:hint="eastAsia"/>
              </w:rPr>
              <w:t>查询带出</w:t>
            </w:r>
          </w:p>
          <w:p w14:paraId="22BBE4B6" w14:textId="77777777" w:rsidR="006F0701" w:rsidRDefault="006F0701" w:rsidP="00E96276">
            <w:pPr>
              <w:ind w:right="210"/>
            </w:pPr>
            <w:r>
              <w:rPr>
                <w:rFonts w:hint="eastAsia"/>
              </w:rPr>
              <w:t>选择框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DCCE" w14:textId="77777777" w:rsidR="006F0701" w:rsidRPr="00132563" w:rsidRDefault="006F0701" w:rsidP="00E96276">
            <w:pPr>
              <w:ind w:leftChars="-44" w:left="-92" w:firstLine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从数据库查询带出，选择框可以修改。</w:t>
            </w:r>
          </w:p>
        </w:tc>
      </w:tr>
    </w:tbl>
    <w:p w14:paraId="31862906" w14:textId="77777777" w:rsidR="006F0701" w:rsidRPr="00595E44" w:rsidRDefault="006F0701" w:rsidP="006F0701"/>
    <w:p w14:paraId="02E098BD" w14:textId="77777777" w:rsidR="006F0701" w:rsidRDefault="006F0701" w:rsidP="006F0701">
      <w:pPr>
        <w:pStyle w:val="4"/>
        <w:numPr>
          <w:ilvl w:val="3"/>
          <w:numId w:val="39"/>
        </w:numPr>
      </w:pPr>
      <w:r>
        <w:rPr>
          <w:rFonts w:hint="eastAsia"/>
        </w:rPr>
        <w:t>交易控制</w:t>
      </w:r>
    </w:p>
    <w:p w14:paraId="7D502EB2" w14:textId="77777777" w:rsidR="006F0701" w:rsidRDefault="006F0701" w:rsidP="006F0701">
      <w:pPr>
        <w:ind w:firstLine="420"/>
      </w:pPr>
      <w:r>
        <w:rPr>
          <w:rFonts w:hint="eastAsia"/>
        </w:rPr>
        <w:t>无</w:t>
      </w:r>
    </w:p>
    <w:p w14:paraId="081C7109" w14:textId="77777777" w:rsidR="001F66E7" w:rsidRPr="00CC0D80" w:rsidRDefault="001F66E7" w:rsidP="001F66E7">
      <w:pPr>
        <w:pStyle w:val="4"/>
      </w:pPr>
      <w:r>
        <w:rPr>
          <w:rFonts w:hint="eastAsia"/>
        </w:rPr>
        <w:t>保证金和额度</w:t>
      </w:r>
    </w:p>
    <w:p w14:paraId="46290EF5" w14:textId="77777777" w:rsidR="001F66E7" w:rsidRDefault="001F66E7" w:rsidP="001F66E7">
      <w:pPr>
        <w:ind w:firstLine="420"/>
      </w:pPr>
      <w:r>
        <w:rPr>
          <w:rFonts w:hint="eastAsia"/>
          <w:szCs w:val="21"/>
        </w:rPr>
        <w:t>无</w:t>
      </w:r>
    </w:p>
    <w:p w14:paraId="302F98AF" w14:textId="77777777" w:rsidR="001F66E7" w:rsidRPr="00CC0D80" w:rsidRDefault="001F66E7" w:rsidP="001F66E7">
      <w:pPr>
        <w:pStyle w:val="4"/>
      </w:pPr>
      <w:r>
        <w:rPr>
          <w:rFonts w:hint="eastAsia"/>
        </w:rPr>
        <w:t>手续费</w:t>
      </w:r>
    </w:p>
    <w:p w14:paraId="2D013696" w14:textId="77777777" w:rsidR="001F66E7" w:rsidRDefault="001F66E7" w:rsidP="001F66E7">
      <w:pPr>
        <w:ind w:firstLine="420"/>
      </w:pPr>
      <w:r>
        <w:rPr>
          <w:rFonts w:hint="eastAsia"/>
        </w:rPr>
        <w:t>无。</w:t>
      </w:r>
    </w:p>
    <w:p w14:paraId="2297D722" w14:textId="77777777" w:rsidR="006F0701" w:rsidRDefault="006F0701" w:rsidP="006F0701">
      <w:pPr>
        <w:pStyle w:val="4"/>
      </w:pPr>
      <w:r>
        <w:rPr>
          <w:rFonts w:hint="eastAsia"/>
        </w:rPr>
        <w:t>输出描述</w:t>
      </w:r>
    </w:p>
    <w:p w14:paraId="3625077F" w14:textId="77777777" w:rsidR="00E2789E" w:rsidRDefault="006F0701">
      <w:pPr>
        <w:ind w:firstLine="420"/>
      </w:pPr>
      <w:r>
        <w:rPr>
          <w:rFonts w:hint="eastAsia"/>
        </w:rPr>
        <w:t>无</w:t>
      </w:r>
    </w:p>
    <w:p w14:paraId="459D6C4D" w14:textId="77777777" w:rsidR="001F66E7" w:rsidRPr="00CC0D80" w:rsidRDefault="001F66E7" w:rsidP="001F66E7">
      <w:pPr>
        <w:pStyle w:val="4"/>
      </w:pPr>
      <w:r>
        <w:rPr>
          <w:rFonts w:hint="eastAsia"/>
        </w:rPr>
        <w:t>会计分录</w:t>
      </w:r>
    </w:p>
    <w:p w14:paraId="4350A5A8" w14:textId="77777777" w:rsidR="001F66E7" w:rsidRDefault="001F66E7" w:rsidP="001F66E7">
      <w:pPr>
        <w:ind w:firstLine="420"/>
      </w:pPr>
      <w:r>
        <w:rPr>
          <w:rFonts w:hint="eastAsia"/>
        </w:rPr>
        <w:t>借：汇出汇款</w:t>
      </w:r>
    </w:p>
    <w:p w14:paraId="07EFF627" w14:textId="77777777" w:rsidR="001F66E7" w:rsidRDefault="001F66E7" w:rsidP="001F66E7">
      <w:r>
        <w:rPr>
          <w:rFonts w:hint="eastAsia"/>
        </w:rPr>
        <w:tab/>
      </w:r>
      <w:r>
        <w:rPr>
          <w:rFonts w:hint="eastAsia"/>
        </w:rPr>
        <w:t>贷：</w:t>
      </w:r>
      <w:r>
        <w:rPr>
          <w:rFonts w:hint="eastAsia"/>
        </w:rPr>
        <w:t>116</w:t>
      </w:r>
    </w:p>
    <w:p w14:paraId="1BC2DAA9" w14:textId="77777777" w:rsidR="001F66E7" w:rsidRDefault="001F66E7" w:rsidP="001F66E7">
      <w:pPr>
        <w:pStyle w:val="4"/>
      </w:pPr>
      <w:r>
        <w:rPr>
          <w:rFonts w:hint="eastAsia"/>
        </w:rPr>
        <w:t>其他</w:t>
      </w:r>
    </w:p>
    <w:p w14:paraId="1D4B4A7B" w14:textId="77777777" w:rsidR="001F66E7" w:rsidRDefault="001F66E7" w:rsidP="001F66E7">
      <w:pPr>
        <w:ind w:firstLine="420"/>
      </w:pPr>
      <w:r>
        <w:rPr>
          <w:rFonts w:hint="eastAsia"/>
        </w:rPr>
        <w:t>无</w:t>
      </w:r>
    </w:p>
    <w:p w14:paraId="6C75164A" w14:textId="77777777" w:rsidR="004210C2" w:rsidRPr="00EB771C" w:rsidRDefault="004210C2" w:rsidP="00EB771C"/>
    <w:sectPr w:rsidR="004210C2" w:rsidRPr="00EB771C" w:rsidSect="00B710F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FF65F" w14:textId="77777777" w:rsidR="00DB7AD7" w:rsidRDefault="00DB7AD7" w:rsidP="00A23CDE">
      <w:r>
        <w:separator/>
      </w:r>
    </w:p>
  </w:endnote>
  <w:endnote w:type="continuationSeparator" w:id="0">
    <w:p w14:paraId="7783D5EA" w14:textId="77777777" w:rsidR="00DB7AD7" w:rsidRDefault="00DB7AD7" w:rsidP="00A2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9A3A5" w14:textId="77777777" w:rsidR="00DB7AD7" w:rsidRDefault="00DB7AD7" w:rsidP="00A23CDE">
      <w:r>
        <w:separator/>
      </w:r>
    </w:p>
  </w:footnote>
  <w:footnote w:type="continuationSeparator" w:id="0">
    <w:p w14:paraId="12C0293A" w14:textId="77777777" w:rsidR="00DB7AD7" w:rsidRDefault="00DB7AD7" w:rsidP="00A2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7F62"/>
    <w:multiLevelType w:val="multilevel"/>
    <w:tmpl w:val="CD4C8A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7532BCA"/>
    <w:multiLevelType w:val="hybridMultilevel"/>
    <w:tmpl w:val="C296A02E"/>
    <w:lvl w:ilvl="0" w:tplc="B5C8676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F5E0F"/>
    <w:multiLevelType w:val="hybridMultilevel"/>
    <w:tmpl w:val="AC50F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A3A68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4" w15:restartNumberingAfterBreak="0">
    <w:nsid w:val="1354297B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5" w15:restartNumberingAfterBreak="0">
    <w:nsid w:val="155921E8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6" w15:restartNumberingAfterBreak="0">
    <w:nsid w:val="17431AEA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7" w15:restartNumberingAfterBreak="0">
    <w:nsid w:val="1BC33CFD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8" w15:restartNumberingAfterBreak="0">
    <w:nsid w:val="20506603"/>
    <w:multiLevelType w:val="hybridMultilevel"/>
    <w:tmpl w:val="0AB2D274"/>
    <w:lvl w:ilvl="0" w:tplc="6896B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CC7269"/>
    <w:multiLevelType w:val="hybridMultilevel"/>
    <w:tmpl w:val="11A8BD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C8277B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1" w15:restartNumberingAfterBreak="0">
    <w:nsid w:val="2B291205"/>
    <w:multiLevelType w:val="hybridMultilevel"/>
    <w:tmpl w:val="824AD93E"/>
    <w:lvl w:ilvl="0" w:tplc="C026E2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A607BD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3" w15:restartNumberingAfterBreak="0">
    <w:nsid w:val="2DF55AD9"/>
    <w:multiLevelType w:val="hybridMultilevel"/>
    <w:tmpl w:val="1B260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3E2F9A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5" w15:restartNumberingAfterBreak="0">
    <w:nsid w:val="40C75D0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6" w15:restartNumberingAfterBreak="0">
    <w:nsid w:val="413E255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7" w15:restartNumberingAfterBreak="0">
    <w:nsid w:val="470F4C00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8" w15:restartNumberingAfterBreak="0">
    <w:nsid w:val="4A845D2D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19" w15:restartNumberingAfterBreak="0">
    <w:nsid w:val="51DE73AA"/>
    <w:multiLevelType w:val="hybridMultilevel"/>
    <w:tmpl w:val="430EBD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486165"/>
    <w:multiLevelType w:val="hybridMultilevel"/>
    <w:tmpl w:val="11A8BD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F822A5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2" w15:restartNumberingAfterBreak="0">
    <w:nsid w:val="61170172"/>
    <w:multiLevelType w:val="hybridMultilevel"/>
    <w:tmpl w:val="364C5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36367AA"/>
    <w:multiLevelType w:val="hybridMultilevel"/>
    <w:tmpl w:val="739ED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1236C9"/>
    <w:multiLevelType w:val="multilevel"/>
    <w:tmpl w:val="82881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E6F40F6"/>
    <w:multiLevelType w:val="hybridMultilevel"/>
    <w:tmpl w:val="A8AA07DE"/>
    <w:lvl w:ilvl="0" w:tplc="48043FB6">
      <w:start w:val="1"/>
      <w:numFmt w:val="decimal"/>
      <w:lvlText w:val="%1"/>
      <w:lvlJc w:val="left"/>
      <w:pPr>
        <w:ind w:left="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abstractNum w:abstractNumId="26" w15:restartNumberingAfterBreak="0">
    <w:nsid w:val="7F6B00B9"/>
    <w:multiLevelType w:val="hybridMultilevel"/>
    <w:tmpl w:val="79982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F8B4D15"/>
    <w:multiLevelType w:val="hybridMultilevel"/>
    <w:tmpl w:val="BE80D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25"/>
  </w:num>
  <w:num w:numId="5">
    <w:abstractNumId w:val="4"/>
  </w:num>
  <w:num w:numId="6">
    <w:abstractNumId w:val="12"/>
  </w:num>
  <w:num w:numId="7">
    <w:abstractNumId w:val="15"/>
  </w:num>
  <w:num w:numId="8">
    <w:abstractNumId w:val="8"/>
  </w:num>
  <w:num w:numId="9">
    <w:abstractNumId w:val="17"/>
  </w:num>
  <w:num w:numId="10">
    <w:abstractNumId w:val="6"/>
  </w:num>
  <w:num w:numId="11">
    <w:abstractNumId w:val="22"/>
  </w:num>
  <w:num w:numId="12">
    <w:abstractNumId w:val="5"/>
  </w:num>
  <w:num w:numId="13">
    <w:abstractNumId w:val="21"/>
  </w:num>
  <w:num w:numId="14">
    <w:abstractNumId w:val="23"/>
  </w:num>
  <w:num w:numId="15">
    <w:abstractNumId w:val="26"/>
  </w:num>
  <w:num w:numId="16">
    <w:abstractNumId w:val="14"/>
  </w:num>
  <w:num w:numId="17">
    <w:abstractNumId w:val="13"/>
  </w:num>
  <w:num w:numId="18">
    <w:abstractNumId w:val="9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7"/>
  </w:num>
  <w:num w:numId="36">
    <w:abstractNumId w:val="0"/>
  </w:num>
  <w:num w:numId="37">
    <w:abstractNumId w:val="18"/>
  </w:num>
  <w:num w:numId="38">
    <w:abstractNumId w:val="3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9"/>
  </w:num>
  <w:num w:numId="42">
    <w:abstractNumId w:val="27"/>
  </w:num>
  <w:num w:numId="43">
    <w:abstractNumId w:val="24"/>
  </w:num>
  <w:num w:numId="44">
    <w:abstractNumId w:val="11"/>
  </w:num>
  <w:num w:numId="45">
    <w:abstractNumId w:val="1"/>
  </w:num>
  <w:num w:numId="46">
    <w:abstractNumId w:val="0"/>
  </w:num>
  <w:num w:numId="47">
    <w:abstractNumId w:val="1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y">
    <w15:presenceInfo w15:providerId="None" w15:userId="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422"/>
    <w:rsid w:val="0000084F"/>
    <w:rsid w:val="00000C82"/>
    <w:rsid w:val="0000550A"/>
    <w:rsid w:val="000055C3"/>
    <w:rsid w:val="00006BDD"/>
    <w:rsid w:val="0000787E"/>
    <w:rsid w:val="00011006"/>
    <w:rsid w:val="000118AD"/>
    <w:rsid w:val="000145AA"/>
    <w:rsid w:val="000158A9"/>
    <w:rsid w:val="00016039"/>
    <w:rsid w:val="00017718"/>
    <w:rsid w:val="00020449"/>
    <w:rsid w:val="0002071D"/>
    <w:rsid w:val="0002137D"/>
    <w:rsid w:val="00021901"/>
    <w:rsid w:val="00021C27"/>
    <w:rsid w:val="00022002"/>
    <w:rsid w:val="000241D5"/>
    <w:rsid w:val="00024361"/>
    <w:rsid w:val="000243AB"/>
    <w:rsid w:val="00025F29"/>
    <w:rsid w:val="000269E5"/>
    <w:rsid w:val="00030D85"/>
    <w:rsid w:val="00031460"/>
    <w:rsid w:val="00032959"/>
    <w:rsid w:val="00033214"/>
    <w:rsid w:val="00033A7D"/>
    <w:rsid w:val="000340FC"/>
    <w:rsid w:val="0003413E"/>
    <w:rsid w:val="0003415F"/>
    <w:rsid w:val="00034217"/>
    <w:rsid w:val="00040C17"/>
    <w:rsid w:val="00042323"/>
    <w:rsid w:val="000423E2"/>
    <w:rsid w:val="00042769"/>
    <w:rsid w:val="00043B96"/>
    <w:rsid w:val="000447F8"/>
    <w:rsid w:val="00044D37"/>
    <w:rsid w:val="00050170"/>
    <w:rsid w:val="00051651"/>
    <w:rsid w:val="0005376E"/>
    <w:rsid w:val="00053C17"/>
    <w:rsid w:val="00053C1D"/>
    <w:rsid w:val="00053F2C"/>
    <w:rsid w:val="00056F5C"/>
    <w:rsid w:val="00056FAB"/>
    <w:rsid w:val="000600F2"/>
    <w:rsid w:val="0006137F"/>
    <w:rsid w:val="000615C1"/>
    <w:rsid w:val="00064281"/>
    <w:rsid w:val="0006489D"/>
    <w:rsid w:val="00064954"/>
    <w:rsid w:val="00064FB2"/>
    <w:rsid w:val="0007067F"/>
    <w:rsid w:val="00072745"/>
    <w:rsid w:val="00072D76"/>
    <w:rsid w:val="00075AD0"/>
    <w:rsid w:val="0007687C"/>
    <w:rsid w:val="000800EB"/>
    <w:rsid w:val="00080632"/>
    <w:rsid w:val="0008142F"/>
    <w:rsid w:val="00083438"/>
    <w:rsid w:val="00083536"/>
    <w:rsid w:val="00083998"/>
    <w:rsid w:val="00085325"/>
    <w:rsid w:val="00085489"/>
    <w:rsid w:val="00087D50"/>
    <w:rsid w:val="00091B33"/>
    <w:rsid w:val="0009341F"/>
    <w:rsid w:val="00093605"/>
    <w:rsid w:val="000937EC"/>
    <w:rsid w:val="00094F9C"/>
    <w:rsid w:val="000A07EF"/>
    <w:rsid w:val="000A3196"/>
    <w:rsid w:val="000A32E9"/>
    <w:rsid w:val="000A44EC"/>
    <w:rsid w:val="000A612D"/>
    <w:rsid w:val="000A6CF0"/>
    <w:rsid w:val="000A731C"/>
    <w:rsid w:val="000A7F3C"/>
    <w:rsid w:val="000B0031"/>
    <w:rsid w:val="000B062D"/>
    <w:rsid w:val="000B0AB9"/>
    <w:rsid w:val="000B1710"/>
    <w:rsid w:val="000B2D24"/>
    <w:rsid w:val="000B4081"/>
    <w:rsid w:val="000B5992"/>
    <w:rsid w:val="000B5FB8"/>
    <w:rsid w:val="000B70B9"/>
    <w:rsid w:val="000B73D1"/>
    <w:rsid w:val="000C0034"/>
    <w:rsid w:val="000C286E"/>
    <w:rsid w:val="000C7A65"/>
    <w:rsid w:val="000D14D9"/>
    <w:rsid w:val="000D1512"/>
    <w:rsid w:val="000D1F7F"/>
    <w:rsid w:val="000D4B15"/>
    <w:rsid w:val="000D532A"/>
    <w:rsid w:val="000D6AE0"/>
    <w:rsid w:val="000E0DCE"/>
    <w:rsid w:val="000E2BE5"/>
    <w:rsid w:val="000E32DD"/>
    <w:rsid w:val="000E4C28"/>
    <w:rsid w:val="000E4D4A"/>
    <w:rsid w:val="000E5E2F"/>
    <w:rsid w:val="000E6598"/>
    <w:rsid w:val="000E7264"/>
    <w:rsid w:val="000F068B"/>
    <w:rsid w:val="000F0B49"/>
    <w:rsid w:val="000F0F2D"/>
    <w:rsid w:val="000F414E"/>
    <w:rsid w:val="000F5C1A"/>
    <w:rsid w:val="001006CC"/>
    <w:rsid w:val="00101913"/>
    <w:rsid w:val="00104A8A"/>
    <w:rsid w:val="00106C2E"/>
    <w:rsid w:val="00110A6C"/>
    <w:rsid w:val="001127B6"/>
    <w:rsid w:val="00113B69"/>
    <w:rsid w:val="001141EE"/>
    <w:rsid w:val="00115788"/>
    <w:rsid w:val="00116316"/>
    <w:rsid w:val="001171AC"/>
    <w:rsid w:val="00117F7E"/>
    <w:rsid w:val="00122D49"/>
    <w:rsid w:val="00122E1E"/>
    <w:rsid w:val="00123194"/>
    <w:rsid w:val="00126549"/>
    <w:rsid w:val="00126568"/>
    <w:rsid w:val="001272F4"/>
    <w:rsid w:val="00132563"/>
    <w:rsid w:val="001327DC"/>
    <w:rsid w:val="00133450"/>
    <w:rsid w:val="00133BA2"/>
    <w:rsid w:val="00134A8A"/>
    <w:rsid w:val="00137714"/>
    <w:rsid w:val="0014079A"/>
    <w:rsid w:val="00142309"/>
    <w:rsid w:val="0014254F"/>
    <w:rsid w:val="00142617"/>
    <w:rsid w:val="00143085"/>
    <w:rsid w:val="001433D2"/>
    <w:rsid w:val="00145301"/>
    <w:rsid w:val="001528C6"/>
    <w:rsid w:val="00152A7B"/>
    <w:rsid w:val="00152DA9"/>
    <w:rsid w:val="00154EA5"/>
    <w:rsid w:val="00156C5A"/>
    <w:rsid w:val="00157E1D"/>
    <w:rsid w:val="0016019A"/>
    <w:rsid w:val="001607DE"/>
    <w:rsid w:val="00160C70"/>
    <w:rsid w:val="00162CA5"/>
    <w:rsid w:val="0016362B"/>
    <w:rsid w:val="00163D27"/>
    <w:rsid w:val="00164010"/>
    <w:rsid w:val="00164230"/>
    <w:rsid w:val="00167A3E"/>
    <w:rsid w:val="00173CCC"/>
    <w:rsid w:val="001747AB"/>
    <w:rsid w:val="001768A9"/>
    <w:rsid w:val="001775A1"/>
    <w:rsid w:val="001813E5"/>
    <w:rsid w:val="00183435"/>
    <w:rsid w:val="00184009"/>
    <w:rsid w:val="001845E9"/>
    <w:rsid w:val="001875DA"/>
    <w:rsid w:val="001936E4"/>
    <w:rsid w:val="00193A27"/>
    <w:rsid w:val="00194C64"/>
    <w:rsid w:val="001957EB"/>
    <w:rsid w:val="0019672B"/>
    <w:rsid w:val="001978F2"/>
    <w:rsid w:val="001A040F"/>
    <w:rsid w:val="001A2582"/>
    <w:rsid w:val="001A309A"/>
    <w:rsid w:val="001A3312"/>
    <w:rsid w:val="001A4032"/>
    <w:rsid w:val="001A7B72"/>
    <w:rsid w:val="001B15C7"/>
    <w:rsid w:val="001B586E"/>
    <w:rsid w:val="001B7128"/>
    <w:rsid w:val="001B7B62"/>
    <w:rsid w:val="001C16F5"/>
    <w:rsid w:val="001C1E97"/>
    <w:rsid w:val="001C53F0"/>
    <w:rsid w:val="001C5D05"/>
    <w:rsid w:val="001C768B"/>
    <w:rsid w:val="001C7E09"/>
    <w:rsid w:val="001C7E97"/>
    <w:rsid w:val="001D237B"/>
    <w:rsid w:val="001D5FD4"/>
    <w:rsid w:val="001D7DA1"/>
    <w:rsid w:val="001E18CB"/>
    <w:rsid w:val="001E1997"/>
    <w:rsid w:val="001E3502"/>
    <w:rsid w:val="001E37D8"/>
    <w:rsid w:val="001E38BD"/>
    <w:rsid w:val="001E7346"/>
    <w:rsid w:val="001E73DC"/>
    <w:rsid w:val="001F0470"/>
    <w:rsid w:val="001F0DB6"/>
    <w:rsid w:val="001F1726"/>
    <w:rsid w:val="001F2048"/>
    <w:rsid w:val="001F228A"/>
    <w:rsid w:val="001F5016"/>
    <w:rsid w:val="001F56AE"/>
    <w:rsid w:val="001F66E7"/>
    <w:rsid w:val="001F7D4C"/>
    <w:rsid w:val="00200440"/>
    <w:rsid w:val="00206480"/>
    <w:rsid w:val="00211734"/>
    <w:rsid w:val="002145E4"/>
    <w:rsid w:val="00215412"/>
    <w:rsid w:val="00215FBB"/>
    <w:rsid w:val="0021670B"/>
    <w:rsid w:val="002217F4"/>
    <w:rsid w:val="00222AF4"/>
    <w:rsid w:val="00222C47"/>
    <w:rsid w:val="00222D8B"/>
    <w:rsid w:val="002242F5"/>
    <w:rsid w:val="0022758D"/>
    <w:rsid w:val="002304E8"/>
    <w:rsid w:val="00232F2B"/>
    <w:rsid w:val="00233AE0"/>
    <w:rsid w:val="00234CF3"/>
    <w:rsid w:val="00234FA1"/>
    <w:rsid w:val="00235950"/>
    <w:rsid w:val="00236072"/>
    <w:rsid w:val="00237188"/>
    <w:rsid w:val="00240A8B"/>
    <w:rsid w:val="00241786"/>
    <w:rsid w:val="0024267D"/>
    <w:rsid w:val="00243EF0"/>
    <w:rsid w:val="00244B25"/>
    <w:rsid w:val="00245182"/>
    <w:rsid w:val="002458BD"/>
    <w:rsid w:val="002475D3"/>
    <w:rsid w:val="00247676"/>
    <w:rsid w:val="002478A7"/>
    <w:rsid w:val="00250C82"/>
    <w:rsid w:val="0025207D"/>
    <w:rsid w:val="00252E97"/>
    <w:rsid w:val="002554E7"/>
    <w:rsid w:val="0025630B"/>
    <w:rsid w:val="002575EC"/>
    <w:rsid w:val="00257C53"/>
    <w:rsid w:val="00261BC6"/>
    <w:rsid w:val="00261CF0"/>
    <w:rsid w:val="00263EAE"/>
    <w:rsid w:val="00264964"/>
    <w:rsid w:val="00264B95"/>
    <w:rsid w:val="002662E8"/>
    <w:rsid w:val="00270203"/>
    <w:rsid w:val="00271FE6"/>
    <w:rsid w:val="0027206A"/>
    <w:rsid w:val="00273950"/>
    <w:rsid w:val="00274126"/>
    <w:rsid w:val="00276B25"/>
    <w:rsid w:val="00280724"/>
    <w:rsid w:val="0028098A"/>
    <w:rsid w:val="00281EB1"/>
    <w:rsid w:val="002829C2"/>
    <w:rsid w:val="002865A2"/>
    <w:rsid w:val="00286C35"/>
    <w:rsid w:val="00287C4F"/>
    <w:rsid w:val="00292613"/>
    <w:rsid w:val="0029267B"/>
    <w:rsid w:val="00292FF5"/>
    <w:rsid w:val="00293450"/>
    <w:rsid w:val="00293887"/>
    <w:rsid w:val="002964F4"/>
    <w:rsid w:val="002966B3"/>
    <w:rsid w:val="0029793C"/>
    <w:rsid w:val="002A3560"/>
    <w:rsid w:val="002A44EA"/>
    <w:rsid w:val="002A4D7A"/>
    <w:rsid w:val="002A543B"/>
    <w:rsid w:val="002A76DB"/>
    <w:rsid w:val="002A77E2"/>
    <w:rsid w:val="002B02BA"/>
    <w:rsid w:val="002B08F9"/>
    <w:rsid w:val="002B14D6"/>
    <w:rsid w:val="002B32A0"/>
    <w:rsid w:val="002B338D"/>
    <w:rsid w:val="002B3C31"/>
    <w:rsid w:val="002B6727"/>
    <w:rsid w:val="002B70F6"/>
    <w:rsid w:val="002B7CB1"/>
    <w:rsid w:val="002B7D36"/>
    <w:rsid w:val="002C1DF3"/>
    <w:rsid w:val="002C44B3"/>
    <w:rsid w:val="002C7D64"/>
    <w:rsid w:val="002D3B21"/>
    <w:rsid w:val="002D5F32"/>
    <w:rsid w:val="002D7779"/>
    <w:rsid w:val="002D7C49"/>
    <w:rsid w:val="002D7E00"/>
    <w:rsid w:val="002E0F97"/>
    <w:rsid w:val="002E3B2B"/>
    <w:rsid w:val="002E481F"/>
    <w:rsid w:val="002E5B5B"/>
    <w:rsid w:val="002F2BC4"/>
    <w:rsid w:val="002F524C"/>
    <w:rsid w:val="002F6EE6"/>
    <w:rsid w:val="00300115"/>
    <w:rsid w:val="00301274"/>
    <w:rsid w:val="00302D62"/>
    <w:rsid w:val="00304182"/>
    <w:rsid w:val="003045C4"/>
    <w:rsid w:val="00305696"/>
    <w:rsid w:val="003072E4"/>
    <w:rsid w:val="0031243F"/>
    <w:rsid w:val="00313986"/>
    <w:rsid w:val="00315210"/>
    <w:rsid w:val="003162C2"/>
    <w:rsid w:val="0032354A"/>
    <w:rsid w:val="00324257"/>
    <w:rsid w:val="00324D7F"/>
    <w:rsid w:val="003256EB"/>
    <w:rsid w:val="00331F6C"/>
    <w:rsid w:val="00332CEA"/>
    <w:rsid w:val="00333966"/>
    <w:rsid w:val="00333B83"/>
    <w:rsid w:val="00335986"/>
    <w:rsid w:val="00337707"/>
    <w:rsid w:val="00340775"/>
    <w:rsid w:val="003417F1"/>
    <w:rsid w:val="00342D2D"/>
    <w:rsid w:val="00343663"/>
    <w:rsid w:val="00351C56"/>
    <w:rsid w:val="003527B1"/>
    <w:rsid w:val="003529D7"/>
    <w:rsid w:val="00352A08"/>
    <w:rsid w:val="00353622"/>
    <w:rsid w:val="00354037"/>
    <w:rsid w:val="0035630C"/>
    <w:rsid w:val="00360043"/>
    <w:rsid w:val="0036211A"/>
    <w:rsid w:val="00364245"/>
    <w:rsid w:val="00366724"/>
    <w:rsid w:val="00367D4E"/>
    <w:rsid w:val="00371CDB"/>
    <w:rsid w:val="0037353D"/>
    <w:rsid w:val="0037482A"/>
    <w:rsid w:val="00377BB9"/>
    <w:rsid w:val="00377F62"/>
    <w:rsid w:val="00383287"/>
    <w:rsid w:val="003858E5"/>
    <w:rsid w:val="0038673A"/>
    <w:rsid w:val="00386F0B"/>
    <w:rsid w:val="0038793B"/>
    <w:rsid w:val="00387BA6"/>
    <w:rsid w:val="00387E22"/>
    <w:rsid w:val="00390730"/>
    <w:rsid w:val="00391BEF"/>
    <w:rsid w:val="00392D9E"/>
    <w:rsid w:val="00393A25"/>
    <w:rsid w:val="003949D6"/>
    <w:rsid w:val="00397A0D"/>
    <w:rsid w:val="003A0623"/>
    <w:rsid w:val="003A0964"/>
    <w:rsid w:val="003A0C17"/>
    <w:rsid w:val="003A1D30"/>
    <w:rsid w:val="003A2106"/>
    <w:rsid w:val="003A5F88"/>
    <w:rsid w:val="003A623B"/>
    <w:rsid w:val="003A720F"/>
    <w:rsid w:val="003A7549"/>
    <w:rsid w:val="003B0984"/>
    <w:rsid w:val="003B333E"/>
    <w:rsid w:val="003B37CA"/>
    <w:rsid w:val="003B4656"/>
    <w:rsid w:val="003B5FA0"/>
    <w:rsid w:val="003B77E2"/>
    <w:rsid w:val="003C1EF3"/>
    <w:rsid w:val="003C7363"/>
    <w:rsid w:val="003C757B"/>
    <w:rsid w:val="003D0D2E"/>
    <w:rsid w:val="003D36E0"/>
    <w:rsid w:val="003D4D06"/>
    <w:rsid w:val="003D4D81"/>
    <w:rsid w:val="003D4F08"/>
    <w:rsid w:val="003D5087"/>
    <w:rsid w:val="003D6BB8"/>
    <w:rsid w:val="003D6FA4"/>
    <w:rsid w:val="003E04F6"/>
    <w:rsid w:val="003E12CC"/>
    <w:rsid w:val="003E4202"/>
    <w:rsid w:val="003E43B1"/>
    <w:rsid w:val="003E5946"/>
    <w:rsid w:val="003E68A4"/>
    <w:rsid w:val="003E7BF9"/>
    <w:rsid w:val="003F26AE"/>
    <w:rsid w:val="003F32EF"/>
    <w:rsid w:val="003F3670"/>
    <w:rsid w:val="003F486D"/>
    <w:rsid w:val="003F51CD"/>
    <w:rsid w:val="003F5DE0"/>
    <w:rsid w:val="004007C6"/>
    <w:rsid w:val="00403095"/>
    <w:rsid w:val="00403338"/>
    <w:rsid w:val="00404BBD"/>
    <w:rsid w:val="00410E8F"/>
    <w:rsid w:val="00410F20"/>
    <w:rsid w:val="00411759"/>
    <w:rsid w:val="00413744"/>
    <w:rsid w:val="004152E2"/>
    <w:rsid w:val="00416A0A"/>
    <w:rsid w:val="00417B6C"/>
    <w:rsid w:val="00417D8D"/>
    <w:rsid w:val="00417EC4"/>
    <w:rsid w:val="004210C2"/>
    <w:rsid w:val="00421434"/>
    <w:rsid w:val="00421B10"/>
    <w:rsid w:val="00422D3E"/>
    <w:rsid w:val="00425351"/>
    <w:rsid w:val="00425666"/>
    <w:rsid w:val="0042571B"/>
    <w:rsid w:val="00430907"/>
    <w:rsid w:val="00430A28"/>
    <w:rsid w:val="004344DF"/>
    <w:rsid w:val="004375C1"/>
    <w:rsid w:val="004411D6"/>
    <w:rsid w:val="0044136F"/>
    <w:rsid w:val="00441821"/>
    <w:rsid w:val="00443DC9"/>
    <w:rsid w:val="004449B1"/>
    <w:rsid w:val="00445112"/>
    <w:rsid w:val="00446457"/>
    <w:rsid w:val="00447AAB"/>
    <w:rsid w:val="00452137"/>
    <w:rsid w:val="00453654"/>
    <w:rsid w:val="004543DE"/>
    <w:rsid w:val="004550EC"/>
    <w:rsid w:val="004551F7"/>
    <w:rsid w:val="004568F8"/>
    <w:rsid w:val="00456C3D"/>
    <w:rsid w:val="004577BF"/>
    <w:rsid w:val="004611B8"/>
    <w:rsid w:val="00462ADF"/>
    <w:rsid w:val="0046384A"/>
    <w:rsid w:val="00464CE5"/>
    <w:rsid w:val="00465090"/>
    <w:rsid w:val="004655DE"/>
    <w:rsid w:val="00466F1B"/>
    <w:rsid w:val="0047038B"/>
    <w:rsid w:val="00472F7D"/>
    <w:rsid w:val="00473640"/>
    <w:rsid w:val="00474117"/>
    <w:rsid w:val="004765B4"/>
    <w:rsid w:val="0048067F"/>
    <w:rsid w:val="004829A7"/>
    <w:rsid w:val="00482E67"/>
    <w:rsid w:val="00484A1A"/>
    <w:rsid w:val="00484BB2"/>
    <w:rsid w:val="00484D07"/>
    <w:rsid w:val="00485753"/>
    <w:rsid w:val="00485CBB"/>
    <w:rsid w:val="00490897"/>
    <w:rsid w:val="004909A6"/>
    <w:rsid w:val="00492837"/>
    <w:rsid w:val="00494AF6"/>
    <w:rsid w:val="00496099"/>
    <w:rsid w:val="00497A49"/>
    <w:rsid w:val="004A08D7"/>
    <w:rsid w:val="004A2D8A"/>
    <w:rsid w:val="004A36EE"/>
    <w:rsid w:val="004A3F26"/>
    <w:rsid w:val="004A59EC"/>
    <w:rsid w:val="004A782E"/>
    <w:rsid w:val="004A7C8F"/>
    <w:rsid w:val="004A7F4E"/>
    <w:rsid w:val="004B5847"/>
    <w:rsid w:val="004B66F4"/>
    <w:rsid w:val="004C01C5"/>
    <w:rsid w:val="004C0E1A"/>
    <w:rsid w:val="004C2709"/>
    <w:rsid w:val="004C2CE7"/>
    <w:rsid w:val="004C3C35"/>
    <w:rsid w:val="004C3EF4"/>
    <w:rsid w:val="004D5DA3"/>
    <w:rsid w:val="004D7118"/>
    <w:rsid w:val="004D783A"/>
    <w:rsid w:val="004E058A"/>
    <w:rsid w:val="004E087D"/>
    <w:rsid w:val="004E295D"/>
    <w:rsid w:val="004E2AD6"/>
    <w:rsid w:val="004E3B2A"/>
    <w:rsid w:val="004E69E9"/>
    <w:rsid w:val="004E72D9"/>
    <w:rsid w:val="004F202D"/>
    <w:rsid w:val="004F2272"/>
    <w:rsid w:val="004F275B"/>
    <w:rsid w:val="004F6133"/>
    <w:rsid w:val="004F6611"/>
    <w:rsid w:val="004F6AE8"/>
    <w:rsid w:val="004F7E41"/>
    <w:rsid w:val="005018B4"/>
    <w:rsid w:val="00501C76"/>
    <w:rsid w:val="005020DB"/>
    <w:rsid w:val="00506995"/>
    <w:rsid w:val="0051030B"/>
    <w:rsid w:val="0051067C"/>
    <w:rsid w:val="00510842"/>
    <w:rsid w:val="0051364E"/>
    <w:rsid w:val="0051442E"/>
    <w:rsid w:val="005149AA"/>
    <w:rsid w:val="00520D87"/>
    <w:rsid w:val="0052211A"/>
    <w:rsid w:val="00522C68"/>
    <w:rsid w:val="00527BC8"/>
    <w:rsid w:val="0053040E"/>
    <w:rsid w:val="0053112A"/>
    <w:rsid w:val="00534015"/>
    <w:rsid w:val="005342BD"/>
    <w:rsid w:val="005355B6"/>
    <w:rsid w:val="0053569B"/>
    <w:rsid w:val="00535B2B"/>
    <w:rsid w:val="00536402"/>
    <w:rsid w:val="00537AD8"/>
    <w:rsid w:val="00537DB5"/>
    <w:rsid w:val="0054393E"/>
    <w:rsid w:val="0054534B"/>
    <w:rsid w:val="005506C2"/>
    <w:rsid w:val="00550B89"/>
    <w:rsid w:val="00551D03"/>
    <w:rsid w:val="00551D7C"/>
    <w:rsid w:val="00552B9C"/>
    <w:rsid w:val="00554773"/>
    <w:rsid w:val="0055542E"/>
    <w:rsid w:val="00555CC3"/>
    <w:rsid w:val="00560249"/>
    <w:rsid w:val="0056174A"/>
    <w:rsid w:val="00562631"/>
    <w:rsid w:val="00563EBD"/>
    <w:rsid w:val="005651E6"/>
    <w:rsid w:val="0056563F"/>
    <w:rsid w:val="005659CA"/>
    <w:rsid w:val="00565B2E"/>
    <w:rsid w:val="005667F5"/>
    <w:rsid w:val="00567B69"/>
    <w:rsid w:val="00570E15"/>
    <w:rsid w:val="00571A52"/>
    <w:rsid w:val="00573E02"/>
    <w:rsid w:val="00575C71"/>
    <w:rsid w:val="005764E7"/>
    <w:rsid w:val="00581B48"/>
    <w:rsid w:val="00584F5B"/>
    <w:rsid w:val="005865B1"/>
    <w:rsid w:val="00586F01"/>
    <w:rsid w:val="005876E5"/>
    <w:rsid w:val="005878FD"/>
    <w:rsid w:val="00587F74"/>
    <w:rsid w:val="00592636"/>
    <w:rsid w:val="00593B6A"/>
    <w:rsid w:val="00594504"/>
    <w:rsid w:val="005A040A"/>
    <w:rsid w:val="005A360B"/>
    <w:rsid w:val="005A4747"/>
    <w:rsid w:val="005A4E8B"/>
    <w:rsid w:val="005A50BF"/>
    <w:rsid w:val="005A5BEF"/>
    <w:rsid w:val="005B1333"/>
    <w:rsid w:val="005B1CE5"/>
    <w:rsid w:val="005B1D8C"/>
    <w:rsid w:val="005B22DE"/>
    <w:rsid w:val="005B26AB"/>
    <w:rsid w:val="005B3441"/>
    <w:rsid w:val="005B3BC5"/>
    <w:rsid w:val="005B74F2"/>
    <w:rsid w:val="005B7ED5"/>
    <w:rsid w:val="005C0125"/>
    <w:rsid w:val="005C61A9"/>
    <w:rsid w:val="005C63F7"/>
    <w:rsid w:val="005D162D"/>
    <w:rsid w:val="005D317D"/>
    <w:rsid w:val="005D36B2"/>
    <w:rsid w:val="005D4A2A"/>
    <w:rsid w:val="005E16BC"/>
    <w:rsid w:val="005E241B"/>
    <w:rsid w:val="005E4305"/>
    <w:rsid w:val="005E4743"/>
    <w:rsid w:val="005E4B1D"/>
    <w:rsid w:val="005E4B36"/>
    <w:rsid w:val="005E71E9"/>
    <w:rsid w:val="005E7DA6"/>
    <w:rsid w:val="005F06AE"/>
    <w:rsid w:val="005F17CA"/>
    <w:rsid w:val="005F19F0"/>
    <w:rsid w:val="005F531C"/>
    <w:rsid w:val="005F60C5"/>
    <w:rsid w:val="0060052F"/>
    <w:rsid w:val="006023C0"/>
    <w:rsid w:val="006023C2"/>
    <w:rsid w:val="00605B7B"/>
    <w:rsid w:val="0061075D"/>
    <w:rsid w:val="0061262E"/>
    <w:rsid w:val="00612A69"/>
    <w:rsid w:val="0061397C"/>
    <w:rsid w:val="0061445D"/>
    <w:rsid w:val="00616ADA"/>
    <w:rsid w:val="00617D01"/>
    <w:rsid w:val="00617F1E"/>
    <w:rsid w:val="006212FB"/>
    <w:rsid w:val="006223BC"/>
    <w:rsid w:val="00623163"/>
    <w:rsid w:val="00626C5F"/>
    <w:rsid w:val="00627F14"/>
    <w:rsid w:val="006309B7"/>
    <w:rsid w:val="0063198B"/>
    <w:rsid w:val="00631D6F"/>
    <w:rsid w:val="00634658"/>
    <w:rsid w:val="00634E64"/>
    <w:rsid w:val="006350F7"/>
    <w:rsid w:val="006351C1"/>
    <w:rsid w:val="00635B80"/>
    <w:rsid w:val="00641797"/>
    <w:rsid w:val="0064241B"/>
    <w:rsid w:val="00647560"/>
    <w:rsid w:val="00652361"/>
    <w:rsid w:val="00652AE3"/>
    <w:rsid w:val="0065359E"/>
    <w:rsid w:val="006543E9"/>
    <w:rsid w:val="00655C4F"/>
    <w:rsid w:val="00657925"/>
    <w:rsid w:val="00657E86"/>
    <w:rsid w:val="00657F1F"/>
    <w:rsid w:val="006609C7"/>
    <w:rsid w:val="006642E4"/>
    <w:rsid w:val="00664430"/>
    <w:rsid w:val="006664C3"/>
    <w:rsid w:val="00667F9C"/>
    <w:rsid w:val="0067006C"/>
    <w:rsid w:val="0067287C"/>
    <w:rsid w:val="00673BA7"/>
    <w:rsid w:val="00673F7B"/>
    <w:rsid w:val="006744CF"/>
    <w:rsid w:val="0067492F"/>
    <w:rsid w:val="0067591F"/>
    <w:rsid w:val="0067642E"/>
    <w:rsid w:val="0067739F"/>
    <w:rsid w:val="00680940"/>
    <w:rsid w:val="00681687"/>
    <w:rsid w:val="00681B6B"/>
    <w:rsid w:val="00682FE0"/>
    <w:rsid w:val="00684628"/>
    <w:rsid w:val="006856AE"/>
    <w:rsid w:val="006866AF"/>
    <w:rsid w:val="00690838"/>
    <w:rsid w:val="00691968"/>
    <w:rsid w:val="006925C8"/>
    <w:rsid w:val="00693088"/>
    <w:rsid w:val="00693740"/>
    <w:rsid w:val="00694175"/>
    <w:rsid w:val="00694FF3"/>
    <w:rsid w:val="00697C2A"/>
    <w:rsid w:val="006A0970"/>
    <w:rsid w:val="006A1583"/>
    <w:rsid w:val="006A18B4"/>
    <w:rsid w:val="006A261D"/>
    <w:rsid w:val="006A4F2E"/>
    <w:rsid w:val="006A525B"/>
    <w:rsid w:val="006A5BED"/>
    <w:rsid w:val="006A7F4F"/>
    <w:rsid w:val="006B0B8B"/>
    <w:rsid w:val="006B344F"/>
    <w:rsid w:val="006B6F30"/>
    <w:rsid w:val="006B6FD8"/>
    <w:rsid w:val="006C4DBF"/>
    <w:rsid w:val="006C5F31"/>
    <w:rsid w:val="006C76F5"/>
    <w:rsid w:val="006D2830"/>
    <w:rsid w:val="006D381A"/>
    <w:rsid w:val="006D6699"/>
    <w:rsid w:val="006D6D00"/>
    <w:rsid w:val="006E3A98"/>
    <w:rsid w:val="006E49CE"/>
    <w:rsid w:val="006E5EBD"/>
    <w:rsid w:val="006F0701"/>
    <w:rsid w:val="006F0FE1"/>
    <w:rsid w:val="006F2592"/>
    <w:rsid w:val="00700378"/>
    <w:rsid w:val="00701FFC"/>
    <w:rsid w:val="0070330B"/>
    <w:rsid w:val="007038EE"/>
    <w:rsid w:val="007047FD"/>
    <w:rsid w:val="00704DEF"/>
    <w:rsid w:val="00707DA6"/>
    <w:rsid w:val="00710F01"/>
    <w:rsid w:val="00712CA0"/>
    <w:rsid w:val="00714DF3"/>
    <w:rsid w:val="00714E0B"/>
    <w:rsid w:val="00716FF2"/>
    <w:rsid w:val="00720E5D"/>
    <w:rsid w:val="00721D21"/>
    <w:rsid w:val="00722176"/>
    <w:rsid w:val="007229DB"/>
    <w:rsid w:val="00723B2C"/>
    <w:rsid w:val="0072421D"/>
    <w:rsid w:val="00724895"/>
    <w:rsid w:val="00724E2F"/>
    <w:rsid w:val="00730238"/>
    <w:rsid w:val="00733D3C"/>
    <w:rsid w:val="00735563"/>
    <w:rsid w:val="00735B39"/>
    <w:rsid w:val="0073652A"/>
    <w:rsid w:val="007376CB"/>
    <w:rsid w:val="007426BC"/>
    <w:rsid w:val="00742D15"/>
    <w:rsid w:val="00743BD9"/>
    <w:rsid w:val="00744636"/>
    <w:rsid w:val="00746F93"/>
    <w:rsid w:val="0074752F"/>
    <w:rsid w:val="00750D10"/>
    <w:rsid w:val="00755F18"/>
    <w:rsid w:val="007571F6"/>
    <w:rsid w:val="0075760D"/>
    <w:rsid w:val="0076294E"/>
    <w:rsid w:val="00763828"/>
    <w:rsid w:val="00764965"/>
    <w:rsid w:val="0076629C"/>
    <w:rsid w:val="00766D4E"/>
    <w:rsid w:val="00767C85"/>
    <w:rsid w:val="00771128"/>
    <w:rsid w:val="007747D3"/>
    <w:rsid w:val="0077518E"/>
    <w:rsid w:val="00775B08"/>
    <w:rsid w:val="00776F15"/>
    <w:rsid w:val="00777891"/>
    <w:rsid w:val="00777AF5"/>
    <w:rsid w:val="00781958"/>
    <w:rsid w:val="00781E1E"/>
    <w:rsid w:val="00782B6B"/>
    <w:rsid w:val="00783410"/>
    <w:rsid w:val="00783505"/>
    <w:rsid w:val="007838F6"/>
    <w:rsid w:val="00784BFB"/>
    <w:rsid w:val="00785583"/>
    <w:rsid w:val="007862DB"/>
    <w:rsid w:val="007873E5"/>
    <w:rsid w:val="00787F8C"/>
    <w:rsid w:val="00790CB6"/>
    <w:rsid w:val="0079324E"/>
    <w:rsid w:val="00793307"/>
    <w:rsid w:val="00794093"/>
    <w:rsid w:val="00794997"/>
    <w:rsid w:val="00794EBE"/>
    <w:rsid w:val="0079503D"/>
    <w:rsid w:val="00795AA8"/>
    <w:rsid w:val="00797C75"/>
    <w:rsid w:val="00797E81"/>
    <w:rsid w:val="00797FA2"/>
    <w:rsid w:val="007A26AD"/>
    <w:rsid w:val="007A530E"/>
    <w:rsid w:val="007A6D32"/>
    <w:rsid w:val="007A72F1"/>
    <w:rsid w:val="007A77EB"/>
    <w:rsid w:val="007B03BC"/>
    <w:rsid w:val="007B1809"/>
    <w:rsid w:val="007B2EA6"/>
    <w:rsid w:val="007B48B1"/>
    <w:rsid w:val="007B76C5"/>
    <w:rsid w:val="007C18F6"/>
    <w:rsid w:val="007C2CE1"/>
    <w:rsid w:val="007C2E16"/>
    <w:rsid w:val="007C3AB9"/>
    <w:rsid w:val="007C438C"/>
    <w:rsid w:val="007C4EE1"/>
    <w:rsid w:val="007C7148"/>
    <w:rsid w:val="007C76CE"/>
    <w:rsid w:val="007C7C83"/>
    <w:rsid w:val="007D0237"/>
    <w:rsid w:val="007D12F0"/>
    <w:rsid w:val="007D2F24"/>
    <w:rsid w:val="007D33C4"/>
    <w:rsid w:val="007D6298"/>
    <w:rsid w:val="007D6332"/>
    <w:rsid w:val="007D6B11"/>
    <w:rsid w:val="007E0660"/>
    <w:rsid w:val="007E1B6C"/>
    <w:rsid w:val="007E21BA"/>
    <w:rsid w:val="007E2226"/>
    <w:rsid w:val="007E3D19"/>
    <w:rsid w:val="007E47C5"/>
    <w:rsid w:val="007E651B"/>
    <w:rsid w:val="007F0C98"/>
    <w:rsid w:val="007F438C"/>
    <w:rsid w:val="007F48BA"/>
    <w:rsid w:val="00800318"/>
    <w:rsid w:val="0080525D"/>
    <w:rsid w:val="00810121"/>
    <w:rsid w:val="00810492"/>
    <w:rsid w:val="00810D58"/>
    <w:rsid w:val="00811D26"/>
    <w:rsid w:val="00812F82"/>
    <w:rsid w:val="008143EE"/>
    <w:rsid w:val="008149B8"/>
    <w:rsid w:val="00820C5F"/>
    <w:rsid w:val="00822D03"/>
    <w:rsid w:val="008247DA"/>
    <w:rsid w:val="0082783B"/>
    <w:rsid w:val="0083252A"/>
    <w:rsid w:val="00836EC1"/>
    <w:rsid w:val="00837735"/>
    <w:rsid w:val="00840E3D"/>
    <w:rsid w:val="00842578"/>
    <w:rsid w:val="00842B3A"/>
    <w:rsid w:val="00844667"/>
    <w:rsid w:val="00844ADA"/>
    <w:rsid w:val="008451A8"/>
    <w:rsid w:val="00847632"/>
    <w:rsid w:val="008504C9"/>
    <w:rsid w:val="00852B3E"/>
    <w:rsid w:val="00855245"/>
    <w:rsid w:val="008600FE"/>
    <w:rsid w:val="00861A35"/>
    <w:rsid w:val="00861DAD"/>
    <w:rsid w:val="008626DB"/>
    <w:rsid w:val="008631EF"/>
    <w:rsid w:val="00867273"/>
    <w:rsid w:val="00870026"/>
    <w:rsid w:val="00870B52"/>
    <w:rsid w:val="00870CEE"/>
    <w:rsid w:val="008713F4"/>
    <w:rsid w:val="0087183C"/>
    <w:rsid w:val="00874308"/>
    <w:rsid w:val="008771DF"/>
    <w:rsid w:val="008844D6"/>
    <w:rsid w:val="00884AB8"/>
    <w:rsid w:val="0088567F"/>
    <w:rsid w:val="00887E31"/>
    <w:rsid w:val="008922D6"/>
    <w:rsid w:val="00892A7C"/>
    <w:rsid w:val="00892E16"/>
    <w:rsid w:val="00895ED7"/>
    <w:rsid w:val="008972DD"/>
    <w:rsid w:val="008978F6"/>
    <w:rsid w:val="00897EC6"/>
    <w:rsid w:val="008A01F6"/>
    <w:rsid w:val="008A263E"/>
    <w:rsid w:val="008A2E76"/>
    <w:rsid w:val="008A32DB"/>
    <w:rsid w:val="008A44CC"/>
    <w:rsid w:val="008A48F4"/>
    <w:rsid w:val="008A4ED8"/>
    <w:rsid w:val="008A66CF"/>
    <w:rsid w:val="008B0065"/>
    <w:rsid w:val="008B49BC"/>
    <w:rsid w:val="008B4F15"/>
    <w:rsid w:val="008B4FFE"/>
    <w:rsid w:val="008B6BCB"/>
    <w:rsid w:val="008C0FE0"/>
    <w:rsid w:val="008C24B1"/>
    <w:rsid w:val="008C2FFC"/>
    <w:rsid w:val="008C4A63"/>
    <w:rsid w:val="008C5D68"/>
    <w:rsid w:val="008C79DB"/>
    <w:rsid w:val="008C7C28"/>
    <w:rsid w:val="008D0CFA"/>
    <w:rsid w:val="008D1262"/>
    <w:rsid w:val="008D142B"/>
    <w:rsid w:val="008D1AAD"/>
    <w:rsid w:val="008D23D5"/>
    <w:rsid w:val="008D399A"/>
    <w:rsid w:val="008D4851"/>
    <w:rsid w:val="008D6235"/>
    <w:rsid w:val="008D6C23"/>
    <w:rsid w:val="008E05DD"/>
    <w:rsid w:val="008E214A"/>
    <w:rsid w:val="008E360F"/>
    <w:rsid w:val="008F043C"/>
    <w:rsid w:val="008F06AA"/>
    <w:rsid w:val="008F2B5D"/>
    <w:rsid w:val="008F43CB"/>
    <w:rsid w:val="008F5EF5"/>
    <w:rsid w:val="008F69F7"/>
    <w:rsid w:val="008F77E1"/>
    <w:rsid w:val="008F7C02"/>
    <w:rsid w:val="009014D1"/>
    <w:rsid w:val="0090175D"/>
    <w:rsid w:val="009018F4"/>
    <w:rsid w:val="00903BA7"/>
    <w:rsid w:val="00907107"/>
    <w:rsid w:val="00910A59"/>
    <w:rsid w:val="00910EE2"/>
    <w:rsid w:val="009120EB"/>
    <w:rsid w:val="0091230F"/>
    <w:rsid w:val="0091416E"/>
    <w:rsid w:val="00914295"/>
    <w:rsid w:val="009164EB"/>
    <w:rsid w:val="00920204"/>
    <w:rsid w:val="00920609"/>
    <w:rsid w:val="009210D5"/>
    <w:rsid w:val="00922F0C"/>
    <w:rsid w:val="00922FE2"/>
    <w:rsid w:val="00923649"/>
    <w:rsid w:val="00923AF0"/>
    <w:rsid w:val="009300E3"/>
    <w:rsid w:val="00930855"/>
    <w:rsid w:val="009318C8"/>
    <w:rsid w:val="00931F66"/>
    <w:rsid w:val="00932397"/>
    <w:rsid w:val="00933DB1"/>
    <w:rsid w:val="009412A4"/>
    <w:rsid w:val="009418E6"/>
    <w:rsid w:val="0094720D"/>
    <w:rsid w:val="009514C7"/>
    <w:rsid w:val="00951E8F"/>
    <w:rsid w:val="0095497E"/>
    <w:rsid w:val="00955081"/>
    <w:rsid w:val="00955111"/>
    <w:rsid w:val="00956806"/>
    <w:rsid w:val="00961B12"/>
    <w:rsid w:val="00962C5D"/>
    <w:rsid w:val="00967366"/>
    <w:rsid w:val="00967581"/>
    <w:rsid w:val="009712BA"/>
    <w:rsid w:val="009715B2"/>
    <w:rsid w:val="00971835"/>
    <w:rsid w:val="00973703"/>
    <w:rsid w:val="00974FEF"/>
    <w:rsid w:val="0097613B"/>
    <w:rsid w:val="009803E9"/>
    <w:rsid w:val="00982000"/>
    <w:rsid w:val="00982048"/>
    <w:rsid w:val="009874C2"/>
    <w:rsid w:val="009909FA"/>
    <w:rsid w:val="00990A6B"/>
    <w:rsid w:val="00991552"/>
    <w:rsid w:val="00992187"/>
    <w:rsid w:val="00993A4B"/>
    <w:rsid w:val="00993E71"/>
    <w:rsid w:val="009949A9"/>
    <w:rsid w:val="00995196"/>
    <w:rsid w:val="00995524"/>
    <w:rsid w:val="00997EA1"/>
    <w:rsid w:val="009A2249"/>
    <w:rsid w:val="009A41F8"/>
    <w:rsid w:val="009A676A"/>
    <w:rsid w:val="009A6AC7"/>
    <w:rsid w:val="009B1BA2"/>
    <w:rsid w:val="009B40EE"/>
    <w:rsid w:val="009B48C2"/>
    <w:rsid w:val="009B6076"/>
    <w:rsid w:val="009B6559"/>
    <w:rsid w:val="009B79BB"/>
    <w:rsid w:val="009B7C49"/>
    <w:rsid w:val="009C0E83"/>
    <w:rsid w:val="009C14DF"/>
    <w:rsid w:val="009C33C2"/>
    <w:rsid w:val="009C38E7"/>
    <w:rsid w:val="009C3EAF"/>
    <w:rsid w:val="009C4355"/>
    <w:rsid w:val="009C55BE"/>
    <w:rsid w:val="009C7961"/>
    <w:rsid w:val="009D0680"/>
    <w:rsid w:val="009D0712"/>
    <w:rsid w:val="009D44A2"/>
    <w:rsid w:val="009D4924"/>
    <w:rsid w:val="009D5DEA"/>
    <w:rsid w:val="009D5E1B"/>
    <w:rsid w:val="009E04FB"/>
    <w:rsid w:val="009E0F66"/>
    <w:rsid w:val="009E2AB9"/>
    <w:rsid w:val="009E5C51"/>
    <w:rsid w:val="009E6CD4"/>
    <w:rsid w:val="009F25DD"/>
    <w:rsid w:val="009F42CC"/>
    <w:rsid w:val="00A007A7"/>
    <w:rsid w:val="00A00915"/>
    <w:rsid w:val="00A00F07"/>
    <w:rsid w:val="00A04C04"/>
    <w:rsid w:val="00A05124"/>
    <w:rsid w:val="00A05C72"/>
    <w:rsid w:val="00A078C3"/>
    <w:rsid w:val="00A07C61"/>
    <w:rsid w:val="00A101BC"/>
    <w:rsid w:val="00A10CB4"/>
    <w:rsid w:val="00A10D31"/>
    <w:rsid w:val="00A10D83"/>
    <w:rsid w:val="00A11E98"/>
    <w:rsid w:val="00A14A70"/>
    <w:rsid w:val="00A14AF1"/>
    <w:rsid w:val="00A14B05"/>
    <w:rsid w:val="00A14C14"/>
    <w:rsid w:val="00A14E4B"/>
    <w:rsid w:val="00A14F46"/>
    <w:rsid w:val="00A15BA9"/>
    <w:rsid w:val="00A17180"/>
    <w:rsid w:val="00A20E09"/>
    <w:rsid w:val="00A229C3"/>
    <w:rsid w:val="00A22B32"/>
    <w:rsid w:val="00A23CDE"/>
    <w:rsid w:val="00A2496E"/>
    <w:rsid w:val="00A262B1"/>
    <w:rsid w:val="00A26C1C"/>
    <w:rsid w:val="00A2714E"/>
    <w:rsid w:val="00A304B3"/>
    <w:rsid w:val="00A33556"/>
    <w:rsid w:val="00A33770"/>
    <w:rsid w:val="00A33A08"/>
    <w:rsid w:val="00A33D60"/>
    <w:rsid w:val="00A4039C"/>
    <w:rsid w:val="00A40748"/>
    <w:rsid w:val="00A41C4E"/>
    <w:rsid w:val="00A4243E"/>
    <w:rsid w:val="00A43EBD"/>
    <w:rsid w:val="00A45256"/>
    <w:rsid w:val="00A45D78"/>
    <w:rsid w:val="00A4778E"/>
    <w:rsid w:val="00A47EC9"/>
    <w:rsid w:val="00A547D0"/>
    <w:rsid w:val="00A571F0"/>
    <w:rsid w:val="00A61D8B"/>
    <w:rsid w:val="00A62D6F"/>
    <w:rsid w:val="00A6356C"/>
    <w:rsid w:val="00A63769"/>
    <w:rsid w:val="00A63A2A"/>
    <w:rsid w:val="00A645FC"/>
    <w:rsid w:val="00A64C41"/>
    <w:rsid w:val="00A65770"/>
    <w:rsid w:val="00A658B9"/>
    <w:rsid w:val="00A669DE"/>
    <w:rsid w:val="00A701A6"/>
    <w:rsid w:val="00A705F4"/>
    <w:rsid w:val="00A70670"/>
    <w:rsid w:val="00A71A8A"/>
    <w:rsid w:val="00A71F84"/>
    <w:rsid w:val="00A73F09"/>
    <w:rsid w:val="00A7433F"/>
    <w:rsid w:val="00A77552"/>
    <w:rsid w:val="00A80A9B"/>
    <w:rsid w:val="00A82483"/>
    <w:rsid w:val="00A85171"/>
    <w:rsid w:val="00A85414"/>
    <w:rsid w:val="00A86458"/>
    <w:rsid w:val="00A90530"/>
    <w:rsid w:val="00A912B1"/>
    <w:rsid w:val="00A9376D"/>
    <w:rsid w:val="00A950CA"/>
    <w:rsid w:val="00A95549"/>
    <w:rsid w:val="00AA0260"/>
    <w:rsid w:val="00AA2896"/>
    <w:rsid w:val="00AA3861"/>
    <w:rsid w:val="00AA5104"/>
    <w:rsid w:val="00AA6345"/>
    <w:rsid w:val="00AB03B1"/>
    <w:rsid w:val="00AB064C"/>
    <w:rsid w:val="00AB28D0"/>
    <w:rsid w:val="00AB2EFF"/>
    <w:rsid w:val="00AB39A8"/>
    <w:rsid w:val="00AB4920"/>
    <w:rsid w:val="00AB4C31"/>
    <w:rsid w:val="00AB60C7"/>
    <w:rsid w:val="00AC08D4"/>
    <w:rsid w:val="00AC1D97"/>
    <w:rsid w:val="00AC3BE2"/>
    <w:rsid w:val="00AC477C"/>
    <w:rsid w:val="00AC4B4D"/>
    <w:rsid w:val="00AD02C0"/>
    <w:rsid w:val="00AD25FC"/>
    <w:rsid w:val="00AD41D3"/>
    <w:rsid w:val="00AD5C17"/>
    <w:rsid w:val="00AD777F"/>
    <w:rsid w:val="00AE06CE"/>
    <w:rsid w:val="00AE0A63"/>
    <w:rsid w:val="00AE1154"/>
    <w:rsid w:val="00AE29FC"/>
    <w:rsid w:val="00AE3F13"/>
    <w:rsid w:val="00AE4AE3"/>
    <w:rsid w:val="00AE6C60"/>
    <w:rsid w:val="00AF0104"/>
    <w:rsid w:val="00AF05CC"/>
    <w:rsid w:val="00AF096B"/>
    <w:rsid w:val="00AF0C4B"/>
    <w:rsid w:val="00AF3C2F"/>
    <w:rsid w:val="00AF568C"/>
    <w:rsid w:val="00B00B74"/>
    <w:rsid w:val="00B00D50"/>
    <w:rsid w:val="00B01531"/>
    <w:rsid w:val="00B0303B"/>
    <w:rsid w:val="00B03588"/>
    <w:rsid w:val="00B042D8"/>
    <w:rsid w:val="00B04708"/>
    <w:rsid w:val="00B052B7"/>
    <w:rsid w:val="00B063C4"/>
    <w:rsid w:val="00B072BD"/>
    <w:rsid w:val="00B10F50"/>
    <w:rsid w:val="00B1134A"/>
    <w:rsid w:val="00B113F6"/>
    <w:rsid w:val="00B11443"/>
    <w:rsid w:val="00B120BB"/>
    <w:rsid w:val="00B1215D"/>
    <w:rsid w:val="00B131A7"/>
    <w:rsid w:val="00B13372"/>
    <w:rsid w:val="00B134F4"/>
    <w:rsid w:val="00B14306"/>
    <w:rsid w:val="00B165D3"/>
    <w:rsid w:val="00B2081C"/>
    <w:rsid w:val="00B20CAB"/>
    <w:rsid w:val="00B2130E"/>
    <w:rsid w:val="00B2217F"/>
    <w:rsid w:val="00B23D3C"/>
    <w:rsid w:val="00B23FB0"/>
    <w:rsid w:val="00B25991"/>
    <w:rsid w:val="00B26A32"/>
    <w:rsid w:val="00B26ED1"/>
    <w:rsid w:val="00B3052C"/>
    <w:rsid w:val="00B31529"/>
    <w:rsid w:val="00B40B81"/>
    <w:rsid w:val="00B40CC3"/>
    <w:rsid w:val="00B42350"/>
    <w:rsid w:val="00B4371E"/>
    <w:rsid w:val="00B44EA4"/>
    <w:rsid w:val="00B466A9"/>
    <w:rsid w:val="00B47B9C"/>
    <w:rsid w:val="00B50211"/>
    <w:rsid w:val="00B50F03"/>
    <w:rsid w:val="00B51917"/>
    <w:rsid w:val="00B51EE7"/>
    <w:rsid w:val="00B5213F"/>
    <w:rsid w:val="00B5238D"/>
    <w:rsid w:val="00B5252D"/>
    <w:rsid w:val="00B52832"/>
    <w:rsid w:val="00B53DFB"/>
    <w:rsid w:val="00B564C8"/>
    <w:rsid w:val="00B564FC"/>
    <w:rsid w:val="00B578CC"/>
    <w:rsid w:val="00B57BAD"/>
    <w:rsid w:val="00B601B5"/>
    <w:rsid w:val="00B604C8"/>
    <w:rsid w:val="00B60876"/>
    <w:rsid w:val="00B60C1A"/>
    <w:rsid w:val="00B60D7C"/>
    <w:rsid w:val="00B61443"/>
    <w:rsid w:val="00B625FD"/>
    <w:rsid w:val="00B63038"/>
    <w:rsid w:val="00B634A2"/>
    <w:rsid w:val="00B653B1"/>
    <w:rsid w:val="00B65BC1"/>
    <w:rsid w:val="00B65E9B"/>
    <w:rsid w:val="00B66080"/>
    <w:rsid w:val="00B669A9"/>
    <w:rsid w:val="00B710F5"/>
    <w:rsid w:val="00B74849"/>
    <w:rsid w:val="00B75A45"/>
    <w:rsid w:val="00B775BD"/>
    <w:rsid w:val="00B8013E"/>
    <w:rsid w:val="00B80CBB"/>
    <w:rsid w:val="00B81098"/>
    <w:rsid w:val="00B82F91"/>
    <w:rsid w:val="00B8457E"/>
    <w:rsid w:val="00B84794"/>
    <w:rsid w:val="00B86EBB"/>
    <w:rsid w:val="00B87061"/>
    <w:rsid w:val="00B94B82"/>
    <w:rsid w:val="00B95DF6"/>
    <w:rsid w:val="00BA234A"/>
    <w:rsid w:val="00BA2367"/>
    <w:rsid w:val="00BA3569"/>
    <w:rsid w:val="00BA4E68"/>
    <w:rsid w:val="00BA617D"/>
    <w:rsid w:val="00BA7074"/>
    <w:rsid w:val="00BA7CB7"/>
    <w:rsid w:val="00BB0B8D"/>
    <w:rsid w:val="00BB6073"/>
    <w:rsid w:val="00BB76C5"/>
    <w:rsid w:val="00BC2A13"/>
    <w:rsid w:val="00BC2AF5"/>
    <w:rsid w:val="00BC4448"/>
    <w:rsid w:val="00BC4626"/>
    <w:rsid w:val="00BC4656"/>
    <w:rsid w:val="00BC5089"/>
    <w:rsid w:val="00BC5918"/>
    <w:rsid w:val="00BC6441"/>
    <w:rsid w:val="00BC71DC"/>
    <w:rsid w:val="00BD0674"/>
    <w:rsid w:val="00BD0D76"/>
    <w:rsid w:val="00BD2A18"/>
    <w:rsid w:val="00BD2F79"/>
    <w:rsid w:val="00BD3A0C"/>
    <w:rsid w:val="00BD59C7"/>
    <w:rsid w:val="00BD5C83"/>
    <w:rsid w:val="00BD6DF5"/>
    <w:rsid w:val="00BD6EC7"/>
    <w:rsid w:val="00BE11A6"/>
    <w:rsid w:val="00BE1652"/>
    <w:rsid w:val="00BE55B9"/>
    <w:rsid w:val="00BF043B"/>
    <w:rsid w:val="00BF1369"/>
    <w:rsid w:val="00BF2075"/>
    <w:rsid w:val="00BF48A5"/>
    <w:rsid w:val="00BF4D3F"/>
    <w:rsid w:val="00BF567F"/>
    <w:rsid w:val="00BF5C55"/>
    <w:rsid w:val="00BF5FCB"/>
    <w:rsid w:val="00BF6A9A"/>
    <w:rsid w:val="00BF7CB7"/>
    <w:rsid w:val="00C00801"/>
    <w:rsid w:val="00C063E3"/>
    <w:rsid w:val="00C137D4"/>
    <w:rsid w:val="00C146C3"/>
    <w:rsid w:val="00C17D6B"/>
    <w:rsid w:val="00C20B9A"/>
    <w:rsid w:val="00C21621"/>
    <w:rsid w:val="00C23679"/>
    <w:rsid w:val="00C23988"/>
    <w:rsid w:val="00C26614"/>
    <w:rsid w:val="00C3036B"/>
    <w:rsid w:val="00C310CC"/>
    <w:rsid w:val="00C310E2"/>
    <w:rsid w:val="00C317B6"/>
    <w:rsid w:val="00C31807"/>
    <w:rsid w:val="00C3389E"/>
    <w:rsid w:val="00C33B15"/>
    <w:rsid w:val="00C34129"/>
    <w:rsid w:val="00C36660"/>
    <w:rsid w:val="00C36D36"/>
    <w:rsid w:val="00C37A68"/>
    <w:rsid w:val="00C4091C"/>
    <w:rsid w:val="00C40A0F"/>
    <w:rsid w:val="00C432D9"/>
    <w:rsid w:val="00C4335B"/>
    <w:rsid w:val="00C44267"/>
    <w:rsid w:val="00C45E9D"/>
    <w:rsid w:val="00C46E3F"/>
    <w:rsid w:val="00C5073D"/>
    <w:rsid w:val="00C57508"/>
    <w:rsid w:val="00C628DC"/>
    <w:rsid w:val="00C63565"/>
    <w:rsid w:val="00C63D34"/>
    <w:rsid w:val="00C658C3"/>
    <w:rsid w:val="00C659C1"/>
    <w:rsid w:val="00C67A8D"/>
    <w:rsid w:val="00C71B09"/>
    <w:rsid w:val="00C72CBF"/>
    <w:rsid w:val="00C73780"/>
    <w:rsid w:val="00C7392D"/>
    <w:rsid w:val="00C74665"/>
    <w:rsid w:val="00C74ED4"/>
    <w:rsid w:val="00C75773"/>
    <w:rsid w:val="00C76ED0"/>
    <w:rsid w:val="00C77F9E"/>
    <w:rsid w:val="00C800A8"/>
    <w:rsid w:val="00C80AFC"/>
    <w:rsid w:val="00C82809"/>
    <w:rsid w:val="00C83574"/>
    <w:rsid w:val="00C83A83"/>
    <w:rsid w:val="00C84E51"/>
    <w:rsid w:val="00C85A8B"/>
    <w:rsid w:val="00C87923"/>
    <w:rsid w:val="00C87D9F"/>
    <w:rsid w:val="00C87E07"/>
    <w:rsid w:val="00C904D1"/>
    <w:rsid w:val="00C94851"/>
    <w:rsid w:val="00C94CB5"/>
    <w:rsid w:val="00C94D4C"/>
    <w:rsid w:val="00C965B3"/>
    <w:rsid w:val="00C9764F"/>
    <w:rsid w:val="00CA1B87"/>
    <w:rsid w:val="00CA416E"/>
    <w:rsid w:val="00CB0BAA"/>
    <w:rsid w:val="00CB0C0F"/>
    <w:rsid w:val="00CB1851"/>
    <w:rsid w:val="00CB3AEF"/>
    <w:rsid w:val="00CB7B1C"/>
    <w:rsid w:val="00CB7DDA"/>
    <w:rsid w:val="00CC00D4"/>
    <w:rsid w:val="00CC0B2B"/>
    <w:rsid w:val="00CC0D80"/>
    <w:rsid w:val="00CC19EA"/>
    <w:rsid w:val="00CC1F25"/>
    <w:rsid w:val="00CC58B8"/>
    <w:rsid w:val="00CC593B"/>
    <w:rsid w:val="00CC7C08"/>
    <w:rsid w:val="00CC7C64"/>
    <w:rsid w:val="00CD01F6"/>
    <w:rsid w:val="00CD0DCF"/>
    <w:rsid w:val="00CD7236"/>
    <w:rsid w:val="00CE4A65"/>
    <w:rsid w:val="00CE6359"/>
    <w:rsid w:val="00CF0043"/>
    <w:rsid w:val="00CF069D"/>
    <w:rsid w:val="00CF230E"/>
    <w:rsid w:val="00CF2EC0"/>
    <w:rsid w:val="00CF3F1A"/>
    <w:rsid w:val="00D018F5"/>
    <w:rsid w:val="00D0279B"/>
    <w:rsid w:val="00D02CFE"/>
    <w:rsid w:val="00D040EC"/>
    <w:rsid w:val="00D07143"/>
    <w:rsid w:val="00D1033F"/>
    <w:rsid w:val="00D10588"/>
    <w:rsid w:val="00D11292"/>
    <w:rsid w:val="00D12B84"/>
    <w:rsid w:val="00D1316E"/>
    <w:rsid w:val="00D1447F"/>
    <w:rsid w:val="00D169D8"/>
    <w:rsid w:val="00D176EE"/>
    <w:rsid w:val="00D2290A"/>
    <w:rsid w:val="00D245C2"/>
    <w:rsid w:val="00D2523C"/>
    <w:rsid w:val="00D25AE8"/>
    <w:rsid w:val="00D26D86"/>
    <w:rsid w:val="00D279C6"/>
    <w:rsid w:val="00D30FBB"/>
    <w:rsid w:val="00D3199B"/>
    <w:rsid w:val="00D31C91"/>
    <w:rsid w:val="00D33D46"/>
    <w:rsid w:val="00D33E91"/>
    <w:rsid w:val="00D344D3"/>
    <w:rsid w:val="00D34966"/>
    <w:rsid w:val="00D362C4"/>
    <w:rsid w:val="00D362E5"/>
    <w:rsid w:val="00D36A6D"/>
    <w:rsid w:val="00D37ED7"/>
    <w:rsid w:val="00D4224F"/>
    <w:rsid w:val="00D44152"/>
    <w:rsid w:val="00D445D1"/>
    <w:rsid w:val="00D447BA"/>
    <w:rsid w:val="00D45D30"/>
    <w:rsid w:val="00D463FD"/>
    <w:rsid w:val="00D46D57"/>
    <w:rsid w:val="00D47412"/>
    <w:rsid w:val="00D507C7"/>
    <w:rsid w:val="00D52EB3"/>
    <w:rsid w:val="00D549B6"/>
    <w:rsid w:val="00D54A42"/>
    <w:rsid w:val="00D55B06"/>
    <w:rsid w:val="00D55B84"/>
    <w:rsid w:val="00D55F6D"/>
    <w:rsid w:val="00D56160"/>
    <w:rsid w:val="00D561CB"/>
    <w:rsid w:val="00D56E34"/>
    <w:rsid w:val="00D61A78"/>
    <w:rsid w:val="00D63E6E"/>
    <w:rsid w:val="00D63F9F"/>
    <w:rsid w:val="00D652F6"/>
    <w:rsid w:val="00D65FFD"/>
    <w:rsid w:val="00D66CD1"/>
    <w:rsid w:val="00D676B3"/>
    <w:rsid w:val="00D74804"/>
    <w:rsid w:val="00D75532"/>
    <w:rsid w:val="00D758C2"/>
    <w:rsid w:val="00D80825"/>
    <w:rsid w:val="00D80B03"/>
    <w:rsid w:val="00D8341E"/>
    <w:rsid w:val="00D8587F"/>
    <w:rsid w:val="00D9029B"/>
    <w:rsid w:val="00D91E46"/>
    <w:rsid w:val="00D94BDD"/>
    <w:rsid w:val="00D96860"/>
    <w:rsid w:val="00DA1EEA"/>
    <w:rsid w:val="00DA34D0"/>
    <w:rsid w:val="00DA49C5"/>
    <w:rsid w:val="00DA6C18"/>
    <w:rsid w:val="00DB5889"/>
    <w:rsid w:val="00DB6361"/>
    <w:rsid w:val="00DB6809"/>
    <w:rsid w:val="00DB7503"/>
    <w:rsid w:val="00DB75F7"/>
    <w:rsid w:val="00DB7AD7"/>
    <w:rsid w:val="00DB7C8A"/>
    <w:rsid w:val="00DC004C"/>
    <w:rsid w:val="00DC1672"/>
    <w:rsid w:val="00DC1847"/>
    <w:rsid w:val="00DC26CC"/>
    <w:rsid w:val="00DC5787"/>
    <w:rsid w:val="00DC6492"/>
    <w:rsid w:val="00DC6BFC"/>
    <w:rsid w:val="00DD0534"/>
    <w:rsid w:val="00DD13E9"/>
    <w:rsid w:val="00DD1926"/>
    <w:rsid w:val="00DD3E2F"/>
    <w:rsid w:val="00DD40AC"/>
    <w:rsid w:val="00DD43A0"/>
    <w:rsid w:val="00DD4708"/>
    <w:rsid w:val="00DD5252"/>
    <w:rsid w:val="00DD5422"/>
    <w:rsid w:val="00DE3F46"/>
    <w:rsid w:val="00DF06E9"/>
    <w:rsid w:val="00DF0DD9"/>
    <w:rsid w:val="00DF1EC8"/>
    <w:rsid w:val="00DF2CCA"/>
    <w:rsid w:val="00DF56A3"/>
    <w:rsid w:val="00DF75F2"/>
    <w:rsid w:val="00E00BC4"/>
    <w:rsid w:val="00E00CFE"/>
    <w:rsid w:val="00E02690"/>
    <w:rsid w:val="00E02B9E"/>
    <w:rsid w:val="00E1317B"/>
    <w:rsid w:val="00E135D4"/>
    <w:rsid w:val="00E1597B"/>
    <w:rsid w:val="00E16477"/>
    <w:rsid w:val="00E17644"/>
    <w:rsid w:val="00E219BD"/>
    <w:rsid w:val="00E23173"/>
    <w:rsid w:val="00E23E6D"/>
    <w:rsid w:val="00E24264"/>
    <w:rsid w:val="00E2654D"/>
    <w:rsid w:val="00E2789E"/>
    <w:rsid w:val="00E30661"/>
    <w:rsid w:val="00E31246"/>
    <w:rsid w:val="00E31649"/>
    <w:rsid w:val="00E32E37"/>
    <w:rsid w:val="00E337F5"/>
    <w:rsid w:val="00E3380C"/>
    <w:rsid w:val="00E3627C"/>
    <w:rsid w:val="00E368C3"/>
    <w:rsid w:val="00E40C3F"/>
    <w:rsid w:val="00E418A6"/>
    <w:rsid w:val="00E42A64"/>
    <w:rsid w:val="00E42B3A"/>
    <w:rsid w:val="00E42F8E"/>
    <w:rsid w:val="00E44672"/>
    <w:rsid w:val="00E4498B"/>
    <w:rsid w:val="00E46D35"/>
    <w:rsid w:val="00E506DA"/>
    <w:rsid w:val="00E50856"/>
    <w:rsid w:val="00E50E3B"/>
    <w:rsid w:val="00E51458"/>
    <w:rsid w:val="00E51D76"/>
    <w:rsid w:val="00E52F46"/>
    <w:rsid w:val="00E533BD"/>
    <w:rsid w:val="00E55CCF"/>
    <w:rsid w:val="00E57A6A"/>
    <w:rsid w:val="00E60791"/>
    <w:rsid w:val="00E62EBB"/>
    <w:rsid w:val="00E64370"/>
    <w:rsid w:val="00E6536A"/>
    <w:rsid w:val="00E65B44"/>
    <w:rsid w:val="00E66A72"/>
    <w:rsid w:val="00E67D76"/>
    <w:rsid w:val="00E70ADF"/>
    <w:rsid w:val="00E719A9"/>
    <w:rsid w:val="00E72F58"/>
    <w:rsid w:val="00E75ED7"/>
    <w:rsid w:val="00E76CD5"/>
    <w:rsid w:val="00E7771E"/>
    <w:rsid w:val="00E80A9E"/>
    <w:rsid w:val="00E80B83"/>
    <w:rsid w:val="00E810CD"/>
    <w:rsid w:val="00E81F70"/>
    <w:rsid w:val="00E82BA3"/>
    <w:rsid w:val="00E82BE6"/>
    <w:rsid w:val="00E8400C"/>
    <w:rsid w:val="00E85DAB"/>
    <w:rsid w:val="00E90DC5"/>
    <w:rsid w:val="00E930AA"/>
    <w:rsid w:val="00E9366C"/>
    <w:rsid w:val="00E958B7"/>
    <w:rsid w:val="00E95CD1"/>
    <w:rsid w:val="00E97069"/>
    <w:rsid w:val="00E97915"/>
    <w:rsid w:val="00E97960"/>
    <w:rsid w:val="00EA2878"/>
    <w:rsid w:val="00EB0655"/>
    <w:rsid w:val="00EB0843"/>
    <w:rsid w:val="00EB1993"/>
    <w:rsid w:val="00EB21BD"/>
    <w:rsid w:val="00EB2DA7"/>
    <w:rsid w:val="00EB43EC"/>
    <w:rsid w:val="00EB4885"/>
    <w:rsid w:val="00EB5455"/>
    <w:rsid w:val="00EB5F4E"/>
    <w:rsid w:val="00EB771C"/>
    <w:rsid w:val="00EC0029"/>
    <w:rsid w:val="00EC0F1C"/>
    <w:rsid w:val="00EC105E"/>
    <w:rsid w:val="00EC2C02"/>
    <w:rsid w:val="00EC3976"/>
    <w:rsid w:val="00EC4703"/>
    <w:rsid w:val="00EC511F"/>
    <w:rsid w:val="00EC5E2A"/>
    <w:rsid w:val="00EC7EF5"/>
    <w:rsid w:val="00ED0EB7"/>
    <w:rsid w:val="00ED106A"/>
    <w:rsid w:val="00ED1AB0"/>
    <w:rsid w:val="00ED37D7"/>
    <w:rsid w:val="00ED65E2"/>
    <w:rsid w:val="00ED724E"/>
    <w:rsid w:val="00EE145E"/>
    <w:rsid w:val="00EE260C"/>
    <w:rsid w:val="00EE2BAD"/>
    <w:rsid w:val="00EE3251"/>
    <w:rsid w:val="00EE5FB9"/>
    <w:rsid w:val="00EE7E6A"/>
    <w:rsid w:val="00EF093D"/>
    <w:rsid w:val="00EF20FA"/>
    <w:rsid w:val="00EF2FA5"/>
    <w:rsid w:val="00EF3E64"/>
    <w:rsid w:val="00EF41E5"/>
    <w:rsid w:val="00EF4209"/>
    <w:rsid w:val="00EF4775"/>
    <w:rsid w:val="00EF4C5E"/>
    <w:rsid w:val="00EF5BB3"/>
    <w:rsid w:val="00EF5DAA"/>
    <w:rsid w:val="00EF63C7"/>
    <w:rsid w:val="00EF6D5E"/>
    <w:rsid w:val="00F01044"/>
    <w:rsid w:val="00F02EF8"/>
    <w:rsid w:val="00F100EB"/>
    <w:rsid w:val="00F10D4F"/>
    <w:rsid w:val="00F10FA4"/>
    <w:rsid w:val="00F11C69"/>
    <w:rsid w:val="00F11F08"/>
    <w:rsid w:val="00F121D6"/>
    <w:rsid w:val="00F15148"/>
    <w:rsid w:val="00F166F4"/>
    <w:rsid w:val="00F1677C"/>
    <w:rsid w:val="00F167C1"/>
    <w:rsid w:val="00F210D9"/>
    <w:rsid w:val="00F22276"/>
    <w:rsid w:val="00F23C59"/>
    <w:rsid w:val="00F24701"/>
    <w:rsid w:val="00F25B6B"/>
    <w:rsid w:val="00F25F95"/>
    <w:rsid w:val="00F26DF4"/>
    <w:rsid w:val="00F30487"/>
    <w:rsid w:val="00F313CA"/>
    <w:rsid w:val="00F32E0F"/>
    <w:rsid w:val="00F33541"/>
    <w:rsid w:val="00F3620B"/>
    <w:rsid w:val="00F3645A"/>
    <w:rsid w:val="00F36FE5"/>
    <w:rsid w:val="00F40D30"/>
    <w:rsid w:val="00F42077"/>
    <w:rsid w:val="00F42BC2"/>
    <w:rsid w:val="00F42E03"/>
    <w:rsid w:val="00F43A5E"/>
    <w:rsid w:val="00F4447B"/>
    <w:rsid w:val="00F44B6E"/>
    <w:rsid w:val="00F44D52"/>
    <w:rsid w:val="00F44DFB"/>
    <w:rsid w:val="00F44F78"/>
    <w:rsid w:val="00F454C4"/>
    <w:rsid w:val="00F45E7B"/>
    <w:rsid w:val="00F45EBB"/>
    <w:rsid w:val="00F45FA0"/>
    <w:rsid w:val="00F47B04"/>
    <w:rsid w:val="00F5420F"/>
    <w:rsid w:val="00F54D88"/>
    <w:rsid w:val="00F57BF0"/>
    <w:rsid w:val="00F60E49"/>
    <w:rsid w:val="00F633DF"/>
    <w:rsid w:val="00F71A67"/>
    <w:rsid w:val="00F71D05"/>
    <w:rsid w:val="00F74932"/>
    <w:rsid w:val="00F75ED7"/>
    <w:rsid w:val="00F8249C"/>
    <w:rsid w:val="00F838BE"/>
    <w:rsid w:val="00F8489B"/>
    <w:rsid w:val="00F855CB"/>
    <w:rsid w:val="00F8709B"/>
    <w:rsid w:val="00F90AD7"/>
    <w:rsid w:val="00F9268D"/>
    <w:rsid w:val="00F9379A"/>
    <w:rsid w:val="00F937FA"/>
    <w:rsid w:val="00F944CB"/>
    <w:rsid w:val="00F956BD"/>
    <w:rsid w:val="00F9684F"/>
    <w:rsid w:val="00FA1013"/>
    <w:rsid w:val="00FA4067"/>
    <w:rsid w:val="00FA5F3C"/>
    <w:rsid w:val="00FA646F"/>
    <w:rsid w:val="00FA6B74"/>
    <w:rsid w:val="00FA6FE6"/>
    <w:rsid w:val="00FB2DC2"/>
    <w:rsid w:val="00FB2FA2"/>
    <w:rsid w:val="00FB3BA3"/>
    <w:rsid w:val="00FB62CC"/>
    <w:rsid w:val="00FB7B4E"/>
    <w:rsid w:val="00FB7BD2"/>
    <w:rsid w:val="00FC04D5"/>
    <w:rsid w:val="00FC4573"/>
    <w:rsid w:val="00FC46E2"/>
    <w:rsid w:val="00FC5669"/>
    <w:rsid w:val="00FD0AAB"/>
    <w:rsid w:val="00FD1C10"/>
    <w:rsid w:val="00FD233A"/>
    <w:rsid w:val="00FD3DDF"/>
    <w:rsid w:val="00FD61EC"/>
    <w:rsid w:val="00FD6FDC"/>
    <w:rsid w:val="00FE1A23"/>
    <w:rsid w:val="00FE34AF"/>
    <w:rsid w:val="00FE44B3"/>
    <w:rsid w:val="00FE626C"/>
    <w:rsid w:val="00FE6CCE"/>
    <w:rsid w:val="00FE6D3F"/>
    <w:rsid w:val="00FE7F89"/>
    <w:rsid w:val="00FF03B6"/>
    <w:rsid w:val="00FF078A"/>
    <w:rsid w:val="00FF0F44"/>
    <w:rsid w:val="00FF192B"/>
    <w:rsid w:val="00FF2258"/>
    <w:rsid w:val="00FF63EC"/>
    <w:rsid w:val="00FF6F0A"/>
    <w:rsid w:val="00FF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9CD58A6"/>
  <w15:docId w15:val="{15C30E77-758F-46F4-88B0-98AA62EB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3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3"/>
    <w:link w:val="20"/>
    <w:qFormat/>
    <w:rsid w:val="004655DE"/>
    <w:pPr>
      <w:keepNext/>
      <w:keepLines/>
      <w:numPr>
        <w:ilvl w:val="1"/>
        <w:numId w:val="1"/>
      </w:numPr>
      <w:tabs>
        <w:tab w:val="left" w:pos="576"/>
      </w:tabs>
      <w:spacing w:before="240" w:after="120" w:line="300" w:lineRule="auto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autoRedefine/>
    <w:qFormat/>
    <w:rsid w:val="00237188"/>
    <w:pPr>
      <w:keepNext/>
      <w:keepLines/>
      <w:numPr>
        <w:ilvl w:val="2"/>
        <w:numId w:val="1"/>
      </w:numPr>
      <w:tabs>
        <w:tab w:val="left" w:pos="432"/>
      </w:tabs>
      <w:spacing w:before="120" w:after="120" w:line="300" w:lineRule="auto"/>
      <w:ind w:right="210"/>
      <w:outlineLvl w:val="2"/>
    </w:pPr>
    <w:rPr>
      <w:rFonts w:ascii="宋体" w:eastAsia="宋体" w:hAnsi="宋体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795AA8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Times New Roman" w:eastAsia="宋体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795A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C0D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C0D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C0D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C0D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3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655D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30">
    <w:name w:val="标题 3 字符"/>
    <w:basedOn w:val="a0"/>
    <w:link w:val="3"/>
    <w:rsid w:val="00237188"/>
    <w:rPr>
      <w:rFonts w:ascii="宋体" w:eastAsia="宋体" w:hAnsi="宋体" w:cs="Times New Roman"/>
      <w:b/>
      <w:sz w:val="28"/>
      <w:szCs w:val="20"/>
    </w:rPr>
  </w:style>
  <w:style w:type="character" w:customStyle="1" w:styleId="40">
    <w:name w:val="标题 4 字符"/>
    <w:basedOn w:val="a0"/>
    <w:link w:val="4"/>
    <w:rsid w:val="00795A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50">
    <w:name w:val="标题 5 字符"/>
    <w:basedOn w:val="a0"/>
    <w:link w:val="5"/>
    <w:uiPriority w:val="9"/>
    <w:rsid w:val="00795AA8"/>
    <w:rPr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C0D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C0D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C0D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C0D8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D5422"/>
    <w:pPr>
      <w:ind w:firstLineChars="200" w:firstLine="420"/>
    </w:pPr>
  </w:style>
  <w:style w:type="character" w:customStyle="1" w:styleId="a4">
    <w:name w:val="正文缩进 字符"/>
    <w:basedOn w:val="a0"/>
    <w:link w:val="a5"/>
    <w:rsid w:val="00B2130E"/>
    <w:rPr>
      <w:rFonts w:eastAsia="宋体"/>
      <w:sz w:val="24"/>
    </w:rPr>
  </w:style>
  <w:style w:type="paragraph" w:styleId="a5">
    <w:name w:val="Normal Indent"/>
    <w:basedOn w:val="a"/>
    <w:link w:val="a4"/>
    <w:rsid w:val="00B2130E"/>
    <w:pPr>
      <w:spacing w:line="360" w:lineRule="auto"/>
      <w:ind w:firstLine="420"/>
    </w:pPr>
    <w:rPr>
      <w:rFonts w:eastAsia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4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496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3C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3CDE"/>
    <w:rPr>
      <w:sz w:val="18"/>
      <w:szCs w:val="18"/>
    </w:rPr>
  </w:style>
  <w:style w:type="character" w:styleId="aa">
    <w:name w:val="Hyperlink"/>
    <w:basedOn w:val="a0"/>
    <w:uiPriority w:val="99"/>
    <w:unhideWhenUsed/>
    <w:rsid w:val="00B5252D"/>
    <w:rPr>
      <w:color w:val="0000FF"/>
      <w:u w:val="single"/>
    </w:rPr>
  </w:style>
  <w:style w:type="table" w:styleId="ab">
    <w:name w:val="Table Grid"/>
    <w:basedOn w:val="a1"/>
    <w:uiPriority w:val="59"/>
    <w:rsid w:val="0023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无间隔 字符"/>
    <w:link w:val="ad"/>
    <w:uiPriority w:val="1"/>
    <w:rsid w:val="008E05DD"/>
    <w:rPr>
      <w:sz w:val="22"/>
    </w:rPr>
  </w:style>
  <w:style w:type="paragraph" w:styleId="ad">
    <w:name w:val="No Spacing"/>
    <w:link w:val="ac"/>
    <w:uiPriority w:val="1"/>
    <w:qFormat/>
    <w:rsid w:val="008E05DD"/>
    <w:rPr>
      <w:sz w:val="22"/>
    </w:rPr>
  </w:style>
  <w:style w:type="paragraph" w:styleId="TOC3">
    <w:name w:val="toc 3"/>
    <w:basedOn w:val="a"/>
    <w:next w:val="a"/>
    <w:uiPriority w:val="39"/>
    <w:unhideWhenUsed/>
    <w:rsid w:val="008E05DD"/>
    <w:pPr>
      <w:tabs>
        <w:tab w:val="left" w:pos="1948"/>
        <w:tab w:val="right" w:leader="dot" w:pos="8296"/>
      </w:tabs>
      <w:ind w:leftChars="400" w:left="840" w:firstLineChars="200" w:firstLine="420"/>
      <w:jc w:val="left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rsid w:val="008E05DD"/>
    <w:pPr>
      <w:tabs>
        <w:tab w:val="left" w:pos="1470"/>
        <w:tab w:val="right" w:leader="dot" w:pos="8296"/>
      </w:tabs>
      <w:ind w:leftChars="200" w:left="420" w:firstLineChars="200" w:firstLine="420"/>
      <w:jc w:val="left"/>
    </w:pPr>
    <w:rPr>
      <w:rFonts w:ascii="Calibri" w:eastAsia="宋体" w:hAnsi="Calibri" w:cs="Times New Roman"/>
    </w:rPr>
  </w:style>
  <w:style w:type="paragraph" w:styleId="TOC1">
    <w:name w:val="toc 1"/>
    <w:basedOn w:val="a"/>
    <w:next w:val="a"/>
    <w:uiPriority w:val="39"/>
    <w:unhideWhenUsed/>
    <w:rsid w:val="008E05DD"/>
    <w:pPr>
      <w:spacing w:line="360" w:lineRule="auto"/>
      <w:ind w:firstLineChars="200" w:firstLine="420"/>
      <w:jc w:val="left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8E05DD"/>
    <w:pPr>
      <w:widowControl/>
      <w:spacing w:before="480" w:after="0" w:line="276" w:lineRule="auto"/>
      <w:ind w:left="353" w:hangingChars="80" w:hanging="353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C3412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C3412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C3412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C3412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C3412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C34129"/>
    <w:pPr>
      <w:ind w:leftChars="1600" w:left="3360"/>
    </w:pPr>
  </w:style>
  <w:style w:type="paragraph" w:styleId="ae">
    <w:name w:val="Normal (Web)"/>
    <w:basedOn w:val="a"/>
    <w:uiPriority w:val="99"/>
    <w:unhideWhenUsed/>
    <w:rsid w:val="006E5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F44DFB"/>
    <w:pPr>
      <w:widowControl/>
      <w:spacing w:line="360" w:lineRule="auto"/>
      <w:ind w:firstLine="420"/>
    </w:pPr>
    <w:rPr>
      <w:rFonts w:ascii="Calibri" w:eastAsia="宋体" w:hAnsi="Calibri" w:cs="Calibri"/>
      <w:kern w:val="0"/>
      <w:szCs w:val="21"/>
    </w:rPr>
  </w:style>
  <w:style w:type="character" w:styleId="af">
    <w:name w:val="annotation reference"/>
    <w:basedOn w:val="a0"/>
    <w:uiPriority w:val="99"/>
    <w:semiHidden/>
    <w:unhideWhenUsed/>
    <w:rsid w:val="00AC477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C477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C477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C477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C477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AC477C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AC477C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1B7128"/>
    <w:pPr>
      <w:ind w:firstLineChars="200" w:firstLine="420"/>
    </w:pPr>
    <w:rPr>
      <w:rFonts w:ascii="Calibri" w:eastAsia="宋体" w:hAnsi="Calibri" w:cs="Times New Roman"/>
    </w:rPr>
  </w:style>
  <w:style w:type="paragraph" w:styleId="af6">
    <w:name w:val="Document Map"/>
    <w:basedOn w:val="a"/>
    <w:link w:val="af7"/>
    <w:uiPriority w:val="99"/>
    <w:semiHidden/>
    <w:unhideWhenUsed/>
    <w:rsid w:val="00FB7BD2"/>
    <w:rPr>
      <w:rFonts w:ascii="宋体" w:eastAsia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FB7B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EE2F3-A3AD-456C-A82C-3B93DD7F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3</Pages>
  <Words>5300</Words>
  <Characters>6731</Characters>
  <Application>Microsoft Office Word</Application>
  <DocSecurity>0</DocSecurity>
  <Lines>1346</Lines>
  <Paragraphs>1503</Paragraphs>
  <ScaleCrop>false</ScaleCrop>
  <Manager/>
  <Company/>
  <LinksUpToDate>false</LinksUpToDate>
  <CharactersWithSpaces>10528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Amy</cp:lastModifiedBy>
  <cp:revision>365</cp:revision>
  <dcterms:created xsi:type="dcterms:W3CDTF">2014-03-21T09:25:00Z</dcterms:created>
  <dcterms:modified xsi:type="dcterms:W3CDTF">2020-05-10T12:12:00Z</dcterms:modified>
  <cp:category/>
</cp:coreProperties>
</file>