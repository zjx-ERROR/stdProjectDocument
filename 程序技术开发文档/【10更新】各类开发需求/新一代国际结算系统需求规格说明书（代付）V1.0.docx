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8522"/>
      </w:tblGrid>
      <w:tr w:rsidR="00A902E1" w14:paraId="2E118CB3" w14:textId="77777777">
        <w:trPr>
          <w:trHeight w:val="2552"/>
          <w:jc w:val="center"/>
        </w:trPr>
        <w:tc>
          <w:tcPr>
            <w:tcW w:w="8522" w:type="dxa"/>
          </w:tcPr>
          <w:p w14:paraId="3039A23B" w14:textId="0CC2E6D5" w:rsidR="00A902E1" w:rsidRDefault="00A902E1">
            <w:pPr>
              <w:pStyle w:val="a9"/>
              <w:jc w:val="center"/>
              <w:rPr>
                <w:rFonts w:ascii="Cambria" w:hAnsi="Cambria"/>
                <w:caps/>
              </w:rPr>
            </w:pPr>
            <w:r>
              <w:rPr>
                <w:rFonts w:ascii="Cambria" w:hAnsi="Cambria" w:hint="eastAsia"/>
                <w:caps/>
              </w:rPr>
              <w:t>文思海辉</w:t>
            </w:r>
          </w:p>
        </w:tc>
      </w:tr>
      <w:tr w:rsidR="00A902E1" w14:paraId="6BE170C1" w14:textId="77777777">
        <w:trPr>
          <w:trHeight w:val="1440"/>
          <w:jc w:val="center"/>
        </w:trPr>
        <w:tc>
          <w:tcPr>
            <w:tcW w:w="8522" w:type="dxa"/>
            <w:vAlign w:val="bottom"/>
          </w:tcPr>
          <w:p w14:paraId="724F6BA4" w14:textId="2A454579" w:rsidR="00A902E1" w:rsidRDefault="007C62E8" w:rsidP="00865655">
            <w:pPr>
              <w:pStyle w:val="a9"/>
              <w:jc w:val="center"/>
              <w:rPr>
                <w:rFonts w:ascii="Cambria" w:hAnsi="Cambria"/>
                <w:sz w:val="36"/>
                <w:szCs w:val="36"/>
              </w:rPr>
            </w:pPr>
            <w:del w:id="1" w:author="Amy" w:date="2020-05-10T11:01:00Z">
              <w:r w:rsidDel="002830F3">
                <w:rPr>
                  <w:rFonts w:ascii="Cambria" w:hAnsi="Cambria" w:hint="eastAsia"/>
                  <w:sz w:val="36"/>
                  <w:szCs w:val="36"/>
                </w:rPr>
                <w:delText>东莞银行</w:delText>
              </w:r>
            </w:del>
            <w:ins w:id="2" w:author="Amy" w:date="2020-05-10T11:01:00Z">
              <w:r w:rsidR="002830F3">
                <w:rPr>
                  <w:rFonts w:ascii="Cambria" w:hAnsi="Cambria" w:hint="eastAsia"/>
                  <w:sz w:val="36"/>
                  <w:szCs w:val="36"/>
                </w:rPr>
                <w:t>XX</w:t>
              </w:r>
              <w:r w:rsidR="002830F3">
                <w:rPr>
                  <w:rFonts w:ascii="Cambria" w:hAnsi="Cambria" w:hint="eastAsia"/>
                  <w:sz w:val="36"/>
                  <w:szCs w:val="36"/>
                </w:rPr>
                <w:t>银行</w:t>
              </w:r>
            </w:ins>
            <w:r w:rsidR="00A902E1">
              <w:rPr>
                <w:rFonts w:ascii="Cambria" w:hAnsi="Cambria" w:hint="eastAsia"/>
                <w:sz w:val="36"/>
                <w:szCs w:val="36"/>
              </w:rPr>
              <w:t>新一代国际结算系统</w:t>
            </w:r>
          </w:p>
        </w:tc>
      </w:tr>
      <w:tr w:rsidR="00A902E1" w14:paraId="656028EE" w14:textId="77777777">
        <w:trPr>
          <w:trHeight w:val="1068"/>
          <w:jc w:val="center"/>
        </w:trPr>
        <w:tc>
          <w:tcPr>
            <w:tcW w:w="8522" w:type="dxa"/>
            <w:tcBorders>
              <w:top w:val="nil"/>
              <w:left w:val="nil"/>
              <w:bottom w:val="single" w:sz="4" w:space="0" w:color="4F81BD"/>
              <w:right w:val="nil"/>
            </w:tcBorders>
            <w:vAlign w:val="center"/>
          </w:tcPr>
          <w:p w14:paraId="42AF97D2" w14:textId="77777777" w:rsidR="00A902E1" w:rsidRDefault="00A902E1">
            <w:pPr>
              <w:pStyle w:val="a9"/>
              <w:jc w:val="center"/>
              <w:rPr>
                <w:rFonts w:ascii="Cambria" w:hAnsi="Cambria"/>
                <w:sz w:val="72"/>
                <w:szCs w:val="72"/>
              </w:rPr>
            </w:pPr>
            <w:r>
              <w:rPr>
                <w:rFonts w:ascii="Cambria" w:hAnsi="Cambria" w:hint="eastAsia"/>
                <w:sz w:val="72"/>
                <w:szCs w:val="72"/>
              </w:rPr>
              <w:t>需求规格说明书</w:t>
            </w:r>
          </w:p>
        </w:tc>
      </w:tr>
      <w:tr w:rsidR="00A902E1" w14:paraId="20E12EE9" w14:textId="77777777">
        <w:trPr>
          <w:trHeight w:val="830"/>
          <w:jc w:val="center"/>
        </w:trPr>
        <w:tc>
          <w:tcPr>
            <w:tcW w:w="8522" w:type="dxa"/>
            <w:tcBorders>
              <w:top w:val="single" w:sz="4" w:space="0" w:color="4F81BD"/>
              <w:left w:val="nil"/>
              <w:bottom w:val="nil"/>
              <w:right w:val="nil"/>
            </w:tcBorders>
            <w:vAlign w:val="bottom"/>
          </w:tcPr>
          <w:p w14:paraId="350F23E7" w14:textId="77777777" w:rsidR="00A902E1" w:rsidRDefault="00AD7C30">
            <w:pPr>
              <w:pStyle w:val="a9"/>
              <w:jc w:val="center"/>
              <w:rPr>
                <w:rFonts w:ascii="Cambria" w:hAnsi="Cambria"/>
                <w:sz w:val="44"/>
                <w:szCs w:val="44"/>
              </w:rPr>
            </w:pPr>
            <w:r>
              <w:rPr>
                <w:rFonts w:ascii="Cambria" w:hAnsi="Cambria" w:hint="eastAsia"/>
                <w:sz w:val="44"/>
                <w:szCs w:val="44"/>
              </w:rPr>
              <w:t>代付</w:t>
            </w:r>
          </w:p>
        </w:tc>
      </w:tr>
      <w:tr w:rsidR="00A902E1" w14:paraId="6F7250F9" w14:textId="77777777">
        <w:trPr>
          <w:trHeight w:val="427"/>
          <w:jc w:val="center"/>
        </w:trPr>
        <w:tc>
          <w:tcPr>
            <w:tcW w:w="8522" w:type="dxa"/>
            <w:vAlign w:val="center"/>
          </w:tcPr>
          <w:p w14:paraId="79D159E3" w14:textId="77777777" w:rsidR="00A902E1" w:rsidRDefault="00A902E1">
            <w:pPr>
              <w:pStyle w:val="a9"/>
              <w:jc w:val="center"/>
              <w:rPr>
                <w:rFonts w:ascii="Arial" w:eastAsia="Arial Unicode MS" w:hAnsi="Arial" w:cs="Arial"/>
                <w:sz w:val="32"/>
                <w:szCs w:val="32"/>
                <w:lang w:val="zh-CN"/>
              </w:rPr>
            </w:pPr>
            <w:r>
              <w:rPr>
                <w:rFonts w:ascii="Arial" w:eastAsia="Arial Unicode MS" w:hAnsi="Arial" w:cs="Arial"/>
                <w:sz w:val="32"/>
                <w:szCs w:val="32"/>
                <w:lang w:val="zh-CN"/>
              </w:rPr>
              <w:t>V 1.0.</w:t>
            </w:r>
            <w:r w:rsidR="00B2228C">
              <w:rPr>
                <w:rFonts w:ascii="Arial" w:eastAsia="Arial Unicode MS" w:hAnsi="Arial" w:cs="Arial" w:hint="eastAsia"/>
                <w:sz w:val="32"/>
                <w:szCs w:val="32"/>
                <w:lang w:val="zh-CN"/>
              </w:rPr>
              <w:t>0</w:t>
            </w:r>
          </w:p>
        </w:tc>
      </w:tr>
      <w:tr w:rsidR="00A902E1" w14:paraId="088017C5" w14:textId="77777777">
        <w:trPr>
          <w:trHeight w:val="4954"/>
          <w:jc w:val="center"/>
        </w:trPr>
        <w:tc>
          <w:tcPr>
            <w:tcW w:w="8522" w:type="dxa"/>
            <w:vAlign w:val="center"/>
          </w:tcPr>
          <w:p w14:paraId="0F9955DF" w14:textId="77777777" w:rsidR="00A902E1" w:rsidRDefault="00A902E1">
            <w:pPr>
              <w:pStyle w:val="a9"/>
              <w:jc w:val="center"/>
            </w:pPr>
          </w:p>
        </w:tc>
      </w:tr>
      <w:tr w:rsidR="00A902E1" w14:paraId="22547398" w14:textId="77777777">
        <w:trPr>
          <w:trHeight w:val="360"/>
          <w:jc w:val="center"/>
        </w:trPr>
        <w:tc>
          <w:tcPr>
            <w:tcW w:w="8522" w:type="dxa"/>
            <w:vAlign w:val="center"/>
          </w:tcPr>
          <w:p w14:paraId="351C862E" w14:textId="19FD0D43" w:rsidR="00A902E1" w:rsidRDefault="00A902E1" w:rsidP="00E74C4B">
            <w:pPr>
              <w:pStyle w:val="a9"/>
              <w:jc w:val="center"/>
              <w:rPr>
                <w:sz w:val="32"/>
                <w:szCs w:val="32"/>
              </w:rPr>
            </w:pPr>
            <w:r>
              <w:rPr>
                <w:rFonts w:hint="eastAsia"/>
                <w:sz w:val="32"/>
                <w:szCs w:val="32"/>
              </w:rPr>
              <w:t>作者：</w:t>
            </w:r>
            <w:del w:id="3" w:author="Amy" w:date="2020-05-10T11:14:00Z">
              <w:r w:rsidR="00E74C4B" w:rsidDel="0050167D">
                <w:rPr>
                  <w:rFonts w:hint="eastAsia"/>
                  <w:sz w:val="32"/>
                  <w:szCs w:val="32"/>
                </w:rPr>
                <w:delText>陈卓</w:delText>
              </w:r>
            </w:del>
            <w:ins w:id="4" w:author="Amy" w:date="2020-05-10T11:14:00Z">
              <w:r w:rsidR="0050167D">
                <w:rPr>
                  <w:rFonts w:hint="eastAsia"/>
                  <w:sz w:val="32"/>
                  <w:szCs w:val="32"/>
                </w:rPr>
                <w:t>X</w:t>
              </w:r>
              <w:r w:rsidR="0050167D">
                <w:rPr>
                  <w:sz w:val="32"/>
                  <w:szCs w:val="32"/>
                </w:rPr>
                <w:t>X</w:t>
              </w:r>
            </w:ins>
          </w:p>
        </w:tc>
      </w:tr>
      <w:tr w:rsidR="00A902E1" w14:paraId="5A4FC24D" w14:textId="77777777">
        <w:trPr>
          <w:trHeight w:val="360"/>
          <w:jc w:val="center"/>
        </w:trPr>
        <w:tc>
          <w:tcPr>
            <w:tcW w:w="8522" w:type="dxa"/>
            <w:vAlign w:val="center"/>
          </w:tcPr>
          <w:p w14:paraId="1CE362BE" w14:textId="77777777" w:rsidR="00A902E1" w:rsidRDefault="00CA4797" w:rsidP="00E74C4B">
            <w:pPr>
              <w:pStyle w:val="a9"/>
              <w:jc w:val="center"/>
              <w:rPr>
                <w:bCs/>
                <w:sz w:val="30"/>
                <w:szCs w:val="30"/>
              </w:rPr>
            </w:pPr>
            <w:r>
              <w:rPr>
                <w:bCs/>
                <w:sz w:val="30"/>
                <w:szCs w:val="30"/>
              </w:rPr>
              <w:t>201</w:t>
            </w:r>
            <w:r>
              <w:rPr>
                <w:rFonts w:hint="eastAsia"/>
                <w:bCs/>
                <w:sz w:val="30"/>
                <w:szCs w:val="30"/>
              </w:rPr>
              <w:t>4</w:t>
            </w:r>
            <w:r w:rsidR="00A902E1">
              <w:rPr>
                <w:rFonts w:hint="eastAsia"/>
                <w:bCs/>
                <w:sz w:val="30"/>
                <w:szCs w:val="30"/>
              </w:rPr>
              <w:t>年</w:t>
            </w:r>
            <w:r w:rsidR="00E74C4B">
              <w:rPr>
                <w:rFonts w:hint="eastAsia"/>
                <w:bCs/>
                <w:sz w:val="30"/>
                <w:szCs w:val="30"/>
              </w:rPr>
              <w:t>7</w:t>
            </w:r>
            <w:r w:rsidR="00A902E1">
              <w:rPr>
                <w:rFonts w:hint="eastAsia"/>
                <w:bCs/>
                <w:sz w:val="30"/>
                <w:szCs w:val="30"/>
              </w:rPr>
              <w:t>月</w:t>
            </w:r>
            <w:r w:rsidR="00E74C4B">
              <w:rPr>
                <w:rFonts w:hint="eastAsia"/>
                <w:bCs/>
                <w:sz w:val="30"/>
                <w:szCs w:val="30"/>
              </w:rPr>
              <w:t>1</w:t>
            </w:r>
            <w:r w:rsidR="00A902E1">
              <w:rPr>
                <w:rFonts w:hint="eastAsia"/>
                <w:bCs/>
                <w:sz w:val="30"/>
                <w:szCs w:val="30"/>
              </w:rPr>
              <w:t>日</w:t>
            </w:r>
          </w:p>
        </w:tc>
      </w:tr>
    </w:tbl>
    <w:p w14:paraId="40DDF56A" w14:textId="77777777" w:rsidR="00A902E1" w:rsidRDefault="00A902E1">
      <w:pPr>
        <w:ind w:firstLineChars="0" w:firstLine="0"/>
      </w:pPr>
    </w:p>
    <w:p w14:paraId="1E1CBD80" w14:textId="77777777" w:rsidR="00A902E1" w:rsidRDefault="00A902E1">
      <w:pPr>
        <w:ind w:left="420" w:firstLineChars="0" w:firstLine="0"/>
      </w:pPr>
      <w:r>
        <w:br w:type="page"/>
      </w:r>
      <w:r>
        <w:lastRenderedPageBreak/>
        <w:t>文档修订记录</w:t>
      </w:r>
      <w:r>
        <w:t xml:space="preserve"> | Outstanding Issues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713"/>
        <w:gridCol w:w="2511"/>
        <w:gridCol w:w="1254"/>
        <w:gridCol w:w="1000"/>
        <w:gridCol w:w="1266"/>
        <w:gridCol w:w="961"/>
      </w:tblGrid>
      <w:tr w:rsidR="00A902E1" w14:paraId="6CFE354A" w14:textId="77777777">
        <w:trPr>
          <w:jc w:val="center"/>
        </w:trPr>
        <w:tc>
          <w:tcPr>
            <w:tcW w:w="817" w:type="dxa"/>
            <w:shd w:val="clear" w:color="auto" w:fill="D9D9D9"/>
          </w:tcPr>
          <w:p w14:paraId="4F9E90BF" w14:textId="77777777" w:rsidR="00A902E1" w:rsidRDefault="00A902E1">
            <w:pPr>
              <w:spacing w:line="240" w:lineRule="auto"/>
              <w:ind w:firstLineChars="0" w:firstLine="0"/>
              <w:jc w:val="left"/>
              <w:rPr>
                <w:szCs w:val="21"/>
              </w:rPr>
            </w:pPr>
            <w:r>
              <w:rPr>
                <w:rFonts w:hint="eastAsia"/>
                <w:szCs w:val="21"/>
              </w:rPr>
              <w:t>版本编号</w:t>
            </w:r>
          </w:p>
        </w:tc>
        <w:tc>
          <w:tcPr>
            <w:tcW w:w="713" w:type="dxa"/>
            <w:shd w:val="clear" w:color="auto" w:fill="D9D9D9"/>
          </w:tcPr>
          <w:p w14:paraId="1123C08A" w14:textId="77777777" w:rsidR="00A902E1" w:rsidRDefault="00A902E1">
            <w:pPr>
              <w:spacing w:line="240" w:lineRule="auto"/>
              <w:ind w:firstLineChars="0" w:firstLine="0"/>
              <w:jc w:val="left"/>
              <w:rPr>
                <w:szCs w:val="21"/>
              </w:rPr>
            </w:pPr>
            <w:r>
              <w:rPr>
                <w:rFonts w:hint="eastAsia"/>
                <w:szCs w:val="21"/>
              </w:rPr>
              <w:t>变化状态</w:t>
            </w:r>
          </w:p>
        </w:tc>
        <w:tc>
          <w:tcPr>
            <w:tcW w:w="2511" w:type="dxa"/>
            <w:shd w:val="clear" w:color="auto" w:fill="D9D9D9"/>
          </w:tcPr>
          <w:p w14:paraId="239E16BF" w14:textId="77777777" w:rsidR="00A902E1" w:rsidRDefault="00A902E1">
            <w:pPr>
              <w:spacing w:line="240" w:lineRule="auto"/>
              <w:ind w:left="420" w:firstLineChars="0" w:firstLine="0"/>
              <w:jc w:val="left"/>
              <w:rPr>
                <w:szCs w:val="21"/>
              </w:rPr>
            </w:pPr>
            <w:r>
              <w:rPr>
                <w:rFonts w:hint="eastAsia"/>
                <w:szCs w:val="21"/>
              </w:rPr>
              <w:t>简要说明</w:t>
            </w:r>
          </w:p>
        </w:tc>
        <w:tc>
          <w:tcPr>
            <w:tcW w:w="1254" w:type="dxa"/>
            <w:shd w:val="clear" w:color="auto" w:fill="D9D9D9"/>
          </w:tcPr>
          <w:p w14:paraId="02DB621A" w14:textId="77777777" w:rsidR="00A902E1" w:rsidRDefault="00A902E1">
            <w:pPr>
              <w:spacing w:line="240" w:lineRule="auto"/>
              <w:ind w:firstLineChars="0" w:firstLine="0"/>
              <w:jc w:val="left"/>
              <w:rPr>
                <w:szCs w:val="21"/>
              </w:rPr>
            </w:pPr>
            <w:r>
              <w:rPr>
                <w:rFonts w:hint="eastAsia"/>
                <w:szCs w:val="21"/>
              </w:rPr>
              <w:t>修订日期</w:t>
            </w:r>
          </w:p>
        </w:tc>
        <w:tc>
          <w:tcPr>
            <w:tcW w:w="1000" w:type="dxa"/>
            <w:shd w:val="clear" w:color="auto" w:fill="D9D9D9"/>
          </w:tcPr>
          <w:p w14:paraId="354F2237" w14:textId="77777777" w:rsidR="00A902E1" w:rsidRDefault="00A902E1">
            <w:pPr>
              <w:spacing w:line="240" w:lineRule="auto"/>
              <w:ind w:firstLineChars="0" w:firstLine="0"/>
              <w:jc w:val="left"/>
              <w:rPr>
                <w:szCs w:val="21"/>
              </w:rPr>
            </w:pPr>
            <w:r>
              <w:rPr>
                <w:rFonts w:hint="eastAsia"/>
                <w:szCs w:val="21"/>
              </w:rPr>
              <w:t>变更人</w:t>
            </w:r>
          </w:p>
        </w:tc>
        <w:tc>
          <w:tcPr>
            <w:tcW w:w="1266" w:type="dxa"/>
            <w:shd w:val="clear" w:color="auto" w:fill="D9D9D9"/>
          </w:tcPr>
          <w:p w14:paraId="37E05640" w14:textId="77777777" w:rsidR="00A902E1" w:rsidRDefault="00A902E1">
            <w:pPr>
              <w:spacing w:line="240" w:lineRule="auto"/>
              <w:ind w:firstLineChars="0" w:firstLine="0"/>
              <w:jc w:val="left"/>
              <w:rPr>
                <w:szCs w:val="21"/>
              </w:rPr>
            </w:pPr>
            <w:r>
              <w:rPr>
                <w:rFonts w:hint="eastAsia"/>
                <w:szCs w:val="21"/>
              </w:rPr>
              <w:t>批准日期</w:t>
            </w:r>
          </w:p>
        </w:tc>
        <w:tc>
          <w:tcPr>
            <w:tcW w:w="961" w:type="dxa"/>
            <w:shd w:val="clear" w:color="auto" w:fill="D9D9D9"/>
          </w:tcPr>
          <w:p w14:paraId="34599D8F" w14:textId="77777777" w:rsidR="00A902E1" w:rsidRDefault="00A902E1">
            <w:pPr>
              <w:spacing w:line="240" w:lineRule="auto"/>
              <w:ind w:firstLineChars="0" w:firstLine="0"/>
              <w:jc w:val="left"/>
              <w:rPr>
                <w:szCs w:val="21"/>
              </w:rPr>
            </w:pPr>
            <w:r>
              <w:rPr>
                <w:rFonts w:hint="eastAsia"/>
                <w:szCs w:val="21"/>
              </w:rPr>
              <w:t>批准人</w:t>
            </w:r>
          </w:p>
        </w:tc>
      </w:tr>
      <w:tr w:rsidR="00A902E1" w14:paraId="77463733" w14:textId="77777777">
        <w:trPr>
          <w:jc w:val="center"/>
        </w:trPr>
        <w:tc>
          <w:tcPr>
            <w:tcW w:w="817" w:type="dxa"/>
          </w:tcPr>
          <w:p w14:paraId="6F4F3684" w14:textId="77777777" w:rsidR="00A902E1" w:rsidRDefault="00CA4797">
            <w:pPr>
              <w:spacing w:line="240" w:lineRule="auto"/>
              <w:ind w:firstLineChars="0" w:firstLine="0"/>
            </w:pPr>
            <w:r>
              <w:rPr>
                <w:rFonts w:hint="eastAsia"/>
              </w:rPr>
              <w:t>V1.0.0</w:t>
            </w:r>
          </w:p>
        </w:tc>
        <w:tc>
          <w:tcPr>
            <w:tcW w:w="713" w:type="dxa"/>
          </w:tcPr>
          <w:p w14:paraId="4CEB4FAD" w14:textId="77777777" w:rsidR="00A902E1" w:rsidRDefault="00A902E1">
            <w:pPr>
              <w:spacing w:line="240" w:lineRule="auto"/>
              <w:ind w:firstLineChars="0" w:firstLine="0"/>
            </w:pPr>
            <w:r>
              <w:rPr>
                <w:rFonts w:hint="eastAsia"/>
              </w:rPr>
              <w:t>A</w:t>
            </w:r>
          </w:p>
        </w:tc>
        <w:tc>
          <w:tcPr>
            <w:tcW w:w="2511" w:type="dxa"/>
          </w:tcPr>
          <w:p w14:paraId="7A5C8513" w14:textId="77777777" w:rsidR="00A902E1" w:rsidRDefault="00A902E1">
            <w:pPr>
              <w:spacing w:line="240" w:lineRule="auto"/>
              <w:ind w:firstLineChars="0" w:firstLine="0"/>
            </w:pPr>
            <w:r>
              <w:rPr>
                <w:rFonts w:hint="eastAsia"/>
              </w:rPr>
              <w:t>文档创建</w:t>
            </w:r>
          </w:p>
        </w:tc>
        <w:tc>
          <w:tcPr>
            <w:tcW w:w="1254" w:type="dxa"/>
          </w:tcPr>
          <w:p w14:paraId="4A6A12F4" w14:textId="77777777" w:rsidR="00A902E1" w:rsidRDefault="00A902E1" w:rsidP="00E74C4B">
            <w:pPr>
              <w:spacing w:line="240" w:lineRule="auto"/>
              <w:ind w:firstLineChars="0" w:firstLine="0"/>
            </w:pPr>
            <w:r>
              <w:t>201</w:t>
            </w:r>
            <w:r w:rsidR="00CA4797">
              <w:rPr>
                <w:rFonts w:hint="eastAsia"/>
              </w:rPr>
              <w:t>4</w:t>
            </w:r>
            <w:r>
              <w:t>-0</w:t>
            </w:r>
            <w:r w:rsidR="00E74C4B">
              <w:rPr>
                <w:rFonts w:hint="eastAsia"/>
              </w:rPr>
              <w:t>7</w:t>
            </w:r>
            <w:r>
              <w:t>-</w:t>
            </w:r>
            <w:r w:rsidR="00E74C4B">
              <w:rPr>
                <w:rFonts w:hint="eastAsia"/>
              </w:rPr>
              <w:t>01</w:t>
            </w:r>
          </w:p>
        </w:tc>
        <w:tc>
          <w:tcPr>
            <w:tcW w:w="1000" w:type="dxa"/>
          </w:tcPr>
          <w:p w14:paraId="6265E797" w14:textId="42DE5DE7" w:rsidR="00A902E1" w:rsidRDefault="0050167D">
            <w:pPr>
              <w:spacing w:line="240" w:lineRule="auto"/>
              <w:ind w:firstLineChars="0" w:firstLine="0"/>
            </w:pPr>
            <w:ins w:id="5" w:author="Amy" w:date="2020-05-10T11:14:00Z">
              <w:r>
                <w:rPr>
                  <w:rFonts w:hint="eastAsia"/>
                </w:rPr>
                <w:t>X</w:t>
              </w:r>
              <w:r>
                <w:t>X</w:t>
              </w:r>
            </w:ins>
            <w:del w:id="6" w:author="Amy" w:date="2020-05-10T11:14:00Z">
              <w:r w:rsidR="0001142C" w:rsidDel="0050167D">
                <w:rPr>
                  <w:rFonts w:hint="eastAsia"/>
                </w:rPr>
                <w:delText>陈卓</w:delText>
              </w:r>
            </w:del>
          </w:p>
        </w:tc>
        <w:tc>
          <w:tcPr>
            <w:tcW w:w="1266" w:type="dxa"/>
          </w:tcPr>
          <w:p w14:paraId="7A727A99" w14:textId="77777777" w:rsidR="00A902E1" w:rsidRDefault="00A902E1">
            <w:pPr>
              <w:spacing w:line="240" w:lineRule="auto"/>
              <w:ind w:firstLineChars="0" w:firstLine="0"/>
            </w:pPr>
          </w:p>
        </w:tc>
        <w:tc>
          <w:tcPr>
            <w:tcW w:w="961" w:type="dxa"/>
          </w:tcPr>
          <w:p w14:paraId="14D62B42" w14:textId="77777777" w:rsidR="00A902E1" w:rsidRDefault="00A902E1">
            <w:pPr>
              <w:spacing w:line="240" w:lineRule="auto"/>
              <w:ind w:firstLineChars="0" w:firstLine="0"/>
            </w:pPr>
          </w:p>
        </w:tc>
      </w:tr>
      <w:tr w:rsidR="00A902E1" w14:paraId="0EAC9774" w14:textId="77777777">
        <w:trPr>
          <w:jc w:val="center"/>
        </w:trPr>
        <w:tc>
          <w:tcPr>
            <w:tcW w:w="817" w:type="dxa"/>
          </w:tcPr>
          <w:p w14:paraId="5BC09085" w14:textId="77777777" w:rsidR="00A902E1" w:rsidRDefault="00A902E1">
            <w:pPr>
              <w:spacing w:line="240" w:lineRule="auto"/>
              <w:ind w:firstLineChars="0" w:firstLine="0"/>
            </w:pPr>
          </w:p>
        </w:tc>
        <w:tc>
          <w:tcPr>
            <w:tcW w:w="713" w:type="dxa"/>
          </w:tcPr>
          <w:p w14:paraId="057514DD" w14:textId="77777777" w:rsidR="00A902E1" w:rsidRDefault="00A902E1">
            <w:pPr>
              <w:spacing w:line="240" w:lineRule="auto"/>
              <w:ind w:firstLineChars="0" w:firstLine="0"/>
            </w:pPr>
          </w:p>
        </w:tc>
        <w:tc>
          <w:tcPr>
            <w:tcW w:w="2511" w:type="dxa"/>
          </w:tcPr>
          <w:p w14:paraId="77AE0DE4" w14:textId="77777777" w:rsidR="00A902E1" w:rsidRDefault="00A902E1">
            <w:pPr>
              <w:spacing w:line="240" w:lineRule="auto"/>
              <w:ind w:firstLineChars="0" w:firstLine="0"/>
            </w:pPr>
          </w:p>
        </w:tc>
        <w:tc>
          <w:tcPr>
            <w:tcW w:w="1254" w:type="dxa"/>
          </w:tcPr>
          <w:p w14:paraId="6B57D917" w14:textId="77777777" w:rsidR="00A902E1" w:rsidRPr="004D00DA" w:rsidRDefault="00A902E1">
            <w:pPr>
              <w:spacing w:line="240" w:lineRule="auto"/>
              <w:ind w:firstLineChars="0" w:firstLine="0"/>
            </w:pPr>
          </w:p>
        </w:tc>
        <w:tc>
          <w:tcPr>
            <w:tcW w:w="1000" w:type="dxa"/>
          </w:tcPr>
          <w:p w14:paraId="24302B89" w14:textId="77777777" w:rsidR="00A902E1" w:rsidRDefault="00A902E1">
            <w:pPr>
              <w:spacing w:line="240" w:lineRule="auto"/>
              <w:ind w:firstLineChars="0" w:firstLine="0"/>
            </w:pPr>
          </w:p>
        </w:tc>
        <w:tc>
          <w:tcPr>
            <w:tcW w:w="1266" w:type="dxa"/>
          </w:tcPr>
          <w:p w14:paraId="6702FB10" w14:textId="77777777" w:rsidR="00A902E1" w:rsidRDefault="00A902E1">
            <w:pPr>
              <w:spacing w:line="240" w:lineRule="auto"/>
              <w:ind w:firstLineChars="0" w:firstLine="0"/>
            </w:pPr>
          </w:p>
        </w:tc>
        <w:tc>
          <w:tcPr>
            <w:tcW w:w="961" w:type="dxa"/>
          </w:tcPr>
          <w:p w14:paraId="78667BE9" w14:textId="77777777" w:rsidR="00A902E1" w:rsidRDefault="00A902E1">
            <w:pPr>
              <w:spacing w:line="240" w:lineRule="auto"/>
              <w:ind w:firstLineChars="0" w:firstLine="0"/>
            </w:pPr>
          </w:p>
        </w:tc>
      </w:tr>
      <w:tr w:rsidR="00A902E1" w14:paraId="4D4A914A" w14:textId="77777777">
        <w:trPr>
          <w:jc w:val="center"/>
        </w:trPr>
        <w:tc>
          <w:tcPr>
            <w:tcW w:w="817" w:type="dxa"/>
          </w:tcPr>
          <w:p w14:paraId="0E3AEFB8" w14:textId="77777777" w:rsidR="00A902E1" w:rsidRDefault="00A902E1">
            <w:pPr>
              <w:spacing w:line="240" w:lineRule="auto"/>
              <w:ind w:firstLineChars="0" w:firstLine="0"/>
            </w:pPr>
          </w:p>
        </w:tc>
        <w:tc>
          <w:tcPr>
            <w:tcW w:w="713" w:type="dxa"/>
          </w:tcPr>
          <w:p w14:paraId="060B30A0" w14:textId="77777777" w:rsidR="00A902E1" w:rsidRDefault="00A902E1">
            <w:pPr>
              <w:spacing w:line="240" w:lineRule="auto"/>
              <w:ind w:firstLineChars="0" w:firstLine="0"/>
            </w:pPr>
          </w:p>
        </w:tc>
        <w:tc>
          <w:tcPr>
            <w:tcW w:w="2511" w:type="dxa"/>
          </w:tcPr>
          <w:p w14:paraId="7655283D" w14:textId="77777777" w:rsidR="00A902E1" w:rsidRDefault="00A902E1">
            <w:pPr>
              <w:spacing w:line="240" w:lineRule="auto"/>
              <w:ind w:firstLineChars="0" w:firstLine="0"/>
            </w:pPr>
          </w:p>
        </w:tc>
        <w:tc>
          <w:tcPr>
            <w:tcW w:w="1254" w:type="dxa"/>
          </w:tcPr>
          <w:p w14:paraId="3BF59C41" w14:textId="77777777" w:rsidR="00A902E1" w:rsidRDefault="00A902E1">
            <w:pPr>
              <w:spacing w:line="240" w:lineRule="auto"/>
              <w:ind w:firstLineChars="0" w:firstLine="0"/>
            </w:pPr>
          </w:p>
        </w:tc>
        <w:tc>
          <w:tcPr>
            <w:tcW w:w="1000" w:type="dxa"/>
          </w:tcPr>
          <w:p w14:paraId="58783943" w14:textId="77777777" w:rsidR="00A902E1" w:rsidRDefault="00A902E1">
            <w:pPr>
              <w:spacing w:line="240" w:lineRule="auto"/>
              <w:ind w:firstLineChars="0" w:firstLine="0"/>
            </w:pPr>
          </w:p>
        </w:tc>
        <w:tc>
          <w:tcPr>
            <w:tcW w:w="1266" w:type="dxa"/>
          </w:tcPr>
          <w:p w14:paraId="17399C67" w14:textId="77777777" w:rsidR="00A902E1" w:rsidRDefault="00A902E1">
            <w:pPr>
              <w:spacing w:line="240" w:lineRule="auto"/>
              <w:ind w:firstLineChars="0" w:firstLine="0"/>
            </w:pPr>
          </w:p>
        </w:tc>
        <w:tc>
          <w:tcPr>
            <w:tcW w:w="961" w:type="dxa"/>
          </w:tcPr>
          <w:p w14:paraId="1831E5D3" w14:textId="77777777" w:rsidR="00A902E1" w:rsidRDefault="00A902E1">
            <w:pPr>
              <w:spacing w:line="240" w:lineRule="auto"/>
              <w:ind w:firstLineChars="0" w:firstLine="0"/>
            </w:pPr>
          </w:p>
        </w:tc>
      </w:tr>
      <w:tr w:rsidR="00A902E1" w14:paraId="013A937E" w14:textId="77777777">
        <w:trPr>
          <w:jc w:val="center"/>
        </w:trPr>
        <w:tc>
          <w:tcPr>
            <w:tcW w:w="817" w:type="dxa"/>
          </w:tcPr>
          <w:p w14:paraId="40B4A238" w14:textId="77777777" w:rsidR="00A902E1" w:rsidRDefault="00A902E1">
            <w:pPr>
              <w:spacing w:line="240" w:lineRule="auto"/>
              <w:ind w:firstLineChars="0" w:firstLine="0"/>
            </w:pPr>
          </w:p>
        </w:tc>
        <w:tc>
          <w:tcPr>
            <w:tcW w:w="713" w:type="dxa"/>
          </w:tcPr>
          <w:p w14:paraId="6CC00C1E" w14:textId="77777777" w:rsidR="00A902E1" w:rsidRDefault="00A902E1">
            <w:pPr>
              <w:spacing w:line="240" w:lineRule="auto"/>
              <w:ind w:firstLineChars="0" w:firstLine="0"/>
            </w:pPr>
          </w:p>
        </w:tc>
        <w:tc>
          <w:tcPr>
            <w:tcW w:w="2511" w:type="dxa"/>
          </w:tcPr>
          <w:p w14:paraId="1E9DC992" w14:textId="77777777" w:rsidR="00A902E1" w:rsidRDefault="00A902E1">
            <w:pPr>
              <w:spacing w:line="240" w:lineRule="auto"/>
              <w:ind w:firstLineChars="0" w:firstLine="0"/>
            </w:pPr>
          </w:p>
        </w:tc>
        <w:tc>
          <w:tcPr>
            <w:tcW w:w="1254" w:type="dxa"/>
          </w:tcPr>
          <w:p w14:paraId="264AA475" w14:textId="77777777" w:rsidR="00A902E1" w:rsidRDefault="00A902E1">
            <w:pPr>
              <w:spacing w:line="240" w:lineRule="auto"/>
              <w:ind w:firstLineChars="0" w:firstLine="0"/>
            </w:pPr>
          </w:p>
        </w:tc>
        <w:tc>
          <w:tcPr>
            <w:tcW w:w="1000" w:type="dxa"/>
          </w:tcPr>
          <w:p w14:paraId="1893DBBF" w14:textId="77777777" w:rsidR="00A902E1" w:rsidRDefault="00A902E1">
            <w:pPr>
              <w:spacing w:line="240" w:lineRule="auto"/>
              <w:ind w:firstLineChars="0" w:firstLine="0"/>
            </w:pPr>
          </w:p>
        </w:tc>
        <w:tc>
          <w:tcPr>
            <w:tcW w:w="1266" w:type="dxa"/>
          </w:tcPr>
          <w:p w14:paraId="7B61ED8C" w14:textId="77777777" w:rsidR="00A902E1" w:rsidRDefault="00A902E1">
            <w:pPr>
              <w:spacing w:line="240" w:lineRule="auto"/>
              <w:ind w:firstLineChars="0" w:firstLine="0"/>
            </w:pPr>
          </w:p>
        </w:tc>
        <w:tc>
          <w:tcPr>
            <w:tcW w:w="961" w:type="dxa"/>
          </w:tcPr>
          <w:p w14:paraId="76E318C7" w14:textId="77777777" w:rsidR="00A902E1" w:rsidRDefault="00A902E1">
            <w:pPr>
              <w:spacing w:line="240" w:lineRule="auto"/>
              <w:ind w:firstLineChars="0" w:firstLine="0"/>
            </w:pPr>
          </w:p>
        </w:tc>
      </w:tr>
    </w:tbl>
    <w:p w14:paraId="3F38EC5D" w14:textId="77777777" w:rsidR="00A902E1" w:rsidRDefault="00A902E1">
      <w:pPr>
        <w:ind w:left="420" w:firstLine="420"/>
      </w:pPr>
    </w:p>
    <w:p w14:paraId="05D09058" w14:textId="77777777" w:rsidR="00A902E1" w:rsidRDefault="00A902E1">
      <w:pPr>
        <w:ind w:left="420" w:firstLine="420"/>
      </w:pPr>
      <w:r>
        <w:rPr>
          <w:rFonts w:hint="eastAsia"/>
        </w:rPr>
        <w:t>说明：</w:t>
      </w:r>
    </w:p>
    <w:p w14:paraId="2D3E35C5" w14:textId="77777777" w:rsidR="00A902E1" w:rsidRDefault="00A902E1">
      <w:pPr>
        <w:ind w:left="420" w:firstLine="420"/>
      </w:pPr>
      <w:r>
        <w:rPr>
          <w:rFonts w:hint="eastAsia"/>
        </w:rPr>
        <w:t>版本编号栏中填入版本编号或者更改记录编号。</w:t>
      </w:r>
    </w:p>
    <w:p w14:paraId="46A18A14" w14:textId="77777777" w:rsidR="00A902E1" w:rsidRDefault="00A902E1">
      <w:pPr>
        <w:ind w:left="420" w:firstLine="420"/>
      </w:pPr>
      <w:r>
        <w:rPr>
          <w:rFonts w:hint="eastAsia"/>
        </w:rPr>
        <w:t>变化状态分为三种状态：</w:t>
      </w:r>
      <w:r>
        <w:rPr>
          <w:rFonts w:hint="eastAsia"/>
        </w:rPr>
        <w:t>A</w:t>
      </w:r>
      <w:r>
        <w:rPr>
          <w:rFonts w:hint="eastAsia"/>
        </w:rPr>
        <w:softHyphen/>
      </w:r>
      <w:r>
        <w:rPr>
          <w:rFonts w:hint="eastAsia"/>
        </w:rPr>
        <w:t>——增加；</w:t>
      </w:r>
      <w:r>
        <w:rPr>
          <w:rFonts w:hint="eastAsia"/>
        </w:rPr>
        <w:t>M</w:t>
      </w:r>
      <w:r>
        <w:rPr>
          <w:rFonts w:hint="eastAsia"/>
        </w:rPr>
        <w:t>——修改；</w:t>
      </w:r>
      <w:r>
        <w:rPr>
          <w:rFonts w:hint="eastAsia"/>
        </w:rPr>
        <w:t>D</w:t>
      </w:r>
      <w:r>
        <w:rPr>
          <w:rFonts w:hint="eastAsia"/>
        </w:rPr>
        <w:t>——删除。</w:t>
      </w:r>
    </w:p>
    <w:p w14:paraId="3E3AEDFE" w14:textId="77777777" w:rsidR="00A902E1" w:rsidRDefault="00A902E1">
      <w:pPr>
        <w:ind w:left="420" w:firstLine="420"/>
      </w:pPr>
      <w:r>
        <w:rPr>
          <w:rFonts w:hint="eastAsia"/>
        </w:rPr>
        <w:t>在简要说明栏中填写变更的内容和变更的范围。</w:t>
      </w:r>
    </w:p>
    <w:p w14:paraId="75C9031C" w14:textId="77777777" w:rsidR="00A902E1" w:rsidRDefault="00A902E1">
      <w:pPr>
        <w:ind w:left="420" w:firstLine="420"/>
      </w:pPr>
      <w:r>
        <w:rPr>
          <w:rFonts w:hint="eastAsia"/>
        </w:rPr>
        <w:t>表中所有日期格式为：</w:t>
      </w:r>
      <w:r>
        <w:rPr>
          <w:rFonts w:hint="eastAsia"/>
        </w:rPr>
        <w:t>YYYY-MM-DD</w:t>
      </w:r>
      <w:r>
        <w:rPr>
          <w:rFonts w:hint="eastAsia"/>
        </w:rPr>
        <w:t>。</w:t>
      </w:r>
    </w:p>
    <w:p w14:paraId="3B894135" w14:textId="77777777" w:rsidR="00A902E1" w:rsidRDefault="00A902E1">
      <w:pPr>
        <w:pStyle w:val="TOC"/>
        <w:numPr>
          <w:ilvl w:val="0"/>
          <w:numId w:val="0"/>
        </w:numPr>
        <w:ind w:left="432"/>
        <w:jc w:val="center"/>
        <w:rPr>
          <w:color w:val="auto"/>
        </w:rPr>
      </w:pPr>
      <w:r>
        <w:rPr>
          <w:lang w:val="zh-CN"/>
        </w:rPr>
        <w:br w:type="page"/>
      </w:r>
      <w:r>
        <w:rPr>
          <w:color w:val="auto"/>
          <w:lang w:val="zh-CN"/>
        </w:rPr>
        <w:lastRenderedPageBreak/>
        <w:t>目录</w:t>
      </w:r>
    </w:p>
    <w:p w14:paraId="1B9767CC" w14:textId="77777777" w:rsidR="00AB4DC9" w:rsidRDefault="00452E1C">
      <w:pPr>
        <w:pStyle w:val="TOC1"/>
        <w:tabs>
          <w:tab w:val="right" w:leader="dot" w:pos="8296"/>
        </w:tabs>
        <w:rPr>
          <w:rFonts w:asciiTheme="minorHAnsi" w:eastAsiaTheme="minorEastAsia" w:hAnsiTheme="minorHAnsi" w:cstheme="minorBidi"/>
          <w:noProof/>
        </w:rPr>
      </w:pPr>
      <w:r>
        <w:fldChar w:fldCharType="begin"/>
      </w:r>
      <w:r w:rsidR="00A902E1">
        <w:instrText xml:space="preserve"> TOC \o "1-3" \h \z \u </w:instrText>
      </w:r>
      <w:r>
        <w:fldChar w:fldCharType="separate"/>
      </w:r>
      <w:hyperlink w:anchor="_Toc399282848" w:history="1">
        <w:r w:rsidR="00AB4DC9" w:rsidRPr="00952AC5">
          <w:rPr>
            <w:rStyle w:val="a3"/>
            <w:rFonts w:hint="eastAsia"/>
            <w:noProof/>
          </w:rPr>
          <w:t>引言</w:t>
        </w:r>
        <w:r w:rsidR="00AB4DC9">
          <w:rPr>
            <w:noProof/>
            <w:webHidden/>
          </w:rPr>
          <w:tab/>
        </w:r>
        <w:r>
          <w:rPr>
            <w:noProof/>
            <w:webHidden/>
          </w:rPr>
          <w:fldChar w:fldCharType="begin"/>
        </w:r>
        <w:r w:rsidR="00AB4DC9">
          <w:rPr>
            <w:noProof/>
            <w:webHidden/>
          </w:rPr>
          <w:instrText xml:space="preserve"> PAGEREF _Toc399282848 \h </w:instrText>
        </w:r>
        <w:r>
          <w:rPr>
            <w:noProof/>
            <w:webHidden/>
          </w:rPr>
        </w:r>
        <w:r>
          <w:rPr>
            <w:noProof/>
            <w:webHidden/>
          </w:rPr>
          <w:fldChar w:fldCharType="separate"/>
        </w:r>
        <w:r w:rsidR="00AB4DC9">
          <w:rPr>
            <w:noProof/>
            <w:webHidden/>
          </w:rPr>
          <w:t>4</w:t>
        </w:r>
        <w:r>
          <w:rPr>
            <w:noProof/>
            <w:webHidden/>
          </w:rPr>
          <w:fldChar w:fldCharType="end"/>
        </w:r>
      </w:hyperlink>
    </w:p>
    <w:p w14:paraId="1A75B2E9" w14:textId="77777777" w:rsidR="00AB4DC9" w:rsidRDefault="00232077">
      <w:pPr>
        <w:pStyle w:val="TOC2"/>
        <w:rPr>
          <w:rFonts w:asciiTheme="minorHAnsi" w:eastAsiaTheme="minorEastAsia" w:hAnsiTheme="minorHAnsi" w:cstheme="minorBidi"/>
          <w:noProof/>
        </w:rPr>
      </w:pPr>
      <w:hyperlink w:anchor="_Toc399282849" w:history="1">
        <w:r w:rsidR="00AB4DC9" w:rsidRPr="00952AC5">
          <w:rPr>
            <w:rStyle w:val="a3"/>
            <w:noProof/>
          </w:rPr>
          <w:t>1.1</w:t>
        </w:r>
        <w:r w:rsidR="00AB4DC9">
          <w:rPr>
            <w:rFonts w:asciiTheme="minorHAnsi" w:eastAsiaTheme="minorEastAsia" w:hAnsiTheme="minorHAnsi" w:cstheme="minorBidi"/>
            <w:noProof/>
          </w:rPr>
          <w:tab/>
        </w:r>
        <w:r w:rsidR="00AB4DC9" w:rsidRPr="00952AC5">
          <w:rPr>
            <w:rStyle w:val="a3"/>
            <w:rFonts w:hint="eastAsia"/>
            <w:noProof/>
          </w:rPr>
          <w:t>定义</w:t>
        </w:r>
        <w:r w:rsidR="00AB4DC9">
          <w:rPr>
            <w:noProof/>
            <w:webHidden/>
          </w:rPr>
          <w:tab/>
        </w:r>
        <w:r w:rsidR="00452E1C">
          <w:rPr>
            <w:noProof/>
            <w:webHidden/>
          </w:rPr>
          <w:fldChar w:fldCharType="begin"/>
        </w:r>
        <w:r w:rsidR="00AB4DC9">
          <w:rPr>
            <w:noProof/>
            <w:webHidden/>
          </w:rPr>
          <w:instrText xml:space="preserve"> PAGEREF _Toc399282849 \h </w:instrText>
        </w:r>
        <w:r w:rsidR="00452E1C">
          <w:rPr>
            <w:noProof/>
            <w:webHidden/>
          </w:rPr>
        </w:r>
        <w:r w:rsidR="00452E1C">
          <w:rPr>
            <w:noProof/>
            <w:webHidden/>
          </w:rPr>
          <w:fldChar w:fldCharType="separate"/>
        </w:r>
        <w:r w:rsidR="00AB4DC9">
          <w:rPr>
            <w:noProof/>
            <w:webHidden/>
          </w:rPr>
          <w:t>4</w:t>
        </w:r>
        <w:r w:rsidR="00452E1C">
          <w:rPr>
            <w:noProof/>
            <w:webHidden/>
          </w:rPr>
          <w:fldChar w:fldCharType="end"/>
        </w:r>
      </w:hyperlink>
    </w:p>
    <w:p w14:paraId="305D5828" w14:textId="77777777" w:rsidR="00AB4DC9" w:rsidRDefault="00232077">
      <w:pPr>
        <w:pStyle w:val="TOC2"/>
        <w:rPr>
          <w:rFonts w:asciiTheme="minorHAnsi" w:eastAsiaTheme="minorEastAsia" w:hAnsiTheme="minorHAnsi" w:cstheme="minorBidi"/>
          <w:noProof/>
        </w:rPr>
      </w:pPr>
      <w:hyperlink w:anchor="_Toc399282850" w:history="1">
        <w:r w:rsidR="00AB4DC9" w:rsidRPr="00952AC5">
          <w:rPr>
            <w:rStyle w:val="a3"/>
            <w:noProof/>
          </w:rPr>
          <w:t>1.2</w:t>
        </w:r>
        <w:r w:rsidR="00AB4DC9">
          <w:rPr>
            <w:rFonts w:asciiTheme="minorHAnsi" w:eastAsiaTheme="minorEastAsia" w:hAnsiTheme="minorHAnsi" w:cstheme="minorBidi"/>
            <w:noProof/>
          </w:rPr>
          <w:tab/>
        </w:r>
        <w:r w:rsidR="00AB4DC9" w:rsidRPr="00952AC5">
          <w:rPr>
            <w:rStyle w:val="a3"/>
            <w:rFonts w:hint="eastAsia"/>
            <w:noProof/>
          </w:rPr>
          <w:t>文档范围</w:t>
        </w:r>
        <w:r w:rsidR="00AB4DC9">
          <w:rPr>
            <w:noProof/>
            <w:webHidden/>
          </w:rPr>
          <w:tab/>
        </w:r>
        <w:r w:rsidR="00452E1C">
          <w:rPr>
            <w:noProof/>
            <w:webHidden/>
          </w:rPr>
          <w:fldChar w:fldCharType="begin"/>
        </w:r>
        <w:r w:rsidR="00AB4DC9">
          <w:rPr>
            <w:noProof/>
            <w:webHidden/>
          </w:rPr>
          <w:instrText xml:space="preserve"> PAGEREF _Toc399282850 \h </w:instrText>
        </w:r>
        <w:r w:rsidR="00452E1C">
          <w:rPr>
            <w:noProof/>
            <w:webHidden/>
          </w:rPr>
        </w:r>
        <w:r w:rsidR="00452E1C">
          <w:rPr>
            <w:noProof/>
            <w:webHidden/>
          </w:rPr>
          <w:fldChar w:fldCharType="separate"/>
        </w:r>
        <w:r w:rsidR="00AB4DC9">
          <w:rPr>
            <w:noProof/>
            <w:webHidden/>
          </w:rPr>
          <w:t>4</w:t>
        </w:r>
        <w:r w:rsidR="00452E1C">
          <w:rPr>
            <w:noProof/>
            <w:webHidden/>
          </w:rPr>
          <w:fldChar w:fldCharType="end"/>
        </w:r>
      </w:hyperlink>
    </w:p>
    <w:p w14:paraId="080BC343" w14:textId="77777777" w:rsidR="00AB4DC9" w:rsidRDefault="00232077">
      <w:pPr>
        <w:pStyle w:val="TOC2"/>
        <w:rPr>
          <w:rFonts w:asciiTheme="minorHAnsi" w:eastAsiaTheme="minorEastAsia" w:hAnsiTheme="minorHAnsi" w:cstheme="minorBidi"/>
          <w:noProof/>
        </w:rPr>
      </w:pPr>
      <w:hyperlink w:anchor="_Toc399282851" w:history="1">
        <w:r w:rsidR="00AB4DC9" w:rsidRPr="00952AC5">
          <w:rPr>
            <w:rStyle w:val="a3"/>
            <w:noProof/>
          </w:rPr>
          <w:t>1.3</w:t>
        </w:r>
        <w:r w:rsidR="00AB4DC9">
          <w:rPr>
            <w:rFonts w:asciiTheme="minorHAnsi" w:eastAsiaTheme="minorEastAsia" w:hAnsiTheme="minorHAnsi" w:cstheme="minorBidi"/>
            <w:noProof/>
          </w:rPr>
          <w:tab/>
        </w:r>
        <w:r w:rsidR="00AB4DC9" w:rsidRPr="00952AC5">
          <w:rPr>
            <w:rStyle w:val="a3"/>
            <w:rFonts w:hint="eastAsia"/>
            <w:noProof/>
          </w:rPr>
          <w:t>参考资料</w:t>
        </w:r>
        <w:r w:rsidR="00AB4DC9">
          <w:rPr>
            <w:noProof/>
            <w:webHidden/>
          </w:rPr>
          <w:tab/>
        </w:r>
        <w:r w:rsidR="00452E1C">
          <w:rPr>
            <w:noProof/>
            <w:webHidden/>
          </w:rPr>
          <w:fldChar w:fldCharType="begin"/>
        </w:r>
        <w:r w:rsidR="00AB4DC9">
          <w:rPr>
            <w:noProof/>
            <w:webHidden/>
          </w:rPr>
          <w:instrText xml:space="preserve"> PAGEREF _Toc399282851 \h </w:instrText>
        </w:r>
        <w:r w:rsidR="00452E1C">
          <w:rPr>
            <w:noProof/>
            <w:webHidden/>
          </w:rPr>
        </w:r>
        <w:r w:rsidR="00452E1C">
          <w:rPr>
            <w:noProof/>
            <w:webHidden/>
          </w:rPr>
          <w:fldChar w:fldCharType="separate"/>
        </w:r>
        <w:r w:rsidR="00AB4DC9">
          <w:rPr>
            <w:noProof/>
            <w:webHidden/>
          </w:rPr>
          <w:t>4</w:t>
        </w:r>
        <w:r w:rsidR="00452E1C">
          <w:rPr>
            <w:noProof/>
            <w:webHidden/>
          </w:rPr>
          <w:fldChar w:fldCharType="end"/>
        </w:r>
      </w:hyperlink>
    </w:p>
    <w:p w14:paraId="464E94D1" w14:textId="77777777" w:rsidR="00AB4DC9" w:rsidRDefault="00232077">
      <w:pPr>
        <w:pStyle w:val="TOC2"/>
        <w:rPr>
          <w:rFonts w:asciiTheme="minorHAnsi" w:eastAsiaTheme="minorEastAsia" w:hAnsiTheme="minorHAnsi" w:cstheme="minorBidi"/>
          <w:noProof/>
        </w:rPr>
      </w:pPr>
      <w:hyperlink w:anchor="_Toc399282852" w:history="1">
        <w:r w:rsidR="00AB4DC9" w:rsidRPr="00952AC5">
          <w:rPr>
            <w:rStyle w:val="a3"/>
            <w:noProof/>
          </w:rPr>
          <w:t>1.4</w:t>
        </w:r>
        <w:r w:rsidR="00AB4DC9">
          <w:rPr>
            <w:rFonts w:asciiTheme="minorHAnsi" w:eastAsiaTheme="minorEastAsia" w:hAnsiTheme="minorHAnsi" w:cstheme="minorBidi"/>
            <w:noProof/>
          </w:rPr>
          <w:tab/>
        </w:r>
        <w:r w:rsidR="00AB4DC9" w:rsidRPr="00952AC5">
          <w:rPr>
            <w:rStyle w:val="a3"/>
            <w:rFonts w:hint="eastAsia"/>
            <w:noProof/>
          </w:rPr>
          <w:t>功能列表</w:t>
        </w:r>
        <w:r w:rsidR="00AB4DC9">
          <w:rPr>
            <w:noProof/>
            <w:webHidden/>
          </w:rPr>
          <w:tab/>
        </w:r>
        <w:r w:rsidR="00452E1C">
          <w:rPr>
            <w:noProof/>
            <w:webHidden/>
          </w:rPr>
          <w:fldChar w:fldCharType="begin"/>
        </w:r>
        <w:r w:rsidR="00AB4DC9">
          <w:rPr>
            <w:noProof/>
            <w:webHidden/>
          </w:rPr>
          <w:instrText xml:space="preserve"> PAGEREF _Toc399282852 \h </w:instrText>
        </w:r>
        <w:r w:rsidR="00452E1C">
          <w:rPr>
            <w:noProof/>
            <w:webHidden/>
          </w:rPr>
        </w:r>
        <w:r w:rsidR="00452E1C">
          <w:rPr>
            <w:noProof/>
            <w:webHidden/>
          </w:rPr>
          <w:fldChar w:fldCharType="separate"/>
        </w:r>
        <w:r w:rsidR="00AB4DC9">
          <w:rPr>
            <w:noProof/>
            <w:webHidden/>
          </w:rPr>
          <w:t>4</w:t>
        </w:r>
        <w:r w:rsidR="00452E1C">
          <w:rPr>
            <w:noProof/>
            <w:webHidden/>
          </w:rPr>
          <w:fldChar w:fldCharType="end"/>
        </w:r>
      </w:hyperlink>
    </w:p>
    <w:p w14:paraId="4FAFE799" w14:textId="77777777" w:rsidR="00AB4DC9" w:rsidRDefault="00232077">
      <w:pPr>
        <w:pStyle w:val="TOC2"/>
        <w:rPr>
          <w:rFonts w:asciiTheme="minorHAnsi" w:eastAsiaTheme="minorEastAsia" w:hAnsiTheme="minorHAnsi" w:cstheme="minorBidi"/>
          <w:noProof/>
        </w:rPr>
      </w:pPr>
      <w:hyperlink w:anchor="_Toc399282853" w:history="1">
        <w:r w:rsidR="00AB4DC9" w:rsidRPr="00952AC5">
          <w:rPr>
            <w:rStyle w:val="a3"/>
            <w:noProof/>
          </w:rPr>
          <w:t>1.5</w:t>
        </w:r>
        <w:r w:rsidR="00AB4DC9">
          <w:rPr>
            <w:rFonts w:asciiTheme="minorHAnsi" w:eastAsiaTheme="minorEastAsia" w:hAnsiTheme="minorHAnsi" w:cstheme="minorBidi"/>
            <w:noProof/>
          </w:rPr>
          <w:tab/>
        </w:r>
        <w:r w:rsidR="00AB4DC9" w:rsidRPr="00952AC5">
          <w:rPr>
            <w:rStyle w:val="a3"/>
            <w:rFonts w:hint="eastAsia"/>
            <w:noProof/>
          </w:rPr>
          <w:t>界面要素定义</w:t>
        </w:r>
        <w:r w:rsidR="00AB4DC9">
          <w:rPr>
            <w:noProof/>
            <w:webHidden/>
          </w:rPr>
          <w:tab/>
        </w:r>
        <w:r w:rsidR="00452E1C">
          <w:rPr>
            <w:noProof/>
            <w:webHidden/>
          </w:rPr>
          <w:fldChar w:fldCharType="begin"/>
        </w:r>
        <w:r w:rsidR="00AB4DC9">
          <w:rPr>
            <w:noProof/>
            <w:webHidden/>
          </w:rPr>
          <w:instrText xml:space="preserve"> PAGEREF _Toc399282853 \h </w:instrText>
        </w:r>
        <w:r w:rsidR="00452E1C">
          <w:rPr>
            <w:noProof/>
            <w:webHidden/>
          </w:rPr>
        </w:r>
        <w:r w:rsidR="00452E1C">
          <w:rPr>
            <w:noProof/>
            <w:webHidden/>
          </w:rPr>
          <w:fldChar w:fldCharType="separate"/>
        </w:r>
        <w:r w:rsidR="00AB4DC9">
          <w:rPr>
            <w:noProof/>
            <w:webHidden/>
          </w:rPr>
          <w:t>4</w:t>
        </w:r>
        <w:r w:rsidR="00452E1C">
          <w:rPr>
            <w:noProof/>
            <w:webHidden/>
          </w:rPr>
          <w:fldChar w:fldCharType="end"/>
        </w:r>
      </w:hyperlink>
    </w:p>
    <w:p w14:paraId="2A54B1F9" w14:textId="77777777" w:rsidR="00AB4DC9" w:rsidRDefault="00232077">
      <w:pPr>
        <w:pStyle w:val="TOC3"/>
        <w:rPr>
          <w:rFonts w:asciiTheme="minorHAnsi" w:eastAsiaTheme="minorEastAsia" w:hAnsiTheme="minorHAnsi" w:cstheme="minorBidi"/>
          <w:noProof/>
        </w:rPr>
      </w:pPr>
      <w:hyperlink w:anchor="_Toc399282854" w:history="1">
        <w:r w:rsidR="00AB4DC9" w:rsidRPr="00952AC5">
          <w:rPr>
            <w:rStyle w:val="a3"/>
            <w:noProof/>
          </w:rPr>
          <w:t>1.5.1</w:t>
        </w:r>
        <w:r w:rsidR="00AB4DC9">
          <w:rPr>
            <w:rFonts w:asciiTheme="minorHAnsi" w:eastAsiaTheme="minorEastAsia" w:hAnsiTheme="minorHAnsi" w:cstheme="minorBidi"/>
            <w:noProof/>
          </w:rPr>
          <w:tab/>
        </w:r>
        <w:r w:rsidR="00AB4DC9" w:rsidRPr="00952AC5">
          <w:rPr>
            <w:rStyle w:val="a3"/>
            <w:rFonts w:hint="eastAsia"/>
            <w:noProof/>
          </w:rPr>
          <w:t>输入项字段类型说明</w:t>
        </w:r>
        <w:r w:rsidR="00AB4DC9">
          <w:rPr>
            <w:noProof/>
            <w:webHidden/>
          </w:rPr>
          <w:tab/>
        </w:r>
        <w:r w:rsidR="00452E1C">
          <w:rPr>
            <w:noProof/>
            <w:webHidden/>
          </w:rPr>
          <w:fldChar w:fldCharType="begin"/>
        </w:r>
        <w:r w:rsidR="00AB4DC9">
          <w:rPr>
            <w:noProof/>
            <w:webHidden/>
          </w:rPr>
          <w:instrText xml:space="preserve"> PAGEREF _Toc399282854 \h </w:instrText>
        </w:r>
        <w:r w:rsidR="00452E1C">
          <w:rPr>
            <w:noProof/>
            <w:webHidden/>
          </w:rPr>
        </w:r>
        <w:r w:rsidR="00452E1C">
          <w:rPr>
            <w:noProof/>
            <w:webHidden/>
          </w:rPr>
          <w:fldChar w:fldCharType="separate"/>
        </w:r>
        <w:r w:rsidR="00AB4DC9">
          <w:rPr>
            <w:noProof/>
            <w:webHidden/>
          </w:rPr>
          <w:t>4</w:t>
        </w:r>
        <w:r w:rsidR="00452E1C">
          <w:rPr>
            <w:noProof/>
            <w:webHidden/>
          </w:rPr>
          <w:fldChar w:fldCharType="end"/>
        </w:r>
      </w:hyperlink>
    </w:p>
    <w:p w14:paraId="0E3C6BAF" w14:textId="77777777" w:rsidR="00AB4DC9" w:rsidRDefault="00232077">
      <w:pPr>
        <w:pStyle w:val="TOC3"/>
        <w:rPr>
          <w:rFonts w:asciiTheme="minorHAnsi" w:eastAsiaTheme="minorEastAsia" w:hAnsiTheme="minorHAnsi" w:cstheme="minorBidi"/>
          <w:noProof/>
        </w:rPr>
      </w:pPr>
      <w:hyperlink w:anchor="_Toc399282855" w:history="1">
        <w:r w:rsidR="00AB4DC9" w:rsidRPr="00952AC5">
          <w:rPr>
            <w:rStyle w:val="a3"/>
            <w:noProof/>
          </w:rPr>
          <w:t>1.5.2</w:t>
        </w:r>
        <w:r w:rsidR="00AB4DC9">
          <w:rPr>
            <w:rFonts w:asciiTheme="minorHAnsi" w:eastAsiaTheme="minorEastAsia" w:hAnsiTheme="minorHAnsi" w:cstheme="minorBidi"/>
            <w:noProof/>
          </w:rPr>
          <w:tab/>
        </w:r>
        <w:r w:rsidR="00AB4DC9" w:rsidRPr="00952AC5">
          <w:rPr>
            <w:rStyle w:val="a3"/>
            <w:rFonts w:hint="eastAsia"/>
            <w:noProof/>
          </w:rPr>
          <w:t>输入项字段</w:t>
        </w:r>
        <w:r w:rsidR="00AB4DC9" w:rsidRPr="00952AC5">
          <w:rPr>
            <w:rStyle w:val="a3"/>
            <w:noProof/>
          </w:rPr>
          <w:t xml:space="preserve">M/O/P </w:t>
        </w:r>
        <w:r w:rsidR="00AB4DC9" w:rsidRPr="00952AC5">
          <w:rPr>
            <w:rStyle w:val="a3"/>
            <w:rFonts w:hint="eastAsia"/>
            <w:noProof/>
          </w:rPr>
          <w:t>说明</w:t>
        </w:r>
        <w:r w:rsidR="00AB4DC9">
          <w:rPr>
            <w:noProof/>
            <w:webHidden/>
          </w:rPr>
          <w:tab/>
        </w:r>
        <w:r w:rsidR="00452E1C">
          <w:rPr>
            <w:noProof/>
            <w:webHidden/>
          </w:rPr>
          <w:fldChar w:fldCharType="begin"/>
        </w:r>
        <w:r w:rsidR="00AB4DC9">
          <w:rPr>
            <w:noProof/>
            <w:webHidden/>
          </w:rPr>
          <w:instrText xml:space="preserve"> PAGEREF _Toc399282855 \h </w:instrText>
        </w:r>
        <w:r w:rsidR="00452E1C">
          <w:rPr>
            <w:noProof/>
            <w:webHidden/>
          </w:rPr>
        </w:r>
        <w:r w:rsidR="00452E1C">
          <w:rPr>
            <w:noProof/>
            <w:webHidden/>
          </w:rPr>
          <w:fldChar w:fldCharType="separate"/>
        </w:r>
        <w:r w:rsidR="00AB4DC9">
          <w:rPr>
            <w:noProof/>
            <w:webHidden/>
          </w:rPr>
          <w:t>5</w:t>
        </w:r>
        <w:r w:rsidR="00452E1C">
          <w:rPr>
            <w:noProof/>
            <w:webHidden/>
          </w:rPr>
          <w:fldChar w:fldCharType="end"/>
        </w:r>
      </w:hyperlink>
    </w:p>
    <w:p w14:paraId="3EFBE454" w14:textId="77777777" w:rsidR="00AB4DC9" w:rsidRDefault="00232077">
      <w:pPr>
        <w:pStyle w:val="TOC3"/>
        <w:rPr>
          <w:rFonts w:asciiTheme="minorHAnsi" w:eastAsiaTheme="minorEastAsia" w:hAnsiTheme="minorHAnsi" w:cstheme="minorBidi"/>
          <w:noProof/>
        </w:rPr>
      </w:pPr>
      <w:hyperlink w:anchor="_Toc399282856" w:history="1">
        <w:r w:rsidR="00AB4DC9" w:rsidRPr="00952AC5">
          <w:rPr>
            <w:rStyle w:val="a3"/>
            <w:noProof/>
          </w:rPr>
          <w:t>1.5.3</w:t>
        </w:r>
        <w:r w:rsidR="00AB4DC9">
          <w:rPr>
            <w:rFonts w:asciiTheme="minorHAnsi" w:eastAsiaTheme="minorEastAsia" w:hAnsiTheme="minorHAnsi" w:cstheme="minorBidi"/>
            <w:noProof/>
          </w:rPr>
          <w:tab/>
        </w:r>
        <w:r w:rsidR="00AB4DC9" w:rsidRPr="00952AC5">
          <w:rPr>
            <w:rStyle w:val="a3"/>
            <w:rFonts w:hint="eastAsia"/>
            <w:noProof/>
          </w:rPr>
          <w:t>输入项字段数据来源说明</w:t>
        </w:r>
        <w:r w:rsidR="00AB4DC9">
          <w:rPr>
            <w:noProof/>
            <w:webHidden/>
          </w:rPr>
          <w:tab/>
        </w:r>
        <w:r w:rsidR="00452E1C">
          <w:rPr>
            <w:noProof/>
            <w:webHidden/>
          </w:rPr>
          <w:fldChar w:fldCharType="begin"/>
        </w:r>
        <w:r w:rsidR="00AB4DC9">
          <w:rPr>
            <w:noProof/>
            <w:webHidden/>
          </w:rPr>
          <w:instrText xml:space="preserve"> PAGEREF _Toc399282856 \h </w:instrText>
        </w:r>
        <w:r w:rsidR="00452E1C">
          <w:rPr>
            <w:noProof/>
            <w:webHidden/>
          </w:rPr>
        </w:r>
        <w:r w:rsidR="00452E1C">
          <w:rPr>
            <w:noProof/>
            <w:webHidden/>
          </w:rPr>
          <w:fldChar w:fldCharType="separate"/>
        </w:r>
        <w:r w:rsidR="00AB4DC9">
          <w:rPr>
            <w:noProof/>
            <w:webHidden/>
          </w:rPr>
          <w:t>6</w:t>
        </w:r>
        <w:r w:rsidR="00452E1C">
          <w:rPr>
            <w:noProof/>
            <w:webHidden/>
          </w:rPr>
          <w:fldChar w:fldCharType="end"/>
        </w:r>
      </w:hyperlink>
    </w:p>
    <w:p w14:paraId="6073367E" w14:textId="77777777" w:rsidR="00AB4DC9" w:rsidRDefault="00232077">
      <w:pPr>
        <w:pStyle w:val="TOC3"/>
        <w:rPr>
          <w:rFonts w:asciiTheme="minorHAnsi" w:eastAsiaTheme="minorEastAsia" w:hAnsiTheme="minorHAnsi" w:cstheme="minorBidi"/>
          <w:noProof/>
        </w:rPr>
      </w:pPr>
      <w:hyperlink w:anchor="_Toc399282857" w:history="1">
        <w:r w:rsidR="00AB4DC9" w:rsidRPr="00952AC5">
          <w:rPr>
            <w:rStyle w:val="a3"/>
            <w:noProof/>
          </w:rPr>
          <w:t>1.5.4</w:t>
        </w:r>
        <w:r w:rsidR="00AB4DC9">
          <w:rPr>
            <w:rFonts w:asciiTheme="minorHAnsi" w:eastAsiaTheme="minorEastAsia" w:hAnsiTheme="minorHAnsi" w:cstheme="minorBidi"/>
            <w:noProof/>
          </w:rPr>
          <w:tab/>
        </w:r>
        <w:r w:rsidR="00AB4DC9" w:rsidRPr="00952AC5">
          <w:rPr>
            <w:rStyle w:val="a3"/>
            <w:rFonts w:hint="eastAsia"/>
            <w:noProof/>
          </w:rPr>
          <w:t>按钮说明</w:t>
        </w:r>
        <w:r w:rsidR="00AB4DC9">
          <w:rPr>
            <w:noProof/>
            <w:webHidden/>
          </w:rPr>
          <w:tab/>
        </w:r>
        <w:r w:rsidR="00452E1C">
          <w:rPr>
            <w:noProof/>
            <w:webHidden/>
          </w:rPr>
          <w:fldChar w:fldCharType="begin"/>
        </w:r>
        <w:r w:rsidR="00AB4DC9">
          <w:rPr>
            <w:noProof/>
            <w:webHidden/>
          </w:rPr>
          <w:instrText xml:space="preserve"> PAGEREF _Toc399282857 \h </w:instrText>
        </w:r>
        <w:r w:rsidR="00452E1C">
          <w:rPr>
            <w:noProof/>
            <w:webHidden/>
          </w:rPr>
        </w:r>
        <w:r w:rsidR="00452E1C">
          <w:rPr>
            <w:noProof/>
            <w:webHidden/>
          </w:rPr>
          <w:fldChar w:fldCharType="separate"/>
        </w:r>
        <w:r w:rsidR="00AB4DC9">
          <w:rPr>
            <w:noProof/>
            <w:webHidden/>
          </w:rPr>
          <w:t>6</w:t>
        </w:r>
        <w:r w:rsidR="00452E1C">
          <w:rPr>
            <w:noProof/>
            <w:webHidden/>
          </w:rPr>
          <w:fldChar w:fldCharType="end"/>
        </w:r>
      </w:hyperlink>
    </w:p>
    <w:p w14:paraId="3EFE60A8" w14:textId="77777777" w:rsidR="00AB4DC9" w:rsidRDefault="00232077">
      <w:pPr>
        <w:pStyle w:val="TOC2"/>
        <w:rPr>
          <w:rFonts w:asciiTheme="minorHAnsi" w:eastAsiaTheme="minorEastAsia" w:hAnsiTheme="minorHAnsi" w:cstheme="minorBidi"/>
          <w:noProof/>
        </w:rPr>
      </w:pPr>
      <w:hyperlink w:anchor="_Toc399282858" w:history="1">
        <w:r w:rsidR="00AB4DC9" w:rsidRPr="00952AC5">
          <w:rPr>
            <w:rStyle w:val="a3"/>
            <w:noProof/>
          </w:rPr>
          <w:t>1.6</w:t>
        </w:r>
        <w:r w:rsidR="00AB4DC9">
          <w:rPr>
            <w:rFonts w:asciiTheme="minorHAnsi" w:eastAsiaTheme="minorEastAsia" w:hAnsiTheme="minorHAnsi" w:cstheme="minorBidi"/>
            <w:noProof/>
          </w:rPr>
          <w:tab/>
        </w:r>
        <w:r w:rsidR="00AB4DC9" w:rsidRPr="00952AC5">
          <w:rPr>
            <w:rStyle w:val="a3"/>
            <w:rFonts w:hint="eastAsia"/>
            <w:noProof/>
          </w:rPr>
          <w:t>参数说明</w:t>
        </w:r>
        <w:r w:rsidR="00AB4DC9">
          <w:rPr>
            <w:noProof/>
            <w:webHidden/>
          </w:rPr>
          <w:tab/>
        </w:r>
        <w:r w:rsidR="00452E1C">
          <w:rPr>
            <w:noProof/>
            <w:webHidden/>
          </w:rPr>
          <w:fldChar w:fldCharType="begin"/>
        </w:r>
        <w:r w:rsidR="00AB4DC9">
          <w:rPr>
            <w:noProof/>
            <w:webHidden/>
          </w:rPr>
          <w:instrText xml:space="preserve"> PAGEREF _Toc399282858 \h </w:instrText>
        </w:r>
        <w:r w:rsidR="00452E1C">
          <w:rPr>
            <w:noProof/>
            <w:webHidden/>
          </w:rPr>
        </w:r>
        <w:r w:rsidR="00452E1C">
          <w:rPr>
            <w:noProof/>
            <w:webHidden/>
          </w:rPr>
          <w:fldChar w:fldCharType="separate"/>
        </w:r>
        <w:r w:rsidR="00AB4DC9">
          <w:rPr>
            <w:noProof/>
            <w:webHidden/>
          </w:rPr>
          <w:t>7</w:t>
        </w:r>
        <w:r w:rsidR="00452E1C">
          <w:rPr>
            <w:noProof/>
            <w:webHidden/>
          </w:rPr>
          <w:fldChar w:fldCharType="end"/>
        </w:r>
      </w:hyperlink>
    </w:p>
    <w:p w14:paraId="3FCEE18D" w14:textId="77777777" w:rsidR="00AB4DC9" w:rsidRDefault="00232077">
      <w:pPr>
        <w:pStyle w:val="TOC3"/>
        <w:rPr>
          <w:rFonts w:asciiTheme="minorHAnsi" w:eastAsiaTheme="minorEastAsia" w:hAnsiTheme="minorHAnsi" w:cstheme="minorBidi"/>
          <w:noProof/>
        </w:rPr>
      </w:pPr>
      <w:hyperlink w:anchor="_Toc399282859" w:history="1">
        <w:r w:rsidR="00AB4DC9" w:rsidRPr="00952AC5">
          <w:rPr>
            <w:rStyle w:val="a3"/>
            <w:noProof/>
          </w:rPr>
          <w:t>1.6.1</w:t>
        </w:r>
        <w:r w:rsidR="00AB4DC9">
          <w:rPr>
            <w:rFonts w:asciiTheme="minorHAnsi" w:eastAsiaTheme="minorEastAsia" w:hAnsiTheme="minorHAnsi" w:cstheme="minorBidi"/>
            <w:noProof/>
          </w:rPr>
          <w:tab/>
        </w:r>
        <w:r w:rsidR="00AB4DC9" w:rsidRPr="00952AC5">
          <w:rPr>
            <w:rStyle w:val="a3"/>
            <w:rFonts w:hint="eastAsia"/>
            <w:noProof/>
          </w:rPr>
          <w:t>币种</w:t>
        </w:r>
        <w:r w:rsidR="00AB4DC9">
          <w:rPr>
            <w:noProof/>
            <w:webHidden/>
          </w:rPr>
          <w:tab/>
        </w:r>
        <w:r w:rsidR="00452E1C">
          <w:rPr>
            <w:noProof/>
            <w:webHidden/>
          </w:rPr>
          <w:fldChar w:fldCharType="begin"/>
        </w:r>
        <w:r w:rsidR="00AB4DC9">
          <w:rPr>
            <w:noProof/>
            <w:webHidden/>
          </w:rPr>
          <w:instrText xml:space="preserve"> PAGEREF _Toc399282859 \h </w:instrText>
        </w:r>
        <w:r w:rsidR="00452E1C">
          <w:rPr>
            <w:noProof/>
            <w:webHidden/>
          </w:rPr>
        </w:r>
        <w:r w:rsidR="00452E1C">
          <w:rPr>
            <w:noProof/>
            <w:webHidden/>
          </w:rPr>
          <w:fldChar w:fldCharType="separate"/>
        </w:r>
        <w:r w:rsidR="00AB4DC9">
          <w:rPr>
            <w:noProof/>
            <w:webHidden/>
          </w:rPr>
          <w:t>7</w:t>
        </w:r>
        <w:r w:rsidR="00452E1C">
          <w:rPr>
            <w:noProof/>
            <w:webHidden/>
          </w:rPr>
          <w:fldChar w:fldCharType="end"/>
        </w:r>
      </w:hyperlink>
    </w:p>
    <w:p w14:paraId="7EAFB3DD" w14:textId="77777777" w:rsidR="00AB4DC9" w:rsidRDefault="00232077">
      <w:pPr>
        <w:pStyle w:val="TOC2"/>
        <w:rPr>
          <w:rFonts w:asciiTheme="minorHAnsi" w:eastAsiaTheme="minorEastAsia" w:hAnsiTheme="minorHAnsi" w:cstheme="minorBidi"/>
          <w:noProof/>
        </w:rPr>
      </w:pPr>
      <w:hyperlink w:anchor="_Toc399282860" w:history="1">
        <w:r w:rsidR="00AB4DC9" w:rsidRPr="00952AC5">
          <w:rPr>
            <w:rStyle w:val="a3"/>
            <w:noProof/>
          </w:rPr>
          <w:t>1.7</w:t>
        </w:r>
        <w:r w:rsidR="00AB4DC9">
          <w:rPr>
            <w:rFonts w:asciiTheme="minorHAnsi" w:eastAsiaTheme="minorEastAsia" w:hAnsiTheme="minorHAnsi" w:cstheme="minorBidi"/>
            <w:noProof/>
          </w:rPr>
          <w:tab/>
        </w:r>
        <w:r w:rsidR="00AB4DC9" w:rsidRPr="00952AC5">
          <w:rPr>
            <w:rStyle w:val="a3"/>
            <w:rFonts w:hint="eastAsia"/>
            <w:noProof/>
          </w:rPr>
          <w:t>收费标准</w:t>
        </w:r>
        <w:r w:rsidR="00AB4DC9">
          <w:rPr>
            <w:noProof/>
            <w:webHidden/>
          </w:rPr>
          <w:tab/>
        </w:r>
        <w:r w:rsidR="00452E1C">
          <w:rPr>
            <w:noProof/>
            <w:webHidden/>
          </w:rPr>
          <w:fldChar w:fldCharType="begin"/>
        </w:r>
        <w:r w:rsidR="00AB4DC9">
          <w:rPr>
            <w:noProof/>
            <w:webHidden/>
          </w:rPr>
          <w:instrText xml:space="preserve"> PAGEREF _Toc399282860 \h </w:instrText>
        </w:r>
        <w:r w:rsidR="00452E1C">
          <w:rPr>
            <w:noProof/>
            <w:webHidden/>
          </w:rPr>
        </w:r>
        <w:r w:rsidR="00452E1C">
          <w:rPr>
            <w:noProof/>
            <w:webHidden/>
          </w:rPr>
          <w:fldChar w:fldCharType="separate"/>
        </w:r>
        <w:r w:rsidR="00AB4DC9">
          <w:rPr>
            <w:noProof/>
            <w:webHidden/>
          </w:rPr>
          <w:t>7</w:t>
        </w:r>
        <w:r w:rsidR="00452E1C">
          <w:rPr>
            <w:noProof/>
            <w:webHidden/>
          </w:rPr>
          <w:fldChar w:fldCharType="end"/>
        </w:r>
      </w:hyperlink>
    </w:p>
    <w:p w14:paraId="359416BA" w14:textId="77777777" w:rsidR="00AB4DC9" w:rsidRDefault="00232077">
      <w:pPr>
        <w:pStyle w:val="TOC3"/>
        <w:rPr>
          <w:rFonts w:asciiTheme="minorHAnsi" w:eastAsiaTheme="minorEastAsia" w:hAnsiTheme="minorHAnsi" w:cstheme="minorBidi"/>
          <w:noProof/>
        </w:rPr>
      </w:pPr>
      <w:hyperlink w:anchor="_Toc399282861" w:history="1">
        <w:r w:rsidR="00AB4DC9" w:rsidRPr="00952AC5">
          <w:rPr>
            <w:rStyle w:val="a3"/>
            <w:noProof/>
          </w:rPr>
          <w:t>1.7.1</w:t>
        </w:r>
        <w:r w:rsidR="00AB4DC9">
          <w:rPr>
            <w:rFonts w:asciiTheme="minorHAnsi" w:eastAsiaTheme="minorEastAsia" w:hAnsiTheme="minorHAnsi" w:cstheme="minorBidi"/>
            <w:noProof/>
          </w:rPr>
          <w:tab/>
        </w:r>
        <w:r w:rsidR="00AB4DC9" w:rsidRPr="00952AC5">
          <w:rPr>
            <w:rStyle w:val="a3"/>
            <w:rFonts w:hint="eastAsia"/>
            <w:noProof/>
          </w:rPr>
          <w:t>手续费</w:t>
        </w:r>
        <w:r w:rsidR="00AB4DC9">
          <w:rPr>
            <w:noProof/>
            <w:webHidden/>
          </w:rPr>
          <w:tab/>
        </w:r>
        <w:r w:rsidR="00452E1C">
          <w:rPr>
            <w:noProof/>
            <w:webHidden/>
          </w:rPr>
          <w:fldChar w:fldCharType="begin"/>
        </w:r>
        <w:r w:rsidR="00AB4DC9">
          <w:rPr>
            <w:noProof/>
            <w:webHidden/>
          </w:rPr>
          <w:instrText xml:space="preserve"> PAGEREF _Toc399282861 \h </w:instrText>
        </w:r>
        <w:r w:rsidR="00452E1C">
          <w:rPr>
            <w:noProof/>
            <w:webHidden/>
          </w:rPr>
        </w:r>
        <w:r w:rsidR="00452E1C">
          <w:rPr>
            <w:noProof/>
            <w:webHidden/>
          </w:rPr>
          <w:fldChar w:fldCharType="separate"/>
        </w:r>
        <w:r w:rsidR="00AB4DC9">
          <w:rPr>
            <w:noProof/>
            <w:webHidden/>
          </w:rPr>
          <w:t>7</w:t>
        </w:r>
        <w:r w:rsidR="00452E1C">
          <w:rPr>
            <w:noProof/>
            <w:webHidden/>
          </w:rPr>
          <w:fldChar w:fldCharType="end"/>
        </w:r>
      </w:hyperlink>
    </w:p>
    <w:p w14:paraId="0D38B7B6" w14:textId="77777777" w:rsidR="00AB4DC9" w:rsidRDefault="00232077">
      <w:pPr>
        <w:pStyle w:val="TOC3"/>
        <w:rPr>
          <w:rFonts w:asciiTheme="minorHAnsi" w:eastAsiaTheme="minorEastAsia" w:hAnsiTheme="minorHAnsi" w:cstheme="minorBidi"/>
          <w:noProof/>
        </w:rPr>
      </w:pPr>
      <w:hyperlink w:anchor="_Toc399282862" w:history="1">
        <w:r w:rsidR="00AB4DC9" w:rsidRPr="00952AC5">
          <w:rPr>
            <w:rStyle w:val="a3"/>
            <w:noProof/>
          </w:rPr>
          <w:t>1.7.2</w:t>
        </w:r>
        <w:r w:rsidR="00AB4DC9">
          <w:rPr>
            <w:rFonts w:asciiTheme="minorHAnsi" w:eastAsiaTheme="minorEastAsia" w:hAnsiTheme="minorHAnsi" w:cstheme="minorBidi"/>
            <w:noProof/>
          </w:rPr>
          <w:tab/>
        </w:r>
        <w:r w:rsidR="00AB4DC9" w:rsidRPr="00952AC5">
          <w:rPr>
            <w:rStyle w:val="a3"/>
            <w:rFonts w:hint="eastAsia"/>
            <w:noProof/>
          </w:rPr>
          <w:t>电报费</w:t>
        </w:r>
        <w:r w:rsidR="00AB4DC9">
          <w:rPr>
            <w:noProof/>
            <w:webHidden/>
          </w:rPr>
          <w:tab/>
        </w:r>
        <w:r w:rsidR="00452E1C">
          <w:rPr>
            <w:noProof/>
            <w:webHidden/>
          </w:rPr>
          <w:fldChar w:fldCharType="begin"/>
        </w:r>
        <w:r w:rsidR="00AB4DC9">
          <w:rPr>
            <w:noProof/>
            <w:webHidden/>
          </w:rPr>
          <w:instrText xml:space="preserve"> PAGEREF _Toc399282862 \h </w:instrText>
        </w:r>
        <w:r w:rsidR="00452E1C">
          <w:rPr>
            <w:noProof/>
            <w:webHidden/>
          </w:rPr>
        </w:r>
        <w:r w:rsidR="00452E1C">
          <w:rPr>
            <w:noProof/>
            <w:webHidden/>
          </w:rPr>
          <w:fldChar w:fldCharType="separate"/>
        </w:r>
        <w:r w:rsidR="00AB4DC9">
          <w:rPr>
            <w:noProof/>
            <w:webHidden/>
          </w:rPr>
          <w:t>7</w:t>
        </w:r>
        <w:r w:rsidR="00452E1C">
          <w:rPr>
            <w:noProof/>
            <w:webHidden/>
          </w:rPr>
          <w:fldChar w:fldCharType="end"/>
        </w:r>
      </w:hyperlink>
    </w:p>
    <w:p w14:paraId="53EC884C" w14:textId="77777777" w:rsidR="00AB4DC9" w:rsidRDefault="00232077">
      <w:pPr>
        <w:pStyle w:val="TOC2"/>
        <w:rPr>
          <w:rFonts w:asciiTheme="minorHAnsi" w:eastAsiaTheme="minorEastAsia" w:hAnsiTheme="minorHAnsi" w:cstheme="minorBidi"/>
          <w:noProof/>
        </w:rPr>
      </w:pPr>
      <w:hyperlink w:anchor="_Toc399282863" w:history="1">
        <w:r w:rsidR="00AB4DC9" w:rsidRPr="00952AC5">
          <w:rPr>
            <w:rStyle w:val="a3"/>
            <w:noProof/>
          </w:rPr>
          <w:t>1.8</w:t>
        </w:r>
        <w:r w:rsidR="00AB4DC9">
          <w:rPr>
            <w:rFonts w:asciiTheme="minorHAnsi" w:eastAsiaTheme="minorEastAsia" w:hAnsiTheme="minorHAnsi" w:cstheme="minorBidi"/>
            <w:noProof/>
          </w:rPr>
          <w:tab/>
        </w:r>
        <w:r w:rsidR="00AB4DC9" w:rsidRPr="00952AC5">
          <w:rPr>
            <w:rStyle w:val="a3"/>
            <w:rFonts w:hint="eastAsia"/>
            <w:noProof/>
          </w:rPr>
          <w:t>公共控制</w:t>
        </w:r>
        <w:r w:rsidR="00AB4DC9">
          <w:rPr>
            <w:noProof/>
            <w:webHidden/>
          </w:rPr>
          <w:tab/>
        </w:r>
        <w:r w:rsidR="00452E1C">
          <w:rPr>
            <w:noProof/>
            <w:webHidden/>
          </w:rPr>
          <w:fldChar w:fldCharType="begin"/>
        </w:r>
        <w:r w:rsidR="00AB4DC9">
          <w:rPr>
            <w:noProof/>
            <w:webHidden/>
          </w:rPr>
          <w:instrText xml:space="preserve"> PAGEREF _Toc399282863 \h </w:instrText>
        </w:r>
        <w:r w:rsidR="00452E1C">
          <w:rPr>
            <w:noProof/>
            <w:webHidden/>
          </w:rPr>
        </w:r>
        <w:r w:rsidR="00452E1C">
          <w:rPr>
            <w:noProof/>
            <w:webHidden/>
          </w:rPr>
          <w:fldChar w:fldCharType="separate"/>
        </w:r>
        <w:r w:rsidR="00AB4DC9">
          <w:rPr>
            <w:noProof/>
            <w:webHidden/>
          </w:rPr>
          <w:t>7</w:t>
        </w:r>
        <w:r w:rsidR="00452E1C">
          <w:rPr>
            <w:noProof/>
            <w:webHidden/>
          </w:rPr>
          <w:fldChar w:fldCharType="end"/>
        </w:r>
      </w:hyperlink>
    </w:p>
    <w:p w14:paraId="3435BAE1" w14:textId="77777777" w:rsidR="00AB4DC9" w:rsidRDefault="00232077">
      <w:pPr>
        <w:pStyle w:val="TOC3"/>
        <w:rPr>
          <w:rFonts w:asciiTheme="minorHAnsi" w:eastAsiaTheme="minorEastAsia" w:hAnsiTheme="minorHAnsi" w:cstheme="minorBidi"/>
          <w:noProof/>
        </w:rPr>
      </w:pPr>
      <w:hyperlink w:anchor="_Toc399282864" w:history="1">
        <w:r w:rsidR="00AB4DC9" w:rsidRPr="00952AC5">
          <w:rPr>
            <w:rStyle w:val="a3"/>
            <w:noProof/>
          </w:rPr>
          <w:t>1.8.1</w:t>
        </w:r>
        <w:r w:rsidR="00AB4DC9">
          <w:rPr>
            <w:rFonts w:asciiTheme="minorHAnsi" w:eastAsiaTheme="minorEastAsia" w:hAnsiTheme="minorHAnsi" w:cstheme="minorBidi"/>
            <w:noProof/>
          </w:rPr>
          <w:tab/>
        </w:r>
        <w:r w:rsidR="00AB4DC9" w:rsidRPr="00952AC5">
          <w:rPr>
            <w:rStyle w:val="a3"/>
            <w:rFonts w:hint="eastAsia"/>
            <w:noProof/>
          </w:rPr>
          <w:t>页面流转和布局风格</w:t>
        </w:r>
        <w:r w:rsidR="00AB4DC9">
          <w:rPr>
            <w:noProof/>
            <w:webHidden/>
          </w:rPr>
          <w:tab/>
        </w:r>
        <w:r w:rsidR="00452E1C">
          <w:rPr>
            <w:noProof/>
            <w:webHidden/>
          </w:rPr>
          <w:fldChar w:fldCharType="begin"/>
        </w:r>
        <w:r w:rsidR="00AB4DC9">
          <w:rPr>
            <w:noProof/>
            <w:webHidden/>
          </w:rPr>
          <w:instrText xml:space="preserve"> PAGEREF _Toc399282864 \h </w:instrText>
        </w:r>
        <w:r w:rsidR="00452E1C">
          <w:rPr>
            <w:noProof/>
            <w:webHidden/>
          </w:rPr>
        </w:r>
        <w:r w:rsidR="00452E1C">
          <w:rPr>
            <w:noProof/>
            <w:webHidden/>
          </w:rPr>
          <w:fldChar w:fldCharType="separate"/>
        </w:r>
        <w:r w:rsidR="00AB4DC9">
          <w:rPr>
            <w:noProof/>
            <w:webHidden/>
          </w:rPr>
          <w:t>7</w:t>
        </w:r>
        <w:r w:rsidR="00452E1C">
          <w:rPr>
            <w:noProof/>
            <w:webHidden/>
          </w:rPr>
          <w:fldChar w:fldCharType="end"/>
        </w:r>
      </w:hyperlink>
    </w:p>
    <w:p w14:paraId="0C4F1977" w14:textId="77777777" w:rsidR="00AB4DC9" w:rsidRDefault="00232077">
      <w:pPr>
        <w:pStyle w:val="TOC3"/>
        <w:rPr>
          <w:rFonts w:asciiTheme="minorHAnsi" w:eastAsiaTheme="minorEastAsia" w:hAnsiTheme="minorHAnsi" w:cstheme="minorBidi"/>
          <w:noProof/>
        </w:rPr>
      </w:pPr>
      <w:hyperlink w:anchor="_Toc399282865" w:history="1">
        <w:r w:rsidR="00AB4DC9" w:rsidRPr="00952AC5">
          <w:rPr>
            <w:rStyle w:val="a3"/>
            <w:noProof/>
          </w:rPr>
          <w:t>1.8.2</w:t>
        </w:r>
        <w:r w:rsidR="00AB4DC9">
          <w:rPr>
            <w:rFonts w:asciiTheme="minorHAnsi" w:eastAsiaTheme="minorEastAsia" w:hAnsiTheme="minorHAnsi" w:cstheme="minorBidi"/>
            <w:noProof/>
          </w:rPr>
          <w:tab/>
        </w:r>
        <w:r w:rsidR="00AB4DC9" w:rsidRPr="00952AC5">
          <w:rPr>
            <w:rStyle w:val="a3"/>
            <w:rFonts w:hint="eastAsia"/>
            <w:noProof/>
          </w:rPr>
          <w:t>页面表单配置规则</w:t>
        </w:r>
        <w:r w:rsidR="00AB4DC9">
          <w:rPr>
            <w:noProof/>
            <w:webHidden/>
          </w:rPr>
          <w:tab/>
        </w:r>
        <w:r w:rsidR="00452E1C">
          <w:rPr>
            <w:noProof/>
            <w:webHidden/>
          </w:rPr>
          <w:fldChar w:fldCharType="begin"/>
        </w:r>
        <w:r w:rsidR="00AB4DC9">
          <w:rPr>
            <w:noProof/>
            <w:webHidden/>
          </w:rPr>
          <w:instrText xml:space="preserve"> PAGEREF _Toc399282865 \h </w:instrText>
        </w:r>
        <w:r w:rsidR="00452E1C">
          <w:rPr>
            <w:noProof/>
            <w:webHidden/>
          </w:rPr>
        </w:r>
        <w:r w:rsidR="00452E1C">
          <w:rPr>
            <w:noProof/>
            <w:webHidden/>
          </w:rPr>
          <w:fldChar w:fldCharType="separate"/>
        </w:r>
        <w:r w:rsidR="00AB4DC9">
          <w:rPr>
            <w:noProof/>
            <w:webHidden/>
          </w:rPr>
          <w:t>8</w:t>
        </w:r>
        <w:r w:rsidR="00452E1C">
          <w:rPr>
            <w:noProof/>
            <w:webHidden/>
          </w:rPr>
          <w:fldChar w:fldCharType="end"/>
        </w:r>
      </w:hyperlink>
    </w:p>
    <w:p w14:paraId="5190A7E5" w14:textId="77777777" w:rsidR="00AB4DC9" w:rsidRDefault="00232077">
      <w:pPr>
        <w:pStyle w:val="TOC3"/>
        <w:rPr>
          <w:rFonts w:asciiTheme="minorHAnsi" w:eastAsiaTheme="minorEastAsia" w:hAnsiTheme="minorHAnsi" w:cstheme="minorBidi"/>
          <w:noProof/>
        </w:rPr>
      </w:pPr>
      <w:hyperlink w:anchor="_Toc399282866" w:history="1">
        <w:r w:rsidR="00AB4DC9" w:rsidRPr="00952AC5">
          <w:rPr>
            <w:rStyle w:val="a3"/>
            <w:noProof/>
          </w:rPr>
          <w:t>1.8.3</w:t>
        </w:r>
        <w:r w:rsidR="00AB4DC9">
          <w:rPr>
            <w:rFonts w:asciiTheme="minorHAnsi" w:eastAsiaTheme="minorEastAsia" w:hAnsiTheme="minorHAnsi" w:cstheme="minorBidi"/>
            <w:noProof/>
          </w:rPr>
          <w:tab/>
        </w:r>
        <w:r w:rsidR="00AB4DC9" w:rsidRPr="00952AC5">
          <w:rPr>
            <w:rStyle w:val="a3"/>
            <w:rFonts w:hint="eastAsia"/>
            <w:noProof/>
          </w:rPr>
          <w:t>公共菜单与按钮说明</w:t>
        </w:r>
        <w:r w:rsidR="00AB4DC9">
          <w:rPr>
            <w:noProof/>
            <w:webHidden/>
          </w:rPr>
          <w:tab/>
        </w:r>
        <w:r w:rsidR="00452E1C">
          <w:rPr>
            <w:noProof/>
            <w:webHidden/>
          </w:rPr>
          <w:fldChar w:fldCharType="begin"/>
        </w:r>
        <w:r w:rsidR="00AB4DC9">
          <w:rPr>
            <w:noProof/>
            <w:webHidden/>
          </w:rPr>
          <w:instrText xml:space="preserve"> PAGEREF _Toc399282866 \h </w:instrText>
        </w:r>
        <w:r w:rsidR="00452E1C">
          <w:rPr>
            <w:noProof/>
            <w:webHidden/>
          </w:rPr>
        </w:r>
        <w:r w:rsidR="00452E1C">
          <w:rPr>
            <w:noProof/>
            <w:webHidden/>
          </w:rPr>
          <w:fldChar w:fldCharType="separate"/>
        </w:r>
        <w:r w:rsidR="00AB4DC9">
          <w:rPr>
            <w:noProof/>
            <w:webHidden/>
          </w:rPr>
          <w:t>9</w:t>
        </w:r>
        <w:r w:rsidR="00452E1C">
          <w:rPr>
            <w:noProof/>
            <w:webHidden/>
          </w:rPr>
          <w:fldChar w:fldCharType="end"/>
        </w:r>
      </w:hyperlink>
    </w:p>
    <w:p w14:paraId="3585E8D7" w14:textId="77777777" w:rsidR="00AB4DC9" w:rsidRDefault="00232077">
      <w:pPr>
        <w:pStyle w:val="TOC3"/>
        <w:rPr>
          <w:rFonts w:asciiTheme="minorHAnsi" w:eastAsiaTheme="minorEastAsia" w:hAnsiTheme="minorHAnsi" w:cstheme="minorBidi"/>
          <w:noProof/>
        </w:rPr>
      </w:pPr>
      <w:hyperlink w:anchor="_Toc399282867" w:history="1">
        <w:r w:rsidR="00AB4DC9" w:rsidRPr="00952AC5">
          <w:rPr>
            <w:rStyle w:val="a3"/>
            <w:noProof/>
          </w:rPr>
          <w:t>1.8.4</w:t>
        </w:r>
        <w:r w:rsidR="00AB4DC9">
          <w:rPr>
            <w:rFonts w:asciiTheme="minorHAnsi" w:eastAsiaTheme="minorEastAsia" w:hAnsiTheme="minorHAnsi" w:cstheme="minorBidi"/>
            <w:noProof/>
          </w:rPr>
          <w:tab/>
        </w:r>
        <w:r w:rsidR="00AB4DC9" w:rsidRPr="00952AC5">
          <w:rPr>
            <w:rStyle w:val="a3"/>
            <w:rFonts w:hint="eastAsia"/>
            <w:noProof/>
          </w:rPr>
          <w:t>代付利息计算</w:t>
        </w:r>
        <w:r w:rsidR="00AB4DC9">
          <w:rPr>
            <w:noProof/>
            <w:webHidden/>
          </w:rPr>
          <w:tab/>
        </w:r>
        <w:r w:rsidR="00452E1C">
          <w:rPr>
            <w:noProof/>
            <w:webHidden/>
          </w:rPr>
          <w:fldChar w:fldCharType="begin"/>
        </w:r>
        <w:r w:rsidR="00AB4DC9">
          <w:rPr>
            <w:noProof/>
            <w:webHidden/>
          </w:rPr>
          <w:instrText xml:space="preserve"> PAGEREF _Toc399282867 \h </w:instrText>
        </w:r>
        <w:r w:rsidR="00452E1C">
          <w:rPr>
            <w:noProof/>
            <w:webHidden/>
          </w:rPr>
        </w:r>
        <w:r w:rsidR="00452E1C">
          <w:rPr>
            <w:noProof/>
            <w:webHidden/>
          </w:rPr>
          <w:fldChar w:fldCharType="separate"/>
        </w:r>
        <w:r w:rsidR="00AB4DC9">
          <w:rPr>
            <w:noProof/>
            <w:webHidden/>
          </w:rPr>
          <w:t>9</w:t>
        </w:r>
        <w:r w:rsidR="00452E1C">
          <w:rPr>
            <w:noProof/>
            <w:webHidden/>
          </w:rPr>
          <w:fldChar w:fldCharType="end"/>
        </w:r>
      </w:hyperlink>
    </w:p>
    <w:p w14:paraId="6D42421D" w14:textId="77777777" w:rsidR="00AB4DC9" w:rsidRDefault="00232077">
      <w:pPr>
        <w:pStyle w:val="TOC3"/>
        <w:rPr>
          <w:rFonts w:asciiTheme="minorHAnsi" w:eastAsiaTheme="minorEastAsia" w:hAnsiTheme="minorHAnsi" w:cstheme="minorBidi"/>
          <w:noProof/>
        </w:rPr>
      </w:pPr>
      <w:hyperlink w:anchor="_Toc399282868" w:history="1">
        <w:r w:rsidR="00AB4DC9" w:rsidRPr="00952AC5">
          <w:rPr>
            <w:rStyle w:val="a3"/>
            <w:noProof/>
          </w:rPr>
          <w:t>1.8.5</w:t>
        </w:r>
        <w:r w:rsidR="00AB4DC9">
          <w:rPr>
            <w:rFonts w:asciiTheme="minorHAnsi" w:eastAsiaTheme="minorEastAsia" w:hAnsiTheme="minorHAnsi" w:cstheme="minorBidi"/>
            <w:noProof/>
          </w:rPr>
          <w:tab/>
        </w:r>
        <w:r w:rsidR="00AB4DC9" w:rsidRPr="00952AC5">
          <w:rPr>
            <w:rStyle w:val="a3"/>
            <w:rFonts w:hint="eastAsia"/>
            <w:noProof/>
          </w:rPr>
          <w:t>利息计提摊销</w:t>
        </w:r>
        <w:r w:rsidR="00AB4DC9">
          <w:rPr>
            <w:noProof/>
            <w:webHidden/>
          </w:rPr>
          <w:tab/>
        </w:r>
        <w:r w:rsidR="00452E1C">
          <w:rPr>
            <w:noProof/>
            <w:webHidden/>
          </w:rPr>
          <w:fldChar w:fldCharType="begin"/>
        </w:r>
        <w:r w:rsidR="00AB4DC9">
          <w:rPr>
            <w:noProof/>
            <w:webHidden/>
          </w:rPr>
          <w:instrText xml:space="preserve"> PAGEREF _Toc399282868 \h </w:instrText>
        </w:r>
        <w:r w:rsidR="00452E1C">
          <w:rPr>
            <w:noProof/>
            <w:webHidden/>
          </w:rPr>
        </w:r>
        <w:r w:rsidR="00452E1C">
          <w:rPr>
            <w:noProof/>
            <w:webHidden/>
          </w:rPr>
          <w:fldChar w:fldCharType="separate"/>
        </w:r>
        <w:r w:rsidR="00AB4DC9">
          <w:rPr>
            <w:noProof/>
            <w:webHidden/>
          </w:rPr>
          <w:t>9</w:t>
        </w:r>
        <w:r w:rsidR="00452E1C">
          <w:rPr>
            <w:noProof/>
            <w:webHidden/>
          </w:rPr>
          <w:fldChar w:fldCharType="end"/>
        </w:r>
      </w:hyperlink>
    </w:p>
    <w:p w14:paraId="21EF53B7" w14:textId="77777777" w:rsidR="00AB4DC9" w:rsidRDefault="00232077">
      <w:pPr>
        <w:pStyle w:val="TOC3"/>
        <w:rPr>
          <w:rFonts w:asciiTheme="minorHAnsi" w:eastAsiaTheme="minorEastAsia" w:hAnsiTheme="minorHAnsi" w:cstheme="minorBidi"/>
          <w:noProof/>
        </w:rPr>
      </w:pPr>
      <w:hyperlink w:anchor="_Toc399282869" w:history="1">
        <w:r w:rsidR="00AB4DC9" w:rsidRPr="00952AC5">
          <w:rPr>
            <w:rStyle w:val="a3"/>
            <w:noProof/>
          </w:rPr>
          <w:t>1.8.6</w:t>
        </w:r>
        <w:r w:rsidR="00AB4DC9">
          <w:rPr>
            <w:rFonts w:asciiTheme="minorHAnsi" w:eastAsiaTheme="minorEastAsia" w:hAnsiTheme="minorHAnsi" w:cstheme="minorBidi"/>
            <w:noProof/>
          </w:rPr>
          <w:tab/>
        </w:r>
        <w:r w:rsidR="00AB4DC9" w:rsidRPr="00952AC5">
          <w:rPr>
            <w:rStyle w:val="a3"/>
            <w:rFonts w:hint="eastAsia"/>
            <w:noProof/>
          </w:rPr>
          <w:t>清算途径说明</w:t>
        </w:r>
        <w:r w:rsidR="00AB4DC9">
          <w:rPr>
            <w:noProof/>
            <w:webHidden/>
          </w:rPr>
          <w:tab/>
        </w:r>
        <w:r w:rsidR="00452E1C">
          <w:rPr>
            <w:noProof/>
            <w:webHidden/>
          </w:rPr>
          <w:fldChar w:fldCharType="begin"/>
        </w:r>
        <w:r w:rsidR="00AB4DC9">
          <w:rPr>
            <w:noProof/>
            <w:webHidden/>
          </w:rPr>
          <w:instrText xml:space="preserve"> PAGEREF _Toc399282869 \h </w:instrText>
        </w:r>
        <w:r w:rsidR="00452E1C">
          <w:rPr>
            <w:noProof/>
            <w:webHidden/>
          </w:rPr>
        </w:r>
        <w:r w:rsidR="00452E1C">
          <w:rPr>
            <w:noProof/>
            <w:webHidden/>
          </w:rPr>
          <w:fldChar w:fldCharType="separate"/>
        </w:r>
        <w:r w:rsidR="00AB4DC9">
          <w:rPr>
            <w:noProof/>
            <w:webHidden/>
          </w:rPr>
          <w:t>9</w:t>
        </w:r>
        <w:r w:rsidR="00452E1C">
          <w:rPr>
            <w:noProof/>
            <w:webHidden/>
          </w:rPr>
          <w:fldChar w:fldCharType="end"/>
        </w:r>
      </w:hyperlink>
    </w:p>
    <w:p w14:paraId="756B4CA6" w14:textId="77777777" w:rsidR="00AB4DC9" w:rsidRDefault="00232077">
      <w:pPr>
        <w:pStyle w:val="TOC3"/>
        <w:rPr>
          <w:rFonts w:asciiTheme="minorHAnsi" w:eastAsiaTheme="minorEastAsia" w:hAnsiTheme="minorHAnsi" w:cstheme="minorBidi"/>
          <w:noProof/>
        </w:rPr>
      </w:pPr>
      <w:hyperlink w:anchor="_Toc399282870" w:history="1">
        <w:r w:rsidR="00AB4DC9" w:rsidRPr="00952AC5">
          <w:rPr>
            <w:rStyle w:val="a3"/>
            <w:noProof/>
          </w:rPr>
          <w:t>1.8.7</w:t>
        </w:r>
        <w:r w:rsidR="00AB4DC9">
          <w:rPr>
            <w:rFonts w:asciiTheme="minorHAnsi" w:eastAsiaTheme="minorEastAsia" w:hAnsiTheme="minorHAnsi" w:cstheme="minorBidi"/>
            <w:noProof/>
          </w:rPr>
          <w:tab/>
        </w:r>
        <w:r w:rsidR="00AB4DC9" w:rsidRPr="00952AC5">
          <w:rPr>
            <w:rStyle w:val="a3"/>
            <w:rFonts w:hint="eastAsia"/>
            <w:noProof/>
          </w:rPr>
          <w:t>分机构经办控制说明</w:t>
        </w:r>
        <w:r w:rsidR="00AB4DC9">
          <w:rPr>
            <w:noProof/>
            <w:webHidden/>
          </w:rPr>
          <w:tab/>
        </w:r>
        <w:r w:rsidR="00452E1C">
          <w:rPr>
            <w:noProof/>
            <w:webHidden/>
          </w:rPr>
          <w:fldChar w:fldCharType="begin"/>
        </w:r>
        <w:r w:rsidR="00AB4DC9">
          <w:rPr>
            <w:noProof/>
            <w:webHidden/>
          </w:rPr>
          <w:instrText xml:space="preserve"> PAGEREF _Toc399282870 \h </w:instrText>
        </w:r>
        <w:r w:rsidR="00452E1C">
          <w:rPr>
            <w:noProof/>
            <w:webHidden/>
          </w:rPr>
        </w:r>
        <w:r w:rsidR="00452E1C">
          <w:rPr>
            <w:noProof/>
            <w:webHidden/>
          </w:rPr>
          <w:fldChar w:fldCharType="separate"/>
        </w:r>
        <w:r w:rsidR="00AB4DC9">
          <w:rPr>
            <w:noProof/>
            <w:webHidden/>
          </w:rPr>
          <w:t>10</w:t>
        </w:r>
        <w:r w:rsidR="00452E1C">
          <w:rPr>
            <w:noProof/>
            <w:webHidden/>
          </w:rPr>
          <w:fldChar w:fldCharType="end"/>
        </w:r>
      </w:hyperlink>
    </w:p>
    <w:p w14:paraId="30686CD9" w14:textId="77777777" w:rsidR="00AB4DC9" w:rsidRDefault="00232077">
      <w:pPr>
        <w:pStyle w:val="TOC1"/>
        <w:tabs>
          <w:tab w:val="left" w:pos="840"/>
          <w:tab w:val="right" w:leader="dot" w:pos="8296"/>
        </w:tabs>
        <w:rPr>
          <w:rFonts w:asciiTheme="minorHAnsi" w:eastAsiaTheme="minorEastAsia" w:hAnsiTheme="minorHAnsi" w:cstheme="minorBidi"/>
          <w:noProof/>
        </w:rPr>
      </w:pPr>
      <w:hyperlink w:anchor="_Toc399282871" w:history="1">
        <w:r w:rsidR="00AB4DC9" w:rsidRPr="00952AC5">
          <w:rPr>
            <w:rStyle w:val="a3"/>
            <w:noProof/>
          </w:rPr>
          <w:t>2</w:t>
        </w:r>
        <w:r w:rsidR="00AB4DC9">
          <w:rPr>
            <w:rFonts w:asciiTheme="minorHAnsi" w:eastAsiaTheme="minorEastAsia" w:hAnsiTheme="minorHAnsi" w:cstheme="minorBidi"/>
            <w:noProof/>
          </w:rPr>
          <w:tab/>
        </w:r>
        <w:r w:rsidR="00AB4DC9" w:rsidRPr="00952AC5">
          <w:rPr>
            <w:rStyle w:val="a3"/>
            <w:rFonts w:hint="eastAsia"/>
            <w:noProof/>
          </w:rPr>
          <w:t>贸易融资业务</w:t>
        </w:r>
        <w:r w:rsidR="00AB4DC9">
          <w:rPr>
            <w:noProof/>
            <w:webHidden/>
          </w:rPr>
          <w:tab/>
        </w:r>
        <w:r w:rsidR="00452E1C">
          <w:rPr>
            <w:noProof/>
            <w:webHidden/>
          </w:rPr>
          <w:fldChar w:fldCharType="begin"/>
        </w:r>
        <w:r w:rsidR="00AB4DC9">
          <w:rPr>
            <w:noProof/>
            <w:webHidden/>
          </w:rPr>
          <w:instrText xml:space="preserve"> PAGEREF _Toc399282871 \h </w:instrText>
        </w:r>
        <w:r w:rsidR="00452E1C">
          <w:rPr>
            <w:noProof/>
            <w:webHidden/>
          </w:rPr>
        </w:r>
        <w:r w:rsidR="00452E1C">
          <w:rPr>
            <w:noProof/>
            <w:webHidden/>
          </w:rPr>
          <w:fldChar w:fldCharType="separate"/>
        </w:r>
        <w:r w:rsidR="00AB4DC9">
          <w:rPr>
            <w:noProof/>
            <w:webHidden/>
          </w:rPr>
          <w:t>11</w:t>
        </w:r>
        <w:r w:rsidR="00452E1C">
          <w:rPr>
            <w:noProof/>
            <w:webHidden/>
          </w:rPr>
          <w:fldChar w:fldCharType="end"/>
        </w:r>
      </w:hyperlink>
    </w:p>
    <w:p w14:paraId="31249414" w14:textId="77777777" w:rsidR="00AB4DC9" w:rsidRDefault="00232077">
      <w:pPr>
        <w:pStyle w:val="TOC2"/>
        <w:rPr>
          <w:rFonts w:asciiTheme="minorHAnsi" w:eastAsiaTheme="minorEastAsia" w:hAnsiTheme="minorHAnsi" w:cstheme="minorBidi"/>
          <w:noProof/>
        </w:rPr>
      </w:pPr>
      <w:hyperlink w:anchor="_Toc399282872" w:history="1">
        <w:r w:rsidR="00AB4DC9" w:rsidRPr="00952AC5">
          <w:rPr>
            <w:rStyle w:val="a3"/>
            <w:noProof/>
          </w:rPr>
          <w:t>2.1</w:t>
        </w:r>
        <w:r w:rsidR="00AB4DC9">
          <w:rPr>
            <w:rFonts w:asciiTheme="minorHAnsi" w:eastAsiaTheme="minorEastAsia" w:hAnsiTheme="minorHAnsi" w:cstheme="minorBidi"/>
            <w:noProof/>
          </w:rPr>
          <w:tab/>
        </w:r>
        <w:r w:rsidR="00AB4DC9" w:rsidRPr="00952AC5">
          <w:rPr>
            <w:rStyle w:val="a3"/>
            <w:rFonts w:hint="eastAsia"/>
            <w:noProof/>
          </w:rPr>
          <w:t>业务流程</w:t>
        </w:r>
        <w:r w:rsidR="00AB4DC9">
          <w:rPr>
            <w:noProof/>
            <w:webHidden/>
          </w:rPr>
          <w:tab/>
        </w:r>
        <w:r w:rsidR="00452E1C">
          <w:rPr>
            <w:noProof/>
            <w:webHidden/>
          </w:rPr>
          <w:fldChar w:fldCharType="begin"/>
        </w:r>
        <w:r w:rsidR="00AB4DC9">
          <w:rPr>
            <w:noProof/>
            <w:webHidden/>
          </w:rPr>
          <w:instrText xml:space="preserve"> PAGEREF _Toc399282872 \h </w:instrText>
        </w:r>
        <w:r w:rsidR="00452E1C">
          <w:rPr>
            <w:noProof/>
            <w:webHidden/>
          </w:rPr>
        </w:r>
        <w:r w:rsidR="00452E1C">
          <w:rPr>
            <w:noProof/>
            <w:webHidden/>
          </w:rPr>
          <w:fldChar w:fldCharType="separate"/>
        </w:r>
        <w:r w:rsidR="00AB4DC9">
          <w:rPr>
            <w:noProof/>
            <w:webHidden/>
          </w:rPr>
          <w:t>11</w:t>
        </w:r>
        <w:r w:rsidR="00452E1C">
          <w:rPr>
            <w:noProof/>
            <w:webHidden/>
          </w:rPr>
          <w:fldChar w:fldCharType="end"/>
        </w:r>
      </w:hyperlink>
    </w:p>
    <w:p w14:paraId="63519589" w14:textId="77777777" w:rsidR="00AB4DC9" w:rsidRDefault="00232077">
      <w:pPr>
        <w:pStyle w:val="TOC3"/>
        <w:rPr>
          <w:rFonts w:asciiTheme="minorHAnsi" w:eastAsiaTheme="minorEastAsia" w:hAnsiTheme="minorHAnsi" w:cstheme="minorBidi"/>
          <w:noProof/>
        </w:rPr>
      </w:pPr>
      <w:hyperlink w:anchor="_Toc399282873" w:history="1">
        <w:r w:rsidR="00AB4DC9" w:rsidRPr="00952AC5">
          <w:rPr>
            <w:rStyle w:val="a3"/>
            <w:noProof/>
          </w:rPr>
          <w:t>2.1.1</w:t>
        </w:r>
        <w:r w:rsidR="00AB4DC9">
          <w:rPr>
            <w:rFonts w:asciiTheme="minorHAnsi" w:eastAsiaTheme="minorEastAsia" w:hAnsiTheme="minorHAnsi" w:cstheme="minorBidi"/>
            <w:noProof/>
          </w:rPr>
          <w:tab/>
        </w:r>
        <w:r w:rsidR="00AB4DC9" w:rsidRPr="00952AC5">
          <w:rPr>
            <w:rStyle w:val="a3"/>
            <w:rFonts w:hint="eastAsia"/>
            <w:noProof/>
          </w:rPr>
          <w:t>业务流程图</w:t>
        </w:r>
        <w:r w:rsidR="00AB4DC9">
          <w:rPr>
            <w:noProof/>
            <w:webHidden/>
          </w:rPr>
          <w:tab/>
        </w:r>
        <w:r w:rsidR="00452E1C">
          <w:rPr>
            <w:noProof/>
            <w:webHidden/>
          </w:rPr>
          <w:fldChar w:fldCharType="begin"/>
        </w:r>
        <w:r w:rsidR="00AB4DC9">
          <w:rPr>
            <w:noProof/>
            <w:webHidden/>
          </w:rPr>
          <w:instrText xml:space="preserve"> PAGEREF _Toc399282873 \h </w:instrText>
        </w:r>
        <w:r w:rsidR="00452E1C">
          <w:rPr>
            <w:noProof/>
            <w:webHidden/>
          </w:rPr>
        </w:r>
        <w:r w:rsidR="00452E1C">
          <w:rPr>
            <w:noProof/>
            <w:webHidden/>
          </w:rPr>
          <w:fldChar w:fldCharType="separate"/>
        </w:r>
        <w:r w:rsidR="00AB4DC9">
          <w:rPr>
            <w:noProof/>
            <w:webHidden/>
          </w:rPr>
          <w:t>11</w:t>
        </w:r>
        <w:r w:rsidR="00452E1C">
          <w:rPr>
            <w:noProof/>
            <w:webHidden/>
          </w:rPr>
          <w:fldChar w:fldCharType="end"/>
        </w:r>
      </w:hyperlink>
    </w:p>
    <w:p w14:paraId="4BE2938B" w14:textId="77777777" w:rsidR="00AB4DC9" w:rsidRDefault="00232077">
      <w:pPr>
        <w:pStyle w:val="TOC3"/>
        <w:rPr>
          <w:rFonts w:asciiTheme="minorHAnsi" w:eastAsiaTheme="minorEastAsia" w:hAnsiTheme="minorHAnsi" w:cstheme="minorBidi"/>
          <w:noProof/>
        </w:rPr>
      </w:pPr>
      <w:hyperlink w:anchor="_Toc399282874" w:history="1">
        <w:r w:rsidR="00AB4DC9" w:rsidRPr="00952AC5">
          <w:rPr>
            <w:rStyle w:val="a3"/>
            <w:noProof/>
          </w:rPr>
          <w:t>2.1.2</w:t>
        </w:r>
        <w:r w:rsidR="00AB4DC9">
          <w:rPr>
            <w:rFonts w:asciiTheme="minorHAnsi" w:eastAsiaTheme="minorEastAsia" w:hAnsiTheme="minorHAnsi" w:cstheme="minorBidi"/>
            <w:noProof/>
          </w:rPr>
          <w:tab/>
        </w:r>
        <w:r w:rsidR="00AB4DC9" w:rsidRPr="00952AC5">
          <w:rPr>
            <w:rStyle w:val="a3"/>
            <w:rFonts w:hint="eastAsia"/>
            <w:noProof/>
          </w:rPr>
          <w:t>业务流程图说明</w:t>
        </w:r>
        <w:r w:rsidR="00AB4DC9">
          <w:rPr>
            <w:noProof/>
            <w:webHidden/>
          </w:rPr>
          <w:tab/>
        </w:r>
        <w:r w:rsidR="00452E1C">
          <w:rPr>
            <w:noProof/>
            <w:webHidden/>
          </w:rPr>
          <w:fldChar w:fldCharType="begin"/>
        </w:r>
        <w:r w:rsidR="00AB4DC9">
          <w:rPr>
            <w:noProof/>
            <w:webHidden/>
          </w:rPr>
          <w:instrText xml:space="preserve"> PAGEREF _Toc399282874 \h </w:instrText>
        </w:r>
        <w:r w:rsidR="00452E1C">
          <w:rPr>
            <w:noProof/>
            <w:webHidden/>
          </w:rPr>
        </w:r>
        <w:r w:rsidR="00452E1C">
          <w:rPr>
            <w:noProof/>
            <w:webHidden/>
          </w:rPr>
          <w:fldChar w:fldCharType="separate"/>
        </w:r>
        <w:r w:rsidR="00AB4DC9">
          <w:rPr>
            <w:noProof/>
            <w:webHidden/>
          </w:rPr>
          <w:t>12</w:t>
        </w:r>
        <w:r w:rsidR="00452E1C">
          <w:rPr>
            <w:noProof/>
            <w:webHidden/>
          </w:rPr>
          <w:fldChar w:fldCharType="end"/>
        </w:r>
      </w:hyperlink>
    </w:p>
    <w:p w14:paraId="4E430F1E" w14:textId="77777777" w:rsidR="00AB4DC9" w:rsidRDefault="00232077">
      <w:pPr>
        <w:pStyle w:val="TOC2"/>
        <w:rPr>
          <w:rFonts w:asciiTheme="minorHAnsi" w:eastAsiaTheme="minorEastAsia" w:hAnsiTheme="minorHAnsi" w:cstheme="minorBidi"/>
          <w:noProof/>
        </w:rPr>
      </w:pPr>
      <w:hyperlink w:anchor="_Toc399282875" w:history="1">
        <w:r w:rsidR="00AB4DC9" w:rsidRPr="00952AC5">
          <w:rPr>
            <w:rStyle w:val="a3"/>
            <w:noProof/>
          </w:rPr>
          <w:t>2.2</w:t>
        </w:r>
        <w:r w:rsidR="00AB4DC9">
          <w:rPr>
            <w:rFonts w:asciiTheme="minorHAnsi" w:eastAsiaTheme="minorEastAsia" w:hAnsiTheme="minorHAnsi" w:cstheme="minorBidi"/>
            <w:noProof/>
          </w:rPr>
          <w:tab/>
        </w:r>
        <w:r w:rsidR="00AB4DC9" w:rsidRPr="00952AC5">
          <w:rPr>
            <w:rStyle w:val="a3"/>
            <w:rFonts w:hint="eastAsia"/>
            <w:noProof/>
          </w:rPr>
          <w:t>买方代付</w:t>
        </w:r>
        <w:r w:rsidR="00AB4DC9">
          <w:rPr>
            <w:noProof/>
            <w:webHidden/>
          </w:rPr>
          <w:tab/>
        </w:r>
        <w:r w:rsidR="00452E1C">
          <w:rPr>
            <w:noProof/>
            <w:webHidden/>
          </w:rPr>
          <w:fldChar w:fldCharType="begin"/>
        </w:r>
        <w:r w:rsidR="00AB4DC9">
          <w:rPr>
            <w:noProof/>
            <w:webHidden/>
          </w:rPr>
          <w:instrText xml:space="preserve"> PAGEREF _Toc399282875 \h </w:instrText>
        </w:r>
        <w:r w:rsidR="00452E1C">
          <w:rPr>
            <w:noProof/>
            <w:webHidden/>
          </w:rPr>
        </w:r>
        <w:r w:rsidR="00452E1C">
          <w:rPr>
            <w:noProof/>
            <w:webHidden/>
          </w:rPr>
          <w:fldChar w:fldCharType="separate"/>
        </w:r>
        <w:r w:rsidR="00AB4DC9">
          <w:rPr>
            <w:noProof/>
            <w:webHidden/>
          </w:rPr>
          <w:t>12</w:t>
        </w:r>
        <w:r w:rsidR="00452E1C">
          <w:rPr>
            <w:noProof/>
            <w:webHidden/>
          </w:rPr>
          <w:fldChar w:fldCharType="end"/>
        </w:r>
      </w:hyperlink>
    </w:p>
    <w:p w14:paraId="7DA7C0A5" w14:textId="77777777" w:rsidR="00AB4DC9" w:rsidRDefault="00232077">
      <w:pPr>
        <w:pStyle w:val="TOC3"/>
        <w:rPr>
          <w:rFonts w:asciiTheme="minorHAnsi" w:eastAsiaTheme="minorEastAsia" w:hAnsiTheme="minorHAnsi" w:cstheme="minorBidi"/>
          <w:noProof/>
        </w:rPr>
      </w:pPr>
      <w:hyperlink w:anchor="_Toc399282876" w:history="1">
        <w:r w:rsidR="00AB4DC9" w:rsidRPr="00952AC5">
          <w:rPr>
            <w:rStyle w:val="a3"/>
            <w:noProof/>
          </w:rPr>
          <w:t>2.2.1</w:t>
        </w:r>
        <w:r w:rsidR="00AB4DC9">
          <w:rPr>
            <w:rFonts w:asciiTheme="minorHAnsi" w:eastAsiaTheme="minorEastAsia" w:hAnsiTheme="minorHAnsi" w:cstheme="minorBidi"/>
            <w:noProof/>
          </w:rPr>
          <w:tab/>
        </w:r>
        <w:r w:rsidR="00AB4DC9" w:rsidRPr="00952AC5">
          <w:rPr>
            <w:rStyle w:val="a3"/>
            <w:rFonts w:hint="eastAsia"/>
            <w:noProof/>
          </w:rPr>
          <w:t>买方代付申请</w:t>
        </w:r>
        <w:r w:rsidR="00AB4DC9">
          <w:rPr>
            <w:noProof/>
            <w:webHidden/>
          </w:rPr>
          <w:tab/>
        </w:r>
        <w:r w:rsidR="00452E1C">
          <w:rPr>
            <w:noProof/>
            <w:webHidden/>
          </w:rPr>
          <w:fldChar w:fldCharType="begin"/>
        </w:r>
        <w:r w:rsidR="00AB4DC9">
          <w:rPr>
            <w:noProof/>
            <w:webHidden/>
          </w:rPr>
          <w:instrText xml:space="preserve"> PAGEREF _Toc399282876 \h </w:instrText>
        </w:r>
        <w:r w:rsidR="00452E1C">
          <w:rPr>
            <w:noProof/>
            <w:webHidden/>
          </w:rPr>
        </w:r>
        <w:r w:rsidR="00452E1C">
          <w:rPr>
            <w:noProof/>
            <w:webHidden/>
          </w:rPr>
          <w:fldChar w:fldCharType="separate"/>
        </w:r>
        <w:r w:rsidR="00AB4DC9">
          <w:rPr>
            <w:noProof/>
            <w:webHidden/>
          </w:rPr>
          <w:t>12</w:t>
        </w:r>
        <w:r w:rsidR="00452E1C">
          <w:rPr>
            <w:noProof/>
            <w:webHidden/>
          </w:rPr>
          <w:fldChar w:fldCharType="end"/>
        </w:r>
      </w:hyperlink>
    </w:p>
    <w:p w14:paraId="27967679" w14:textId="77777777" w:rsidR="00AB4DC9" w:rsidRDefault="00232077">
      <w:pPr>
        <w:pStyle w:val="TOC3"/>
        <w:rPr>
          <w:rFonts w:asciiTheme="minorHAnsi" w:eastAsiaTheme="minorEastAsia" w:hAnsiTheme="minorHAnsi" w:cstheme="minorBidi"/>
          <w:noProof/>
        </w:rPr>
      </w:pPr>
      <w:hyperlink w:anchor="_Toc399282877" w:history="1">
        <w:r w:rsidR="00AB4DC9" w:rsidRPr="00952AC5">
          <w:rPr>
            <w:rStyle w:val="a3"/>
            <w:noProof/>
          </w:rPr>
          <w:t>2.2.2</w:t>
        </w:r>
        <w:r w:rsidR="00AB4DC9">
          <w:rPr>
            <w:rFonts w:asciiTheme="minorHAnsi" w:eastAsiaTheme="minorEastAsia" w:hAnsiTheme="minorHAnsi" w:cstheme="minorBidi"/>
            <w:noProof/>
          </w:rPr>
          <w:tab/>
        </w:r>
        <w:r w:rsidR="00AB4DC9" w:rsidRPr="00952AC5">
          <w:rPr>
            <w:rStyle w:val="a3"/>
            <w:rFonts w:hint="eastAsia"/>
            <w:noProof/>
          </w:rPr>
          <w:t>买方代付修改</w:t>
        </w:r>
        <w:r w:rsidR="00AB4DC9" w:rsidRPr="00952AC5">
          <w:rPr>
            <w:rStyle w:val="a3"/>
            <w:noProof/>
          </w:rPr>
          <w:t>/</w:t>
        </w:r>
        <w:r w:rsidR="00AB4DC9" w:rsidRPr="00952AC5">
          <w:rPr>
            <w:rStyle w:val="a3"/>
            <w:rFonts w:hint="eastAsia"/>
            <w:noProof/>
          </w:rPr>
          <w:t>撤销</w:t>
        </w:r>
        <w:r w:rsidR="00AB4DC9">
          <w:rPr>
            <w:noProof/>
            <w:webHidden/>
          </w:rPr>
          <w:tab/>
        </w:r>
        <w:r w:rsidR="00452E1C">
          <w:rPr>
            <w:noProof/>
            <w:webHidden/>
          </w:rPr>
          <w:fldChar w:fldCharType="begin"/>
        </w:r>
        <w:r w:rsidR="00AB4DC9">
          <w:rPr>
            <w:noProof/>
            <w:webHidden/>
          </w:rPr>
          <w:instrText xml:space="preserve"> PAGEREF _Toc399282877 \h </w:instrText>
        </w:r>
        <w:r w:rsidR="00452E1C">
          <w:rPr>
            <w:noProof/>
            <w:webHidden/>
          </w:rPr>
        </w:r>
        <w:r w:rsidR="00452E1C">
          <w:rPr>
            <w:noProof/>
            <w:webHidden/>
          </w:rPr>
          <w:fldChar w:fldCharType="separate"/>
        </w:r>
        <w:r w:rsidR="00AB4DC9">
          <w:rPr>
            <w:noProof/>
            <w:webHidden/>
          </w:rPr>
          <w:t>18</w:t>
        </w:r>
        <w:r w:rsidR="00452E1C">
          <w:rPr>
            <w:noProof/>
            <w:webHidden/>
          </w:rPr>
          <w:fldChar w:fldCharType="end"/>
        </w:r>
      </w:hyperlink>
    </w:p>
    <w:p w14:paraId="524BD599" w14:textId="77777777" w:rsidR="00AB4DC9" w:rsidRDefault="00232077">
      <w:pPr>
        <w:pStyle w:val="TOC3"/>
        <w:rPr>
          <w:rFonts w:asciiTheme="minorHAnsi" w:eastAsiaTheme="minorEastAsia" w:hAnsiTheme="minorHAnsi" w:cstheme="minorBidi"/>
          <w:noProof/>
        </w:rPr>
      </w:pPr>
      <w:hyperlink w:anchor="_Toc399282878" w:history="1">
        <w:r w:rsidR="00AB4DC9" w:rsidRPr="00952AC5">
          <w:rPr>
            <w:rStyle w:val="a3"/>
            <w:noProof/>
          </w:rPr>
          <w:t>2.2.3</w:t>
        </w:r>
        <w:r w:rsidR="00AB4DC9">
          <w:rPr>
            <w:rFonts w:asciiTheme="minorHAnsi" w:eastAsiaTheme="minorEastAsia" w:hAnsiTheme="minorHAnsi" w:cstheme="minorBidi"/>
            <w:noProof/>
          </w:rPr>
          <w:tab/>
        </w:r>
        <w:r w:rsidR="00AB4DC9" w:rsidRPr="00952AC5">
          <w:rPr>
            <w:rStyle w:val="a3"/>
            <w:rFonts w:hint="eastAsia"/>
            <w:noProof/>
          </w:rPr>
          <w:t>买方代付确认</w:t>
        </w:r>
        <w:r w:rsidR="00AB4DC9" w:rsidRPr="00952AC5">
          <w:rPr>
            <w:rStyle w:val="a3"/>
            <w:noProof/>
          </w:rPr>
          <w:t>/</w:t>
        </w:r>
        <w:r w:rsidR="00AB4DC9" w:rsidRPr="00952AC5">
          <w:rPr>
            <w:rStyle w:val="a3"/>
            <w:rFonts w:hint="eastAsia"/>
            <w:noProof/>
          </w:rPr>
          <w:t>拒绝</w:t>
        </w:r>
        <w:r w:rsidR="00AB4DC9">
          <w:rPr>
            <w:noProof/>
            <w:webHidden/>
          </w:rPr>
          <w:tab/>
        </w:r>
        <w:r w:rsidR="00452E1C">
          <w:rPr>
            <w:noProof/>
            <w:webHidden/>
          </w:rPr>
          <w:fldChar w:fldCharType="begin"/>
        </w:r>
        <w:r w:rsidR="00AB4DC9">
          <w:rPr>
            <w:noProof/>
            <w:webHidden/>
          </w:rPr>
          <w:instrText xml:space="preserve"> PAGEREF _Toc399282878 \h </w:instrText>
        </w:r>
        <w:r w:rsidR="00452E1C">
          <w:rPr>
            <w:noProof/>
            <w:webHidden/>
          </w:rPr>
        </w:r>
        <w:r w:rsidR="00452E1C">
          <w:rPr>
            <w:noProof/>
            <w:webHidden/>
          </w:rPr>
          <w:fldChar w:fldCharType="separate"/>
        </w:r>
        <w:r w:rsidR="00AB4DC9">
          <w:rPr>
            <w:noProof/>
            <w:webHidden/>
          </w:rPr>
          <w:t>23</w:t>
        </w:r>
        <w:r w:rsidR="00452E1C">
          <w:rPr>
            <w:noProof/>
            <w:webHidden/>
          </w:rPr>
          <w:fldChar w:fldCharType="end"/>
        </w:r>
      </w:hyperlink>
    </w:p>
    <w:p w14:paraId="424E4006" w14:textId="77777777" w:rsidR="00AB4DC9" w:rsidRDefault="00232077">
      <w:pPr>
        <w:pStyle w:val="TOC3"/>
        <w:rPr>
          <w:rFonts w:asciiTheme="minorHAnsi" w:eastAsiaTheme="minorEastAsia" w:hAnsiTheme="minorHAnsi" w:cstheme="minorBidi"/>
          <w:noProof/>
        </w:rPr>
      </w:pPr>
      <w:hyperlink w:anchor="_Toc399282879" w:history="1">
        <w:r w:rsidR="00AB4DC9" w:rsidRPr="00952AC5">
          <w:rPr>
            <w:rStyle w:val="a3"/>
            <w:noProof/>
          </w:rPr>
          <w:t>2.2.4</w:t>
        </w:r>
        <w:r w:rsidR="00AB4DC9">
          <w:rPr>
            <w:rFonts w:asciiTheme="minorHAnsi" w:eastAsiaTheme="minorEastAsia" w:hAnsiTheme="minorHAnsi" w:cstheme="minorBidi"/>
            <w:noProof/>
          </w:rPr>
          <w:tab/>
        </w:r>
        <w:r w:rsidR="00AB4DC9" w:rsidRPr="00952AC5">
          <w:rPr>
            <w:rStyle w:val="a3"/>
            <w:rFonts w:hint="eastAsia"/>
            <w:noProof/>
          </w:rPr>
          <w:t>买方代付发放</w:t>
        </w:r>
        <w:r w:rsidR="00AB4DC9">
          <w:rPr>
            <w:noProof/>
            <w:webHidden/>
          </w:rPr>
          <w:tab/>
        </w:r>
        <w:r w:rsidR="00452E1C">
          <w:rPr>
            <w:noProof/>
            <w:webHidden/>
          </w:rPr>
          <w:fldChar w:fldCharType="begin"/>
        </w:r>
        <w:r w:rsidR="00AB4DC9">
          <w:rPr>
            <w:noProof/>
            <w:webHidden/>
          </w:rPr>
          <w:instrText xml:space="preserve"> PAGEREF _Toc399282879 \h </w:instrText>
        </w:r>
        <w:r w:rsidR="00452E1C">
          <w:rPr>
            <w:noProof/>
            <w:webHidden/>
          </w:rPr>
        </w:r>
        <w:r w:rsidR="00452E1C">
          <w:rPr>
            <w:noProof/>
            <w:webHidden/>
          </w:rPr>
          <w:fldChar w:fldCharType="separate"/>
        </w:r>
        <w:r w:rsidR="00AB4DC9">
          <w:rPr>
            <w:noProof/>
            <w:webHidden/>
          </w:rPr>
          <w:t>27</w:t>
        </w:r>
        <w:r w:rsidR="00452E1C">
          <w:rPr>
            <w:noProof/>
            <w:webHidden/>
          </w:rPr>
          <w:fldChar w:fldCharType="end"/>
        </w:r>
      </w:hyperlink>
    </w:p>
    <w:p w14:paraId="4EFB002B" w14:textId="77777777" w:rsidR="00AB4DC9" w:rsidRDefault="00232077">
      <w:pPr>
        <w:pStyle w:val="TOC3"/>
        <w:rPr>
          <w:rFonts w:asciiTheme="minorHAnsi" w:eastAsiaTheme="minorEastAsia" w:hAnsiTheme="minorHAnsi" w:cstheme="minorBidi"/>
          <w:noProof/>
        </w:rPr>
      </w:pPr>
      <w:hyperlink w:anchor="_Toc399282880" w:history="1">
        <w:r w:rsidR="00AB4DC9" w:rsidRPr="00952AC5">
          <w:rPr>
            <w:rStyle w:val="a3"/>
            <w:noProof/>
          </w:rPr>
          <w:t>2.2.5</w:t>
        </w:r>
        <w:r w:rsidR="00AB4DC9">
          <w:rPr>
            <w:rFonts w:asciiTheme="minorHAnsi" w:eastAsiaTheme="minorEastAsia" w:hAnsiTheme="minorHAnsi" w:cstheme="minorBidi"/>
            <w:noProof/>
          </w:rPr>
          <w:tab/>
        </w:r>
        <w:r w:rsidR="00AB4DC9" w:rsidRPr="00952AC5">
          <w:rPr>
            <w:rStyle w:val="a3"/>
            <w:rFonts w:hint="eastAsia"/>
            <w:noProof/>
          </w:rPr>
          <w:t>买方代付归还同业</w:t>
        </w:r>
        <w:r w:rsidR="00AB4DC9">
          <w:rPr>
            <w:noProof/>
            <w:webHidden/>
          </w:rPr>
          <w:tab/>
        </w:r>
        <w:r w:rsidR="00452E1C">
          <w:rPr>
            <w:noProof/>
            <w:webHidden/>
          </w:rPr>
          <w:fldChar w:fldCharType="begin"/>
        </w:r>
        <w:r w:rsidR="00AB4DC9">
          <w:rPr>
            <w:noProof/>
            <w:webHidden/>
          </w:rPr>
          <w:instrText xml:space="preserve"> PAGEREF _Toc399282880 \h </w:instrText>
        </w:r>
        <w:r w:rsidR="00452E1C">
          <w:rPr>
            <w:noProof/>
            <w:webHidden/>
          </w:rPr>
        </w:r>
        <w:r w:rsidR="00452E1C">
          <w:rPr>
            <w:noProof/>
            <w:webHidden/>
          </w:rPr>
          <w:fldChar w:fldCharType="separate"/>
        </w:r>
        <w:r w:rsidR="00AB4DC9">
          <w:rPr>
            <w:noProof/>
            <w:webHidden/>
          </w:rPr>
          <w:t>33</w:t>
        </w:r>
        <w:r w:rsidR="00452E1C">
          <w:rPr>
            <w:noProof/>
            <w:webHidden/>
          </w:rPr>
          <w:fldChar w:fldCharType="end"/>
        </w:r>
      </w:hyperlink>
    </w:p>
    <w:p w14:paraId="0E42513C" w14:textId="77777777" w:rsidR="00A902E1" w:rsidRDefault="00452E1C" w:rsidP="008602FB">
      <w:pPr>
        <w:ind w:firstLineChars="0" w:firstLine="0"/>
      </w:pPr>
      <w:r>
        <w:fldChar w:fldCharType="end"/>
      </w:r>
    </w:p>
    <w:p w14:paraId="21331595" w14:textId="77777777" w:rsidR="00A902E1" w:rsidRDefault="00A902E1" w:rsidP="00E4031B">
      <w:pPr>
        <w:pStyle w:val="1"/>
        <w:numPr>
          <w:ilvl w:val="0"/>
          <w:numId w:val="0"/>
        </w:numPr>
        <w:ind w:left="353" w:hanging="353"/>
      </w:pPr>
      <w:r>
        <w:br w:type="page"/>
      </w:r>
      <w:bookmarkStart w:id="7" w:name="_Toc399282848"/>
      <w:r>
        <w:rPr>
          <w:rFonts w:hint="eastAsia"/>
        </w:rPr>
        <w:t>引言</w:t>
      </w:r>
      <w:bookmarkEnd w:id="7"/>
    </w:p>
    <w:p w14:paraId="3FCFC41B" w14:textId="77777777" w:rsidR="0053431A" w:rsidRDefault="00A902E1" w:rsidP="009F262C">
      <w:pPr>
        <w:pStyle w:val="2"/>
        <w:ind w:left="0"/>
      </w:pPr>
      <w:bookmarkStart w:id="8" w:name="_Toc399282849"/>
      <w:r>
        <w:rPr>
          <w:rFonts w:hint="eastAsia"/>
        </w:rPr>
        <w:t>定义</w:t>
      </w:r>
      <w:bookmarkEnd w:id="8"/>
    </w:p>
    <w:p w14:paraId="20A30485" w14:textId="77777777" w:rsidR="00A902E1" w:rsidRDefault="00A902E1">
      <w:pPr>
        <w:ind w:firstLine="420"/>
        <w:rPr>
          <w:i/>
          <w:color w:val="00B0F0"/>
        </w:rPr>
      </w:pPr>
      <w:r>
        <w:rPr>
          <w:rFonts w:hint="eastAsia"/>
          <w:i/>
          <w:color w:val="00B0F0"/>
        </w:rPr>
        <w:t>【对名词、术语进行定义】</w:t>
      </w:r>
    </w:p>
    <w:p w14:paraId="28F12B73" w14:textId="77777777" w:rsidR="0053431A" w:rsidRDefault="00A902E1" w:rsidP="009F262C">
      <w:pPr>
        <w:pStyle w:val="2"/>
        <w:ind w:left="0"/>
      </w:pPr>
      <w:bookmarkStart w:id="9" w:name="_Toc399282850"/>
      <w:r>
        <w:rPr>
          <w:rFonts w:hint="eastAsia"/>
        </w:rPr>
        <w:t>文档范围</w:t>
      </w:r>
      <w:bookmarkEnd w:id="9"/>
    </w:p>
    <w:p w14:paraId="471C990B" w14:textId="77777777" w:rsidR="00A902E1" w:rsidRDefault="00A902E1">
      <w:pPr>
        <w:ind w:firstLine="420"/>
        <w:rPr>
          <w:i/>
          <w:color w:val="00B0F0"/>
        </w:rPr>
      </w:pPr>
      <w:r>
        <w:rPr>
          <w:rFonts w:hint="eastAsia"/>
          <w:i/>
          <w:color w:val="00B0F0"/>
        </w:rPr>
        <w:t>【对产品覆盖进行描述】</w:t>
      </w:r>
    </w:p>
    <w:p w14:paraId="2F2812AA" w14:textId="77777777" w:rsidR="0053431A" w:rsidRDefault="004C57F7" w:rsidP="009F262C">
      <w:pPr>
        <w:pStyle w:val="2"/>
        <w:ind w:left="0"/>
      </w:pPr>
      <w:bookmarkStart w:id="10" w:name="_Toc432560799"/>
      <w:bookmarkStart w:id="11" w:name="_Toc265523164"/>
      <w:bookmarkStart w:id="12" w:name="_Toc271878436"/>
      <w:bookmarkStart w:id="13" w:name="_Toc357088305"/>
      <w:bookmarkStart w:id="14" w:name="_Toc399282851"/>
      <w:r>
        <w:rPr>
          <w:rFonts w:hint="eastAsia"/>
        </w:rPr>
        <w:t>参考资料</w:t>
      </w:r>
      <w:bookmarkEnd w:id="10"/>
      <w:bookmarkEnd w:id="11"/>
      <w:bookmarkEnd w:id="12"/>
      <w:bookmarkEnd w:id="13"/>
      <w:bookmarkEnd w:id="14"/>
    </w:p>
    <w:tbl>
      <w:tblPr>
        <w:tblpPr w:leftFromText="180" w:rightFromText="180" w:vertAnchor="text" w:horzAnchor="margin" w:tblpXSpec="center" w:tblpY="1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843"/>
        <w:gridCol w:w="1749"/>
        <w:gridCol w:w="1750"/>
        <w:gridCol w:w="1606"/>
      </w:tblGrid>
      <w:tr w:rsidR="004C57F7" w14:paraId="417F2CAA" w14:textId="77777777" w:rsidTr="00865655">
        <w:tc>
          <w:tcPr>
            <w:tcW w:w="900" w:type="dxa"/>
            <w:shd w:val="clear" w:color="auto" w:fill="D9D9D9"/>
          </w:tcPr>
          <w:p w14:paraId="2F60CB2A" w14:textId="77777777" w:rsidR="004C57F7" w:rsidRDefault="004C57F7" w:rsidP="00865655">
            <w:pPr>
              <w:ind w:firstLineChars="0" w:firstLine="0"/>
              <w:jc w:val="center"/>
              <w:rPr>
                <w:rFonts w:ascii="宋体" w:hAnsi="宋体" w:cs="Arial"/>
                <w:b/>
                <w:bCs/>
                <w:sz w:val="18"/>
                <w:szCs w:val="18"/>
              </w:rPr>
            </w:pPr>
            <w:r>
              <w:rPr>
                <w:rFonts w:ascii="宋体" w:hAnsi="宋体" w:cs="Arial" w:hint="eastAsia"/>
                <w:b/>
                <w:bCs/>
                <w:sz w:val="18"/>
                <w:szCs w:val="18"/>
              </w:rPr>
              <w:t>序号</w:t>
            </w:r>
          </w:p>
        </w:tc>
        <w:tc>
          <w:tcPr>
            <w:tcW w:w="1843" w:type="dxa"/>
            <w:shd w:val="clear" w:color="auto" w:fill="D9D9D9"/>
          </w:tcPr>
          <w:p w14:paraId="2F5EE812" w14:textId="77777777" w:rsidR="004C57F7" w:rsidRDefault="004C57F7" w:rsidP="00865655">
            <w:pPr>
              <w:ind w:firstLineChars="0" w:firstLine="0"/>
              <w:jc w:val="center"/>
              <w:rPr>
                <w:rFonts w:ascii="宋体" w:hAnsi="宋体" w:cs="Arial"/>
                <w:b/>
                <w:bCs/>
                <w:sz w:val="18"/>
                <w:szCs w:val="18"/>
              </w:rPr>
            </w:pPr>
            <w:r>
              <w:rPr>
                <w:rFonts w:ascii="宋体" w:hAnsi="宋体" w:cs="Arial" w:hint="eastAsia"/>
                <w:b/>
                <w:bCs/>
                <w:sz w:val="18"/>
                <w:szCs w:val="18"/>
              </w:rPr>
              <w:t>名称</w:t>
            </w:r>
          </w:p>
        </w:tc>
        <w:tc>
          <w:tcPr>
            <w:tcW w:w="1749" w:type="dxa"/>
            <w:shd w:val="clear" w:color="auto" w:fill="D9D9D9"/>
          </w:tcPr>
          <w:p w14:paraId="66F9BDE6" w14:textId="77777777" w:rsidR="004C57F7" w:rsidRDefault="004C57F7" w:rsidP="00865655">
            <w:pPr>
              <w:ind w:firstLineChars="0" w:firstLine="0"/>
              <w:jc w:val="center"/>
              <w:rPr>
                <w:rFonts w:ascii="宋体" w:hAnsi="宋体" w:cs="Arial"/>
                <w:b/>
                <w:bCs/>
                <w:sz w:val="18"/>
                <w:szCs w:val="18"/>
              </w:rPr>
            </w:pPr>
            <w:r>
              <w:rPr>
                <w:rFonts w:ascii="宋体" w:hAnsi="宋体" w:cs="Arial" w:hint="eastAsia"/>
                <w:b/>
                <w:bCs/>
                <w:sz w:val="18"/>
                <w:szCs w:val="18"/>
              </w:rPr>
              <w:t>文件编号</w:t>
            </w:r>
          </w:p>
        </w:tc>
        <w:tc>
          <w:tcPr>
            <w:tcW w:w="1750" w:type="dxa"/>
            <w:shd w:val="clear" w:color="auto" w:fill="D9D9D9"/>
          </w:tcPr>
          <w:p w14:paraId="15F705B6" w14:textId="77777777" w:rsidR="004C57F7" w:rsidRDefault="004C57F7" w:rsidP="00865655">
            <w:pPr>
              <w:ind w:firstLineChars="0" w:firstLine="0"/>
              <w:jc w:val="center"/>
              <w:rPr>
                <w:rFonts w:ascii="宋体" w:hAnsi="宋体" w:cs="Arial"/>
                <w:b/>
                <w:bCs/>
                <w:sz w:val="18"/>
                <w:szCs w:val="18"/>
              </w:rPr>
            </w:pPr>
            <w:r>
              <w:rPr>
                <w:rFonts w:ascii="宋体" w:hAnsi="宋体" w:cs="Arial" w:hint="eastAsia"/>
                <w:b/>
                <w:bCs/>
                <w:sz w:val="18"/>
                <w:szCs w:val="18"/>
              </w:rPr>
              <w:t>发表日期</w:t>
            </w:r>
          </w:p>
        </w:tc>
        <w:tc>
          <w:tcPr>
            <w:tcW w:w="1606" w:type="dxa"/>
            <w:shd w:val="clear" w:color="auto" w:fill="D9D9D9"/>
          </w:tcPr>
          <w:p w14:paraId="40A2D2D6" w14:textId="77777777" w:rsidR="004C57F7" w:rsidRDefault="004C57F7" w:rsidP="00865655">
            <w:pPr>
              <w:ind w:firstLineChars="0" w:firstLine="0"/>
              <w:jc w:val="center"/>
              <w:rPr>
                <w:rFonts w:ascii="宋体" w:hAnsi="宋体" w:cs="Arial"/>
                <w:b/>
                <w:bCs/>
                <w:sz w:val="18"/>
                <w:szCs w:val="18"/>
              </w:rPr>
            </w:pPr>
            <w:r>
              <w:rPr>
                <w:rFonts w:ascii="宋体" w:hAnsi="宋体" w:cs="Arial" w:hint="eastAsia"/>
                <w:b/>
                <w:bCs/>
                <w:sz w:val="18"/>
                <w:szCs w:val="18"/>
              </w:rPr>
              <w:t>出版单位</w:t>
            </w:r>
          </w:p>
        </w:tc>
      </w:tr>
      <w:tr w:rsidR="004C57F7" w14:paraId="488C016A" w14:textId="77777777" w:rsidTr="00865655">
        <w:tc>
          <w:tcPr>
            <w:tcW w:w="900" w:type="dxa"/>
          </w:tcPr>
          <w:p w14:paraId="46E15631" w14:textId="77777777" w:rsidR="004C57F7" w:rsidRDefault="004C57F7" w:rsidP="00865655">
            <w:pPr>
              <w:ind w:firstLineChars="0" w:firstLine="0"/>
              <w:jc w:val="center"/>
            </w:pPr>
          </w:p>
        </w:tc>
        <w:tc>
          <w:tcPr>
            <w:tcW w:w="1843" w:type="dxa"/>
          </w:tcPr>
          <w:p w14:paraId="4DB466DF" w14:textId="77777777" w:rsidR="004C57F7" w:rsidRDefault="004C57F7" w:rsidP="00865655">
            <w:pPr>
              <w:ind w:firstLineChars="0" w:firstLine="0"/>
              <w:jc w:val="center"/>
            </w:pPr>
          </w:p>
        </w:tc>
        <w:tc>
          <w:tcPr>
            <w:tcW w:w="1749" w:type="dxa"/>
          </w:tcPr>
          <w:p w14:paraId="1CDB6762" w14:textId="77777777" w:rsidR="004C57F7" w:rsidRDefault="004C57F7" w:rsidP="00865655">
            <w:pPr>
              <w:ind w:firstLineChars="0" w:firstLine="0"/>
              <w:jc w:val="center"/>
            </w:pPr>
          </w:p>
        </w:tc>
        <w:tc>
          <w:tcPr>
            <w:tcW w:w="1750" w:type="dxa"/>
          </w:tcPr>
          <w:p w14:paraId="2819E36F" w14:textId="77777777" w:rsidR="004C57F7" w:rsidRDefault="004C57F7" w:rsidP="00865655">
            <w:pPr>
              <w:ind w:firstLineChars="0" w:firstLine="0"/>
              <w:jc w:val="center"/>
            </w:pPr>
          </w:p>
        </w:tc>
        <w:tc>
          <w:tcPr>
            <w:tcW w:w="1606" w:type="dxa"/>
          </w:tcPr>
          <w:p w14:paraId="0436E215" w14:textId="77777777" w:rsidR="004C57F7" w:rsidRDefault="004C57F7" w:rsidP="00865655">
            <w:pPr>
              <w:ind w:firstLineChars="0" w:firstLine="0"/>
              <w:jc w:val="center"/>
            </w:pPr>
          </w:p>
        </w:tc>
      </w:tr>
    </w:tbl>
    <w:p w14:paraId="3E1F2BC8" w14:textId="77777777" w:rsidR="004C57F7" w:rsidRDefault="004C57F7">
      <w:pPr>
        <w:ind w:firstLine="420"/>
        <w:rPr>
          <w:i/>
          <w:color w:val="00B0F0"/>
        </w:rPr>
      </w:pPr>
    </w:p>
    <w:p w14:paraId="4CDF5D30" w14:textId="77777777" w:rsidR="0053431A" w:rsidRDefault="00A902E1" w:rsidP="009F262C">
      <w:pPr>
        <w:pStyle w:val="2"/>
        <w:ind w:left="0"/>
      </w:pPr>
      <w:bookmarkStart w:id="15" w:name="_Toc399282852"/>
      <w:r>
        <w:rPr>
          <w:rFonts w:hint="eastAsia"/>
        </w:rPr>
        <w:t>功能列表</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4"/>
        <w:gridCol w:w="3578"/>
        <w:gridCol w:w="2059"/>
      </w:tblGrid>
      <w:tr w:rsidR="00A902E1" w14:paraId="1C861363" w14:textId="77777777" w:rsidTr="00080048">
        <w:trPr>
          <w:jc w:val="center"/>
        </w:trPr>
        <w:tc>
          <w:tcPr>
            <w:tcW w:w="2264" w:type="dxa"/>
            <w:shd w:val="pct5" w:color="auto" w:fill="auto"/>
            <w:vAlign w:val="center"/>
          </w:tcPr>
          <w:p w14:paraId="3006E9DB" w14:textId="77777777" w:rsidR="00A902E1" w:rsidRDefault="00A902E1">
            <w:pPr>
              <w:ind w:firstLineChars="0" w:firstLine="0"/>
              <w:jc w:val="center"/>
              <w:rPr>
                <w:rFonts w:ascii="宋体" w:hAnsi="宋体" w:cs="Arial"/>
                <w:b/>
                <w:bCs/>
                <w:sz w:val="18"/>
                <w:szCs w:val="18"/>
              </w:rPr>
            </w:pPr>
            <w:r>
              <w:rPr>
                <w:rFonts w:ascii="宋体" w:hAnsi="宋体" w:cs="Arial" w:hint="eastAsia"/>
                <w:b/>
                <w:bCs/>
                <w:sz w:val="18"/>
                <w:szCs w:val="18"/>
              </w:rPr>
              <w:t>模块名称</w:t>
            </w:r>
          </w:p>
        </w:tc>
        <w:tc>
          <w:tcPr>
            <w:tcW w:w="3578" w:type="dxa"/>
            <w:shd w:val="pct5" w:color="auto" w:fill="auto"/>
            <w:vAlign w:val="center"/>
          </w:tcPr>
          <w:p w14:paraId="14465439" w14:textId="77777777" w:rsidR="00A902E1" w:rsidRDefault="00A902E1">
            <w:pPr>
              <w:ind w:firstLineChars="0" w:firstLine="0"/>
              <w:jc w:val="center"/>
              <w:rPr>
                <w:rFonts w:ascii="宋体" w:hAnsi="宋体" w:cs="Arial"/>
                <w:b/>
                <w:bCs/>
                <w:sz w:val="18"/>
                <w:szCs w:val="18"/>
              </w:rPr>
            </w:pPr>
            <w:r>
              <w:rPr>
                <w:rFonts w:ascii="宋体" w:hAnsi="宋体" w:cs="Arial" w:hint="eastAsia"/>
                <w:b/>
                <w:bCs/>
                <w:sz w:val="18"/>
                <w:szCs w:val="18"/>
              </w:rPr>
              <w:t>交易名称</w:t>
            </w:r>
          </w:p>
        </w:tc>
        <w:tc>
          <w:tcPr>
            <w:tcW w:w="2059" w:type="dxa"/>
            <w:shd w:val="pct5" w:color="auto" w:fill="auto"/>
            <w:vAlign w:val="center"/>
          </w:tcPr>
          <w:p w14:paraId="6919C421" w14:textId="77777777" w:rsidR="00A902E1" w:rsidRDefault="00A902E1">
            <w:pPr>
              <w:ind w:firstLineChars="0" w:firstLine="0"/>
              <w:jc w:val="center"/>
              <w:rPr>
                <w:rFonts w:ascii="宋体" w:hAnsi="宋体" w:cs="Arial"/>
                <w:b/>
                <w:bCs/>
                <w:sz w:val="18"/>
                <w:szCs w:val="18"/>
              </w:rPr>
            </w:pPr>
            <w:r>
              <w:rPr>
                <w:rFonts w:ascii="宋体" w:hAnsi="宋体" w:cs="Arial" w:hint="eastAsia"/>
                <w:b/>
                <w:bCs/>
                <w:sz w:val="18"/>
                <w:szCs w:val="18"/>
              </w:rPr>
              <w:t>备注</w:t>
            </w:r>
          </w:p>
        </w:tc>
      </w:tr>
      <w:tr w:rsidR="003A4C69" w14:paraId="5A240A15" w14:textId="77777777" w:rsidTr="00595D57">
        <w:trPr>
          <w:jc w:val="center"/>
        </w:trPr>
        <w:tc>
          <w:tcPr>
            <w:tcW w:w="2264" w:type="dxa"/>
            <w:vMerge w:val="restart"/>
            <w:vAlign w:val="center"/>
          </w:tcPr>
          <w:p w14:paraId="5EA277EF" w14:textId="77777777" w:rsidR="003A4C69" w:rsidRDefault="003A4C69" w:rsidP="00C14F3E">
            <w:pPr>
              <w:ind w:leftChars="69" w:left="145" w:right="210" w:firstLine="420"/>
              <w:jc w:val="center"/>
            </w:pPr>
            <w:r>
              <w:rPr>
                <w:rFonts w:hint="eastAsia"/>
              </w:rPr>
              <w:t>进口代付</w:t>
            </w:r>
          </w:p>
        </w:tc>
        <w:tc>
          <w:tcPr>
            <w:tcW w:w="3578" w:type="dxa"/>
          </w:tcPr>
          <w:p w14:paraId="19DFE3CB" w14:textId="77777777" w:rsidR="003A4C69" w:rsidRDefault="003A4C69" w:rsidP="00C14F3E">
            <w:pPr>
              <w:ind w:leftChars="-23" w:left="-48" w:right="210" w:firstLineChars="0" w:firstLine="2"/>
            </w:pPr>
            <w:r>
              <w:rPr>
                <w:rFonts w:ascii="宋体" w:hAnsi="宋体" w:hint="eastAsia"/>
                <w:szCs w:val="21"/>
              </w:rPr>
              <w:t>进口</w:t>
            </w:r>
            <w:r w:rsidRPr="00F96CE3">
              <w:rPr>
                <w:rFonts w:ascii="宋体" w:hAnsi="宋体" w:hint="eastAsia"/>
                <w:szCs w:val="21"/>
              </w:rPr>
              <w:t>代付申请</w:t>
            </w:r>
          </w:p>
        </w:tc>
        <w:tc>
          <w:tcPr>
            <w:tcW w:w="2059" w:type="dxa"/>
          </w:tcPr>
          <w:p w14:paraId="3D329FAA" w14:textId="77777777" w:rsidR="003A4C69" w:rsidRDefault="003A4C69">
            <w:pPr>
              <w:ind w:firstLineChars="0" w:firstLine="0"/>
            </w:pPr>
          </w:p>
        </w:tc>
      </w:tr>
      <w:tr w:rsidR="003A4C69" w14:paraId="6195D1FC" w14:textId="77777777" w:rsidTr="00080048">
        <w:trPr>
          <w:jc w:val="center"/>
        </w:trPr>
        <w:tc>
          <w:tcPr>
            <w:tcW w:w="2264" w:type="dxa"/>
            <w:vMerge/>
          </w:tcPr>
          <w:p w14:paraId="33A3B2DA" w14:textId="77777777" w:rsidR="0018081E" w:rsidRDefault="0018081E">
            <w:pPr>
              <w:ind w:leftChars="69" w:left="145" w:right="210" w:firstLine="420"/>
              <w:jc w:val="center"/>
            </w:pPr>
          </w:p>
        </w:tc>
        <w:tc>
          <w:tcPr>
            <w:tcW w:w="3578" w:type="dxa"/>
          </w:tcPr>
          <w:p w14:paraId="2A112C43" w14:textId="77777777" w:rsidR="0018081E" w:rsidRDefault="003A4C69">
            <w:pPr>
              <w:ind w:leftChars="-23" w:left="-48" w:right="210" w:firstLineChars="0" w:firstLine="2"/>
            </w:pPr>
            <w:r>
              <w:rPr>
                <w:rFonts w:ascii="宋体" w:hAnsi="宋体" w:hint="eastAsia"/>
                <w:szCs w:val="21"/>
              </w:rPr>
              <w:t>进口代付修改/撤销</w:t>
            </w:r>
          </w:p>
        </w:tc>
        <w:tc>
          <w:tcPr>
            <w:tcW w:w="2059" w:type="dxa"/>
          </w:tcPr>
          <w:p w14:paraId="6FDBE2B9" w14:textId="77777777" w:rsidR="003A4C69" w:rsidRDefault="003A4C69">
            <w:pPr>
              <w:ind w:firstLineChars="0" w:firstLine="0"/>
            </w:pPr>
          </w:p>
        </w:tc>
      </w:tr>
      <w:tr w:rsidR="003A4C69" w14:paraId="0F652A6A" w14:textId="77777777" w:rsidTr="00080048">
        <w:trPr>
          <w:jc w:val="center"/>
        </w:trPr>
        <w:tc>
          <w:tcPr>
            <w:tcW w:w="2264" w:type="dxa"/>
            <w:vMerge/>
          </w:tcPr>
          <w:p w14:paraId="4BA59746" w14:textId="77777777" w:rsidR="0018081E" w:rsidRDefault="0018081E">
            <w:pPr>
              <w:ind w:leftChars="69" w:left="145" w:right="210" w:firstLine="420"/>
              <w:jc w:val="center"/>
            </w:pPr>
          </w:p>
        </w:tc>
        <w:tc>
          <w:tcPr>
            <w:tcW w:w="3578" w:type="dxa"/>
          </w:tcPr>
          <w:p w14:paraId="2AA93365" w14:textId="77777777" w:rsidR="0018081E" w:rsidRDefault="003A4C69">
            <w:pPr>
              <w:ind w:leftChars="-23" w:left="-48" w:right="210" w:firstLineChars="0" w:firstLine="2"/>
            </w:pPr>
            <w:r>
              <w:rPr>
                <w:rFonts w:ascii="宋体" w:hAnsi="宋体" w:hint="eastAsia"/>
                <w:szCs w:val="21"/>
              </w:rPr>
              <w:t>进口代付</w:t>
            </w:r>
            <w:r w:rsidRPr="00F96CE3">
              <w:rPr>
                <w:rFonts w:ascii="宋体" w:hAnsi="宋体" w:hint="eastAsia"/>
                <w:szCs w:val="21"/>
              </w:rPr>
              <w:t>确认</w:t>
            </w:r>
            <w:r w:rsidR="00FD0D69">
              <w:rPr>
                <w:rFonts w:ascii="宋体" w:hAnsi="宋体" w:hint="eastAsia"/>
                <w:szCs w:val="21"/>
              </w:rPr>
              <w:t>/拒绝</w:t>
            </w:r>
          </w:p>
        </w:tc>
        <w:tc>
          <w:tcPr>
            <w:tcW w:w="2059" w:type="dxa"/>
          </w:tcPr>
          <w:p w14:paraId="382570CD" w14:textId="77777777" w:rsidR="003A4C69" w:rsidRDefault="003A4C69">
            <w:pPr>
              <w:ind w:firstLineChars="0" w:firstLine="0"/>
            </w:pPr>
          </w:p>
        </w:tc>
      </w:tr>
      <w:tr w:rsidR="003A4C69" w14:paraId="1F41434E" w14:textId="77777777" w:rsidTr="00080048">
        <w:trPr>
          <w:jc w:val="center"/>
        </w:trPr>
        <w:tc>
          <w:tcPr>
            <w:tcW w:w="2264" w:type="dxa"/>
            <w:vMerge/>
          </w:tcPr>
          <w:p w14:paraId="3718D1FD" w14:textId="77777777" w:rsidR="0018081E" w:rsidRDefault="0018081E">
            <w:pPr>
              <w:ind w:leftChars="69" w:left="145" w:right="210" w:firstLine="420"/>
              <w:jc w:val="center"/>
            </w:pPr>
          </w:p>
        </w:tc>
        <w:tc>
          <w:tcPr>
            <w:tcW w:w="3578" w:type="dxa"/>
          </w:tcPr>
          <w:p w14:paraId="4E3CBA90" w14:textId="77777777" w:rsidR="0018081E" w:rsidRDefault="003A4C69">
            <w:pPr>
              <w:ind w:leftChars="-23" w:left="-48" w:right="210" w:firstLineChars="0" w:firstLine="2"/>
            </w:pPr>
            <w:r>
              <w:rPr>
                <w:rFonts w:ascii="宋体" w:hAnsi="宋体" w:hint="eastAsia"/>
                <w:szCs w:val="21"/>
              </w:rPr>
              <w:t>进口</w:t>
            </w:r>
            <w:r w:rsidRPr="00F96CE3">
              <w:rPr>
                <w:rFonts w:ascii="宋体" w:hAnsi="宋体" w:hint="eastAsia"/>
                <w:szCs w:val="21"/>
              </w:rPr>
              <w:t>代付</w:t>
            </w:r>
            <w:r>
              <w:rPr>
                <w:rFonts w:ascii="宋体" w:hAnsi="宋体" w:hint="eastAsia"/>
                <w:szCs w:val="21"/>
              </w:rPr>
              <w:t>发放</w:t>
            </w:r>
          </w:p>
        </w:tc>
        <w:tc>
          <w:tcPr>
            <w:tcW w:w="2059" w:type="dxa"/>
          </w:tcPr>
          <w:p w14:paraId="0ACE167C" w14:textId="77777777" w:rsidR="003A4C69" w:rsidRDefault="003A4C69">
            <w:pPr>
              <w:ind w:firstLineChars="0" w:firstLine="0"/>
            </w:pPr>
          </w:p>
        </w:tc>
      </w:tr>
      <w:tr w:rsidR="003A4C69" w14:paraId="6EBA9F3A" w14:textId="77777777" w:rsidTr="00080048">
        <w:trPr>
          <w:jc w:val="center"/>
        </w:trPr>
        <w:tc>
          <w:tcPr>
            <w:tcW w:w="2264" w:type="dxa"/>
            <w:vMerge/>
          </w:tcPr>
          <w:p w14:paraId="25BFB9EA" w14:textId="77777777" w:rsidR="0018081E" w:rsidRDefault="0018081E">
            <w:pPr>
              <w:ind w:leftChars="69" w:left="145" w:right="210" w:firstLineChars="0" w:firstLine="0"/>
            </w:pPr>
          </w:p>
        </w:tc>
        <w:tc>
          <w:tcPr>
            <w:tcW w:w="3578" w:type="dxa"/>
            <w:tcBorders>
              <w:top w:val="single" w:sz="4" w:space="0" w:color="auto"/>
              <w:bottom w:val="single" w:sz="4" w:space="0" w:color="auto"/>
              <w:right w:val="single" w:sz="4" w:space="0" w:color="auto"/>
            </w:tcBorders>
          </w:tcPr>
          <w:p w14:paraId="474C10C9" w14:textId="77777777" w:rsidR="0018081E" w:rsidRDefault="003A4C69">
            <w:pPr>
              <w:ind w:leftChars="-23" w:left="-48" w:right="210" w:firstLineChars="0" w:firstLine="2"/>
            </w:pPr>
            <w:r>
              <w:rPr>
                <w:rFonts w:ascii="宋体" w:hAnsi="宋体" w:hint="eastAsia"/>
                <w:szCs w:val="21"/>
              </w:rPr>
              <w:t>进口代付归还同业</w:t>
            </w:r>
          </w:p>
        </w:tc>
        <w:tc>
          <w:tcPr>
            <w:tcW w:w="2059" w:type="dxa"/>
            <w:tcBorders>
              <w:top w:val="single" w:sz="4" w:space="0" w:color="auto"/>
              <w:left w:val="single" w:sz="4" w:space="0" w:color="auto"/>
              <w:bottom w:val="single" w:sz="4" w:space="0" w:color="auto"/>
              <w:right w:val="single" w:sz="4" w:space="0" w:color="auto"/>
            </w:tcBorders>
          </w:tcPr>
          <w:p w14:paraId="4C2CD37F" w14:textId="77777777" w:rsidR="003A4C69" w:rsidRDefault="003A4C69">
            <w:pPr>
              <w:ind w:firstLineChars="0" w:firstLine="0"/>
            </w:pPr>
          </w:p>
        </w:tc>
      </w:tr>
    </w:tbl>
    <w:p w14:paraId="087B6A16" w14:textId="77777777" w:rsidR="0053431A" w:rsidRDefault="00FC06E7" w:rsidP="009F262C">
      <w:pPr>
        <w:pStyle w:val="2"/>
        <w:ind w:left="0"/>
      </w:pPr>
      <w:bookmarkStart w:id="16" w:name="_Toc392665920"/>
      <w:bookmarkStart w:id="17" w:name="_Toc393110935"/>
      <w:bookmarkStart w:id="18" w:name="_Toc399282853"/>
      <w:r w:rsidRPr="00F51BFA">
        <w:rPr>
          <w:rFonts w:hint="eastAsia"/>
        </w:rPr>
        <w:t>界面要素定义</w:t>
      </w:r>
      <w:bookmarkEnd w:id="16"/>
      <w:bookmarkEnd w:id="17"/>
      <w:bookmarkEnd w:id="18"/>
    </w:p>
    <w:p w14:paraId="01A184C5" w14:textId="77777777" w:rsidR="0053431A" w:rsidRDefault="00925CDB" w:rsidP="009F262C">
      <w:pPr>
        <w:pStyle w:val="3"/>
        <w:ind w:left="0"/>
      </w:pPr>
      <w:bookmarkStart w:id="19" w:name="_Toc392665921"/>
      <w:bookmarkStart w:id="20" w:name="_Toc393110936"/>
      <w:bookmarkStart w:id="21" w:name="_Toc399282854"/>
      <w:r w:rsidRPr="00E13008">
        <w:rPr>
          <w:rFonts w:hint="eastAsia"/>
        </w:rPr>
        <w:t>输入项字段类型说明</w:t>
      </w:r>
      <w:bookmarkEnd w:id="19"/>
      <w:bookmarkEnd w:id="20"/>
      <w:bookmarkEnd w:id="21"/>
    </w:p>
    <w:p w14:paraId="2C6F2494"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V(n)   表示字符型，其中N表示字符长度</w:t>
      </w:r>
    </w:p>
    <w:p w14:paraId="3EDAFF49"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N(n，m) 表示数字类型,其中n表示总长度,m 表示保留小数位数</w:t>
      </w:r>
    </w:p>
    <w:p w14:paraId="7280575D"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D      表示日期型，日期格式统一为‘YYYY-MM-DD</w:t>
      </w:r>
      <w:r>
        <w:rPr>
          <w:rFonts w:ascii="宋体" w:hAnsi="宋体" w:cs="Calibri"/>
          <w:kern w:val="0"/>
          <w:szCs w:val="21"/>
        </w:rPr>
        <w:t>’</w:t>
      </w:r>
    </w:p>
    <w:p w14:paraId="40A48A04"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T      表示日期时间，格式为‘YYYY-MM-DD HH:MM:SS</w:t>
      </w:r>
      <w:r>
        <w:rPr>
          <w:rFonts w:ascii="宋体" w:hAnsi="宋体" w:cs="Calibri"/>
          <w:kern w:val="0"/>
          <w:szCs w:val="21"/>
        </w:rPr>
        <w:t>’</w:t>
      </w:r>
    </w:p>
    <w:p w14:paraId="034F7F6B" w14:textId="77777777" w:rsidR="00925CDB" w:rsidRDefault="00925CDB" w:rsidP="00925CDB">
      <w:pPr>
        <w:ind w:firstLine="420"/>
        <w:rPr>
          <w:rFonts w:ascii="宋体" w:hAnsi="宋体" w:cs="Calibri"/>
          <w:kern w:val="0"/>
          <w:szCs w:val="21"/>
        </w:rPr>
      </w:pPr>
    </w:p>
    <w:p w14:paraId="1BD7D5AF"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常用字段定义标准：</w:t>
      </w:r>
    </w:p>
    <w:tbl>
      <w:tblPr>
        <w:tblW w:w="6095"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297"/>
        <w:gridCol w:w="1231"/>
      </w:tblGrid>
      <w:tr w:rsidR="00925CDB" w14:paraId="0D72EB32" w14:textId="77777777" w:rsidTr="00D968A0">
        <w:trPr>
          <w:trHeight w:val="691"/>
        </w:trPr>
        <w:tc>
          <w:tcPr>
            <w:tcW w:w="567" w:type="dxa"/>
          </w:tcPr>
          <w:p w14:paraId="422D5BB0"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序号</w:t>
            </w:r>
          </w:p>
        </w:tc>
        <w:tc>
          <w:tcPr>
            <w:tcW w:w="4297" w:type="dxa"/>
          </w:tcPr>
          <w:p w14:paraId="612359DC"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业务字段类型描述</w:t>
            </w:r>
          </w:p>
        </w:tc>
        <w:tc>
          <w:tcPr>
            <w:tcW w:w="1231" w:type="dxa"/>
          </w:tcPr>
          <w:p w14:paraId="243B2E7B"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定义长度</w:t>
            </w:r>
          </w:p>
        </w:tc>
      </w:tr>
      <w:tr w:rsidR="00925CDB" w14:paraId="5544F6E5" w14:textId="77777777" w:rsidTr="00865655">
        <w:tc>
          <w:tcPr>
            <w:tcW w:w="567" w:type="dxa"/>
          </w:tcPr>
          <w:p w14:paraId="0CB58DB9"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2C0A9A4C"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名称</w:t>
            </w:r>
          </w:p>
        </w:tc>
        <w:tc>
          <w:tcPr>
            <w:tcW w:w="1231" w:type="dxa"/>
          </w:tcPr>
          <w:p w14:paraId="2DCE0FE8"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 xml:space="preserve"> V(100)</w:t>
            </w:r>
          </w:p>
        </w:tc>
      </w:tr>
      <w:tr w:rsidR="00925CDB" w14:paraId="13144EDC" w14:textId="77777777" w:rsidTr="00865655">
        <w:tc>
          <w:tcPr>
            <w:tcW w:w="567" w:type="dxa"/>
          </w:tcPr>
          <w:p w14:paraId="51C09132"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638F1B7B"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地址</w:t>
            </w:r>
          </w:p>
        </w:tc>
        <w:tc>
          <w:tcPr>
            <w:tcW w:w="1231" w:type="dxa"/>
          </w:tcPr>
          <w:p w14:paraId="041E223E"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 xml:space="preserve"> V(100)</w:t>
            </w:r>
          </w:p>
        </w:tc>
      </w:tr>
      <w:tr w:rsidR="00925CDB" w14:paraId="3AB183D5" w14:textId="77777777" w:rsidTr="00865655">
        <w:tc>
          <w:tcPr>
            <w:tcW w:w="567" w:type="dxa"/>
          </w:tcPr>
          <w:p w14:paraId="0D221974"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70372E36"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名称地址</w:t>
            </w:r>
          </w:p>
        </w:tc>
        <w:tc>
          <w:tcPr>
            <w:tcW w:w="1231" w:type="dxa"/>
          </w:tcPr>
          <w:p w14:paraId="0FF4BADE"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V(200)</w:t>
            </w:r>
          </w:p>
        </w:tc>
      </w:tr>
      <w:tr w:rsidR="00925CDB" w14:paraId="211247D4" w14:textId="77777777" w:rsidTr="00865655">
        <w:tc>
          <w:tcPr>
            <w:tcW w:w="567" w:type="dxa"/>
          </w:tcPr>
          <w:p w14:paraId="471B4A29"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7CF8E12E"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账号</w:t>
            </w:r>
          </w:p>
        </w:tc>
        <w:tc>
          <w:tcPr>
            <w:tcW w:w="1231" w:type="dxa"/>
          </w:tcPr>
          <w:p w14:paraId="72E39D31"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V(34)</w:t>
            </w:r>
          </w:p>
        </w:tc>
      </w:tr>
      <w:tr w:rsidR="00925CDB" w14:paraId="0E2E8BBD" w14:textId="77777777" w:rsidTr="00865655">
        <w:tc>
          <w:tcPr>
            <w:tcW w:w="567" w:type="dxa"/>
          </w:tcPr>
          <w:p w14:paraId="555A6090"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07375845"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核心客户号</w:t>
            </w:r>
          </w:p>
        </w:tc>
        <w:tc>
          <w:tcPr>
            <w:tcW w:w="1231" w:type="dxa"/>
          </w:tcPr>
          <w:p w14:paraId="71420E61"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V(32)</w:t>
            </w:r>
          </w:p>
        </w:tc>
      </w:tr>
      <w:tr w:rsidR="00925CDB" w14:paraId="65EDAEE7" w14:textId="77777777" w:rsidTr="00865655">
        <w:tc>
          <w:tcPr>
            <w:tcW w:w="567" w:type="dxa"/>
          </w:tcPr>
          <w:p w14:paraId="2AB385BD"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441E605A"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 xml:space="preserve">国结产生的业务编号 </w:t>
            </w:r>
          </w:p>
        </w:tc>
        <w:tc>
          <w:tcPr>
            <w:tcW w:w="1231" w:type="dxa"/>
          </w:tcPr>
          <w:p w14:paraId="5C633B7A"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V(16)</w:t>
            </w:r>
          </w:p>
        </w:tc>
      </w:tr>
      <w:tr w:rsidR="00925CDB" w14:paraId="45BD4DA9" w14:textId="77777777" w:rsidTr="00865655">
        <w:tc>
          <w:tcPr>
            <w:tcW w:w="567" w:type="dxa"/>
          </w:tcPr>
          <w:p w14:paraId="6A5BD039"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5F5001A8"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外围系统编曲号或合同号</w:t>
            </w:r>
          </w:p>
        </w:tc>
        <w:tc>
          <w:tcPr>
            <w:tcW w:w="1231" w:type="dxa"/>
          </w:tcPr>
          <w:p w14:paraId="1B5C79E7"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V(32)</w:t>
            </w:r>
          </w:p>
        </w:tc>
      </w:tr>
      <w:tr w:rsidR="00925CDB" w14:paraId="313F04F3" w14:textId="77777777" w:rsidTr="00865655">
        <w:tc>
          <w:tcPr>
            <w:tcW w:w="567" w:type="dxa"/>
          </w:tcPr>
          <w:p w14:paraId="0A5935D2"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1B728292"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是与否等简单下拉列表值,统一定义为三位长度，便于后续扩展</w:t>
            </w:r>
          </w:p>
        </w:tc>
        <w:tc>
          <w:tcPr>
            <w:tcW w:w="1231" w:type="dxa"/>
          </w:tcPr>
          <w:p w14:paraId="1307E73F"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V(3)</w:t>
            </w:r>
          </w:p>
        </w:tc>
      </w:tr>
      <w:tr w:rsidR="00925CDB" w14:paraId="6CC95468" w14:textId="77777777" w:rsidTr="00865655">
        <w:tc>
          <w:tcPr>
            <w:tcW w:w="567" w:type="dxa"/>
          </w:tcPr>
          <w:p w14:paraId="59ADA66F"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75D6C717"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币种,国家号码</w:t>
            </w:r>
          </w:p>
        </w:tc>
        <w:tc>
          <w:tcPr>
            <w:tcW w:w="1231" w:type="dxa"/>
          </w:tcPr>
          <w:p w14:paraId="4BA0A43B"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V(3)</w:t>
            </w:r>
          </w:p>
        </w:tc>
      </w:tr>
      <w:tr w:rsidR="00925CDB" w14:paraId="022F0E64" w14:textId="77777777" w:rsidTr="00865655">
        <w:tc>
          <w:tcPr>
            <w:tcW w:w="567" w:type="dxa"/>
          </w:tcPr>
          <w:p w14:paraId="02B805FB"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68CA2CBF"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手机，电话号，传真号</w:t>
            </w:r>
          </w:p>
        </w:tc>
        <w:tc>
          <w:tcPr>
            <w:tcW w:w="1231" w:type="dxa"/>
          </w:tcPr>
          <w:p w14:paraId="2F238EEE"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V(40)</w:t>
            </w:r>
          </w:p>
        </w:tc>
      </w:tr>
      <w:tr w:rsidR="00925CDB" w14:paraId="6A0A772F" w14:textId="77777777" w:rsidTr="00865655">
        <w:tc>
          <w:tcPr>
            <w:tcW w:w="567" w:type="dxa"/>
          </w:tcPr>
          <w:p w14:paraId="6247C235"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75F247B7"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国结系统产生的内部编号（如银行编号， 客户编号等）</w:t>
            </w:r>
          </w:p>
        </w:tc>
        <w:tc>
          <w:tcPr>
            <w:tcW w:w="1231" w:type="dxa"/>
          </w:tcPr>
          <w:p w14:paraId="6AB62DDD"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V(10)</w:t>
            </w:r>
          </w:p>
        </w:tc>
      </w:tr>
      <w:tr w:rsidR="00925CDB" w14:paraId="348FC946" w14:textId="77777777" w:rsidTr="00865655">
        <w:tc>
          <w:tcPr>
            <w:tcW w:w="567" w:type="dxa"/>
          </w:tcPr>
          <w:p w14:paraId="2E8B489A"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306CFF75"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金额</w:t>
            </w:r>
          </w:p>
        </w:tc>
        <w:tc>
          <w:tcPr>
            <w:tcW w:w="1231" w:type="dxa"/>
          </w:tcPr>
          <w:p w14:paraId="6090F83B"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N(18,2)</w:t>
            </w:r>
          </w:p>
        </w:tc>
      </w:tr>
      <w:tr w:rsidR="00925CDB" w14:paraId="3F72CAD9" w14:textId="77777777" w:rsidTr="00865655">
        <w:tc>
          <w:tcPr>
            <w:tcW w:w="567" w:type="dxa"/>
          </w:tcPr>
          <w:p w14:paraId="0B29541B"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4B8C42D6"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汇率,利率</w:t>
            </w:r>
          </w:p>
        </w:tc>
        <w:tc>
          <w:tcPr>
            <w:tcW w:w="1231" w:type="dxa"/>
          </w:tcPr>
          <w:p w14:paraId="5EECD9F7"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N(18,8)</w:t>
            </w:r>
          </w:p>
        </w:tc>
      </w:tr>
      <w:tr w:rsidR="00925CDB" w14:paraId="41A16973" w14:textId="77777777" w:rsidTr="00865655">
        <w:tc>
          <w:tcPr>
            <w:tcW w:w="567" w:type="dxa"/>
          </w:tcPr>
          <w:p w14:paraId="31DCB2CF"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7AC49014"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所有不带时分秒的日期</w:t>
            </w:r>
          </w:p>
        </w:tc>
        <w:tc>
          <w:tcPr>
            <w:tcW w:w="1231" w:type="dxa"/>
          </w:tcPr>
          <w:p w14:paraId="61D84A25"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D</w:t>
            </w:r>
          </w:p>
        </w:tc>
      </w:tr>
      <w:tr w:rsidR="00925CDB" w14:paraId="342D18BE" w14:textId="77777777" w:rsidTr="00865655">
        <w:tc>
          <w:tcPr>
            <w:tcW w:w="567" w:type="dxa"/>
          </w:tcPr>
          <w:p w14:paraId="68572BDA" w14:textId="77777777" w:rsidR="00925CDB" w:rsidRDefault="00925CDB" w:rsidP="00D968A0">
            <w:pPr>
              <w:pStyle w:val="11"/>
              <w:numPr>
                <w:ilvl w:val="0"/>
                <w:numId w:val="14"/>
              </w:numPr>
              <w:ind w:firstLineChars="0"/>
              <w:jc w:val="left"/>
              <w:rPr>
                <w:rFonts w:ascii="宋体" w:hAnsi="宋体" w:cs="Calibri"/>
                <w:kern w:val="0"/>
                <w:szCs w:val="21"/>
              </w:rPr>
            </w:pPr>
          </w:p>
        </w:tc>
        <w:tc>
          <w:tcPr>
            <w:tcW w:w="4297" w:type="dxa"/>
          </w:tcPr>
          <w:p w14:paraId="733A4A8B" w14:textId="77777777" w:rsidR="00925CDB" w:rsidRDefault="00925CDB" w:rsidP="00D968A0">
            <w:pPr>
              <w:spacing w:line="240" w:lineRule="auto"/>
              <w:ind w:firstLineChars="0" w:firstLine="0"/>
              <w:jc w:val="left"/>
              <w:rPr>
                <w:rFonts w:ascii="宋体" w:hAnsi="宋体" w:cs="Calibri"/>
                <w:kern w:val="0"/>
                <w:szCs w:val="21"/>
              </w:rPr>
            </w:pPr>
            <w:r>
              <w:rPr>
                <w:rFonts w:ascii="宋体" w:hAnsi="宋体" w:cs="Calibri" w:hint="eastAsia"/>
                <w:kern w:val="0"/>
                <w:szCs w:val="21"/>
              </w:rPr>
              <w:t>带时分秒的日期</w:t>
            </w:r>
          </w:p>
        </w:tc>
        <w:tc>
          <w:tcPr>
            <w:tcW w:w="1231" w:type="dxa"/>
          </w:tcPr>
          <w:p w14:paraId="1E4ABC78" w14:textId="77777777" w:rsidR="00925CDB" w:rsidRDefault="00925CDB" w:rsidP="00D968A0">
            <w:pPr>
              <w:ind w:firstLineChars="0" w:firstLine="0"/>
              <w:jc w:val="left"/>
              <w:rPr>
                <w:rFonts w:ascii="宋体" w:hAnsi="宋体" w:cs="Calibri"/>
                <w:kern w:val="0"/>
                <w:szCs w:val="21"/>
              </w:rPr>
            </w:pPr>
            <w:r>
              <w:rPr>
                <w:rFonts w:ascii="宋体" w:hAnsi="宋体" w:cs="Calibri" w:hint="eastAsia"/>
                <w:kern w:val="0"/>
                <w:szCs w:val="21"/>
              </w:rPr>
              <w:t>T</w:t>
            </w:r>
          </w:p>
        </w:tc>
      </w:tr>
    </w:tbl>
    <w:p w14:paraId="411B0000" w14:textId="77777777" w:rsidR="00925CDB" w:rsidRDefault="00925CDB" w:rsidP="00925CDB">
      <w:pPr>
        <w:ind w:firstLine="420"/>
        <w:rPr>
          <w:rFonts w:ascii="宋体" w:hAnsi="宋体" w:cs="Calibri"/>
          <w:kern w:val="0"/>
          <w:szCs w:val="21"/>
        </w:rPr>
      </w:pPr>
    </w:p>
    <w:p w14:paraId="43DBC4B6" w14:textId="77777777" w:rsidR="0053431A" w:rsidRDefault="00925CDB" w:rsidP="009F262C">
      <w:pPr>
        <w:pStyle w:val="3"/>
        <w:ind w:left="0"/>
      </w:pPr>
      <w:bookmarkStart w:id="22" w:name="_Toc392665922"/>
      <w:bookmarkStart w:id="23" w:name="_Toc393110937"/>
      <w:bookmarkStart w:id="24" w:name="_Toc399282855"/>
      <w:r>
        <w:rPr>
          <w:rFonts w:hint="eastAsia"/>
        </w:rPr>
        <w:t>输入项字段</w:t>
      </w:r>
      <w:r>
        <w:rPr>
          <w:rFonts w:hint="eastAsia"/>
        </w:rPr>
        <w:t xml:space="preserve">M/O/P </w:t>
      </w:r>
      <w:r>
        <w:rPr>
          <w:rFonts w:hint="eastAsia"/>
        </w:rPr>
        <w:t>说明</w:t>
      </w:r>
      <w:bookmarkEnd w:id="22"/>
      <w:bookmarkEnd w:id="23"/>
      <w:bookmarkEnd w:id="24"/>
    </w:p>
    <w:p w14:paraId="6116433F"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M  表示必填项</w:t>
      </w:r>
    </w:p>
    <w:p w14:paraId="2E1EAC84"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O  表示选输项，即可以输入也可以不输入，如果有输入的话应该遵循字段录入规则</w:t>
      </w:r>
    </w:p>
    <w:p w14:paraId="69CD1B9E"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P  表示保护项</w:t>
      </w:r>
    </w:p>
    <w:p w14:paraId="7CA96A2A" w14:textId="77777777" w:rsidR="00925CDB" w:rsidRDefault="00925CDB" w:rsidP="00925CDB">
      <w:pPr>
        <w:ind w:firstLine="420"/>
        <w:rPr>
          <w:rFonts w:ascii="宋体" w:hAnsi="宋体" w:cs="Calibri"/>
          <w:kern w:val="0"/>
          <w:szCs w:val="21"/>
        </w:rPr>
      </w:pPr>
      <w:r>
        <w:rPr>
          <w:rFonts w:ascii="宋体" w:hAnsi="宋体" w:cs="Calibri" w:hint="eastAsia"/>
          <w:kern w:val="0"/>
          <w:szCs w:val="21"/>
        </w:rPr>
        <w:t xml:space="preserve">   MO 表示是否必需根据条件变化，当某个条件为真时必需，反之则不是必输</w:t>
      </w:r>
    </w:p>
    <w:p w14:paraId="0A5AD16F" w14:textId="77777777" w:rsidR="0053431A" w:rsidRDefault="00925CDB" w:rsidP="009F262C">
      <w:pPr>
        <w:pStyle w:val="3"/>
        <w:ind w:left="0"/>
      </w:pPr>
      <w:bookmarkStart w:id="25" w:name="_Toc392183632"/>
      <w:bookmarkStart w:id="26" w:name="_Toc392665923"/>
      <w:bookmarkStart w:id="27" w:name="_Toc393110938"/>
      <w:bookmarkStart w:id="28" w:name="_Toc399282856"/>
      <w:r w:rsidRPr="003911DB">
        <w:rPr>
          <w:rFonts w:hint="eastAsia"/>
        </w:rPr>
        <w:t>输入项字段数据来源说明</w:t>
      </w:r>
      <w:bookmarkEnd w:id="25"/>
      <w:bookmarkEnd w:id="26"/>
      <w:bookmarkEnd w:id="27"/>
      <w:bookmarkEnd w:id="28"/>
    </w:p>
    <w:p w14:paraId="592152AF" w14:textId="77777777" w:rsidR="00925CDB" w:rsidRDefault="00925CDB" w:rsidP="00C14F3E">
      <w:pPr>
        <w:ind w:leftChars="50" w:left="105" w:firstLine="420"/>
      </w:pPr>
      <w:r>
        <w:rPr>
          <w:rFonts w:hint="eastAsia"/>
        </w:rPr>
        <w:t>系统生成</w:t>
      </w:r>
      <w:r>
        <w:rPr>
          <w:rFonts w:hint="eastAsia"/>
        </w:rPr>
        <w:t xml:space="preserve">  :  </w:t>
      </w:r>
      <w:r>
        <w:rPr>
          <w:rFonts w:hint="eastAsia"/>
        </w:rPr>
        <w:t>一般适应于业务参号和</w:t>
      </w:r>
      <w:r>
        <w:rPr>
          <w:rFonts w:hint="eastAsia"/>
        </w:rPr>
        <w:t>ID</w:t>
      </w:r>
      <w:r>
        <w:rPr>
          <w:rFonts w:hint="eastAsia"/>
        </w:rPr>
        <w:t>字段</w:t>
      </w:r>
    </w:p>
    <w:p w14:paraId="6E6DE8BA" w14:textId="77777777" w:rsidR="00925CDB" w:rsidRDefault="00925CDB" w:rsidP="00C14F3E">
      <w:pPr>
        <w:ind w:leftChars="50" w:left="105" w:firstLine="420"/>
      </w:pPr>
      <w:r>
        <w:rPr>
          <w:rFonts w:hint="eastAsia"/>
        </w:rPr>
        <w:t>手工录入</w:t>
      </w:r>
      <w:r>
        <w:rPr>
          <w:rFonts w:hint="eastAsia"/>
        </w:rPr>
        <w:t xml:space="preserve">  :  </w:t>
      </w:r>
      <w:r>
        <w:rPr>
          <w:rFonts w:hint="eastAsia"/>
        </w:rPr>
        <w:t>一般适应于名称，地址，发票，金额等栏位字段</w:t>
      </w:r>
    </w:p>
    <w:p w14:paraId="098609A8" w14:textId="77777777" w:rsidR="00925CDB" w:rsidRDefault="00925CDB" w:rsidP="00C14F3E">
      <w:pPr>
        <w:ind w:leftChars="50" w:left="105" w:firstLine="420"/>
      </w:pPr>
      <w:r>
        <w:rPr>
          <w:rFonts w:hint="eastAsia"/>
        </w:rPr>
        <w:t>选择</w:t>
      </w:r>
      <w:r>
        <w:rPr>
          <w:rFonts w:hint="eastAsia"/>
        </w:rPr>
        <w:t xml:space="preserve">      :  </w:t>
      </w:r>
      <w:r>
        <w:rPr>
          <w:rFonts w:hint="eastAsia"/>
        </w:rPr>
        <w:t>一般适应于下拉列表选择或</w:t>
      </w:r>
      <w:r>
        <w:rPr>
          <w:rFonts w:hint="eastAsia"/>
        </w:rPr>
        <w:t>RADIO,CHECKBOX</w:t>
      </w:r>
      <w:r>
        <w:rPr>
          <w:rFonts w:hint="eastAsia"/>
        </w:rPr>
        <w:t>等</w:t>
      </w:r>
    </w:p>
    <w:p w14:paraId="762D1CAA" w14:textId="77777777" w:rsidR="00925CDB" w:rsidRDefault="00925CDB" w:rsidP="00C14F3E">
      <w:pPr>
        <w:ind w:leftChars="50" w:left="1785" w:hangingChars="800" w:hanging="1680"/>
      </w:pPr>
      <w:r>
        <w:rPr>
          <w:rFonts w:hint="eastAsia"/>
        </w:rPr>
        <w:t>查询引入</w:t>
      </w:r>
      <w:r>
        <w:rPr>
          <w:rFonts w:hint="eastAsia"/>
        </w:rPr>
        <w:t xml:space="preserve">  :  </w:t>
      </w:r>
      <w:r>
        <w:rPr>
          <w:rFonts w:hint="eastAsia"/>
        </w:rPr>
        <w:t>一般适应于客户号码，银行</w:t>
      </w:r>
      <w:r>
        <w:rPr>
          <w:rFonts w:hint="eastAsia"/>
        </w:rPr>
        <w:t>SWIFTCODE</w:t>
      </w:r>
      <w:r>
        <w:rPr>
          <w:rFonts w:hint="eastAsia"/>
        </w:rPr>
        <w:t>等栏位的查询</w:t>
      </w:r>
      <w:r>
        <w:rPr>
          <w:rFonts w:hint="eastAsia"/>
        </w:rPr>
        <w:t>,</w:t>
      </w:r>
      <w:r>
        <w:rPr>
          <w:rFonts w:hint="eastAsia"/>
        </w:rPr>
        <w:t>即通过查询赋值</w:t>
      </w:r>
    </w:p>
    <w:p w14:paraId="3BB18D29" w14:textId="77777777" w:rsidR="0018081E" w:rsidRDefault="00925CDB">
      <w:pPr>
        <w:ind w:leftChars="50" w:left="1785" w:hangingChars="800" w:hanging="1680"/>
      </w:pPr>
      <w:r>
        <w:rPr>
          <w:rFonts w:hint="eastAsia"/>
        </w:rPr>
        <w:t>模板引入</w:t>
      </w:r>
      <w:r>
        <w:rPr>
          <w:rFonts w:hint="eastAsia"/>
        </w:rPr>
        <w:t xml:space="preserve">  :  </w:t>
      </w:r>
      <w:r>
        <w:rPr>
          <w:rFonts w:hint="eastAsia"/>
        </w:rPr>
        <w:t>一般适应于通过此栏位做模板查询引入，比如通过信用证副本号</w:t>
      </w:r>
      <w:r>
        <w:rPr>
          <w:rFonts w:hint="eastAsia"/>
        </w:rPr>
        <w:t>,</w:t>
      </w:r>
      <w:r>
        <w:rPr>
          <w:rFonts w:hint="eastAsia"/>
        </w:rPr>
        <w:t>相当于查询</w:t>
      </w:r>
    </w:p>
    <w:p w14:paraId="25812AD9" w14:textId="77777777" w:rsidR="0018081E" w:rsidRDefault="00925CDB">
      <w:pPr>
        <w:ind w:leftChars="50" w:left="1680" w:hangingChars="750" w:hanging="1575"/>
      </w:pPr>
      <w:r>
        <w:rPr>
          <w:rFonts w:hint="eastAsia"/>
        </w:rPr>
        <w:t>系统带出：一般适应于后续交易带出前述交易的一些主要栏位值，比如信用证到单交易中显示信用证金额，币种等，这些栏位一般都是保护项</w:t>
      </w:r>
      <w:r>
        <w:rPr>
          <w:rFonts w:hint="eastAsia"/>
        </w:rPr>
        <w:t>[MOP=P]</w:t>
      </w:r>
      <w:r>
        <w:rPr>
          <w:rFonts w:hint="eastAsia"/>
        </w:rPr>
        <w:t>。</w:t>
      </w:r>
    </w:p>
    <w:p w14:paraId="67558F36" w14:textId="77777777" w:rsidR="0053431A" w:rsidRDefault="00925CDB" w:rsidP="009F262C">
      <w:pPr>
        <w:pStyle w:val="3"/>
        <w:ind w:left="0"/>
      </w:pPr>
      <w:bookmarkStart w:id="29" w:name="_Toc392183633"/>
      <w:bookmarkStart w:id="30" w:name="_Toc392665924"/>
      <w:bookmarkStart w:id="31" w:name="_Toc393110939"/>
      <w:bookmarkStart w:id="32" w:name="_Toc399282857"/>
      <w:r>
        <w:rPr>
          <w:rFonts w:hint="eastAsia"/>
        </w:rPr>
        <w:t>按钮说明</w:t>
      </w:r>
      <w:bookmarkEnd w:id="29"/>
      <w:bookmarkEnd w:id="30"/>
      <w:bookmarkEnd w:id="31"/>
      <w:bookmarkEnd w:id="32"/>
    </w:p>
    <w:p w14:paraId="5863F64A" w14:textId="77777777" w:rsidR="00925CDB" w:rsidRDefault="00925CDB" w:rsidP="00925CDB">
      <w:pPr>
        <w:spacing w:line="240" w:lineRule="atLeast"/>
        <w:ind w:left="420" w:firstLine="422"/>
        <w:rPr>
          <w:b/>
          <w:szCs w:val="21"/>
        </w:rPr>
      </w:pPr>
      <w:r w:rsidRPr="00D843F3">
        <w:rPr>
          <w:rFonts w:hint="eastAsia"/>
          <w:b/>
          <w:szCs w:val="21"/>
        </w:rPr>
        <w:t>提交：</w:t>
      </w:r>
    </w:p>
    <w:p w14:paraId="0DEC4F66" w14:textId="77777777" w:rsidR="00925CDB" w:rsidRDefault="00925CDB" w:rsidP="00925CDB">
      <w:pPr>
        <w:spacing w:line="240" w:lineRule="atLeast"/>
        <w:ind w:left="420" w:firstLine="420"/>
        <w:rPr>
          <w:szCs w:val="21"/>
        </w:rPr>
      </w:pPr>
      <w:r>
        <w:rPr>
          <w:rFonts w:hint="eastAsia"/>
          <w:szCs w:val="21"/>
        </w:rPr>
        <w:t>经办时，生成业务编号，产生面函，产生报文，产生会计分录。</w:t>
      </w:r>
    </w:p>
    <w:p w14:paraId="3DAEBFB7" w14:textId="77777777" w:rsidR="00925CDB" w:rsidRDefault="00925CDB" w:rsidP="00925CDB">
      <w:pPr>
        <w:spacing w:line="240" w:lineRule="atLeast"/>
        <w:ind w:left="420" w:firstLine="420"/>
        <w:rPr>
          <w:szCs w:val="21"/>
        </w:rPr>
      </w:pPr>
      <w:r>
        <w:rPr>
          <w:rFonts w:hint="eastAsia"/>
          <w:szCs w:val="21"/>
        </w:rPr>
        <w:t>复核时，送接口数据（会计分录、报文）。</w:t>
      </w:r>
    </w:p>
    <w:p w14:paraId="73FDAA24" w14:textId="77777777" w:rsidR="00925CDB" w:rsidRPr="00F5270D" w:rsidRDefault="00925CDB" w:rsidP="00925CDB">
      <w:pPr>
        <w:spacing w:line="240" w:lineRule="atLeast"/>
        <w:ind w:left="420" w:firstLine="420"/>
        <w:rPr>
          <w:szCs w:val="21"/>
        </w:rPr>
      </w:pPr>
      <w:r>
        <w:rPr>
          <w:rFonts w:hint="eastAsia"/>
          <w:szCs w:val="21"/>
        </w:rPr>
        <w:t>提交成功后，</w:t>
      </w:r>
      <w:r w:rsidRPr="00C83E47">
        <w:rPr>
          <w:rFonts w:hint="eastAsia"/>
        </w:rPr>
        <w:t>直接显示提交成功的信息</w:t>
      </w:r>
      <w:r>
        <w:rPr>
          <w:rFonts w:hint="eastAsia"/>
        </w:rPr>
        <w:t>。</w:t>
      </w:r>
    </w:p>
    <w:p w14:paraId="65751F09" w14:textId="77777777" w:rsidR="00925CDB" w:rsidRDefault="00925CDB" w:rsidP="00925CDB">
      <w:pPr>
        <w:spacing w:line="240" w:lineRule="atLeast"/>
        <w:ind w:left="420" w:firstLine="422"/>
        <w:rPr>
          <w:b/>
          <w:szCs w:val="21"/>
        </w:rPr>
      </w:pPr>
      <w:r w:rsidRPr="00D843F3">
        <w:rPr>
          <w:rFonts w:hint="eastAsia"/>
          <w:b/>
          <w:szCs w:val="21"/>
        </w:rPr>
        <w:t>保存：</w:t>
      </w:r>
    </w:p>
    <w:p w14:paraId="59349521" w14:textId="77777777" w:rsidR="00925CDB" w:rsidRDefault="00925CDB" w:rsidP="00925CDB">
      <w:pPr>
        <w:spacing w:line="240" w:lineRule="atLeast"/>
        <w:ind w:left="420" w:firstLine="420"/>
        <w:rPr>
          <w:szCs w:val="21"/>
        </w:rPr>
      </w:pPr>
      <w:r>
        <w:rPr>
          <w:rFonts w:hint="eastAsia"/>
          <w:szCs w:val="21"/>
        </w:rPr>
        <w:t>经办和经办更在时才显示。</w:t>
      </w:r>
    </w:p>
    <w:p w14:paraId="5149EC4D" w14:textId="77777777" w:rsidR="00925CDB" w:rsidRPr="00A1085B" w:rsidRDefault="00925CDB" w:rsidP="00C14F3E">
      <w:pPr>
        <w:spacing w:line="240" w:lineRule="atLeast"/>
        <w:ind w:leftChars="200" w:left="420" w:firstLineChars="150" w:firstLine="315"/>
        <w:rPr>
          <w:szCs w:val="21"/>
        </w:rPr>
      </w:pPr>
      <w:r>
        <w:rPr>
          <w:rFonts w:hint="eastAsia"/>
          <w:szCs w:val="21"/>
        </w:rPr>
        <w:t>生成业务编号，录入数据临时保存。</w:t>
      </w:r>
    </w:p>
    <w:p w14:paraId="1BFB3398" w14:textId="77777777" w:rsidR="00925CDB" w:rsidRDefault="00925CDB" w:rsidP="00925CDB">
      <w:pPr>
        <w:spacing w:line="240" w:lineRule="atLeast"/>
        <w:ind w:left="420" w:firstLine="422"/>
        <w:rPr>
          <w:b/>
          <w:szCs w:val="21"/>
        </w:rPr>
      </w:pPr>
      <w:r w:rsidRPr="00D843F3">
        <w:rPr>
          <w:rFonts w:hint="eastAsia"/>
          <w:b/>
          <w:szCs w:val="21"/>
        </w:rPr>
        <w:t>打印查看：</w:t>
      </w:r>
    </w:p>
    <w:p w14:paraId="0EF71E18" w14:textId="77777777" w:rsidR="00925CDB" w:rsidRPr="00A1085B" w:rsidRDefault="00925CDB" w:rsidP="00925CDB">
      <w:pPr>
        <w:spacing w:line="240" w:lineRule="atLeast"/>
        <w:ind w:left="420" w:firstLine="420"/>
        <w:rPr>
          <w:szCs w:val="21"/>
        </w:rPr>
      </w:pPr>
      <w:r>
        <w:rPr>
          <w:rFonts w:hint="eastAsia"/>
          <w:szCs w:val="21"/>
        </w:rPr>
        <w:t>交易面函打印查看。</w:t>
      </w:r>
    </w:p>
    <w:p w14:paraId="394A4A52" w14:textId="77777777" w:rsidR="00925CDB" w:rsidRDefault="00925CDB" w:rsidP="00925CDB">
      <w:pPr>
        <w:spacing w:line="240" w:lineRule="atLeast"/>
        <w:ind w:left="420" w:firstLine="422"/>
        <w:rPr>
          <w:b/>
          <w:szCs w:val="21"/>
        </w:rPr>
      </w:pPr>
      <w:r w:rsidRPr="00D843F3">
        <w:rPr>
          <w:rFonts w:hint="eastAsia"/>
          <w:b/>
          <w:szCs w:val="21"/>
        </w:rPr>
        <w:t>查询：</w:t>
      </w:r>
    </w:p>
    <w:p w14:paraId="72121031" w14:textId="77777777" w:rsidR="00925CDB" w:rsidRDefault="00925CDB" w:rsidP="00925CDB">
      <w:pPr>
        <w:spacing w:line="240" w:lineRule="atLeast"/>
        <w:ind w:left="420" w:firstLine="420"/>
        <w:rPr>
          <w:szCs w:val="21"/>
        </w:rPr>
      </w:pPr>
      <w:r>
        <w:rPr>
          <w:rFonts w:hint="eastAsia"/>
          <w:szCs w:val="21"/>
        </w:rPr>
        <w:t>往报查看：交易发报内容查看。</w:t>
      </w:r>
    </w:p>
    <w:p w14:paraId="3A0410ED" w14:textId="77777777" w:rsidR="00925CDB" w:rsidRDefault="00925CDB" w:rsidP="00925CDB">
      <w:pPr>
        <w:spacing w:line="240" w:lineRule="atLeast"/>
        <w:ind w:left="420" w:firstLine="420"/>
        <w:rPr>
          <w:szCs w:val="21"/>
        </w:rPr>
      </w:pPr>
      <w:r>
        <w:rPr>
          <w:rFonts w:hint="eastAsia"/>
          <w:szCs w:val="21"/>
        </w:rPr>
        <w:t>来报查看：交易来报内容查看。</w:t>
      </w:r>
    </w:p>
    <w:p w14:paraId="490A27F1" w14:textId="77777777" w:rsidR="00925CDB" w:rsidRDefault="00925CDB" w:rsidP="00925CDB">
      <w:pPr>
        <w:spacing w:line="240" w:lineRule="atLeast"/>
        <w:ind w:left="420" w:firstLine="420"/>
        <w:rPr>
          <w:szCs w:val="21"/>
        </w:rPr>
      </w:pPr>
      <w:r>
        <w:rPr>
          <w:rFonts w:hint="eastAsia"/>
          <w:szCs w:val="21"/>
        </w:rPr>
        <w:t>账务查看：查看交易产生的账务信息。</w:t>
      </w:r>
    </w:p>
    <w:p w14:paraId="25AB2C35" w14:textId="77777777" w:rsidR="00925CDB" w:rsidRDefault="00925CDB" w:rsidP="00925CDB">
      <w:pPr>
        <w:spacing w:line="240" w:lineRule="atLeast"/>
        <w:ind w:left="420" w:firstLine="420"/>
        <w:rPr>
          <w:szCs w:val="21"/>
        </w:rPr>
      </w:pPr>
      <w:r>
        <w:rPr>
          <w:rFonts w:hint="eastAsia"/>
          <w:szCs w:val="21"/>
        </w:rPr>
        <w:t>当前余额信息查看：这笔交易的发生额和业务余额的查看。</w:t>
      </w:r>
    </w:p>
    <w:p w14:paraId="32CBB70F" w14:textId="77777777" w:rsidR="00925CDB" w:rsidRPr="00A1085B" w:rsidRDefault="00925CDB" w:rsidP="00925CDB">
      <w:pPr>
        <w:spacing w:line="240" w:lineRule="atLeast"/>
        <w:ind w:left="420" w:firstLine="420"/>
        <w:rPr>
          <w:szCs w:val="21"/>
        </w:rPr>
      </w:pPr>
      <w:r>
        <w:rPr>
          <w:rFonts w:hint="eastAsia"/>
          <w:szCs w:val="21"/>
        </w:rPr>
        <w:t>历史交易查看：查看这笔交易的其他业务流程信息。</w:t>
      </w:r>
    </w:p>
    <w:p w14:paraId="4C3A9111" w14:textId="77777777" w:rsidR="00925CDB" w:rsidRDefault="00925CDB" w:rsidP="00925CDB">
      <w:pPr>
        <w:spacing w:line="240" w:lineRule="atLeast"/>
        <w:ind w:left="420" w:firstLine="422"/>
        <w:rPr>
          <w:b/>
          <w:szCs w:val="21"/>
        </w:rPr>
      </w:pPr>
      <w:r w:rsidRPr="00D843F3">
        <w:rPr>
          <w:rFonts w:hint="eastAsia"/>
          <w:b/>
          <w:szCs w:val="21"/>
        </w:rPr>
        <w:t>附加功能：</w:t>
      </w:r>
    </w:p>
    <w:p w14:paraId="7DDC121D" w14:textId="77777777" w:rsidR="00925CDB" w:rsidRDefault="00925CDB" w:rsidP="00925CDB">
      <w:pPr>
        <w:spacing w:line="240" w:lineRule="atLeast"/>
        <w:ind w:left="420" w:firstLine="420"/>
        <w:rPr>
          <w:szCs w:val="21"/>
        </w:rPr>
      </w:pPr>
      <w:r>
        <w:rPr>
          <w:rFonts w:hint="eastAsia"/>
          <w:szCs w:val="21"/>
        </w:rPr>
        <w:t>业务模板导入：通过业务编号查询导入之前的交易来作为本次交易的模板。</w:t>
      </w:r>
    </w:p>
    <w:p w14:paraId="7EAFD3AC" w14:textId="77777777" w:rsidR="00925CDB" w:rsidRDefault="00925CDB" w:rsidP="00925CDB">
      <w:pPr>
        <w:spacing w:line="240" w:lineRule="atLeast"/>
        <w:ind w:left="420" w:firstLine="420"/>
        <w:rPr>
          <w:szCs w:val="21"/>
        </w:rPr>
      </w:pPr>
      <w:r>
        <w:rPr>
          <w:rFonts w:hint="eastAsia"/>
          <w:szCs w:val="21"/>
        </w:rPr>
        <w:t>报文模板导入：通过业务编号查询导入之前的交易来作为本次报文的模板。</w:t>
      </w:r>
    </w:p>
    <w:p w14:paraId="3A58787A" w14:textId="77777777" w:rsidR="00925CDB" w:rsidRDefault="00925CDB" w:rsidP="00925CDB">
      <w:pPr>
        <w:spacing w:line="240" w:lineRule="atLeast"/>
        <w:ind w:left="420" w:firstLine="420"/>
        <w:rPr>
          <w:szCs w:val="21"/>
        </w:rPr>
      </w:pPr>
      <w:r>
        <w:rPr>
          <w:rFonts w:hint="eastAsia"/>
          <w:szCs w:val="21"/>
        </w:rPr>
        <w:t>报文绑定：将收到的报文和当前业务绑定。</w:t>
      </w:r>
    </w:p>
    <w:p w14:paraId="6F12B80F" w14:textId="77777777" w:rsidR="00925CDB" w:rsidRDefault="00925CDB" w:rsidP="00925CDB">
      <w:pPr>
        <w:spacing w:line="240" w:lineRule="atLeast"/>
        <w:ind w:left="420" w:firstLine="420"/>
        <w:rPr>
          <w:szCs w:val="21"/>
        </w:rPr>
      </w:pPr>
      <w:r>
        <w:rPr>
          <w:rFonts w:hint="eastAsia"/>
          <w:szCs w:val="21"/>
        </w:rPr>
        <w:t>重复交易：经办完这笔交易，接着做同样的交易。</w:t>
      </w:r>
    </w:p>
    <w:p w14:paraId="3C2C0C30" w14:textId="77777777" w:rsidR="00925CDB" w:rsidRPr="00A1085B" w:rsidRDefault="00925CDB" w:rsidP="00925CDB">
      <w:pPr>
        <w:spacing w:line="240" w:lineRule="atLeast"/>
        <w:ind w:left="420" w:firstLine="420"/>
        <w:rPr>
          <w:szCs w:val="21"/>
        </w:rPr>
      </w:pPr>
      <w:r>
        <w:rPr>
          <w:rFonts w:hint="eastAsia"/>
          <w:szCs w:val="21"/>
        </w:rPr>
        <w:t>操作意见：这笔交易的备注事项。</w:t>
      </w:r>
    </w:p>
    <w:p w14:paraId="00DC6748" w14:textId="77777777" w:rsidR="00925CDB" w:rsidRDefault="00925CDB" w:rsidP="00925CDB">
      <w:pPr>
        <w:spacing w:line="240" w:lineRule="atLeast"/>
        <w:ind w:left="420" w:firstLine="422"/>
        <w:rPr>
          <w:b/>
          <w:szCs w:val="21"/>
        </w:rPr>
      </w:pPr>
      <w:r w:rsidRPr="00D843F3">
        <w:rPr>
          <w:rFonts w:hint="eastAsia"/>
          <w:b/>
          <w:szCs w:val="21"/>
        </w:rPr>
        <w:t>取消：</w:t>
      </w:r>
    </w:p>
    <w:p w14:paraId="2272E078" w14:textId="77777777" w:rsidR="00925CDB" w:rsidRDefault="00925CDB" w:rsidP="00925CDB">
      <w:pPr>
        <w:spacing w:line="240" w:lineRule="atLeast"/>
        <w:ind w:left="420" w:firstLine="420"/>
        <w:rPr>
          <w:szCs w:val="21"/>
        </w:rPr>
      </w:pPr>
      <w:r>
        <w:rPr>
          <w:rFonts w:hint="eastAsia"/>
          <w:szCs w:val="21"/>
        </w:rPr>
        <w:t>手工发起时，有临时保存的时候，弹出取消原因画面；否则关闭本画面，返回主菜单画面。</w:t>
      </w:r>
    </w:p>
    <w:p w14:paraId="2C1A0E9F" w14:textId="77777777" w:rsidR="00925CDB" w:rsidRPr="00A1085B" w:rsidRDefault="00925CDB" w:rsidP="00925CDB">
      <w:pPr>
        <w:spacing w:line="240" w:lineRule="atLeast"/>
        <w:ind w:left="420" w:firstLine="420"/>
        <w:rPr>
          <w:szCs w:val="21"/>
        </w:rPr>
      </w:pPr>
      <w:r>
        <w:rPr>
          <w:rFonts w:hint="eastAsia"/>
          <w:szCs w:val="21"/>
        </w:rPr>
        <w:t>信贷发起时，弹出取消原因画面。输入取消原因点确定后，将取消信息反馈给信贷系统。</w:t>
      </w:r>
    </w:p>
    <w:p w14:paraId="7EAFC37C" w14:textId="77777777" w:rsidR="00925CDB" w:rsidRDefault="00925CDB" w:rsidP="00925CDB">
      <w:pPr>
        <w:spacing w:line="240" w:lineRule="atLeast"/>
        <w:ind w:left="420" w:firstLine="422"/>
        <w:rPr>
          <w:b/>
          <w:szCs w:val="21"/>
        </w:rPr>
      </w:pPr>
      <w:r w:rsidRPr="00D843F3">
        <w:rPr>
          <w:rFonts w:hint="eastAsia"/>
          <w:b/>
          <w:szCs w:val="21"/>
        </w:rPr>
        <w:t>返回：</w:t>
      </w:r>
    </w:p>
    <w:p w14:paraId="37EB6CD0" w14:textId="77777777" w:rsidR="00925CDB" w:rsidRDefault="00925CDB" w:rsidP="00925CDB">
      <w:pPr>
        <w:spacing w:line="240" w:lineRule="atLeast"/>
        <w:ind w:firstLine="420"/>
        <w:rPr>
          <w:szCs w:val="21"/>
        </w:rPr>
      </w:pPr>
      <w:r>
        <w:rPr>
          <w:rFonts w:hint="eastAsia"/>
          <w:szCs w:val="21"/>
        </w:rPr>
        <w:t>关闭本画面，返回主菜单画面。</w:t>
      </w:r>
    </w:p>
    <w:p w14:paraId="5DBA3410" w14:textId="77777777" w:rsidR="0053431A" w:rsidRDefault="00610C6C" w:rsidP="009F262C">
      <w:pPr>
        <w:pStyle w:val="2"/>
        <w:ind w:left="0"/>
      </w:pPr>
      <w:bookmarkStart w:id="33" w:name="_Toc392183634"/>
      <w:bookmarkStart w:id="34" w:name="_Toc392665927"/>
      <w:bookmarkStart w:id="35" w:name="_Toc393110941"/>
      <w:bookmarkStart w:id="36" w:name="_Toc399282858"/>
      <w:r w:rsidRPr="00A924AB">
        <w:rPr>
          <w:rFonts w:hint="eastAsia"/>
        </w:rPr>
        <w:t>参数说明</w:t>
      </w:r>
      <w:bookmarkEnd w:id="33"/>
      <w:bookmarkEnd w:id="34"/>
      <w:bookmarkEnd w:id="35"/>
      <w:bookmarkEnd w:id="36"/>
    </w:p>
    <w:p w14:paraId="4B6C351C" w14:textId="77777777" w:rsidR="0053431A" w:rsidRDefault="00153E94" w:rsidP="009F262C">
      <w:pPr>
        <w:pStyle w:val="3"/>
        <w:ind w:left="0"/>
      </w:pPr>
      <w:bookmarkStart w:id="37" w:name="_Toc395102587"/>
      <w:bookmarkStart w:id="38" w:name="_Toc395102588"/>
      <w:bookmarkStart w:id="39" w:name="_Toc395102589"/>
      <w:bookmarkStart w:id="40" w:name="_Toc395102590"/>
      <w:bookmarkStart w:id="41" w:name="_Toc395102591"/>
      <w:bookmarkStart w:id="42" w:name="_Toc395102592"/>
      <w:bookmarkStart w:id="43" w:name="_Toc395102593"/>
      <w:bookmarkStart w:id="44" w:name="_Toc395102594"/>
      <w:bookmarkStart w:id="45" w:name="_Toc395102595"/>
      <w:bookmarkStart w:id="46" w:name="_Toc395102596"/>
      <w:bookmarkStart w:id="47" w:name="_Toc393111903"/>
      <w:bookmarkStart w:id="48" w:name="_Toc399282859"/>
      <w:bookmarkEnd w:id="37"/>
      <w:bookmarkEnd w:id="38"/>
      <w:bookmarkEnd w:id="39"/>
      <w:bookmarkEnd w:id="40"/>
      <w:bookmarkEnd w:id="41"/>
      <w:bookmarkEnd w:id="42"/>
      <w:bookmarkEnd w:id="43"/>
      <w:bookmarkEnd w:id="44"/>
      <w:bookmarkEnd w:id="45"/>
      <w:bookmarkEnd w:id="46"/>
      <w:r w:rsidRPr="00A4070C">
        <w:rPr>
          <w:rFonts w:hint="eastAsia"/>
        </w:rPr>
        <w:t>币种</w:t>
      </w:r>
      <w:bookmarkEnd w:id="47"/>
      <w:bookmarkEnd w:id="48"/>
    </w:p>
    <w:p w14:paraId="113E5136" w14:textId="77777777" w:rsidR="0053431A" w:rsidRDefault="00153E94" w:rsidP="009F262C">
      <w:pPr>
        <w:spacing w:line="240" w:lineRule="atLeast"/>
        <w:ind w:leftChars="200" w:left="420" w:firstLine="420"/>
        <w:rPr>
          <w:rFonts w:ascii="宋体" w:hAnsi="宋体" w:cs="Calibri"/>
          <w:kern w:val="0"/>
          <w:szCs w:val="21"/>
        </w:rPr>
      </w:pPr>
      <w:r w:rsidRPr="00A4070C">
        <w:rPr>
          <w:rFonts w:ascii="宋体" w:hAnsi="宋体" w:cs="Calibri"/>
          <w:kern w:val="0"/>
          <w:szCs w:val="21"/>
        </w:rPr>
        <w:t>USD</w:t>
      </w:r>
    </w:p>
    <w:p w14:paraId="1EBE3686" w14:textId="77777777" w:rsidR="0053431A" w:rsidRDefault="00153E94" w:rsidP="009F262C">
      <w:pPr>
        <w:spacing w:line="240" w:lineRule="atLeast"/>
        <w:ind w:leftChars="200" w:left="420" w:firstLine="420"/>
        <w:rPr>
          <w:rFonts w:ascii="宋体" w:hAnsi="宋体" w:cs="Calibri"/>
          <w:kern w:val="0"/>
          <w:szCs w:val="21"/>
        </w:rPr>
      </w:pPr>
      <w:r w:rsidRPr="00A4070C">
        <w:rPr>
          <w:rFonts w:ascii="宋体" w:hAnsi="宋体" w:cs="Calibri"/>
          <w:kern w:val="0"/>
          <w:szCs w:val="21"/>
        </w:rPr>
        <w:t>SGD</w:t>
      </w:r>
    </w:p>
    <w:p w14:paraId="023E651C" w14:textId="77777777" w:rsidR="0053431A" w:rsidRDefault="00153E94" w:rsidP="009F262C">
      <w:pPr>
        <w:spacing w:line="240" w:lineRule="atLeast"/>
        <w:ind w:leftChars="200" w:left="420" w:firstLine="420"/>
        <w:rPr>
          <w:rFonts w:ascii="宋体" w:hAnsi="宋体" w:cs="Calibri"/>
          <w:kern w:val="0"/>
          <w:szCs w:val="21"/>
        </w:rPr>
      </w:pPr>
      <w:r w:rsidRPr="00A4070C">
        <w:rPr>
          <w:rFonts w:ascii="宋体" w:hAnsi="宋体" w:cs="Calibri"/>
          <w:kern w:val="0"/>
          <w:szCs w:val="21"/>
        </w:rPr>
        <w:t>JPY</w:t>
      </w:r>
    </w:p>
    <w:p w14:paraId="2EB9A004" w14:textId="77777777" w:rsidR="0053431A" w:rsidRDefault="00153E94" w:rsidP="009F262C">
      <w:pPr>
        <w:spacing w:line="240" w:lineRule="atLeast"/>
        <w:ind w:leftChars="200" w:left="420" w:firstLine="420"/>
        <w:rPr>
          <w:rFonts w:ascii="宋体" w:hAnsi="宋体" w:cs="Calibri"/>
          <w:kern w:val="0"/>
          <w:szCs w:val="21"/>
        </w:rPr>
      </w:pPr>
      <w:r w:rsidRPr="00A4070C">
        <w:rPr>
          <w:rFonts w:ascii="宋体" w:hAnsi="宋体" w:cs="Calibri"/>
          <w:kern w:val="0"/>
          <w:szCs w:val="21"/>
        </w:rPr>
        <w:t>HKD</w:t>
      </w:r>
    </w:p>
    <w:p w14:paraId="223C7FD1" w14:textId="77777777" w:rsidR="0053431A" w:rsidRDefault="00153E94" w:rsidP="009F262C">
      <w:pPr>
        <w:spacing w:line="240" w:lineRule="atLeast"/>
        <w:ind w:leftChars="200" w:left="420" w:firstLine="420"/>
        <w:rPr>
          <w:rFonts w:ascii="宋体" w:hAnsi="宋体" w:cs="Calibri"/>
          <w:kern w:val="0"/>
          <w:szCs w:val="21"/>
        </w:rPr>
      </w:pPr>
      <w:r w:rsidRPr="00A4070C">
        <w:rPr>
          <w:rFonts w:ascii="宋体" w:hAnsi="宋体" w:cs="Calibri"/>
          <w:kern w:val="0"/>
          <w:szCs w:val="21"/>
        </w:rPr>
        <w:t>GBP</w:t>
      </w:r>
    </w:p>
    <w:p w14:paraId="06002E8D" w14:textId="77777777" w:rsidR="0053431A" w:rsidRDefault="00153E94" w:rsidP="009F262C">
      <w:pPr>
        <w:spacing w:line="240" w:lineRule="atLeast"/>
        <w:ind w:leftChars="200" w:left="420" w:firstLine="420"/>
        <w:rPr>
          <w:rFonts w:ascii="宋体" w:hAnsi="宋体" w:cs="Calibri"/>
          <w:kern w:val="0"/>
          <w:szCs w:val="21"/>
        </w:rPr>
      </w:pPr>
      <w:r w:rsidRPr="00A4070C">
        <w:rPr>
          <w:rFonts w:ascii="宋体" w:hAnsi="宋体" w:cs="Calibri"/>
          <w:kern w:val="0"/>
          <w:szCs w:val="21"/>
        </w:rPr>
        <w:t>CNY</w:t>
      </w:r>
    </w:p>
    <w:p w14:paraId="50067E7C" w14:textId="77777777" w:rsidR="0053431A" w:rsidRDefault="00153E94" w:rsidP="009F262C">
      <w:pPr>
        <w:spacing w:line="240" w:lineRule="atLeast"/>
        <w:ind w:leftChars="200" w:left="420" w:firstLine="420"/>
        <w:rPr>
          <w:rFonts w:ascii="宋体" w:hAnsi="宋体" w:cs="Calibri"/>
          <w:kern w:val="0"/>
          <w:szCs w:val="21"/>
        </w:rPr>
      </w:pPr>
      <w:r w:rsidRPr="00A4070C">
        <w:rPr>
          <w:rFonts w:ascii="宋体" w:hAnsi="宋体" w:cs="Calibri"/>
          <w:kern w:val="0"/>
          <w:szCs w:val="21"/>
        </w:rPr>
        <w:t>EUR</w:t>
      </w:r>
    </w:p>
    <w:p w14:paraId="242F3BC8" w14:textId="77777777" w:rsidR="0053431A" w:rsidRDefault="00153E94" w:rsidP="009F262C">
      <w:pPr>
        <w:spacing w:line="240" w:lineRule="atLeast"/>
        <w:ind w:left="620" w:firstLineChars="0" w:firstLine="220"/>
      </w:pPr>
      <w:r w:rsidRPr="00A4070C">
        <w:rPr>
          <w:rFonts w:ascii="宋体" w:hAnsi="宋体" w:cs="Calibri"/>
          <w:kern w:val="0"/>
          <w:szCs w:val="21"/>
        </w:rPr>
        <w:t>AUD</w:t>
      </w:r>
    </w:p>
    <w:p w14:paraId="43152E3D" w14:textId="77777777" w:rsidR="0053431A" w:rsidRDefault="00610C6C" w:rsidP="009F262C">
      <w:pPr>
        <w:pStyle w:val="2"/>
        <w:ind w:left="0"/>
      </w:pPr>
      <w:bookmarkStart w:id="49" w:name="_Toc392183641"/>
      <w:bookmarkStart w:id="50" w:name="_Toc392665934"/>
      <w:bookmarkStart w:id="51" w:name="_Toc393110951"/>
      <w:bookmarkStart w:id="52" w:name="_Toc399282860"/>
      <w:bookmarkStart w:id="53" w:name="_Toc214940417"/>
      <w:bookmarkStart w:id="54" w:name="_Toc215479083"/>
      <w:bookmarkStart w:id="55" w:name="_Toc247026352"/>
      <w:bookmarkStart w:id="56" w:name="_Toc247026877"/>
      <w:bookmarkStart w:id="57" w:name="_Toc247027454"/>
      <w:bookmarkStart w:id="58" w:name="_Toc309052316"/>
      <w:bookmarkStart w:id="59" w:name="_Toc312619428"/>
      <w:r>
        <w:rPr>
          <w:rFonts w:hint="eastAsia"/>
        </w:rPr>
        <w:t>收费标准</w:t>
      </w:r>
      <w:bookmarkEnd w:id="49"/>
      <w:bookmarkEnd w:id="50"/>
      <w:bookmarkEnd w:id="51"/>
      <w:bookmarkEnd w:id="52"/>
    </w:p>
    <w:p w14:paraId="1E9BB80C" w14:textId="77777777" w:rsidR="0053431A" w:rsidRDefault="00E85C7B" w:rsidP="009F262C">
      <w:pPr>
        <w:pStyle w:val="3"/>
        <w:ind w:left="0"/>
      </w:pPr>
      <w:bookmarkStart w:id="60" w:name="_Toc392183642"/>
      <w:bookmarkStart w:id="61" w:name="_Toc393113023"/>
      <w:bookmarkStart w:id="62" w:name="_Toc399282861"/>
      <w:r>
        <w:rPr>
          <w:rFonts w:hint="eastAsia"/>
        </w:rPr>
        <w:t>手续费</w:t>
      </w:r>
      <w:bookmarkEnd w:id="60"/>
      <w:bookmarkEnd w:id="61"/>
      <w:bookmarkEnd w:id="62"/>
    </w:p>
    <w:p w14:paraId="56F06EB0" w14:textId="77777777" w:rsidR="0053431A" w:rsidRDefault="009A2D2E" w:rsidP="009F262C">
      <w:pPr>
        <w:ind w:left="720" w:firstLineChars="0" w:firstLine="0"/>
      </w:pPr>
      <w:r>
        <w:rPr>
          <w:rFonts w:hint="eastAsia"/>
        </w:rPr>
        <w:t>无</w:t>
      </w:r>
    </w:p>
    <w:p w14:paraId="60D336F8" w14:textId="77777777" w:rsidR="0053431A" w:rsidRDefault="00E85C7B" w:rsidP="009F262C">
      <w:pPr>
        <w:pStyle w:val="3"/>
        <w:ind w:left="0"/>
      </w:pPr>
      <w:bookmarkStart w:id="63" w:name="_Toc399282862"/>
      <w:r>
        <w:rPr>
          <w:rFonts w:hint="eastAsia"/>
        </w:rPr>
        <w:t>电报费</w:t>
      </w:r>
      <w:bookmarkEnd w:id="63"/>
    </w:p>
    <w:p w14:paraId="21F0AA8D" w14:textId="77777777" w:rsidR="0053431A" w:rsidRDefault="00C618C8" w:rsidP="009F262C">
      <w:pPr>
        <w:ind w:left="720" w:firstLineChars="0" w:firstLine="0"/>
      </w:pPr>
      <w:r>
        <w:rPr>
          <w:rFonts w:hint="eastAsia"/>
        </w:rPr>
        <w:t>港澳台</w:t>
      </w:r>
      <w:r>
        <w:rPr>
          <w:rFonts w:hint="eastAsia"/>
        </w:rPr>
        <w:t>SWIFT</w:t>
      </w:r>
      <w:r>
        <w:rPr>
          <w:rFonts w:hint="eastAsia"/>
        </w:rPr>
        <w:t>电报费：</w:t>
      </w:r>
      <w:r w:rsidR="00F5058A">
        <w:rPr>
          <w:rFonts w:hint="eastAsia"/>
        </w:rPr>
        <w:t>80</w:t>
      </w:r>
      <w:r w:rsidR="00FA1479">
        <w:rPr>
          <w:rFonts w:hint="eastAsia"/>
        </w:rPr>
        <w:t>元</w:t>
      </w:r>
      <w:r>
        <w:rPr>
          <w:rFonts w:hint="eastAsia"/>
        </w:rPr>
        <w:t>/</w:t>
      </w:r>
      <w:r>
        <w:rPr>
          <w:rFonts w:hint="eastAsia"/>
        </w:rPr>
        <w:t>笔</w:t>
      </w:r>
    </w:p>
    <w:p w14:paraId="28CBB0A0" w14:textId="77777777" w:rsidR="0053431A" w:rsidRDefault="00C618C8" w:rsidP="009F262C">
      <w:pPr>
        <w:ind w:left="720" w:firstLineChars="0" w:firstLine="0"/>
      </w:pPr>
      <w:r>
        <w:rPr>
          <w:rFonts w:hint="eastAsia"/>
        </w:rPr>
        <w:t>其他地区</w:t>
      </w:r>
      <w:r>
        <w:rPr>
          <w:rFonts w:hint="eastAsia"/>
        </w:rPr>
        <w:t>SWIFT</w:t>
      </w:r>
      <w:r>
        <w:rPr>
          <w:rFonts w:hint="eastAsia"/>
        </w:rPr>
        <w:t>电报费：</w:t>
      </w:r>
      <w:r>
        <w:rPr>
          <w:rFonts w:hint="eastAsia"/>
        </w:rPr>
        <w:t>150</w:t>
      </w:r>
      <w:r>
        <w:rPr>
          <w:rFonts w:hint="eastAsia"/>
        </w:rPr>
        <w:t>元</w:t>
      </w:r>
      <w:r>
        <w:rPr>
          <w:rFonts w:hint="eastAsia"/>
        </w:rPr>
        <w:t>/</w:t>
      </w:r>
      <w:r>
        <w:rPr>
          <w:rFonts w:hint="eastAsia"/>
        </w:rPr>
        <w:t>笔</w:t>
      </w:r>
    </w:p>
    <w:p w14:paraId="2943B5F4" w14:textId="77777777" w:rsidR="0053431A" w:rsidRDefault="007F6A72" w:rsidP="009F262C">
      <w:pPr>
        <w:pStyle w:val="2"/>
        <w:ind w:left="0" w:firstLineChars="2" w:firstLine="6"/>
      </w:pPr>
      <w:bookmarkStart w:id="64" w:name="_Toc392183644"/>
      <w:bookmarkStart w:id="65" w:name="_Toc392665937"/>
      <w:bookmarkStart w:id="66" w:name="_Toc393110955"/>
      <w:bookmarkStart w:id="67" w:name="_Toc399282863"/>
      <w:r>
        <w:rPr>
          <w:rFonts w:hint="eastAsia"/>
        </w:rPr>
        <w:t>公共控制</w:t>
      </w:r>
      <w:bookmarkEnd w:id="64"/>
      <w:bookmarkEnd w:id="65"/>
      <w:bookmarkEnd w:id="66"/>
      <w:bookmarkEnd w:id="67"/>
    </w:p>
    <w:p w14:paraId="25A82497" w14:textId="77777777" w:rsidR="0053431A" w:rsidRDefault="00EA6112" w:rsidP="009F262C">
      <w:pPr>
        <w:pStyle w:val="3"/>
        <w:ind w:left="0"/>
      </w:pPr>
      <w:bookmarkStart w:id="68" w:name="_Toc399282864"/>
      <w:r>
        <w:rPr>
          <w:rFonts w:hint="eastAsia"/>
        </w:rPr>
        <w:t>页面流转和布局风格</w:t>
      </w:r>
      <w:bookmarkEnd w:id="68"/>
    </w:p>
    <w:p w14:paraId="3E906B41" w14:textId="77777777" w:rsidR="00402858" w:rsidRDefault="00402858" w:rsidP="00402858">
      <w:pPr>
        <w:ind w:firstLine="420"/>
      </w:pPr>
      <w:r>
        <w:rPr>
          <w:rFonts w:hint="eastAsia"/>
        </w:rPr>
        <w:t>所有交易的</w:t>
      </w:r>
      <w:r w:rsidR="00EA6112">
        <w:rPr>
          <w:rFonts w:hint="eastAsia"/>
        </w:rPr>
        <w:t>页面流转和</w:t>
      </w:r>
      <w:r>
        <w:rPr>
          <w:rFonts w:hint="eastAsia"/>
        </w:rPr>
        <w:t>界面布局风格应一致，风格如下图：</w:t>
      </w:r>
    </w:p>
    <w:p w14:paraId="456F7182" w14:textId="77777777" w:rsidR="00402858" w:rsidRDefault="00EA6112" w:rsidP="00402858">
      <w:pPr>
        <w:ind w:firstLine="420"/>
      </w:pPr>
      <w:r>
        <w:object w:dxaOrig="10459" w:dyaOrig="10884" w14:anchorId="769B2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375.75pt" o:ole="">
            <v:imagedata r:id="rId8" o:title=""/>
          </v:shape>
          <o:OLEObject Type="Embed" ProgID="Visio.Drawing.11" ShapeID="_x0000_i1025" DrawAspect="Content" ObjectID="_1650647055" r:id="rId9"/>
        </w:object>
      </w:r>
    </w:p>
    <w:p w14:paraId="5F625A59" w14:textId="77777777" w:rsidR="0053431A" w:rsidRDefault="00EA6112" w:rsidP="009F262C">
      <w:pPr>
        <w:pStyle w:val="3"/>
        <w:ind w:left="0"/>
      </w:pPr>
      <w:bookmarkStart w:id="69" w:name="_Toc399282865"/>
      <w:r>
        <w:rPr>
          <w:rFonts w:hint="eastAsia"/>
        </w:rPr>
        <w:t>页面表单配置规则</w:t>
      </w:r>
      <w:bookmarkEnd w:id="69"/>
    </w:p>
    <w:p w14:paraId="5B30E52B" w14:textId="77777777" w:rsidR="00EA6112" w:rsidRDefault="00EA6112" w:rsidP="00402858">
      <w:pPr>
        <w:ind w:firstLine="420"/>
      </w:pPr>
      <w:r>
        <w:rPr>
          <w:rFonts w:hint="eastAsia"/>
        </w:rPr>
        <w:t>1</w:t>
      </w:r>
      <w:r>
        <w:rPr>
          <w:rFonts w:hint="eastAsia"/>
        </w:rPr>
        <w:t>：表单字段统一以每行四列的方式布局。</w:t>
      </w:r>
    </w:p>
    <w:p w14:paraId="7DD47E7B" w14:textId="77777777" w:rsidR="00EA6112" w:rsidRDefault="00EA6112" w:rsidP="00402858">
      <w:pPr>
        <w:ind w:firstLine="420"/>
      </w:pPr>
      <w:r>
        <w:rPr>
          <w:rFonts w:hint="eastAsia"/>
        </w:rPr>
        <w:t>2</w:t>
      </w:r>
      <w:r>
        <w:rPr>
          <w:rFonts w:hint="eastAsia"/>
        </w:rPr>
        <w:t>：对于表单字段较多的交易，应将所有字段集中分组管理，将意义或功能相同或相近的字段组织在一起，形成分组。</w:t>
      </w:r>
    </w:p>
    <w:p w14:paraId="5C05290C" w14:textId="77777777" w:rsidR="00EA6112" w:rsidRDefault="00EA6112" w:rsidP="00402858">
      <w:pPr>
        <w:ind w:firstLine="420"/>
      </w:pPr>
      <w:r>
        <w:rPr>
          <w:rFonts w:hint="eastAsia"/>
        </w:rPr>
        <w:t>如开证交易中的开证申请人，受益人信息可以分组放在一起，开证日期币种，金额，信用证类型等分组放在一起。开证行，通知行等银行信息放在一起。</w:t>
      </w:r>
    </w:p>
    <w:p w14:paraId="4D048EA5" w14:textId="77777777" w:rsidR="00EA6112" w:rsidRDefault="00EA6112" w:rsidP="00402858">
      <w:pPr>
        <w:ind w:firstLine="420"/>
      </w:pPr>
      <w:r>
        <w:rPr>
          <w:rFonts w:hint="eastAsia"/>
        </w:rPr>
        <w:t>3</w:t>
      </w:r>
      <w:r>
        <w:rPr>
          <w:rFonts w:hint="eastAsia"/>
        </w:rPr>
        <w:t>：对于银行查询，客户查询等相关栏位信息应放在一起。如开证行</w:t>
      </w:r>
      <w:r>
        <w:rPr>
          <w:rFonts w:hint="eastAsia"/>
        </w:rPr>
        <w:t>SWIFTCODE,</w:t>
      </w:r>
      <w:r>
        <w:rPr>
          <w:rFonts w:hint="eastAsia"/>
        </w:rPr>
        <w:t>名称地址等应放在相近的位置。</w:t>
      </w:r>
    </w:p>
    <w:p w14:paraId="42E12F40" w14:textId="77777777" w:rsidR="00EA6112" w:rsidRDefault="00EA6112" w:rsidP="00402858">
      <w:pPr>
        <w:ind w:firstLine="420"/>
      </w:pPr>
      <w:r>
        <w:rPr>
          <w:rFonts w:hint="eastAsia"/>
        </w:rPr>
        <w:t>4</w:t>
      </w:r>
      <w:r>
        <w:rPr>
          <w:rFonts w:hint="eastAsia"/>
        </w:rPr>
        <w:t>：</w:t>
      </w:r>
      <w:r w:rsidR="00F517D9">
        <w:rPr>
          <w:rFonts w:hint="eastAsia"/>
        </w:rPr>
        <w:t>对于关键栏位或业务人员认为很重要的栏位应放在比较醒目前的位置，方便业务人员操作。</w:t>
      </w:r>
    </w:p>
    <w:p w14:paraId="53DE85E3" w14:textId="77777777" w:rsidR="00C81401" w:rsidRDefault="00F517D9" w:rsidP="00C81401">
      <w:pPr>
        <w:ind w:firstLine="420"/>
      </w:pPr>
      <w:r>
        <w:rPr>
          <w:rFonts w:hint="eastAsia"/>
        </w:rPr>
        <w:t>5</w:t>
      </w:r>
      <w:r>
        <w:rPr>
          <w:rFonts w:hint="eastAsia"/>
        </w:rPr>
        <w:t>：业务</w:t>
      </w:r>
      <w:r>
        <w:rPr>
          <w:rFonts w:hint="eastAsia"/>
        </w:rPr>
        <w:t>ID,</w:t>
      </w:r>
      <w:r>
        <w:rPr>
          <w:rFonts w:hint="eastAsia"/>
        </w:rPr>
        <w:t>机构等重要栏位应放在表单的开头。</w:t>
      </w:r>
    </w:p>
    <w:p w14:paraId="1AC334ED" w14:textId="77777777" w:rsidR="00C81401" w:rsidRDefault="00C81401" w:rsidP="00C81401">
      <w:pPr>
        <w:ind w:firstLine="420"/>
      </w:pPr>
    </w:p>
    <w:p w14:paraId="4DD22B4F" w14:textId="77777777" w:rsidR="0053431A" w:rsidRDefault="00C81401" w:rsidP="009F262C">
      <w:pPr>
        <w:pStyle w:val="3"/>
        <w:ind w:left="0"/>
      </w:pPr>
      <w:bookmarkStart w:id="70" w:name="_Toc399282866"/>
      <w:r>
        <w:rPr>
          <w:rFonts w:hint="eastAsia"/>
        </w:rPr>
        <w:t>公共菜单与按钮说明</w:t>
      </w:r>
      <w:bookmarkEnd w:id="70"/>
    </w:p>
    <w:p w14:paraId="12D44CEB" w14:textId="77777777" w:rsidR="00C81401" w:rsidRDefault="00C81401" w:rsidP="00C81401">
      <w:pPr>
        <w:ind w:left="420" w:firstLineChars="0" w:firstLine="420"/>
      </w:pPr>
      <w:r>
        <w:rPr>
          <w:rFonts w:hint="eastAsia"/>
        </w:rPr>
        <w:t>1</w:t>
      </w:r>
      <w:r>
        <w:rPr>
          <w:rFonts w:hint="eastAsia"/>
        </w:rPr>
        <w:t>：所有交易都采用统一风格的菜单配置，其中业务交易与参数交易因操作方式，功能等方面有较大的差异，</w:t>
      </w:r>
      <w:r w:rsidR="00092095">
        <w:rPr>
          <w:rFonts w:hint="eastAsia"/>
        </w:rPr>
        <w:t>其菜单列表有些差异，如一些业务中用到的查看会计分录</w:t>
      </w:r>
      <w:r>
        <w:rPr>
          <w:rFonts w:hint="eastAsia"/>
        </w:rPr>
        <w:t>在参数中就不需要出现。</w:t>
      </w:r>
    </w:p>
    <w:p w14:paraId="75979754" w14:textId="77777777" w:rsidR="00B97AEB" w:rsidRDefault="00B97AEB" w:rsidP="00C81401">
      <w:pPr>
        <w:ind w:left="420" w:firstLineChars="0" w:firstLine="420"/>
      </w:pPr>
      <w:r>
        <w:rPr>
          <w:rFonts w:hint="eastAsia"/>
        </w:rPr>
        <w:t>经办公共按钮包括：提交，保存，取消，退回，批量交易</w:t>
      </w:r>
      <w:r>
        <w:rPr>
          <w:rFonts w:hint="eastAsia"/>
        </w:rPr>
        <w:t>(</w:t>
      </w:r>
      <w:r>
        <w:rPr>
          <w:rFonts w:hint="eastAsia"/>
        </w:rPr>
        <w:t>重复交易</w:t>
      </w:r>
      <w:r>
        <w:rPr>
          <w:rFonts w:hint="eastAsia"/>
        </w:rPr>
        <w:t>)</w:t>
      </w:r>
      <w:r>
        <w:rPr>
          <w:rFonts w:hint="eastAsia"/>
        </w:rPr>
        <w:t>等</w:t>
      </w:r>
    </w:p>
    <w:p w14:paraId="5395680D" w14:textId="77777777" w:rsidR="00B97AEB" w:rsidRDefault="00B97AEB" w:rsidP="00C14F3E">
      <w:pPr>
        <w:ind w:firstLineChars="495" w:firstLine="1039"/>
      </w:pPr>
      <w:r>
        <w:rPr>
          <w:rFonts w:hint="eastAsia"/>
        </w:rPr>
        <w:t>复核，授权公共按钮包括：通过，打回，退回等</w:t>
      </w:r>
    </w:p>
    <w:p w14:paraId="25C5A25A" w14:textId="77777777" w:rsidR="00B97AEB" w:rsidRDefault="00B97AEB" w:rsidP="00C14F3E">
      <w:pPr>
        <w:ind w:firstLineChars="495" w:firstLine="1039"/>
      </w:pPr>
      <w:r>
        <w:rPr>
          <w:rFonts w:hint="eastAsia"/>
        </w:rPr>
        <w:t>业务类交易按钮包括：查看来报，报文预览，查看会计分录，</w:t>
      </w:r>
      <w:r w:rsidR="00FD2B82">
        <w:rPr>
          <w:rFonts w:hint="eastAsia"/>
        </w:rPr>
        <w:t>查看</w:t>
      </w:r>
      <w:r>
        <w:rPr>
          <w:rFonts w:hint="eastAsia"/>
        </w:rPr>
        <w:t>面函</w:t>
      </w:r>
      <w:r>
        <w:rPr>
          <w:rFonts w:hint="eastAsia"/>
        </w:rPr>
        <w:t>,</w:t>
      </w:r>
      <w:r>
        <w:rPr>
          <w:rFonts w:hint="eastAsia"/>
        </w:rPr>
        <w:t>查看历史记录</w:t>
      </w:r>
      <w:r>
        <w:rPr>
          <w:rFonts w:hint="eastAsia"/>
        </w:rPr>
        <w:t>,</w:t>
      </w:r>
      <w:r>
        <w:rPr>
          <w:rFonts w:hint="eastAsia"/>
        </w:rPr>
        <w:t>交易帮助</w:t>
      </w:r>
      <w:r w:rsidR="00FD2B82">
        <w:rPr>
          <w:rFonts w:hint="eastAsia"/>
        </w:rPr>
        <w:t>,</w:t>
      </w:r>
      <w:r w:rsidR="00FD2B82">
        <w:rPr>
          <w:rFonts w:hint="eastAsia"/>
        </w:rPr>
        <w:t>查看余额，导入报文</w:t>
      </w:r>
      <w:r>
        <w:rPr>
          <w:rFonts w:hint="eastAsia"/>
        </w:rPr>
        <w:t>等</w:t>
      </w:r>
    </w:p>
    <w:p w14:paraId="29F21231" w14:textId="77777777" w:rsidR="00B97AEB" w:rsidRDefault="00B97AEB" w:rsidP="00C14F3E">
      <w:pPr>
        <w:ind w:firstLineChars="495" w:firstLine="1039"/>
      </w:pPr>
      <w:r>
        <w:rPr>
          <w:rFonts w:hint="eastAsia"/>
        </w:rPr>
        <w:t>参数类交易按钮包括：交易帮助等。</w:t>
      </w:r>
    </w:p>
    <w:p w14:paraId="46B09DD1" w14:textId="77777777" w:rsidR="00212730" w:rsidRDefault="00C81401" w:rsidP="00E00DF4">
      <w:pPr>
        <w:ind w:left="420" w:firstLineChars="0" w:firstLine="420"/>
      </w:pPr>
      <w:r>
        <w:rPr>
          <w:rFonts w:hint="eastAsia"/>
        </w:rPr>
        <w:t>2</w:t>
      </w:r>
      <w:r>
        <w:rPr>
          <w:rFonts w:hint="eastAsia"/>
        </w:rPr>
        <w:t>：对于单个交易独有的一些按钮或菜单，可以通过运行时脚本注入的方式来达到个性化菜单展示和功能实现。</w:t>
      </w:r>
      <w:bookmarkEnd w:id="53"/>
      <w:bookmarkEnd w:id="54"/>
      <w:bookmarkEnd w:id="55"/>
      <w:bookmarkEnd w:id="56"/>
      <w:bookmarkEnd w:id="57"/>
      <w:bookmarkEnd w:id="58"/>
      <w:bookmarkEnd w:id="59"/>
    </w:p>
    <w:p w14:paraId="00A347BA" w14:textId="77777777" w:rsidR="0053431A" w:rsidRDefault="00444204" w:rsidP="009F262C">
      <w:pPr>
        <w:pStyle w:val="3"/>
        <w:ind w:left="0"/>
      </w:pPr>
      <w:bookmarkStart w:id="71" w:name="_Toc399282867"/>
      <w:r>
        <w:rPr>
          <w:rFonts w:hint="eastAsia"/>
        </w:rPr>
        <w:t>代付</w:t>
      </w:r>
      <w:r w:rsidR="00866BDD">
        <w:rPr>
          <w:rFonts w:hint="eastAsia"/>
        </w:rPr>
        <w:t>利息计算</w:t>
      </w:r>
      <w:bookmarkEnd w:id="71"/>
    </w:p>
    <w:p w14:paraId="13035429" w14:textId="77777777" w:rsidR="00866BDD" w:rsidRDefault="00866BDD" w:rsidP="00D537E2">
      <w:pPr>
        <w:numPr>
          <w:ilvl w:val="0"/>
          <w:numId w:val="4"/>
        </w:numPr>
        <w:ind w:firstLineChars="0"/>
      </w:pPr>
      <w:r>
        <w:rPr>
          <w:rFonts w:hint="eastAsia"/>
        </w:rPr>
        <w:t>由国结系统计算</w:t>
      </w:r>
      <w:r w:rsidR="00444204">
        <w:rPr>
          <w:rFonts w:hint="eastAsia"/>
        </w:rPr>
        <w:t>同业</w:t>
      </w:r>
      <w:r>
        <w:rPr>
          <w:rFonts w:hint="eastAsia"/>
        </w:rPr>
        <w:t>利息</w:t>
      </w:r>
    </w:p>
    <w:p w14:paraId="01C0551C" w14:textId="77777777" w:rsidR="00866BDD" w:rsidRDefault="00866BDD" w:rsidP="00866BDD">
      <w:pPr>
        <w:ind w:left="780" w:firstLineChars="0" w:firstLine="0"/>
      </w:pPr>
      <w:r>
        <w:rPr>
          <w:rFonts w:hint="eastAsia"/>
        </w:rPr>
        <w:t>利息计算天数变量</w:t>
      </w:r>
      <w:r>
        <w:rPr>
          <w:rFonts w:hint="eastAsia"/>
        </w:rPr>
        <w:t>I</w:t>
      </w:r>
      <w:r w:rsidRPr="00540CBC">
        <w:t>nterest</w:t>
      </w:r>
      <w:r>
        <w:rPr>
          <w:rFonts w:hint="eastAsia"/>
        </w:rPr>
        <w:t>DateType</w:t>
      </w:r>
      <w:r>
        <w:rPr>
          <w:rFonts w:hint="eastAsia"/>
        </w:rPr>
        <w:t>，当融资币种为</w:t>
      </w:r>
      <w:r>
        <w:rPr>
          <w:rFonts w:hint="eastAsia"/>
        </w:rPr>
        <w:t>HKD</w:t>
      </w:r>
      <w:r>
        <w:rPr>
          <w:rFonts w:hint="eastAsia"/>
        </w:rPr>
        <w:t>、</w:t>
      </w:r>
      <w:r>
        <w:rPr>
          <w:rFonts w:hint="eastAsia"/>
        </w:rPr>
        <w:t>GBP</w:t>
      </w:r>
      <w:r>
        <w:rPr>
          <w:rFonts w:hint="eastAsia"/>
        </w:rPr>
        <w:t>时，</w:t>
      </w:r>
      <w:r>
        <w:rPr>
          <w:rFonts w:hint="eastAsia"/>
        </w:rPr>
        <w:t>I</w:t>
      </w:r>
      <w:r w:rsidRPr="00540CBC">
        <w:t>nterest</w:t>
      </w:r>
      <w:r>
        <w:rPr>
          <w:rFonts w:hint="eastAsia"/>
        </w:rPr>
        <w:t>DateType</w:t>
      </w:r>
      <w:r>
        <w:rPr>
          <w:rFonts w:hint="eastAsia"/>
        </w:rPr>
        <w:t>设置为</w:t>
      </w:r>
      <w:r>
        <w:rPr>
          <w:rFonts w:hint="eastAsia"/>
        </w:rPr>
        <w:t>365</w:t>
      </w:r>
      <w:r>
        <w:rPr>
          <w:rFonts w:hint="eastAsia"/>
        </w:rPr>
        <w:t>天，其它融资币种为</w:t>
      </w:r>
      <w:r>
        <w:rPr>
          <w:rFonts w:hint="eastAsia"/>
        </w:rPr>
        <w:t>360</w:t>
      </w:r>
      <w:r>
        <w:rPr>
          <w:rFonts w:hint="eastAsia"/>
        </w:rPr>
        <w:t>天。</w:t>
      </w:r>
    </w:p>
    <w:p w14:paraId="4A8DB23B" w14:textId="77777777" w:rsidR="00866BDD" w:rsidRDefault="00866BDD" w:rsidP="00866BDD">
      <w:pPr>
        <w:ind w:left="780" w:firstLineChars="0" w:firstLine="0"/>
      </w:pPr>
      <w:r>
        <w:rPr>
          <w:rFonts w:hint="eastAsia"/>
        </w:rPr>
        <w:t>预收利息</w:t>
      </w:r>
      <w:r>
        <w:rPr>
          <w:rFonts w:hint="eastAsia"/>
        </w:rPr>
        <w:t>=((</w:t>
      </w:r>
      <w:r>
        <w:rPr>
          <w:rFonts w:hint="eastAsia"/>
        </w:rPr>
        <w:t>融资金额</w:t>
      </w:r>
      <w:r>
        <w:rPr>
          <w:rFonts w:hint="eastAsia"/>
        </w:rPr>
        <w:t>*</w:t>
      </w:r>
      <w:r>
        <w:rPr>
          <w:rFonts w:hint="eastAsia"/>
        </w:rPr>
        <w:t>融资利率</w:t>
      </w:r>
      <w:r>
        <w:rPr>
          <w:rFonts w:hint="eastAsia"/>
        </w:rPr>
        <w:t>*</w:t>
      </w:r>
      <w:r>
        <w:rPr>
          <w:rFonts w:hint="eastAsia"/>
        </w:rPr>
        <w:t>融资期限</w:t>
      </w:r>
      <w:r>
        <w:rPr>
          <w:rFonts w:hint="eastAsia"/>
        </w:rPr>
        <w:t>)/I</w:t>
      </w:r>
      <w:r w:rsidRPr="00540CBC">
        <w:t>nterest</w:t>
      </w:r>
      <w:r>
        <w:rPr>
          <w:rFonts w:hint="eastAsia"/>
        </w:rPr>
        <w:t>DateType)/100</w:t>
      </w:r>
      <w:r>
        <w:rPr>
          <w:rFonts w:hint="eastAsia"/>
        </w:rPr>
        <w:t>。</w:t>
      </w:r>
    </w:p>
    <w:p w14:paraId="38FB5339" w14:textId="77777777" w:rsidR="00866BDD" w:rsidRDefault="00866BDD" w:rsidP="00D537E2">
      <w:pPr>
        <w:numPr>
          <w:ilvl w:val="0"/>
          <w:numId w:val="4"/>
        </w:numPr>
        <w:ind w:firstLineChars="0"/>
      </w:pPr>
      <w:r>
        <w:rPr>
          <w:rFonts w:hint="eastAsia"/>
        </w:rPr>
        <w:t>由核心系统计算</w:t>
      </w:r>
      <w:r w:rsidR="00444204">
        <w:rPr>
          <w:rFonts w:hint="eastAsia"/>
        </w:rPr>
        <w:t>客户</w:t>
      </w:r>
      <w:r>
        <w:rPr>
          <w:rFonts w:hint="eastAsia"/>
        </w:rPr>
        <w:t>利息</w:t>
      </w:r>
    </w:p>
    <w:p w14:paraId="1CB472F9" w14:textId="77777777" w:rsidR="00866BDD" w:rsidRDefault="00866BDD" w:rsidP="00866BDD">
      <w:pPr>
        <w:ind w:left="780" w:firstLineChars="0" w:firstLine="0"/>
      </w:pPr>
      <w:r>
        <w:rPr>
          <w:rFonts w:hint="eastAsia"/>
        </w:rPr>
        <w:t>实时调用行内系统的接口方式计算得出预收利息金额。</w:t>
      </w:r>
    </w:p>
    <w:p w14:paraId="51AB75F3" w14:textId="77777777" w:rsidR="0053431A" w:rsidRDefault="000C7ABA" w:rsidP="009F262C">
      <w:pPr>
        <w:pStyle w:val="3"/>
        <w:ind w:left="0"/>
      </w:pPr>
      <w:bookmarkStart w:id="72" w:name="_Toc399282868"/>
      <w:r>
        <w:rPr>
          <w:rFonts w:hint="eastAsia"/>
        </w:rPr>
        <w:t>利息计提摊销</w:t>
      </w:r>
      <w:bookmarkEnd w:id="72"/>
    </w:p>
    <w:p w14:paraId="39D8CDA9" w14:textId="77777777" w:rsidR="000C7ABA" w:rsidRPr="00444204" w:rsidRDefault="00444204" w:rsidP="00444204">
      <w:pPr>
        <w:ind w:firstLine="420"/>
      </w:pPr>
      <w:r>
        <w:rPr>
          <w:rFonts w:hint="eastAsia"/>
        </w:rPr>
        <w:t>根据会计准则，由核心系统</w:t>
      </w:r>
      <w:r w:rsidR="000C7ABA">
        <w:rPr>
          <w:rFonts w:hint="eastAsia"/>
        </w:rPr>
        <w:t>将融资利息每日进行计提或摊销处理。</w:t>
      </w:r>
    </w:p>
    <w:p w14:paraId="4D5692D4" w14:textId="77777777" w:rsidR="0053431A" w:rsidRDefault="00754E23" w:rsidP="009F262C">
      <w:pPr>
        <w:pStyle w:val="3"/>
        <w:ind w:left="0"/>
      </w:pPr>
      <w:bookmarkStart w:id="73" w:name="_Toc384821804"/>
      <w:bookmarkStart w:id="74" w:name="_Toc399282869"/>
      <w:r>
        <w:rPr>
          <w:rFonts w:hint="eastAsia"/>
        </w:rPr>
        <w:t>清算途径</w:t>
      </w:r>
      <w:r w:rsidRPr="006F1F65">
        <w:rPr>
          <w:rFonts w:hint="eastAsia"/>
        </w:rPr>
        <w:t>说明</w:t>
      </w:r>
      <w:bookmarkEnd w:id="73"/>
      <w:bookmarkEnd w:id="74"/>
    </w:p>
    <w:p w14:paraId="0D4B9EF8" w14:textId="77777777" w:rsidR="00C147FF" w:rsidRDefault="00C147FF" w:rsidP="00C14F3E">
      <w:pPr>
        <w:ind w:leftChars="-44" w:left="-92" w:firstLine="420"/>
        <w:rPr>
          <w:szCs w:val="21"/>
        </w:rPr>
      </w:pPr>
      <w:r>
        <w:rPr>
          <w:rFonts w:hint="eastAsia"/>
          <w:szCs w:val="21"/>
        </w:rPr>
        <w:t>选择项（</w:t>
      </w:r>
    </w:p>
    <w:p w14:paraId="291E3C4E" w14:textId="77777777" w:rsidR="00C147FF" w:rsidRDefault="00C147FF" w:rsidP="00C14F3E">
      <w:pPr>
        <w:ind w:leftChars="-44" w:left="-92" w:firstLine="420"/>
        <w:rPr>
          <w:szCs w:val="21"/>
        </w:rPr>
      </w:pPr>
      <w:r>
        <w:rPr>
          <w:rFonts w:hint="eastAsia"/>
          <w:szCs w:val="21"/>
        </w:rPr>
        <w:t>1</w:t>
      </w:r>
      <w:r>
        <w:rPr>
          <w:rFonts w:hint="eastAsia"/>
          <w:szCs w:val="21"/>
        </w:rPr>
        <w:t>：外币清算、</w:t>
      </w:r>
    </w:p>
    <w:p w14:paraId="07FC3642" w14:textId="77777777" w:rsidR="00C147FF" w:rsidRDefault="00C147FF" w:rsidP="00C14F3E">
      <w:pPr>
        <w:ind w:leftChars="-44" w:left="-92" w:firstLine="420"/>
        <w:rPr>
          <w:szCs w:val="21"/>
        </w:rPr>
      </w:pPr>
      <w:r>
        <w:rPr>
          <w:rFonts w:hint="eastAsia"/>
          <w:szCs w:val="21"/>
        </w:rPr>
        <w:t>2</w:t>
      </w:r>
      <w:r>
        <w:rPr>
          <w:rFonts w:hint="eastAsia"/>
          <w:szCs w:val="21"/>
        </w:rPr>
        <w:t>：大额）</w:t>
      </w:r>
    </w:p>
    <w:p w14:paraId="71BA451C" w14:textId="77777777" w:rsidR="00754E23" w:rsidRPr="00754E23" w:rsidRDefault="00754E23" w:rsidP="00754E23">
      <w:pPr>
        <w:pStyle w:val="af"/>
        <w:numPr>
          <w:ilvl w:val="0"/>
          <w:numId w:val="10"/>
        </w:numPr>
        <w:ind w:right="-47" w:firstLineChars="0"/>
        <w:jc w:val="left"/>
        <w:rPr>
          <w:rFonts w:ascii="宋体" w:hAnsi="宋体"/>
          <w:szCs w:val="21"/>
        </w:rPr>
      </w:pPr>
      <w:r w:rsidRPr="00754E23">
        <w:rPr>
          <w:rFonts w:ascii="宋体" w:hAnsi="宋体" w:hint="eastAsia"/>
          <w:szCs w:val="21"/>
        </w:rPr>
        <w:t>当清算途径选择“</w:t>
      </w:r>
      <w:r w:rsidRPr="00C142E4">
        <w:rPr>
          <w:rFonts w:hint="eastAsia"/>
          <w:szCs w:val="21"/>
        </w:rPr>
        <w:t>外币清算</w:t>
      </w:r>
      <w:r w:rsidRPr="00754E23">
        <w:rPr>
          <w:rFonts w:ascii="宋体" w:hAnsi="宋体" w:hint="eastAsia"/>
          <w:szCs w:val="21"/>
        </w:rPr>
        <w:t>”时，清算行的标签显示为账户行代码、账户行名称、账户行账号，并且只能查询账户行信息；</w:t>
      </w:r>
    </w:p>
    <w:p w14:paraId="11FA39C9" w14:textId="77777777" w:rsidR="00754E23" w:rsidRDefault="00754E23" w:rsidP="00754E23">
      <w:pPr>
        <w:pStyle w:val="af"/>
        <w:numPr>
          <w:ilvl w:val="0"/>
          <w:numId w:val="10"/>
        </w:numPr>
        <w:ind w:right="-47" w:firstLineChars="0"/>
        <w:jc w:val="left"/>
        <w:rPr>
          <w:rFonts w:ascii="宋体" w:hAnsi="宋体"/>
          <w:szCs w:val="21"/>
        </w:rPr>
      </w:pPr>
      <w:r w:rsidRPr="00754E23">
        <w:rPr>
          <w:rFonts w:ascii="宋体" w:hAnsi="宋体" w:hint="eastAsia"/>
          <w:szCs w:val="21"/>
        </w:rPr>
        <w:t>当交收途径选择“大额”时，清算行的标签显示为大额行代码、大额行名称、大额行账号，并且只能查询大额支付行信息。</w:t>
      </w:r>
    </w:p>
    <w:p w14:paraId="47879C2D" w14:textId="77777777" w:rsidR="0053431A" w:rsidRDefault="00E308F9" w:rsidP="009F262C">
      <w:pPr>
        <w:pStyle w:val="3"/>
        <w:ind w:left="0"/>
      </w:pPr>
      <w:bookmarkStart w:id="75" w:name="_Toc395013389"/>
      <w:bookmarkStart w:id="76" w:name="_Toc399282870"/>
      <w:r>
        <w:rPr>
          <w:rFonts w:hint="eastAsia"/>
        </w:rPr>
        <w:t>分机构经办控制说明</w:t>
      </w:r>
      <w:bookmarkEnd w:id="75"/>
      <w:bookmarkEnd w:id="76"/>
    </w:p>
    <w:p w14:paraId="387F411E" w14:textId="77777777" w:rsidR="00E308F9" w:rsidRDefault="00E308F9" w:rsidP="00E308F9">
      <w:pPr>
        <w:ind w:left="420" w:firstLine="360"/>
        <w:rPr>
          <w:rFonts w:asciiTheme="minorEastAsia" w:hAnsiTheme="minorEastAsia"/>
          <w:sz w:val="18"/>
          <w:szCs w:val="18"/>
        </w:rPr>
      </w:pPr>
      <w:r>
        <w:rPr>
          <w:rFonts w:asciiTheme="minorEastAsia" w:hAnsiTheme="minorEastAsia" w:hint="eastAsia"/>
          <w:sz w:val="18"/>
          <w:szCs w:val="18"/>
        </w:rPr>
        <w:t>以下交易在退回更正时业务员可选择由单证中心人员更正，还是由分行人员进行更正。</w:t>
      </w:r>
    </w:p>
    <w:p w14:paraId="04F1DC6A" w14:textId="77777777" w:rsidR="0053431A" w:rsidRDefault="000B70C7" w:rsidP="009F262C">
      <w:pPr>
        <w:ind w:leftChars="-200" w:left="223" w:hangingChars="200" w:hanging="643"/>
        <w:rPr>
          <w:szCs w:val="21"/>
        </w:rPr>
      </w:pPr>
      <w:r w:rsidRPr="009F262C">
        <w:rPr>
          <w:b/>
          <w:bCs/>
          <w:noProof/>
          <w:color w:val="0000FF"/>
          <w:sz w:val="32"/>
          <w:szCs w:val="32"/>
          <w:u w:val="single"/>
        </w:rPr>
        <w:drawing>
          <wp:inline distT="0" distB="0" distL="0" distR="0" wp14:anchorId="38A2A037" wp14:editId="51E9307A">
            <wp:extent cx="5274310" cy="466788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信用证开立流程.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4667885"/>
                    </a:xfrm>
                    <a:prstGeom prst="rect">
                      <a:avLst/>
                    </a:prstGeom>
                  </pic:spPr>
                </pic:pic>
              </a:graphicData>
            </a:graphic>
          </wp:inline>
        </w:drawing>
      </w:r>
    </w:p>
    <w:tbl>
      <w:tblPr>
        <w:tblStyle w:val="ae"/>
        <w:tblW w:w="0" w:type="auto"/>
        <w:tblLook w:val="04A0" w:firstRow="1" w:lastRow="0" w:firstColumn="1" w:lastColumn="0" w:noHBand="0" w:noVBand="1"/>
      </w:tblPr>
      <w:tblGrid>
        <w:gridCol w:w="959"/>
        <w:gridCol w:w="4722"/>
        <w:gridCol w:w="2841"/>
      </w:tblGrid>
      <w:tr w:rsidR="00E308F9" w14:paraId="11809E48" w14:textId="77777777" w:rsidTr="003C613F">
        <w:tc>
          <w:tcPr>
            <w:tcW w:w="959" w:type="dxa"/>
          </w:tcPr>
          <w:p w14:paraId="4DA1910B" w14:textId="77777777" w:rsidR="0053431A" w:rsidRDefault="00E308F9" w:rsidP="009F262C">
            <w:pPr>
              <w:ind w:firstLineChars="0" w:firstLine="0"/>
              <w:rPr>
                <w:b/>
                <w:szCs w:val="21"/>
              </w:rPr>
            </w:pPr>
            <w:r w:rsidRPr="00B8140A">
              <w:rPr>
                <w:rFonts w:hint="eastAsia"/>
                <w:b/>
                <w:szCs w:val="21"/>
              </w:rPr>
              <w:t>序号</w:t>
            </w:r>
          </w:p>
        </w:tc>
        <w:tc>
          <w:tcPr>
            <w:tcW w:w="4722" w:type="dxa"/>
          </w:tcPr>
          <w:p w14:paraId="4A463839" w14:textId="77777777" w:rsidR="00E308F9" w:rsidRDefault="00E308F9" w:rsidP="00E308F9">
            <w:pPr>
              <w:ind w:firstLine="422"/>
              <w:jc w:val="center"/>
              <w:rPr>
                <w:b/>
                <w:szCs w:val="21"/>
              </w:rPr>
            </w:pPr>
            <w:r w:rsidRPr="00B8140A">
              <w:rPr>
                <w:rFonts w:hint="eastAsia"/>
                <w:b/>
                <w:szCs w:val="21"/>
              </w:rPr>
              <w:t>交易名称</w:t>
            </w:r>
          </w:p>
        </w:tc>
        <w:tc>
          <w:tcPr>
            <w:tcW w:w="2841" w:type="dxa"/>
          </w:tcPr>
          <w:p w14:paraId="02E7CBC3" w14:textId="77777777" w:rsidR="00E308F9" w:rsidRDefault="00E308F9" w:rsidP="00E308F9">
            <w:pPr>
              <w:ind w:firstLine="422"/>
              <w:jc w:val="center"/>
              <w:rPr>
                <w:b/>
                <w:szCs w:val="21"/>
              </w:rPr>
            </w:pPr>
            <w:r w:rsidRPr="00B8140A">
              <w:rPr>
                <w:rFonts w:hint="eastAsia"/>
                <w:b/>
                <w:szCs w:val="21"/>
              </w:rPr>
              <w:t>备注</w:t>
            </w:r>
          </w:p>
        </w:tc>
      </w:tr>
      <w:tr w:rsidR="00E308F9" w14:paraId="170C5D0F" w14:textId="77777777" w:rsidTr="003C613F">
        <w:tc>
          <w:tcPr>
            <w:tcW w:w="959" w:type="dxa"/>
          </w:tcPr>
          <w:p w14:paraId="0E44EA9B" w14:textId="77777777" w:rsidR="00E308F9" w:rsidRDefault="00E308F9" w:rsidP="00E308F9">
            <w:pPr>
              <w:ind w:firstLine="420"/>
              <w:rPr>
                <w:szCs w:val="21"/>
              </w:rPr>
            </w:pPr>
            <w:r>
              <w:rPr>
                <w:rFonts w:hint="eastAsia"/>
                <w:szCs w:val="21"/>
              </w:rPr>
              <w:t>1</w:t>
            </w:r>
          </w:p>
        </w:tc>
        <w:tc>
          <w:tcPr>
            <w:tcW w:w="4722" w:type="dxa"/>
          </w:tcPr>
          <w:p w14:paraId="04E8FA81" w14:textId="77777777" w:rsidR="0053431A" w:rsidRDefault="00E308F9" w:rsidP="009F262C">
            <w:pPr>
              <w:ind w:firstLineChars="0" w:firstLine="0"/>
              <w:rPr>
                <w:szCs w:val="21"/>
              </w:rPr>
            </w:pPr>
            <w:r w:rsidRPr="00E308F9">
              <w:rPr>
                <w:rFonts w:hint="eastAsia"/>
                <w:szCs w:val="21"/>
              </w:rPr>
              <w:t>进口代付申请</w:t>
            </w:r>
          </w:p>
        </w:tc>
        <w:tc>
          <w:tcPr>
            <w:tcW w:w="2841" w:type="dxa"/>
          </w:tcPr>
          <w:p w14:paraId="78DED132" w14:textId="77777777" w:rsidR="00E308F9" w:rsidRDefault="00E308F9" w:rsidP="00E308F9">
            <w:pPr>
              <w:ind w:firstLine="420"/>
              <w:rPr>
                <w:szCs w:val="21"/>
              </w:rPr>
            </w:pPr>
          </w:p>
        </w:tc>
      </w:tr>
      <w:tr w:rsidR="00E308F9" w14:paraId="696A18F6" w14:textId="77777777" w:rsidTr="003C613F">
        <w:tc>
          <w:tcPr>
            <w:tcW w:w="959" w:type="dxa"/>
          </w:tcPr>
          <w:p w14:paraId="505ABF85" w14:textId="77777777" w:rsidR="00E308F9" w:rsidRDefault="00E308F9" w:rsidP="00E308F9">
            <w:pPr>
              <w:ind w:firstLine="420"/>
              <w:rPr>
                <w:szCs w:val="21"/>
              </w:rPr>
            </w:pPr>
            <w:r>
              <w:rPr>
                <w:rFonts w:hint="eastAsia"/>
                <w:szCs w:val="21"/>
              </w:rPr>
              <w:t>2</w:t>
            </w:r>
          </w:p>
        </w:tc>
        <w:tc>
          <w:tcPr>
            <w:tcW w:w="4722" w:type="dxa"/>
          </w:tcPr>
          <w:p w14:paraId="44723E90" w14:textId="77777777" w:rsidR="0053431A" w:rsidRPr="009F262C" w:rsidRDefault="00E308F9" w:rsidP="009F262C">
            <w:pPr>
              <w:ind w:firstLineChars="0" w:firstLine="0"/>
              <w:rPr>
                <w:b/>
                <w:szCs w:val="21"/>
              </w:rPr>
            </w:pPr>
            <w:r w:rsidRPr="00E308F9">
              <w:rPr>
                <w:rFonts w:hint="eastAsia"/>
                <w:szCs w:val="21"/>
              </w:rPr>
              <w:t>进口代付确认</w:t>
            </w:r>
          </w:p>
        </w:tc>
        <w:tc>
          <w:tcPr>
            <w:tcW w:w="2841" w:type="dxa"/>
          </w:tcPr>
          <w:p w14:paraId="6DD6EDB5" w14:textId="77777777" w:rsidR="00E308F9" w:rsidRDefault="00E308F9" w:rsidP="00E308F9">
            <w:pPr>
              <w:ind w:firstLine="420"/>
              <w:rPr>
                <w:szCs w:val="21"/>
              </w:rPr>
            </w:pPr>
          </w:p>
        </w:tc>
      </w:tr>
      <w:tr w:rsidR="00E308F9" w14:paraId="6FD02727" w14:textId="77777777" w:rsidTr="003C613F">
        <w:tc>
          <w:tcPr>
            <w:tcW w:w="959" w:type="dxa"/>
          </w:tcPr>
          <w:p w14:paraId="264C77E6" w14:textId="77777777" w:rsidR="00E308F9" w:rsidRDefault="00E308F9" w:rsidP="00E308F9">
            <w:pPr>
              <w:ind w:firstLine="420"/>
              <w:rPr>
                <w:szCs w:val="21"/>
              </w:rPr>
            </w:pPr>
            <w:r>
              <w:rPr>
                <w:rFonts w:hint="eastAsia"/>
                <w:szCs w:val="21"/>
              </w:rPr>
              <w:t>3</w:t>
            </w:r>
          </w:p>
        </w:tc>
        <w:tc>
          <w:tcPr>
            <w:tcW w:w="4722" w:type="dxa"/>
          </w:tcPr>
          <w:p w14:paraId="5EA086EC" w14:textId="77777777" w:rsidR="0053431A" w:rsidRDefault="00E308F9" w:rsidP="009F262C">
            <w:pPr>
              <w:ind w:firstLineChars="0" w:firstLine="0"/>
              <w:rPr>
                <w:szCs w:val="21"/>
              </w:rPr>
            </w:pPr>
            <w:r w:rsidRPr="00E308F9">
              <w:rPr>
                <w:rFonts w:hint="eastAsia"/>
                <w:szCs w:val="21"/>
              </w:rPr>
              <w:t>进口代付</w:t>
            </w:r>
            <w:r w:rsidR="00D93993">
              <w:rPr>
                <w:rFonts w:hint="eastAsia"/>
                <w:szCs w:val="21"/>
              </w:rPr>
              <w:t>发放</w:t>
            </w:r>
          </w:p>
        </w:tc>
        <w:tc>
          <w:tcPr>
            <w:tcW w:w="2841" w:type="dxa"/>
          </w:tcPr>
          <w:p w14:paraId="4F64F9CE" w14:textId="77777777" w:rsidR="00E308F9" w:rsidRDefault="00E308F9" w:rsidP="00E308F9">
            <w:pPr>
              <w:ind w:firstLine="420"/>
              <w:rPr>
                <w:szCs w:val="21"/>
              </w:rPr>
            </w:pPr>
          </w:p>
        </w:tc>
      </w:tr>
      <w:tr w:rsidR="00E308F9" w14:paraId="1D676CBA" w14:textId="77777777" w:rsidTr="003C613F">
        <w:tc>
          <w:tcPr>
            <w:tcW w:w="959" w:type="dxa"/>
          </w:tcPr>
          <w:p w14:paraId="1F7B02C6" w14:textId="77777777" w:rsidR="00E308F9" w:rsidRDefault="00E308F9" w:rsidP="00E308F9">
            <w:pPr>
              <w:ind w:firstLine="420"/>
              <w:rPr>
                <w:szCs w:val="21"/>
              </w:rPr>
            </w:pPr>
            <w:r>
              <w:rPr>
                <w:rFonts w:hint="eastAsia"/>
                <w:szCs w:val="21"/>
              </w:rPr>
              <w:t>5</w:t>
            </w:r>
          </w:p>
        </w:tc>
        <w:tc>
          <w:tcPr>
            <w:tcW w:w="4722" w:type="dxa"/>
          </w:tcPr>
          <w:p w14:paraId="4D26264B" w14:textId="77777777" w:rsidR="00E308F9" w:rsidRPr="00E308F9" w:rsidRDefault="00E308F9" w:rsidP="00E308F9">
            <w:pPr>
              <w:ind w:firstLineChars="0" w:firstLine="0"/>
              <w:rPr>
                <w:szCs w:val="21"/>
              </w:rPr>
            </w:pPr>
            <w:r w:rsidRPr="00E308F9">
              <w:rPr>
                <w:rFonts w:hint="eastAsia"/>
                <w:szCs w:val="21"/>
              </w:rPr>
              <w:t>进口代付还同业</w:t>
            </w:r>
          </w:p>
        </w:tc>
        <w:tc>
          <w:tcPr>
            <w:tcW w:w="2841" w:type="dxa"/>
          </w:tcPr>
          <w:p w14:paraId="4B97E635" w14:textId="77777777" w:rsidR="00E308F9" w:rsidRDefault="00E308F9" w:rsidP="00E308F9">
            <w:pPr>
              <w:ind w:firstLine="420"/>
              <w:rPr>
                <w:szCs w:val="21"/>
              </w:rPr>
            </w:pPr>
          </w:p>
        </w:tc>
      </w:tr>
    </w:tbl>
    <w:p w14:paraId="23C2DD82" w14:textId="77777777" w:rsidR="0053431A" w:rsidRDefault="0053431A" w:rsidP="009F262C">
      <w:pPr>
        <w:pStyle w:val="af"/>
        <w:ind w:left="420" w:right="-47" w:firstLineChars="0" w:firstLine="0"/>
        <w:jc w:val="left"/>
        <w:rPr>
          <w:rFonts w:ascii="宋体" w:hAnsi="宋体"/>
          <w:szCs w:val="21"/>
        </w:rPr>
      </w:pPr>
    </w:p>
    <w:p w14:paraId="05B89813" w14:textId="77777777" w:rsidR="00212730" w:rsidRDefault="00E00DF4" w:rsidP="00C14F3E">
      <w:pPr>
        <w:pStyle w:val="1"/>
        <w:ind w:left="353" w:hangingChars="80" w:hanging="353"/>
      </w:pPr>
      <w:bookmarkStart w:id="77" w:name="_Toc399282871"/>
      <w:r>
        <w:rPr>
          <w:rFonts w:hint="eastAsia"/>
        </w:rPr>
        <w:t>贸易</w:t>
      </w:r>
      <w:r w:rsidR="00617070">
        <w:rPr>
          <w:rFonts w:hint="eastAsia"/>
        </w:rPr>
        <w:t>融资业务</w:t>
      </w:r>
      <w:bookmarkEnd w:id="77"/>
    </w:p>
    <w:p w14:paraId="15AECE32" w14:textId="77777777" w:rsidR="0053431A" w:rsidRDefault="00446026" w:rsidP="009F262C">
      <w:pPr>
        <w:pStyle w:val="2"/>
        <w:ind w:left="0"/>
      </w:pPr>
      <w:bookmarkStart w:id="78" w:name="_Toc393110962"/>
      <w:bookmarkStart w:id="79" w:name="_Toc399282872"/>
      <w:r w:rsidRPr="00F504A6">
        <w:rPr>
          <w:rFonts w:hint="eastAsia"/>
        </w:rPr>
        <w:t>业务流程</w:t>
      </w:r>
      <w:bookmarkEnd w:id="78"/>
      <w:bookmarkEnd w:id="79"/>
    </w:p>
    <w:p w14:paraId="6E291DF7" w14:textId="77777777" w:rsidR="0053431A" w:rsidRDefault="00446026" w:rsidP="009F262C">
      <w:pPr>
        <w:pStyle w:val="3"/>
        <w:tabs>
          <w:tab w:val="left" w:pos="432"/>
        </w:tabs>
        <w:spacing w:before="120" w:after="120" w:line="300" w:lineRule="auto"/>
        <w:ind w:left="2" w:right="210"/>
      </w:pPr>
      <w:bookmarkStart w:id="80" w:name="_Toc393110963"/>
      <w:bookmarkStart w:id="81" w:name="_Toc399282873"/>
      <w:r>
        <w:rPr>
          <w:rFonts w:hint="eastAsia"/>
        </w:rPr>
        <w:t>业务流程图</w:t>
      </w:r>
      <w:bookmarkEnd w:id="80"/>
      <w:bookmarkEnd w:id="81"/>
    </w:p>
    <w:p w14:paraId="3A6F89B6" w14:textId="77777777" w:rsidR="0053431A" w:rsidRDefault="00E63572" w:rsidP="009F262C">
      <w:pPr>
        <w:ind w:leftChars="-675" w:hangingChars="675" w:hanging="1418"/>
      </w:pPr>
      <w:r>
        <w:object w:dxaOrig="10279" w:dyaOrig="7161" w14:anchorId="79F591A2">
          <v:shape id="_x0000_i1026" type="#_x0000_t75" style="width:414pt;height:357pt" o:ole="">
            <v:imagedata r:id="rId11" o:title=""/>
          </v:shape>
          <o:OLEObject Type="Embed" ProgID="Visio.Drawing.11" ShapeID="_x0000_i1026" DrawAspect="Content" ObjectID="_1650647056" r:id="rId12"/>
        </w:object>
      </w:r>
    </w:p>
    <w:p w14:paraId="6402E40E" w14:textId="77777777" w:rsidR="0053431A" w:rsidRDefault="00446026" w:rsidP="009F262C">
      <w:pPr>
        <w:pStyle w:val="3"/>
        <w:tabs>
          <w:tab w:val="left" w:pos="432"/>
        </w:tabs>
        <w:spacing w:before="120" w:after="120" w:line="300" w:lineRule="auto"/>
        <w:ind w:left="2" w:right="210"/>
      </w:pPr>
      <w:bookmarkStart w:id="82" w:name="_Toc393110964"/>
      <w:bookmarkStart w:id="83" w:name="_Toc399282874"/>
      <w:r>
        <w:rPr>
          <w:rFonts w:hint="eastAsia"/>
        </w:rPr>
        <w:t>业务流程图说明</w:t>
      </w:r>
      <w:bookmarkEnd w:id="82"/>
      <w:bookmarkEnd w:id="83"/>
    </w:p>
    <w:p w14:paraId="5DF3DE3A" w14:textId="77777777" w:rsidR="0053431A" w:rsidRDefault="006840AE" w:rsidP="009F262C">
      <w:pPr>
        <w:pStyle w:val="2"/>
        <w:ind w:left="2" w:hanging="2"/>
      </w:pPr>
      <w:bookmarkStart w:id="84" w:name="_Toc399282875"/>
      <w:r>
        <w:rPr>
          <w:rFonts w:hint="eastAsia"/>
        </w:rPr>
        <w:t>买方</w:t>
      </w:r>
      <w:r w:rsidR="00444204">
        <w:rPr>
          <w:rFonts w:hint="eastAsia"/>
        </w:rPr>
        <w:t>代付</w:t>
      </w:r>
      <w:bookmarkEnd w:id="84"/>
    </w:p>
    <w:p w14:paraId="6FA13B8C" w14:textId="77777777" w:rsidR="0053431A" w:rsidRDefault="006840AE" w:rsidP="009F262C">
      <w:pPr>
        <w:pStyle w:val="3"/>
        <w:ind w:left="0"/>
      </w:pPr>
      <w:bookmarkStart w:id="85" w:name="_Toc399282876"/>
      <w:r>
        <w:rPr>
          <w:rFonts w:hint="eastAsia"/>
        </w:rPr>
        <w:t>买方</w:t>
      </w:r>
      <w:r w:rsidR="00444204">
        <w:rPr>
          <w:rFonts w:hint="eastAsia"/>
        </w:rPr>
        <w:t>代付申请</w:t>
      </w:r>
      <w:bookmarkEnd w:id="85"/>
    </w:p>
    <w:p w14:paraId="177659F4" w14:textId="77777777" w:rsidR="002E403D" w:rsidRDefault="002E403D" w:rsidP="002E403D">
      <w:pPr>
        <w:pStyle w:val="4"/>
        <w:ind w:left="984" w:hanging="984"/>
      </w:pPr>
      <w:r>
        <w:rPr>
          <w:rFonts w:hint="eastAsia"/>
        </w:rPr>
        <w:t>交易描述</w:t>
      </w:r>
    </w:p>
    <w:p w14:paraId="3265B54A" w14:textId="77777777" w:rsidR="002E403D" w:rsidRDefault="00444204" w:rsidP="00C14F3E">
      <w:pPr>
        <w:ind w:firstLineChars="250" w:firstLine="525"/>
      </w:pPr>
      <w:r w:rsidRPr="00F96CE3">
        <w:rPr>
          <w:rFonts w:hint="eastAsia"/>
        </w:rPr>
        <w:t>当我行客户在进口信用证、进口代收、</w:t>
      </w:r>
      <w:r w:rsidRPr="00F96CE3">
        <w:rPr>
          <w:rFonts w:hint="eastAsia"/>
        </w:rPr>
        <w:t>T/T</w:t>
      </w:r>
      <w:r>
        <w:rPr>
          <w:rFonts w:hint="eastAsia"/>
        </w:rPr>
        <w:t>汇款</w:t>
      </w:r>
      <w:r w:rsidRPr="00F96CE3">
        <w:rPr>
          <w:rFonts w:hint="eastAsia"/>
        </w:rPr>
        <w:t>结算方式下需要支付货款时，申请向我行融资，由我行指示境内外代理行支付进口货款，提供给客户的资金融通业务。系统处理向境内或境外银行代理行的融资申请业务。</w:t>
      </w:r>
    </w:p>
    <w:p w14:paraId="02E8B4F3" w14:textId="77777777" w:rsidR="002E403D" w:rsidRDefault="002E403D" w:rsidP="002E403D">
      <w:pPr>
        <w:pStyle w:val="4"/>
        <w:ind w:left="984" w:hanging="984"/>
      </w:pPr>
      <w:r>
        <w:rPr>
          <w:rFonts w:hint="eastAsia"/>
        </w:rPr>
        <w:t>柜员操作</w:t>
      </w:r>
    </w:p>
    <w:p w14:paraId="34727252" w14:textId="77777777" w:rsidR="001B231F" w:rsidRDefault="002E403D" w:rsidP="001B231F">
      <w:pPr>
        <w:ind w:firstLine="420"/>
      </w:pPr>
      <w:r>
        <w:rPr>
          <w:rFonts w:hint="eastAsia"/>
        </w:rPr>
        <w:t>本交易由具有</w:t>
      </w:r>
      <w:r w:rsidR="00444204">
        <w:rPr>
          <w:rFonts w:hint="eastAsia"/>
        </w:rPr>
        <w:t>进口代付申请</w:t>
      </w:r>
      <w:r>
        <w:rPr>
          <w:rFonts w:hint="eastAsia"/>
        </w:rPr>
        <w:t>经办权限的柜员发起操作。</w:t>
      </w:r>
      <w:r w:rsidR="001B231F">
        <w:rPr>
          <w:rFonts w:hint="eastAsia"/>
        </w:rPr>
        <w:tab/>
      </w:r>
    </w:p>
    <w:p w14:paraId="2598756E" w14:textId="77777777" w:rsidR="0053431A" w:rsidRDefault="001B231F" w:rsidP="009F262C">
      <w:pPr>
        <w:pStyle w:val="4"/>
        <w:ind w:left="984" w:hanging="984"/>
      </w:pPr>
      <w:r>
        <w:rPr>
          <w:rFonts w:hint="eastAsia"/>
        </w:rPr>
        <w:t>界面布局与菜单按钮</w:t>
      </w:r>
    </w:p>
    <w:p w14:paraId="64DDCBEF" w14:textId="77777777" w:rsidR="0053431A" w:rsidRDefault="001B231F" w:rsidP="009F262C">
      <w:pPr>
        <w:ind w:leftChars="200" w:left="420" w:firstLineChars="95" w:firstLine="199"/>
      </w:pPr>
      <w:r>
        <w:rPr>
          <w:rFonts w:hint="eastAsia"/>
        </w:rPr>
        <w:t>同一页面布局原则，一行两列，从上至下：</w:t>
      </w:r>
    </w:p>
    <w:p w14:paraId="2BE57AE6" w14:textId="77777777" w:rsidR="0053431A" w:rsidRDefault="001B231F" w:rsidP="009F262C">
      <w:pPr>
        <w:ind w:leftChars="200" w:left="420" w:firstLineChars="95" w:firstLine="199"/>
      </w:pPr>
      <w:r>
        <w:rPr>
          <w:rFonts w:hint="eastAsia"/>
        </w:rPr>
        <w:t>第一区域：基本信息；</w:t>
      </w:r>
    </w:p>
    <w:p w14:paraId="1DA892B0" w14:textId="77777777" w:rsidR="0053431A" w:rsidRDefault="001B231F" w:rsidP="009F262C">
      <w:pPr>
        <w:ind w:leftChars="200" w:left="420" w:firstLineChars="95" w:firstLine="199"/>
      </w:pPr>
      <w:r>
        <w:rPr>
          <w:rFonts w:hint="eastAsia"/>
        </w:rPr>
        <w:t>第</w:t>
      </w:r>
      <w:r w:rsidR="00F86B30">
        <w:rPr>
          <w:rFonts w:hint="eastAsia"/>
        </w:rPr>
        <w:t>二</w:t>
      </w:r>
      <w:r>
        <w:rPr>
          <w:rFonts w:hint="eastAsia"/>
        </w:rPr>
        <w:t>区域：按钮；</w:t>
      </w:r>
    </w:p>
    <w:p w14:paraId="67102833" w14:textId="77777777" w:rsidR="0053431A" w:rsidRDefault="001B231F" w:rsidP="009F262C">
      <w:pPr>
        <w:ind w:leftChars="200" w:left="420" w:firstLineChars="95" w:firstLine="199"/>
      </w:pPr>
      <w:r>
        <w:rPr>
          <w:rFonts w:hint="eastAsia"/>
        </w:rPr>
        <w:t>第</w:t>
      </w:r>
      <w:r w:rsidR="00F86B30">
        <w:rPr>
          <w:rFonts w:hint="eastAsia"/>
        </w:rPr>
        <w:t>三</w:t>
      </w:r>
      <w:r>
        <w:rPr>
          <w:rFonts w:hint="eastAsia"/>
        </w:rPr>
        <w:t>区域：报文。</w:t>
      </w:r>
    </w:p>
    <w:p w14:paraId="71E32A8E" w14:textId="77777777" w:rsidR="0053431A" w:rsidRDefault="002B5CD6" w:rsidP="00677A8B">
      <w:pPr>
        <w:pStyle w:val="5"/>
      </w:pPr>
      <w:r w:rsidRPr="002B5CD6">
        <w:rPr>
          <w:rFonts w:hint="eastAsia"/>
        </w:rPr>
        <w:t>基本信息和按钮</w:t>
      </w:r>
    </w:p>
    <w:p w14:paraId="32E4775B" w14:textId="77777777" w:rsidR="0053431A" w:rsidRDefault="000B70C7" w:rsidP="009F262C">
      <w:pPr>
        <w:ind w:leftChars="-675" w:left="-1418" w:firstLine="420"/>
      </w:pPr>
      <w:r w:rsidRPr="009F262C">
        <w:rPr>
          <w:noProof/>
        </w:rPr>
        <w:drawing>
          <wp:inline distT="0" distB="0" distL="0" distR="0" wp14:anchorId="5CE0E178" wp14:editId="3A36AEE8">
            <wp:extent cx="6815328" cy="4523232"/>
            <wp:effectExtent l="19050" t="0" r="4572" b="0"/>
            <wp:docPr id="5" name="图片 4" descr="基本信息.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本信息.bmp"/>
                    <pic:cNvPicPr/>
                  </pic:nvPicPr>
                  <pic:blipFill>
                    <a:blip r:embed="rId13" cstate="print"/>
                    <a:stretch>
                      <a:fillRect/>
                    </a:stretch>
                  </pic:blipFill>
                  <pic:spPr>
                    <a:xfrm>
                      <a:off x="0" y="0"/>
                      <a:ext cx="6815328" cy="4523232"/>
                    </a:xfrm>
                    <a:prstGeom prst="rect">
                      <a:avLst/>
                    </a:prstGeom>
                  </pic:spPr>
                </pic:pic>
              </a:graphicData>
            </a:graphic>
          </wp:inline>
        </w:drawing>
      </w:r>
    </w:p>
    <w:p w14:paraId="01C3BBF3" w14:textId="77777777" w:rsidR="0053431A" w:rsidRDefault="00551C82" w:rsidP="00677A8B">
      <w:pPr>
        <w:pStyle w:val="5"/>
      </w:pPr>
      <w:r>
        <w:rPr>
          <w:rFonts w:hint="eastAsia"/>
        </w:rPr>
        <w:t>报文</w:t>
      </w:r>
    </w:p>
    <w:p w14:paraId="4D0DFD3E" w14:textId="77777777" w:rsidR="0053431A" w:rsidRDefault="000B70C7" w:rsidP="009F262C">
      <w:pPr>
        <w:ind w:leftChars="-675" w:left="-1418" w:firstLine="420"/>
      </w:pPr>
      <w:r w:rsidRPr="009F262C">
        <w:rPr>
          <w:noProof/>
        </w:rPr>
        <w:drawing>
          <wp:inline distT="0" distB="0" distL="0" distR="0" wp14:anchorId="5EE0CCDA" wp14:editId="711FA77A">
            <wp:extent cx="6778752" cy="2974848"/>
            <wp:effectExtent l="19050" t="0" r="3048" b="0"/>
            <wp:docPr id="2" name="图片 1" descr="报文.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报文.bmp"/>
                    <pic:cNvPicPr/>
                  </pic:nvPicPr>
                  <pic:blipFill>
                    <a:blip r:embed="rId14" cstate="print"/>
                    <a:stretch>
                      <a:fillRect/>
                    </a:stretch>
                  </pic:blipFill>
                  <pic:spPr>
                    <a:xfrm>
                      <a:off x="0" y="0"/>
                      <a:ext cx="6778752" cy="2974848"/>
                    </a:xfrm>
                    <a:prstGeom prst="rect">
                      <a:avLst/>
                    </a:prstGeom>
                  </pic:spPr>
                </pic:pic>
              </a:graphicData>
            </a:graphic>
          </wp:inline>
        </w:drawing>
      </w:r>
    </w:p>
    <w:p w14:paraId="2CB9148F" w14:textId="77777777" w:rsidR="002E403D" w:rsidRPr="006C2C8D" w:rsidRDefault="002E403D" w:rsidP="002E403D">
      <w:pPr>
        <w:pStyle w:val="4"/>
        <w:ind w:left="984" w:hanging="984"/>
      </w:pPr>
      <w:r>
        <w:rPr>
          <w:rFonts w:hint="eastAsia"/>
        </w:rPr>
        <w:t>输入描述</w:t>
      </w:r>
    </w:p>
    <w:tbl>
      <w:tblPr>
        <w:tblW w:w="11199"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80"/>
        <w:gridCol w:w="2126"/>
        <w:gridCol w:w="1276"/>
        <w:gridCol w:w="850"/>
        <w:gridCol w:w="1182"/>
        <w:gridCol w:w="3118"/>
      </w:tblGrid>
      <w:tr w:rsidR="002E403D" w14:paraId="40AA2FF9" w14:textId="77777777" w:rsidTr="00DC7978">
        <w:tc>
          <w:tcPr>
            <w:tcW w:w="567" w:type="dxa"/>
          </w:tcPr>
          <w:p w14:paraId="5356850B" w14:textId="77777777" w:rsidR="002E403D" w:rsidRPr="00446D93" w:rsidRDefault="002E403D" w:rsidP="00DC7978">
            <w:pPr>
              <w:ind w:firstLineChars="0" w:firstLine="0"/>
              <w:jc w:val="center"/>
              <w:rPr>
                <w:b/>
              </w:rPr>
            </w:pPr>
            <w:r>
              <w:rPr>
                <w:rFonts w:hint="eastAsia"/>
                <w:b/>
              </w:rPr>
              <w:t>序号</w:t>
            </w:r>
          </w:p>
        </w:tc>
        <w:tc>
          <w:tcPr>
            <w:tcW w:w="2080" w:type="dxa"/>
            <w:shd w:val="clear" w:color="auto" w:fill="auto"/>
          </w:tcPr>
          <w:p w14:paraId="393AE1B2" w14:textId="77777777" w:rsidR="002E403D" w:rsidRPr="00446D93" w:rsidRDefault="002E403D" w:rsidP="00DC7978">
            <w:pPr>
              <w:ind w:firstLineChars="0" w:firstLine="0"/>
              <w:jc w:val="center"/>
              <w:rPr>
                <w:b/>
              </w:rPr>
            </w:pPr>
            <w:r w:rsidRPr="00446D93">
              <w:rPr>
                <w:rFonts w:hint="eastAsia"/>
                <w:b/>
              </w:rPr>
              <w:t>本地名称</w:t>
            </w:r>
          </w:p>
        </w:tc>
        <w:tc>
          <w:tcPr>
            <w:tcW w:w="2126" w:type="dxa"/>
            <w:shd w:val="clear" w:color="auto" w:fill="auto"/>
          </w:tcPr>
          <w:p w14:paraId="22F13651" w14:textId="77777777" w:rsidR="002E403D" w:rsidRPr="00446D93" w:rsidRDefault="002E403D" w:rsidP="00DC7978">
            <w:pPr>
              <w:ind w:firstLineChars="0" w:firstLine="0"/>
              <w:jc w:val="center"/>
              <w:rPr>
                <w:b/>
              </w:rPr>
            </w:pPr>
            <w:r w:rsidRPr="00446D93">
              <w:rPr>
                <w:rFonts w:hint="eastAsia"/>
                <w:b/>
              </w:rPr>
              <w:t>英文名称</w:t>
            </w:r>
          </w:p>
        </w:tc>
        <w:tc>
          <w:tcPr>
            <w:tcW w:w="1276" w:type="dxa"/>
          </w:tcPr>
          <w:p w14:paraId="1ABD944D" w14:textId="77777777" w:rsidR="002E403D" w:rsidRPr="00446D93" w:rsidRDefault="002E403D" w:rsidP="00DC7978">
            <w:pPr>
              <w:ind w:firstLineChars="0" w:firstLine="0"/>
              <w:jc w:val="center"/>
              <w:rPr>
                <w:b/>
              </w:rPr>
            </w:pPr>
            <w:r>
              <w:rPr>
                <w:rFonts w:hint="eastAsia"/>
                <w:b/>
              </w:rPr>
              <w:t>类型</w:t>
            </w:r>
          </w:p>
        </w:tc>
        <w:tc>
          <w:tcPr>
            <w:tcW w:w="850" w:type="dxa"/>
            <w:shd w:val="clear" w:color="auto" w:fill="auto"/>
          </w:tcPr>
          <w:p w14:paraId="75EEFD66" w14:textId="77777777" w:rsidR="002E403D" w:rsidRPr="00446D93" w:rsidRDefault="002E403D" w:rsidP="00DC7978">
            <w:pPr>
              <w:ind w:firstLineChars="0" w:firstLine="0"/>
              <w:jc w:val="center"/>
              <w:rPr>
                <w:b/>
              </w:rPr>
            </w:pPr>
            <w:r w:rsidRPr="00446D93">
              <w:rPr>
                <w:rFonts w:hint="eastAsia"/>
                <w:b/>
              </w:rPr>
              <w:t>M/O/P</w:t>
            </w:r>
          </w:p>
        </w:tc>
        <w:tc>
          <w:tcPr>
            <w:tcW w:w="1182" w:type="dxa"/>
            <w:shd w:val="clear" w:color="auto" w:fill="auto"/>
          </w:tcPr>
          <w:p w14:paraId="6C7C316E" w14:textId="77777777" w:rsidR="002E403D" w:rsidRPr="00446D93" w:rsidRDefault="002E403D" w:rsidP="00DC7978">
            <w:pPr>
              <w:ind w:firstLineChars="0" w:firstLine="0"/>
              <w:jc w:val="center"/>
              <w:rPr>
                <w:b/>
              </w:rPr>
            </w:pPr>
            <w:r w:rsidRPr="00446D93">
              <w:rPr>
                <w:rFonts w:hint="eastAsia"/>
                <w:b/>
              </w:rPr>
              <w:t>数据来源</w:t>
            </w:r>
          </w:p>
        </w:tc>
        <w:tc>
          <w:tcPr>
            <w:tcW w:w="3118" w:type="dxa"/>
            <w:shd w:val="clear" w:color="auto" w:fill="auto"/>
          </w:tcPr>
          <w:p w14:paraId="73814111" w14:textId="77777777" w:rsidR="002E403D" w:rsidRPr="00446D93" w:rsidRDefault="002E403D" w:rsidP="00DC7978">
            <w:pPr>
              <w:ind w:firstLineChars="0" w:firstLine="0"/>
              <w:jc w:val="center"/>
              <w:rPr>
                <w:b/>
              </w:rPr>
            </w:pPr>
            <w:r w:rsidRPr="00446D93">
              <w:rPr>
                <w:rFonts w:hint="eastAsia"/>
                <w:b/>
              </w:rPr>
              <w:t>描述</w:t>
            </w:r>
          </w:p>
        </w:tc>
      </w:tr>
      <w:tr w:rsidR="002E403D" w14:paraId="6DCFBBB6" w14:textId="77777777" w:rsidTr="00DC7978">
        <w:tc>
          <w:tcPr>
            <w:tcW w:w="567" w:type="dxa"/>
          </w:tcPr>
          <w:p w14:paraId="5BFF349A" w14:textId="77777777" w:rsidR="002E403D" w:rsidRDefault="002E403D" w:rsidP="00DC7978">
            <w:pPr>
              <w:numPr>
                <w:ilvl w:val="0"/>
                <w:numId w:val="3"/>
              </w:numPr>
              <w:ind w:firstLineChars="0"/>
            </w:pPr>
          </w:p>
        </w:tc>
        <w:tc>
          <w:tcPr>
            <w:tcW w:w="2080" w:type="dxa"/>
            <w:shd w:val="clear" w:color="auto" w:fill="auto"/>
          </w:tcPr>
          <w:p w14:paraId="6891ED48" w14:textId="77777777" w:rsidR="002E403D" w:rsidRDefault="00444204" w:rsidP="00DC7978">
            <w:pPr>
              <w:ind w:firstLineChars="0" w:firstLine="0"/>
            </w:pPr>
            <w:r>
              <w:rPr>
                <w:rFonts w:hint="eastAsia"/>
              </w:rPr>
              <w:t>代付</w:t>
            </w:r>
            <w:r w:rsidR="002E403D">
              <w:rPr>
                <w:rFonts w:hint="eastAsia"/>
              </w:rPr>
              <w:t>编号</w:t>
            </w:r>
          </w:p>
        </w:tc>
        <w:tc>
          <w:tcPr>
            <w:tcW w:w="2126" w:type="dxa"/>
            <w:shd w:val="clear" w:color="auto" w:fill="auto"/>
          </w:tcPr>
          <w:p w14:paraId="4148CE3B" w14:textId="77777777" w:rsidR="002E403D" w:rsidRDefault="002E403D" w:rsidP="00DC7978">
            <w:pPr>
              <w:pStyle w:val="p0"/>
              <w:ind w:firstLine="0"/>
            </w:pPr>
          </w:p>
        </w:tc>
        <w:tc>
          <w:tcPr>
            <w:tcW w:w="1276" w:type="dxa"/>
          </w:tcPr>
          <w:p w14:paraId="211C7691" w14:textId="77777777" w:rsidR="002E403D" w:rsidRDefault="002E403D" w:rsidP="00DC7978">
            <w:pPr>
              <w:ind w:firstLineChars="0" w:firstLine="0"/>
              <w:jc w:val="center"/>
            </w:pPr>
            <w:r>
              <w:rPr>
                <w:rFonts w:hint="eastAsia"/>
              </w:rPr>
              <w:t>V(16)</w:t>
            </w:r>
          </w:p>
        </w:tc>
        <w:tc>
          <w:tcPr>
            <w:tcW w:w="850" w:type="dxa"/>
            <w:shd w:val="clear" w:color="auto" w:fill="auto"/>
          </w:tcPr>
          <w:p w14:paraId="5BFD56F1" w14:textId="77777777" w:rsidR="002E403D" w:rsidRDefault="002E403D" w:rsidP="00DC7978">
            <w:pPr>
              <w:ind w:firstLineChars="0" w:firstLine="0"/>
              <w:jc w:val="center"/>
            </w:pPr>
            <w:r>
              <w:rPr>
                <w:rFonts w:hint="eastAsia"/>
              </w:rPr>
              <w:t>P</w:t>
            </w:r>
          </w:p>
        </w:tc>
        <w:tc>
          <w:tcPr>
            <w:tcW w:w="1182" w:type="dxa"/>
            <w:shd w:val="clear" w:color="auto" w:fill="auto"/>
          </w:tcPr>
          <w:p w14:paraId="20FD3338" w14:textId="77777777" w:rsidR="002E403D" w:rsidRDefault="002E403D" w:rsidP="00DC7978">
            <w:pPr>
              <w:ind w:firstLineChars="0" w:firstLine="0"/>
            </w:pPr>
            <w:r>
              <w:rPr>
                <w:rFonts w:hint="eastAsia"/>
              </w:rPr>
              <w:t>系统生成</w:t>
            </w:r>
          </w:p>
        </w:tc>
        <w:tc>
          <w:tcPr>
            <w:tcW w:w="3118" w:type="dxa"/>
            <w:shd w:val="clear" w:color="auto" w:fill="auto"/>
          </w:tcPr>
          <w:p w14:paraId="2CA2B2C0" w14:textId="77777777" w:rsidR="002E403D" w:rsidRDefault="002E403D" w:rsidP="00DC7978">
            <w:pPr>
              <w:ind w:firstLineChars="0" w:firstLine="0"/>
            </w:pPr>
            <w:r>
              <w:rPr>
                <w:rFonts w:hint="eastAsia"/>
              </w:rPr>
              <w:t>业务唯一标识</w:t>
            </w:r>
          </w:p>
          <w:p w14:paraId="78B04D8F" w14:textId="77777777" w:rsidR="00012F37" w:rsidRDefault="00012F37" w:rsidP="00DC7978">
            <w:pPr>
              <w:ind w:firstLineChars="0" w:firstLine="0"/>
            </w:pPr>
            <w:r>
              <w:rPr>
                <w:rFonts w:hint="eastAsia"/>
              </w:rPr>
              <w:t>业务编号规则</w:t>
            </w:r>
          </w:p>
          <w:p w14:paraId="1E9C50AD" w14:textId="77777777" w:rsidR="00012F37" w:rsidRDefault="00012F37" w:rsidP="00DC7978">
            <w:pPr>
              <w:ind w:firstLineChars="0" w:firstLine="0"/>
            </w:pPr>
            <w:r>
              <w:rPr>
                <w:rFonts w:hint="eastAsia"/>
              </w:rPr>
              <w:t>[ORGN]IP[YYMMDD]001</w:t>
            </w:r>
          </w:p>
        </w:tc>
      </w:tr>
      <w:tr w:rsidR="001E5659" w14:paraId="6B2D0C5A" w14:textId="77777777" w:rsidTr="00DC7978">
        <w:tc>
          <w:tcPr>
            <w:tcW w:w="567" w:type="dxa"/>
          </w:tcPr>
          <w:p w14:paraId="55611E2A" w14:textId="77777777" w:rsidR="001E5659" w:rsidRDefault="001E5659" w:rsidP="00DC7978">
            <w:pPr>
              <w:numPr>
                <w:ilvl w:val="0"/>
                <w:numId w:val="3"/>
              </w:numPr>
              <w:ind w:firstLineChars="0"/>
            </w:pPr>
          </w:p>
        </w:tc>
        <w:tc>
          <w:tcPr>
            <w:tcW w:w="2080" w:type="dxa"/>
            <w:shd w:val="clear" w:color="auto" w:fill="auto"/>
          </w:tcPr>
          <w:p w14:paraId="09CF2493" w14:textId="77777777" w:rsidR="001E5659" w:rsidRDefault="0060418E" w:rsidP="00DC7978">
            <w:pPr>
              <w:ind w:firstLineChars="0" w:firstLine="0"/>
            </w:pPr>
            <w:r>
              <w:rPr>
                <w:rFonts w:hint="eastAsia"/>
              </w:rPr>
              <w:t>所属业务</w:t>
            </w:r>
          </w:p>
        </w:tc>
        <w:tc>
          <w:tcPr>
            <w:tcW w:w="2126" w:type="dxa"/>
            <w:shd w:val="clear" w:color="auto" w:fill="auto"/>
          </w:tcPr>
          <w:p w14:paraId="6ABAE3C8" w14:textId="77777777" w:rsidR="001E5659" w:rsidRDefault="001E5659" w:rsidP="00DC7978">
            <w:pPr>
              <w:pStyle w:val="p0"/>
              <w:ind w:firstLine="0"/>
            </w:pPr>
          </w:p>
        </w:tc>
        <w:tc>
          <w:tcPr>
            <w:tcW w:w="1276" w:type="dxa"/>
          </w:tcPr>
          <w:p w14:paraId="1EC15B55" w14:textId="77777777" w:rsidR="001E5659" w:rsidRDefault="001E5659" w:rsidP="00DC7978">
            <w:pPr>
              <w:ind w:firstLineChars="0" w:firstLine="0"/>
              <w:jc w:val="center"/>
            </w:pPr>
            <w:r>
              <w:rPr>
                <w:rFonts w:hint="eastAsia"/>
              </w:rPr>
              <w:t>V(3)</w:t>
            </w:r>
          </w:p>
        </w:tc>
        <w:tc>
          <w:tcPr>
            <w:tcW w:w="850" w:type="dxa"/>
            <w:shd w:val="clear" w:color="auto" w:fill="auto"/>
          </w:tcPr>
          <w:p w14:paraId="7AD98007" w14:textId="77777777" w:rsidR="001E5659" w:rsidRDefault="001E5659" w:rsidP="00DC7978">
            <w:pPr>
              <w:ind w:firstLineChars="0" w:firstLine="0"/>
              <w:jc w:val="center"/>
            </w:pPr>
            <w:r>
              <w:rPr>
                <w:rFonts w:hint="eastAsia"/>
              </w:rPr>
              <w:t>M</w:t>
            </w:r>
          </w:p>
        </w:tc>
        <w:tc>
          <w:tcPr>
            <w:tcW w:w="1182" w:type="dxa"/>
            <w:shd w:val="clear" w:color="auto" w:fill="auto"/>
          </w:tcPr>
          <w:p w14:paraId="05117692" w14:textId="77777777" w:rsidR="001E5659" w:rsidRDefault="001E5659" w:rsidP="00DC7978">
            <w:pPr>
              <w:ind w:firstLineChars="0" w:firstLine="0"/>
            </w:pPr>
            <w:r>
              <w:rPr>
                <w:rFonts w:hint="eastAsia"/>
              </w:rPr>
              <w:t>选择</w:t>
            </w:r>
          </w:p>
        </w:tc>
        <w:tc>
          <w:tcPr>
            <w:tcW w:w="3118" w:type="dxa"/>
            <w:shd w:val="clear" w:color="auto" w:fill="auto"/>
          </w:tcPr>
          <w:p w14:paraId="09FE736B" w14:textId="77777777" w:rsidR="001E5659" w:rsidRPr="008409EC" w:rsidRDefault="001E5659" w:rsidP="001E5659">
            <w:pPr>
              <w:spacing w:line="400" w:lineRule="exact"/>
              <w:ind w:firstLineChars="0" w:firstLine="0"/>
            </w:pPr>
            <w:r>
              <w:rPr>
                <w:rFonts w:eastAsia="仿宋_GB2312" w:hint="eastAsia"/>
              </w:rPr>
              <w:t>0</w:t>
            </w:r>
            <w:r w:rsidRPr="008409EC">
              <w:rPr>
                <w:rFonts w:hint="eastAsia"/>
              </w:rPr>
              <w:t>：信用证</w:t>
            </w:r>
          </w:p>
          <w:p w14:paraId="019E8214" w14:textId="77777777" w:rsidR="001E5659" w:rsidRPr="008409EC" w:rsidRDefault="001E5659" w:rsidP="001E5659">
            <w:pPr>
              <w:spacing w:line="400" w:lineRule="exact"/>
              <w:ind w:firstLineChars="0" w:firstLine="0"/>
            </w:pPr>
            <w:r w:rsidRPr="008409EC">
              <w:rPr>
                <w:rFonts w:hint="eastAsia"/>
              </w:rPr>
              <w:t>1</w:t>
            </w:r>
            <w:r w:rsidRPr="008409EC">
              <w:rPr>
                <w:rFonts w:hint="eastAsia"/>
              </w:rPr>
              <w:t>：代收</w:t>
            </w:r>
          </w:p>
          <w:p w14:paraId="38F0E134" w14:textId="77777777" w:rsidR="001E5659" w:rsidRDefault="001E5659" w:rsidP="001E5659">
            <w:pPr>
              <w:ind w:firstLineChars="0" w:firstLine="0"/>
            </w:pPr>
            <w:r w:rsidRPr="008409EC">
              <w:rPr>
                <w:rFonts w:hint="eastAsia"/>
              </w:rPr>
              <w:t>2</w:t>
            </w:r>
            <w:r w:rsidRPr="008409EC">
              <w:rPr>
                <w:rFonts w:hint="eastAsia"/>
              </w:rPr>
              <w:t>：汇款</w:t>
            </w:r>
          </w:p>
          <w:p w14:paraId="0BFC5A9E" w14:textId="77777777" w:rsidR="006840AE" w:rsidRDefault="006840AE" w:rsidP="001E5659">
            <w:pPr>
              <w:ind w:firstLineChars="0" w:firstLine="0"/>
            </w:pPr>
          </w:p>
        </w:tc>
      </w:tr>
      <w:tr w:rsidR="00095782" w14:paraId="35F44EFA" w14:textId="77777777" w:rsidTr="00DC7978">
        <w:tc>
          <w:tcPr>
            <w:tcW w:w="567" w:type="dxa"/>
          </w:tcPr>
          <w:p w14:paraId="3A3FD84D" w14:textId="77777777" w:rsidR="00095782" w:rsidRDefault="00095782" w:rsidP="00DC7978">
            <w:pPr>
              <w:numPr>
                <w:ilvl w:val="0"/>
                <w:numId w:val="3"/>
              </w:numPr>
              <w:ind w:firstLineChars="0"/>
            </w:pPr>
          </w:p>
        </w:tc>
        <w:tc>
          <w:tcPr>
            <w:tcW w:w="2080" w:type="dxa"/>
            <w:shd w:val="clear" w:color="auto" w:fill="auto"/>
          </w:tcPr>
          <w:p w14:paraId="3E59C256" w14:textId="77777777" w:rsidR="00095782" w:rsidRDefault="00095782" w:rsidP="0070122F">
            <w:pPr>
              <w:ind w:firstLineChars="0" w:firstLine="0"/>
            </w:pPr>
            <w:r w:rsidRPr="008409EC">
              <w:rPr>
                <w:rFonts w:hint="eastAsia"/>
              </w:rPr>
              <w:t>到单</w:t>
            </w:r>
            <w:r w:rsidRPr="008409EC">
              <w:rPr>
                <w:rFonts w:hint="eastAsia"/>
              </w:rPr>
              <w:t>/</w:t>
            </w:r>
            <w:r w:rsidRPr="008409EC">
              <w:rPr>
                <w:rFonts w:hint="eastAsia"/>
              </w:rPr>
              <w:t>代收</w:t>
            </w:r>
            <w:r w:rsidRPr="008409EC">
              <w:rPr>
                <w:rFonts w:hint="eastAsia"/>
              </w:rPr>
              <w:t>/</w:t>
            </w:r>
            <w:r w:rsidR="00012F37">
              <w:rPr>
                <w:rFonts w:hint="eastAsia"/>
              </w:rPr>
              <w:t>汇款</w:t>
            </w:r>
            <w:r w:rsidR="00195BD8">
              <w:rPr>
                <w:rFonts w:hint="eastAsia"/>
              </w:rPr>
              <w:t>单据</w:t>
            </w:r>
            <w:r w:rsidRPr="008409EC">
              <w:rPr>
                <w:rFonts w:hint="eastAsia"/>
              </w:rPr>
              <w:t>编号</w:t>
            </w:r>
          </w:p>
        </w:tc>
        <w:tc>
          <w:tcPr>
            <w:tcW w:w="2126" w:type="dxa"/>
            <w:shd w:val="clear" w:color="auto" w:fill="auto"/>
          </w:tcPr>
          <w:p w14:paraId="14813835" w14:textId="77777777" w:rsidR="00095782" w:rsidRDefault="00095782" w:rsidP="00DC7978">
            <w:pPr>
              <w:pStyle w:val="p0"/>
              <w:ind w:firstLine="0"/>
            </w:pPr>
          </w:p>
        </w:tc>
        <w:tc>
          <w:tcPr>
            <w:tcW w:w="1276" w:type="dxa"/>
          </w:tcPr>
          <w:p w14:paraId="3C56105D" w14:textId="77777777" w:rsidR="00095782" w:rsidRDefault="00095782" w:rsidP="00DC7978">
            <w:pPr>
              <w:ind w:firstLineChars="0" w:firstLine="0"/>
              <w:jc w:val="center"/>
            </w:pPr>
            <w:r>
              <w:rPr>
                <w:rFonts w:hint="eastAsia"/>
              </w:rPr>
              <w:t>V(34)</w:t>
            </w:r>
          </w:p>
        </w:tc>
        <w:tc>
          <w:tcPr>
            <w:tcW w:w="850" w:type="dxa"/>
            <w:shd w:val="clear" w:color="auto" w:fill="auto"/>
          </w:tcPr>
          <w:p w14:paraId="4CBE81B9" w14:textId="77777777" w:rsidR="00095782" w:rsidRDefault="001D35CF" w:rsidP="00DC7978">
            <w:pPr>
              <w:ind w:firstLineChars="0" w:firstLine="0"/>
              <w:jc w:val="center"/>
            </w:pPr>
            <w:r>
              <w:rPr>
                <w:rFonts w:hint="eastAsia"/>
              </w:rPr>
              <w:t>P</w:t>
            </w:r>
          </w:p>
        </w:tc>
        <w:tc>
          <w:tcPr>
            <w:tcW w:w="1182" w:type="dxa"/>
            <w:shd w:val="clear" w:color="auto" w:fill="auto"/>
          </w:tcPr>
          <w:p w14:paraId="43836A0D" w14:textId="77777777" w:rsidR="00095782" w:rsidRDefault="00095782" w:rsidP="008409EC">
            <w:pPr>
              <w:ind w:firstLineChars="0" w:firstLine="0"/>
            </w:pPr>
            <w:r w:rsidRPr="008409EC">
              <w:rPr>
                <w:rFonts w:hint="eastAsia"/>
              </w:rPr>
              <w:t>查询选择</w:t>
            </w:r>
            <w:r w:rsidRPr="008409EC">
              <w:rPr>
                <w:rFonts w:hint="eastAsia"/>
              </w:rPr>
              <w:t>/</w:t>
            </w:r>
            <w:r>
              <w:rPr>
                <w:rFonts w:hint="eastAsia"/>
              </w:rPr>
              <w:t>手工录入</w:t>
            </w:r>
          </w:p>
        </w:tc>
        <w:tc>
          <w:tcPr>
            <w:tcW w:w="3118" w:type="dxa"/>
            <w:shd w:val="clear" w:color="auto" w:fill="auto"/>
          </w:tcPr>
          <w:p w14:paraId="23885861" w14:textId="77777777" w:rsidR="00095782" w:rsidRDefault="0029008A" w:rsidP="008409EC">
            <w:pPr>
              <w:ind w:firstLineChars="0" w:firstLine="0"/>
            </w:pPr>
            <w:r>
              <w:rPr>
                <w:rFonts w:hint="eastAsia"/>
              </w:rPr>
              <w:t>所属业务</w:t>
            </w:r>
            <w:r w:rsidR="00095782">
              <w:rPr>
                <w:rFonts w:hint="eastAsia"/>
              </w:rPr>
              <w:t>选择是信用证，那么标签显示到单编号，查询选择未闭卷，未发生代付的信用证到单号；</w:t>
            </w:r>
          </w:p>
          <w:p w14:paraId="40B34B0B" w14:textId="77777777" w:rsidR="00095782" w:rsidRDefault="0029008A" w:rsidP="008409EC">
            <w:pPr>
              <w:ind w:firstLineChars="0" w:firstLine="0"/>
            </w:pPr>
            <w:r>
              <w:rPr>
                <w:rFonts w:hint="eastAsia"/>
              </w:rPr>
              <w:t>所属有业务</w:t>
            </w:r>
            <w:r w:rsidR="00095782">
              <w:rPr>
                <w:rFonts w:hint="eastAsia"/>
              </w:rPr>
              <w:t>选择代收，那么标签显示代收编号，查询选择未闭卷，未发生代付的进口代收编号；</w:t>
            </w:r>
          </w:p>
          <w:p w14:paraId="3952BB9D" w14:textId="77777777" w:rsidR="00095782" w:rsidRDefault="00095782" w:rsidP="003B171A">
            <w:pPr>
              <w:ind w:firstLineChars="0" w:firstLine="0"/>
            </w:pPr>
            <w:r>
              <w:rPr>
                <w:rFonts w:hint="eastAsia"/>
              </w:rPr>
              <w:t>如果选择汇款，</w:t>
            </w:r>
            <w:r w:rsidR="003B171A">
              <w:rPr>
                <w:rFonts w:hint="eastAsia"/>
              </w:rPr>
              <w:t>灰显清空</w:t>
            </w:r>
          </w:p>
        </w:tc>
      </w:tr>
      <w:tr w:rsidR="0004261B" w14:paraId="1A429763" w14:textId="77777777" w:rsidTr="00DC7978">
        <w:tc>
          <w:tcPr>
            <w:tcW w:w="567" w:type="dxa"/>
          </w:tcPr>
          <w:p w14:paraId="78869798" w14:textId="77777777" w:rsidR="0004261B" w:rsidRDefault="0004261B" w:rsidP="00DC7978">
            <w:pPr>
              <w:numPr>
                <w:ilvl w:val="0"/>
                <w:numId w:val="3"/>
              </w:numPr>
              <w:ind w:firstLineChars="0"/>
            </w:pPr>
          </w:p>
        </w:tc>
        <w:tc>
          <w:tcPr>
            <w:tcW w:w="2080" w:type="dxa"/>
            <w:shd w:val="clear" w:color="auto" w:fill="auto"/>
          </w:tcPr>
          <w:p w14:paraId="5E72AD0F" w14:textId="77777777" w:rsidR="0004261B" w:rsidRPr="008409EC" w:rsidRDefault="0004261B" w:rsidP="00DC7978">
            <w:pPr>
              <w:ind w:firstLineChars="0" w:firstLine="0"/>
            </w:pPr>
            <w:r>
              <w:rPr>
                <w:rFonts w:hint="eastAsia"/>
              </w:rPr>
              <w:t>境内外</w:t>
            </w:r>
            <w:r w:rsidR="000C5877">
              <w:rPr>
                <w:rFonts w:hint="eastAsia"/>
              </w:rPr>
              <w:t>标志</w:t>
            </w:r>
          </w:p>
        </w:tc>
        <w:tc>
          <w:tcPr>
            <w:tcW w:w="2126" w:type="dxa"/>
            <w:shd w:val="clear" w:color="auto" w:fill="auto"/>
          </w:tcPr>
          <w:p w14:paraId="7066089D" w14:textId="77777777" w:rsidR="0004261B" w:rsidRDefault="0004261B" w:rsidP="00DC7978">
            <w:pPr>
              <w:pStyle w:val="p0"/>
              <w:ind w:firstLine="0"/>
            </w:pPr>
          </w:p>
        </w:tc>
        <w:tc>
          <w:tcPr>
            <w:tcW w:w="1276" w:type="dxa"/>
          </w:tcPr>
          <w:p w14:paraId="15656C05" w14:textId="77777777" w:rsidR="0004261B" w:rsidRDefault="0004261B" w:rsidP="00155552">
            <w:pPr>
              <w:ind w:firstLineChars="0" w:firstLine="0"/>
              <w:jc w:val="center"/>
            </w:pPr>
            <w:r>
              <w:rPr>
                <w:rFonts w:hint="eastAsia"/>
              </w:rPr>
              <w:t>V(3)</w:t>
            </w:r>
          </w:p>
        </w:tc>
        <w:tc>
          <w:tcPr>
            <w:tcW w:w="850" w:type="dxa"/>
            <w:shd w:val="clear" w:color="auto" w:fill="auto"/>
          </w:tcPr>
          <w:p w14:paraId="6EEDAE64" w14:textId="77777777" w:rsidR="0004261B" w:rsidRDefault="00CE39C8" w:rsidP="00155552">
            <w:pPr>
              <w:ind w:firstLineChars="0" w:firstLine="0"/>
              <w:jc w:val="center"/>
            </w:pPr>
            <w:r>
              <w:rPr>
                <w:rFonts w:hint="eastAsia"/>
              </w:rPr>
              <w:t>P/</w:t>
            </w:r>
            <w:r w:rsidR="0004261B">
              <w:rPr>
                <w:rFonts w:hint="eastAsia"/>
              </w:rPr>
              <w:t>M</w:t>
            </w:r>
          </w:p>
        </w:tc>
        <w:tc>
          <w:tcPr>
            <w:tcW w:w="1182" w:type="dxa"/>
            <w:shd w:val="clear" w:color="auto" w:fill="auto"/>
          </w:tcPr>
          <w:p w14:paraId="2F482379" w14:textId="77777777" w:rsidR="0004261B" w:rsidRDefault="0004261B" w:rsidP="00155552">
            <w:pPr>
              <w:ind w:firstLineChars="0" w:firstLine="0"/>
            </w:pPr>
            <w:r>
              <w:rPr>
                <w:rFonts w:hint="eastAsia"/>
              </w:rPr>
              <w:t>系统带出</w:t>
            </w:r>
            <w:r>
              <w:rPr>
                <w:rFonts w:hint="eastAsia"/>
              </w:rPr>
              <w:t>/</w:t>
            </w:r>
            <w:r>
              <w:rPr>
                <w:rFonts w:hint="eastAsia"/>
              </w:rPr>
              <w:t>选择</w:t>
            </w:r>
          </w:p>
        </w:tc>
        <w:tc>
          <w:tcPr>
            <w:tcW w:w="3118" w:type="dxa"/>
            <w:shd w:val="clear" w:color="auto" w:fill="auto"/>
          </w:tcPr>
          <w:p w14:paraId="7D859738" w14:textId="77777777" w:rsidR="0004261B" w:rsidRDefault="0029008A" w:rsidP="0004261B">
            <w:pPr>
              <w:ind w:firstLineChars="0" w:firstLine="0"/>
            </w:pPr>
            <w:r>
              <w:rPr>
                <w:rFonts w:hint="eastAsia"/>
              </w:rPr>
              <w:t>所属业务选择是信用证或代收</w:t>
            </w:r>
            <w:r w:rsidR="0004261B">
              <w:rPr>
                <w:rFonts w:hint="eastAsia"/>
              </w:rPr>
              <w:t>，系统自动带出，灰显；</w:t>
            </w:r>
          </w:p>
          <w:p w14:paraId="09073D60" w14:textId="77777777" w:rsidR="0004261B" w:rsidRDefault="0004261B" w:rsidP="0004261B">
            <w:pPr>
              <w:ind w:firstLineChars="0" w:firstLine="0"/>
            </w:pPr>
            <w:r>
              <w:rPr>
                <w:rFonts w:hint="eastAsia"/>
              </w:rPr>
              <w:t>如果选择汇款，那么手工</w:t>
            </w:r>
            <w:r w:rsidR="00CE39C8">
              <w:rPr>
                <w:rFonts w:hint="eastAsia"/>
              </w:rPr>
              <w:t>选择</w:t>
            </w:r>
            <w:r>
              <w:rPr>
                <w:rFonts w:hint="eastAsia"/>
              </w:rPr>
              <w:t>，必填。</w:t>
            </w:r>
          </w:p>
          <w:p w14:paraId="75CA536E" w14:textId="77777777" w:rsidR="0004261B" w:rsidRDefault="0004261B" w:rsidP="0004261B">
            <w:pPr>
              <w:ind w:firstLineChars="0" w:firstLine="0"/>
            </w:pPr>
            <w:r>
              <w:rPr>
                <w:rFonts w:hint="eastAsia"/>
              </w:rPr>
              <w:t>1</w:t>
            </w:r>
            <w:r>
              <w:rPr>
                <w:rFonts w:hint="eastAsia"/>
              </w:rPr>
              <w:t>：境外</w:t>
            </w:r>
          </w:p>
          <w:p w14:paraId="6DEF8EB5" w14:textId="77777777" w:rsidR="0004261B" w:rsidRDefault="0004261B" w:rsidP="008409EC">
            <w:pPr>
              <w:ind w:firstLineChars="0" w:firstLine="0"/>
            </w:pPr>
            <w:r>
              <w:rPr>
                <w:rFonts w:hint="eastAsia"/>
              </w:rPr>
              <w:t>2</w:t>
            </w:r>
            <w:r>
              <w:rPr>
                <w:rFonts w:hint="eastAsia"/>
              </w:rPr>
              <w:t>：境内</w:t>
            </w:r>
          </w:p>
        </w:tc>
      </w:tr>
      <w:tr w:rsidR="00012F37" w14:paraId="464A2D73" w14:textId="77777777" w:rsidTr="00DC7978">
        <w:tc>
          <w:tcPr>
            <w:tcW w:w="567" w:type="dxa"/>
          </w:tcPr>
          <w:p w14:paraId="07B67E85" w14:textId="77777777" w:rsidR="00012F37" w:rsidRDefault="00012F37" w:rsidP="00DC7978">
            <w:pPr>
              <w:numPr>
                <w:ilvl w:val="0"/>
                <w:numId w:val="3"/>
              </w:numPr>
              <w:ind w:firstLineChars="0"/>
            </w:pPr>
          </w:p>
        </w:tc>
        <w:tc>
          <w:tcPr>
            <w:tcW w:w="2080" w:type="dxa"/>
            <w:shd w:val="clear" w:color="auto" w:fill="auto"/>
          </w:tcPr>
          <w:p w14:paraId="7F2067B7" w14:textId="77777777" w:rsidR="00012F37" w:rsidRDefault="00012F37" w:rsidP="00DC7978">
            <w:pPr>
              <w:ind w:firstLineChars="0" w:firstLine="0"/>
            </w:pPr>
            <w:r>
              <w:rPr>
                <w:rFonts w:hint="eastAsia"/>
              </w:rPr>
              <w:t>款项流向</w:t>
            </w:r>
          </w:p>
        </w:tc>
        <w:tc>
          <w:tcPr>
            <w:tcW w:w="2126" w:type="dxa"/>
            <w:shd w:val="clear" w:color="auto" w:fill="auto"/>
          </w:tcPr>
          <w:p w14:paraId="1937C88D" w14:textId="77777777" w:rsidR="00012F37" w:rsidRDefault="00012F37" w:rsidP="00DC7978">
            <w:pPr>
              <w:pStyle w:val="p0"/>
              <w:ind w:firstLine="0"/>
            </w:pPr>
          </w:p>
        </w:tc>
        <w:tc>
          <w:tcPr>
            <w:tcW w:w="1276" w:type="dxa"/>
          </w:tcPr>
          <w:p w14:paraId="0C158073" w14:textId="77777777" w:rsidR="00012F37" w:rsidRDefault="00012F37" w:rsidP="00155552">
            <w:pPr>
              <w:ind w:firstLineChars="0" w:firstLine="0"/>
              <w:jc w:val="center"/>
            </w:pPr>
            <w:r>
              <w:rPr>
                <w:rFonts w:hint="eastAsia"/>
              </w:rPr>
              <w:t>V(3)</w:t>
            </w:r>
          </w:p>
        </w:tc>
        <w:tc>
          <w:tcPr>
            <w:tcW w:w="850" w:type="dxa"/>
            <w:shd w:val="clear" w:color="auto" w:fill="auto"/>
          </w:tcPr>
          <w:p w14:paraId="2FED6A3C" w14:textId="77777777" w:rsidR="00012F37" w:rsidRDefault="00012F37" w:rsidP="00155552">
            <w:pPr>
              <w:ind w:firstLineChars="0" w:firstLine="0"/>
              <w:jc w:val="center"/>
            </w:pPr>
            <w:r>
              <w:rPr>
                <w:rFonts w:hint="eastAsia"/>
              </w:rPr>
              <w:t>M</w:t>
            </w:r>
          </w:p>
        </w:tc>
        <w:tc>
          <w:tcPr>
            <w:tcW w:w="1182" w:type="dxa"/>
            <w:shd w:val="clear" w:color="auto" w:fill="auto"/>
          </w:tcPr>
          <w:p w14:paraId="42114AF3" w14:textId="77777777" w:rsidR="00012F37" w:rsidRDefault="00012F37" w:rsidP="00155552">
            <w:pPr>
              <w:ind w:firstLineChars="0" w:firstLine="0"/>
            </w:pPr>
            <w:r>
              <w:rPr>
                <w:rFonts w:hint="eastAsia"/>
              </w:rPr>
              <w:t>选择</w:t>
            </w:r>
          </w:p>
        </w:tc>
        <w:tc>
          <w:tcPr>
            <w:tcW w:w="3118" w:type="dxa"/>
            <w:shd w:val="clear" w:color="auto" w:fill="auto"/>
          </w:tcPr>
          <w:p w14:paraId="2C752D3C" w14:textId="77777777" w:rsidR="00012F37" w:rsidRDefault="00012F37" w:rsidP="00012F37">
            <w:pPr>
              <w:ind w:firstLineChars="0" w:firstLine="0"/>
            </w:pPr>
            <w:r>
              <w:rPr>
                <w:rFonts w:hint="eastAsia"/>
              </w:rPr>
              <w:t>1</w:t>
            </w:r>
            <w:r>
              <w:rPr>
                <w:rFonts w:hint="eastAsia"/>
              </w:rPr>
              <w:t>：境外</w:t>
            </w:r>
          </w:p>
          <w:p w14:paraId="26553249" w14:textId="77777777" w:rsidR="00012F37" w:rsidRDefault="00012F37" w:rsidP="00012F37">
            <w:pPr>
              <w:ind w:firstLineChars="0" w:firstLine="0"/>
            </w:pPr>
            <w:r>
              <w:rPr>
                <w:rFonts w:hint="eastAsia"/>
              </w:rPr>
              <w:t>2</w:t>
            </w:r>
            <w:r>
              <w:rPr>
                <w:rFonts w:hint="eastAsia"/>
              </w:rPr>
              <w:t>：境内</w:t>
            </w:r>
          </w:p>
          <w:p w14:paraId="2D76EC0B" w14:textId="77777777" w:rsidR="00012F37" w:rsidRDefault="00012F37" w:rsidP="00012F37">
            <w:pPr>
              <w:ind w:firstLineChars="0" w:firstLine="0"/>
            </w:pPr>
            <w:r>
              <w:rPr>
                <w:rFonts w:hint="eastAsia"/>
              </w:rPr>
              <w:t>用于申报交易对手标志</w:t>
            </w:r>
            <w:r>
              <w:rPr>
                <w:rFonts w:hint="eastAsia"/>
              </w:rPr>
              <w:t>(JN)</w:t>
            </w:r>
            <w:r>
              <w:rPr>
                <w:rFonts w:hint="eastAsia"/>
              </w:rPr>
              <w:t>、（</w:t>
            </w:r>
            <w:r>
              <w:rPr>
                <w:rFonts w:hint="eastAsia"/>
              </w:rPr>
              <w:t>JW</w:t>
            </w:r>
            <w:r>
              <w:rPr>
                <w:rFonts w:hint="eastAsia"/>
              </w:rPr>
              <w:t>）</w:t>
            </w:r>
          </w:p>
        </w:tc>
      </w:tr>
      <w:tr w:rsidR="0004261B" w14:paraId="47BD40F7" w14:textId="77777777" w:rsidTr="00DC7978">
        <w:tc>
          <w:tcPr>
            <w:tcW w:w="567" w:type="dxa"/>
          </w:tcPr>
          <w:p w14:paraId="26BE6B3F" w14:textId="77777777" w:rsidR="0004261B" w:rsidRDefault="0004261B" w:rsidP="00DC7978">
            <w:pPr>
              <w:numPr>
                <w:ilvl w:val="0"/>
                <w:numId w:val="3"/>
              </w:numPr>
              <w:ind w:firstLineChars="0"/>
            </w:pPr>
          </w:p>
        </w:tc>
        <w:tc>
          <w:tcPr>
            <w:tcW w:w="2080" w:type="dxa"/>
            <w:shd w:val="clear" w:color="auto" w:fill="auto"/>
          </w:tcPr>
          <w:p w14:paraId="72251AE3" w14:textId="77777777" w:rsidR="0004261B" w:rsidRDefault="0004261B" w:rsidP="0060020A">
            <w:pPr>
              <w:ind w:firstLineChars="0" w:firstLine="0"/>
            </w:pPr>
            <w:r>
              <w:rPr>
                <w:rFonts w:hint="eastAsia"/>
              </w:rPr>
              <w:t>代付类型</w:t>
            </w:r>
          </w:p>
        </w:tc>
        <w:tc>
          <w:tcPr>
            <w:tcW w:w="2126" w:type="dxa"/>
            <w:shd w:val="clear" w:color="auto" w:fill="auto"/>
          </w:tcPr>
          <w:p w14:paraId="14856FDA" w14:textId="77777777" w:rsidR="0004261B" w:rsidRDefault="0004261B" w:rsidP="0060020A">
            <w:pPr>
              <w:pStyle w:val="p0"/>
              <w:ind w:firstLine="0"/>
            </w:pPr>
          </w:p>
        </w:tc>
        <w:tc>
          <w:tcPr>
            <w:tcW w:w="1276" w:type="dxa"/>
          </w:tcPr>
          <w:p w14:paraId="5E20BB8F" w14:textId="77777777" w:rsidR="0004261B" w:rsidRDefault="0004261B" w:rsidP="0060020A">
            <w:pPr>
              <w:ind w:firstLineChars="0" w:firstLine="0"/>
              <w:jc w:val="center"/>
            </w:pPr>
            <w:r>
              <w:rPr>
                <w:rFonts w:hint="eastAsia"/>
              </w:rPr>
              <w:t>V(3)</w:t>
            </w:r>
          </w:p>
        </w:tc>
        <w:tc>
          <w:tcPr>
            <w:tcW w:w="850" w:type="dxa"/>
            <w:shd w:val="clear" w:color="auto" w:fill="auto"/>
          </w:tcPr>
          <w:p w14:paraId="28C85416" w14:textId="77777777" w:rsidR="0004261B" w:rsidRDefault="0004261B" w:rsidP="0060020A">
            <w:pPr>
              <w:ind w:firstLineChars="0" w:firstLine="0"/>
              <w:jc w:val="center"/>
            </w:pPr>
            <w:r>
              <w:rPr>
                <w:rFonts w:hint="eastAsia"/>
              </w:rPr>
              <w:t>M</w:t>
            </w:r>
          </w:p>
        </w:tc>
        <w:tc>
          <w:tcPr>
            <w:tcW w:w="1182" w:type="dxa"/>
            <w:shd w:val="clear" w:color="auto" w:fill="auto"/>
          </w:tcPr>
          <w:p w14:paraId="284EA27D" w14:textId="77777777" w:rsidR="0004261B" w:rsidRDefault="0004261B" w:rsidP="0060020A">
            <w:pPr>
              <w:ind w:firstLineChars="0" w:firstLine="0"/>
            </w:pPr>
            <w:r>
              <w:rPr>
                <w:rFonts w:hint="eastAsia"/>
              </w:rPr>
              <w:t>选择</w:t>
            </w:r>
          </w:p>
        </w:tc>
        <w:tc>
          <w:tcPr>
            <w:tcW w:w="3118" w:type="dxa"/>
            <w:shd w:val="clear" w:color="auto" w:fill="auto"/>
          </w:tcPr>
          <w:p w14:paraId="6BBC6EB9" w14:textId="77777777" w:rsidR="0004261B" w:rsidRPr="00A74CB7" w:rsidRDefault="0004261B" w:rsidP="009F262C">
            <w:pPr>
              <w:ind w:firstLineChars="0" w:firstLine="0"/>
              <w:rPr>
                <w:sz w:val="18"/>
                <w:szCs w:val="18"/>
              </w:rPr>
            </w:pPr>
            <w:r>
              <w:rPr>
                <w:rFonts w:hint="eastAsia"/>
              </w:rPr>
              <w:t>1</w:t>
            </w:r>
            <w:r w:rsidR="00A242F3">
              <w:rPr>
                <w:rFonts w:hint="eastAsia"/>
              </w:rPr>
              <w:t>：全额代付</w:t>
            </w:r>
            <w:r>
              <w:rPr>
                <w:rFonts w:hint="eastAsia"/>
              </w:rPr>
              <w:t>；</w:t>
            </w:r>
          </w:p>
          <w:p w14:paraId="36F09CD4" w14:textId="77777777" w:rsidR="0004261B" w:rsidRPr="00095782" w:rsidRDefault="0004261B" w:rsidP="009F262C">
            <w:pPr>
              <w:ind w:firstLineChars="0" w:firstLine="0"/>
            </w:pPr>
            <w:r>
              <w:rPr>
                <w:rFonts w:hint="eastAsia"/>
              </w:rPr>
              <w:t>2</w:t>
            </w:r>
            <w:r w:rsidR="00A242F3">
              <w:rPr>
                <w:rFonts w:hint="eastAsia"/>
              </w:rPr>
              <w:t>：部分代付</w:t>
            </w:r>
            <w:r>
              <w:rPr>
                <w:rFonts w:hint="eastAsia"/>
              </w:rPr>
              <w:t>；</w:t>
            </w:r>
          </w:p>
        </w:tc>
      </w:tr>
      <w:tr w:rsidR="0004261B" w14:paraId="317894D1" w14:textId="77777777" w:rsidTr="00DC7978">
        <w:tc>
          <w:tcPr>
            <w:tcW w:w="567" w:type="dxa"/>
          </w:tcPr>
          <w:p w14:paraId="4272164D" w14:textId="77777777" w:rsidR="0004261B" w:rsidRDefault="0004261B" w:rsidP="00DC7978">
            <w:pPr>
              <w:numPr>
                <w:ilvl w:val="0"/>
                <w:numId w:val="3"/>
              </w:numPr>
              <w:ind w:right="-47" w:firstLineChars="0"/>
              <w:rPr>
                <w:szCs w:val="21"/>
              </w:rPr>
            </w:pPr>
          </w:p>
        </w:tc>
        <w:tc>
          <w:tcPr>
            <w:tcW w:w="2080" w:type="dxa"/>
            <w:shd w:val="clear" w:color="auto" w:fill="auto"/>
          </w:tcPr>
          <w:p w14:paraId="2DCE6842" w14:textId="77777777" w:rsidR="0004261B" w:rsidRPr="004D2C2D" w:rsidRDefault="0004261B" w:rsidP="00AE3939">
            <w:pPr>
              <w:ind w:right="-47" w:firstLineChars="0" w:firstLine="0"/>
            </w:pPr>
            <w:r w:rsidRPr="004D2C2D">
              <w:rPr>
                <w:rFonts w:hint="eastAsia"/>
              </w:rPr>
              <w:t>到单</w:t>
            </w:r>
            <w:r w:rsidRPr="004D2C2D">
              <w:rPr>
                <w:rFonts w:hint="eastAsia"/>
              </w:rPr>
              <w:t>/</w:t>
            </w:r>
            <w:r w:rsidRPr="004D2C2D">
              <w:rPr>
                <w:rFonts w:hint="eastAsia"/>
              </w:rPr>
              <w:t>代收</w:t>
            </w:r>
            <w:r w:rsidRPr="004D2C2D">
              <w:rPr>
                <w:rFonts w:hint="eastAsia"/>
              </w:rPr>
              <w:t>/</w:t>
            </w:r>
            <w:r w:rsidR="00012F37">
              <w:rPr>
                <w:rFonts w:hint="eastAsia"/>
              </w:rPr>
              <w:t>汇款</w:t>
            </w:r>
            <w:r w:rsidRPr="004D2C2D">
              <w:rPr>
                <w:rFonts w:hint="eastAsia"/>
              </w:rPr>
              <w:t>币种</w:t>
            </w:r>
          </w:p>
        </w:tc>
        <w:tc>
          <w:tcPr>
            <w:tcW w:w="2126" w:type="dxa"/>
            <w:shd w:val="clear" w:color="auto" w:fill="auto"/>
          </w:tcPr>
          <w:p w14:paraId="62826F1C" w14:textId="77777777" w:rsidR="0004261B" w:rsidRDefault="0004261B" w:rsidP="00DC7978">
            <w:pPr>
              <w:pStyle w:val="p0"/>
              <w:ind w:firstLine="0"/>
            </w:pPr>
          </w:p>
        </w:tc>
        <w:tc>
          <w:tcPr>
            <w:tcW w:w="1276" w:type="dxa"/>
          </w:tcPr>
          <w:p w14:paraId="40ED7BC9" w14:textId="77777777" w:rsidR="0004261B" w:rsidRDefault="0004261B" w:rsidP="00DC7978">
            <w:pPr>
              <w:ind w:firstLineChars="0" w:firstLine="0"/>
              <w:jc w:val="center"/>
            </w:pPr>
            <w:r>
              <w:rPr>
                <w:rFonts w:hint="eastAsia"/>
              </w:rPr>
              <w:t>V(3)</w:t>
            </w:r>
          </w:p>
        </w:tc>
        <w:tc>
          <w:tcPr>
            <w:tcW w:w="850" w:type="dxa"/>
            <w:shd w:val="clear" w:color="auto" w:fill="auto"/>
          </w:tcPr>
          <w:p w14:paraId="71B29619" w14:textId="77777777" w:rsidR="0004261B" w:rsidRDefault="0004261B" w:rsidP="00DC7978">
            <w:pPr>
              <w:ind w:firstLineChars="0" w:firstLine="0"/>
              <w:jc w:val="center"/>
            </w:pPr>
            <w:r>
              <w:rPr>
                <w:rFonts w:hint="eastAsia"/>
              </w:rPr>
              <w:t>P/M</w:t>
            </w:r>
          </w:p>
        </w:tc>
        <w:tc>
          <w:tcPr>
            <w:tcW w:w="1182" w:type="dxa"/>
            <w:shd w:val="clear" w:color="auto" w:fill="auto"/>
          </w:tcPr>
          <w:p w14:paraId="6B35333E" w14:textId="77777777" w:rsidR="0004261B" w:rsidRDefault="0004261B" w:rsidP="00DC7978">
            <w:pPr>
              <w:ind w:firstLineChars="0" w:firstLine="0"/>
            </w:pPr>
            <w:r>
              <w:rPr>
                <w:rFonts w:hint="eastAsia"/>
              </w:rPr>
              <w:t>系统带出</w:t>
            </w:r>
          </w:p>
        </w:tc>
        <w:tc>
          <w:tcPr>
            <w:tcW w:w="3118" w:type="dxa"/>
            <w:vMerge w:val="restart"/>
            <w:shd w:val="clear" w:color="auto" w:fill="auto"/>
          </w:tcPr>
          <w:p w14:paraId="72FBBC98" w14:textId="77777777" w:rsidR="0004261B" w:rsidRDefault="00B35C8D" w:rsidP="0060020A">
            <w:pPr>
              <w:ind w:firstLineChars="0" w:firstLine="0"/>
            </w:pPr>
            <w:r>
              <w:rPr>
                <w:rFonts w:hint="eastAsia"/>
              </w:rPr>
              <w:t>所属业务</w:t>
            </w:r>
            <w:r w:rsidR="0004261B">
              <w:rPr>
                <w:rFonts w:hint="eastAsia"/>
              </w:rPr>
              <w:t>选择是信用证，那么标签显示到单金额，自动带出，灰显；</w:t>
            </w:r>
          </w:p>
          <w:p w14:paraId="3E7F02CA" w14:textId="77777777" w:rsidR="0004261B" w:rsidRDefault="00D66A68" w:rsidP="0060020A">
            <w:pPr>
              <w:ind w:firstLineChars="0" w:firstLine="0"/>
            </w:pPr>
            <w:r>
              <w:rPr>
                <w:rFonts w:hint="eastAsia"/>
              </w:rPr>
              <w:t>所属业务</w:t>
            </w:r>
            <w:r w:rsidR="0004261B">
              <w:rPr>
                <w:rFonts w:hint="eastAsia"/>
              </w:rPr>
              <w:t>选择代收，那么标签显示代收金额，自动带出，灰显；</w:t>
            </w:r>
          </w:p>
          <w:p w14:paraId="299AC4B1" w14:textId="77777777" w:rsidR="0004261B" w:rsidRDefault="0004261B" w:rsidP="00712BF8">
            <w:pPr>
              <w:ind w:firstLineChars="0" w:firstLine="0"/>
            </w:pPr>
            <w:r>
              <w:rPr>
                <w:rFonts w:hint="eastAsia"/>
              </w:rPr>
              <w:t>如果选择汇款，那么标签显示</w:t>
            </w:r>
            <w:r w:rsidR="00712BF8">
              <w:rPr>
                <w:rFonts w:hint="eastAsia"/>
              </w:rPr>
              <w:t>汇款</w:t>
            </w:r>
            <w:r>
              <w:rPr>
                <w:rFonts w:hint="eastAsia"/>
              </w:rPr>
              <w:t>金额，手工录入，必填。</w:t>
            </w:r>
          </w:p>
        </w:tc>
      </w:tr>
      <w:tr w:rsidR="0004261B" w14:paraId="1072E923" w14:textId="77777777" w:rsidTr="00DC7978">
        <w:tc>
          <w:tcPr>
            <w:tcW w:w="567" w:type="dxa"/>
          </w:tcPr>
          <w:p w14:paraId="79F1D995" w14:textId="77777777" w:rsidR="0004261B" w:rsidRDefault="0004261B" w:rsidP="00DC7978">
            <w:pPr>
              <w:numPr>
                <w:ilvl w:val="0"/>
                <w:numId w:val="3"/>
              </w:numPr>
              <w:ind w:right="-47" w:firstLineChars="0"/>
              <w:rPr>
                <w:szCs w:val="21"/>
              </w:rPr>
            </w:pPr>
          </w:p>
        </w:tc>
        <w:tc>
          <w:tcPr>
            <w:tcW w:w="2080" w:type="dxa"/>
            <w:shd w:val="clear" w:color="auto" w:fill="auto"/>
          </w:tcPr>
          <w:p w14:paraId="4E352A28" w14:textId="77777777" w:rsidR="0004261B" w:rsidRPr="004D2C2D" w:rsidRDefault="0004261B" w:rsidP="00AE3939">
            <w:pPr>
              <w:ind w:right="-47" w:firstLineChars="0" w:firstLine="0"/>
            </w:pPr>
            <w:r w:rsidRPr="004D2C2D">
              <w:rPr>
                <w:rFonts w:hint="eastAsia"/>
              </w:rPr>
              <w:t>到单</w:t>
            </w:r>
            <w:r w:rsidRPr="004D2C2D">
              <w:rPr>
                <w:rFonts w:hint="eastAsia"/>
              </w:rPr>
              <w:t>/</w:t>
            </w:r>
            <w:r w:rsidRPr="004D2C2D">
              <w:rPr>
                <w:rFonts w:hint="eastAsia"/>
              </w:rPr>
              <w:t>代收</w:t>
            </w:r>
            <w:r w:rsidRPr="004D2C2D">
              <w:rPr>
                <w:rFonts w:hint="eastAsia"/>
              </w:rPr>
              <w:t>/</w:t>
            </w:r>
            <w:r w:rsidR="00012F37">
              <w:rPr>
                <w:rFonts w:hint="eastAsia"/>
              </w:rPr>
              <w:t>汇款</w:t>
            </w:r>
            <w:r w:rsidRPr="004D2C2D">
              <w:rPr>
                <w:rFonts w:hint="eastAsia"/>
              </w:rPr>
              <w:t>金额</w:t>
            </w:r>
          </w:p>
        </w:tc>
        <w:tc>
          <w:tcPr>
            <w:tcW w:w="2126" w:type="dxa"/>
            <w:shd w:val="clear" w:color="auto" w:fill="auto"/>
          </w:tcPr>
          <w:p w14:paraId="689F1247" w14:textId="77777777" w:rsidR="0004261B" w:rsidRDefault="0004261B" w:rsidP="00DC7978">
            <w:pPr>
              <w:pStyle w:val="p0"/>
              <w:ind w:firstLine="0"/>
            </w:pPr>
          </w:p>
        </w:tc>
        <w:tc>
          <w:tcPr>
            <w:tcW w:w="1276" w:type="dxa"/>
          </w:tcPr>
          <w:p w14:paraId="398D0E27" w14:textId="77777777" w:rsidR="0004261B" w:rsidRDefault="0004261B" w:rsidP="00DC7978">
            <w:pPr>
              <w:ind w:firstLineChars="0" w:firstLine="0"/>
              <w:jc w:val="center"/>
            </w:pPr>
            <w:r w:rsidRPr="00622E3E">
              <w:t>N(18,2)</w:t>
            </w:r>
          </w:p>
        </w:tc>
        <w:tc>
          <w:tcPr>
            <w:tcW w:w="850" w:type="dxa"/>
            <w:shd w:val="clear" w:color="auto" w:fill="auto"/>
          </w:tcPr>
          <w:p w14:paraId="7364B845" w14:textId="77777777" w:rsidR="0004261B" w:rsidRDefault="0004261B" w:rsidP="00DC7978">
            <w:pPr>
              <w:ind w:firstLineChars="0" w:firstLine="0"/>
              <w:jc w:val="center"/>
            </w:pPr>
            <w:r>
              <w:rPr>
                <w:rFonts w:hint="eastAsia"/>
              </w:rPr>
              <w:t>P/M</w:t>
            </w:r>
          </w:p>
        </w:tc>
        <w:tc>
          <w:tcPr>
            <w:tcW w:w="1182" w:type="dxa"/>
            <w:shd w:val="clear" w:color="auto" w:fill="auto"/>
          </w:tcPr>
          <w:p w14:paraId="79FE218E" w14:textId="77777777" w:rsidR="0004261B" w:rsidRDefault="0004261B" w:rsidP="00DC7978">
            <w:pPr>
              <w:ind w:firstLineChars="0" w:firstLine="0"/>
            </w:pPr>
            <w:r>
              <w:rPr>
                <w:rFonts w:hint="eastAsia"/>
              </w:rPr>
              <w:t>系统带出</w:t>
            </w:r>
          </w:p>
        </w:tc>
        <w:tc>
          <w:tcPr>
            <w:tcW w:w="3118" w:type="dxa"/>
            <w:vMerge/>
            <w:shd w:val="clear" w:color="auto" w:fill="auto"/>
          </w:tcPr>
          <w:p w14:paraId="255A3368" w14:textId="77777777" w:rsidR="0004261B" w:rsidRDefault="0004261B" w:rsidP="00DC7978">
            <w:pPr>
              <w:ind w:firstLineChars="0" w:firstLine="0"/>
            </w:pPr>
          </w:p>
        </w:tc>
      </w:tr>
      <w:tr w:rsidR="00C311BA" w14:paraId="236372D0" w14:textId="77777777" w:rsidTr="00DC7978">
        <w:tc>
          <w:tcPr>
            <w:tcW w:w="567" w:type="dxa"/>
          </w:tcPr>
          <w:p w14:paraId="23669AB7" w14:textId="77777777" w:rsidR="00C311BA" w:rsidRDefault="00C311BA" w:rsidP="00DC7978">
            <w:pPr>
              <w:numPr>
                <w:ilvl w:val="0"/>
                <w:numId w:val="3"/>
              </w:numPr>
              <w:ind w:right="-47" w:firstLineChars="0"/>
              <w:rPr>
                <w:szCs w:val="21"/>
              </w:rPr>
            </w:pPr>
          </w:p>
        </w:tc>
        <w:tc>
          <w:tcPr>
            <w:tcW w:w="2080" w:type="dxa"/>
            <w:shd w:val="clear" w:color="auto" w:fill="auto"/>
          </w:tcPr>
          <w:p w14:paraId="324A1E65" w14:textId="77777777" w:rsidR="00C311BA" w:rsidRPr="004D2C2D" w:rsidRDefault="00C311BA" w:rsidP="00AE3939">
            <w:pPr>
              <w:ind w:right="-47" w:firstLineChars="0" w:firstLine="0"/>
            </w:pPr>
            <w:r>
              <w:rPr>
                <w:rFonts w:hint="eastAsia"/>
              </w:rPr>
              <w:t>我行费用</w:t>
            </w:r>
          </w:p>
        </w:tc>
        <w:tc>
          <w:tcPr>
            <w:tcW w:w="2126" w:type="dxa"/>
            <w:shd w:val="clear" w:color="auto" w:fill="auto"/>
          </w:tcPr>
          <w:p w14:paraId="607CE035" w14:textId="77777777" w:rsidR="00C311BA" w:rsidRDefault="00C311BA" w:rsidP="00DC7978">
            <w:pPr>
              <w:pStyle w:val="p0"/>
              <w:ind w:firstLine="0"/>
            </w:pPr>
          </w:p>
        </w:tc>
        <w:tc>
          <w:tcPr>
            <w:tcW w:w="1276" w:type="dxa"/>
          </w:tcPr>
          <w:p w14:paraId="31B23117" w14:textId="77777777" w:rsidR="00C311BA" w:rsidRPr="00622E3E" w:rsidRDefault="00C311BA" w:rsidP="00DC7978">
            <w:pPr>
              <w:ind w:firstLineChars="0" w:firstLine="0"/>
              <w:jc w:val="center"/>
            </w:pPr>
            <w:r w:rsidRPr="00622E3E">
              <w:t>N(18,2)</w:t>
            </w:r>
          </w:p>
        </w:tc>
        <w:tc>
          <w:tcPr>
            <w:tcW w:w="850" w:type="dxa"/>
            <w:shd w:val="clear" w:color="auto" w:fill="auto"/>
          </w:tcPr>
          <w:p w14:paraId="1C11FF0C" w14:textId="77777777" w:rsidR="00C311BA" w:rsidRDefault="00C311BA" w:rsidP="00DC7978">
            <w:pPr>
              <w:ind w:firstLineChars="0" w:firstLine="0"/>
              <w:jc w:val="center"/>
            </w:pPr>
            <w:r>
              <w:rPr>
                <w:rFonts w:hint="eastAsia"/>
              </w:rPr>
              <w:t>O</w:t>
            </w:r>
          </w:p>
        </w:tc>
        <w:tc>
          <w:tcPr>
            <w:tcW w:w="1182" w:type="dxa"/>
            <w:shd w:val="clear" w:color="auto" w:fill="auto"/>
          </w:tcPr>
          <w:p w14:paraId="797231F8" w14:textId="77777777" w:rsidR="00C311BA" w:rsidRDefault="00C311BA" w:rsidP="00DC7978">
            <w:pPr>
              <w:ind w:firstLineChars="0" w:firstLine="0"/>
            </w:pPr>
            <w:r>
              <w:rPr>
                <w:rFonts w:hint="eastAsia"/>
              </w:rPr>
              <w:t>系统带出</w:t>
            </w:r>
            <w:r>
              <w:rPr>
                <w:rFonts w:hint="eastAsia"/>
              </w:rPr>
              <w:t>/</w:t>
            </w:r>
            <w:r>
              <w:rPr>
                <w:rFonts w:hint="eastAsia"/>
              </w:rPr>
              <w:t>手工录入</w:t>
            </w:r>
          </w:p>
        </w:tc>
        <w:tc>
          <w:tcPr>
            <w:tcW w:w="3118" w:type="dxa"/>
            <w:shd w:val="clear" w:color="auto" w:fill="auto"/>
          </w:tcPr>
          <w:p w14:paraId="2CF3E34B" w14:textId="77777777" w:rsidR="00C311BA" w:rsidRDefault="002F710B" w:rsidP="00DC7978">
            <w:pPr>
              <w:ind w:firstLineChars="0" w:firstLine="0"/>
            </w:pPr>
            <w:r>
              <w:rPr>
                <w:rFonts w:hint="eastAsia"/>
              </w:rPr>
              <w:t>所属业务</w:t>
            </w:r>
            <w:r w:rsidR="00C311BA">
              <w:rPr>
                <w:rFonts w:hint="eastAsia"/>
              </w:rPr>
              <w:t>选择是信用证、代收情况，自动从来单信息带入，否则手工录入。</w:t>
            </w:r>
          </w:p>
        </w:tc>
      </w:tr>
      <w:tr w:rsidR="0004261B" w14:paraId="1B1BD1B9" w14:textId="77777777" w:rsidTr="00DC7978">
        <w:tc>
          <w:tcPr>
            <w:tcW w:w="567" w:type="dxa"/>
          </w:tcPr>
          <w:p w14:paraId="393862BD" w14:textId="77777777" w:rsidR="0004261B" w:rsidRDefault="0004261B" w:rsidP="00DC7978">
            <w:pPr>
              <w:numPr>
                <w:ilvl w:val="0"/>
                <w:numId w:val="3"/>
              </w:numPr>
              <w:ind w:right="-47" w:firstLineChars="0"/>
              <w:rPr>
                <w:szCs w:val="21"/>
              </w:rPr>
            </w:pPr>
          </w:p>
        </w:tc>
        <w:tc>
          <w:tcPr>
            <w:tcW w:w="2080" w:type="dxa"/>
            <w:shd w:val="clear" w:color="auto" w:fill="auto"/>
          </w:tcPr>
          <w:p w14:paraId="4330C9F2" w14:textId="77777777" w:rsidR="0004261B" w:rsidRPr="004D2C2D" w:rsidRDefault="0004261B" w:rsidP="0060020A">
            <w:pPr>
              <w:ind w:right="-47" w:firstLineChars="0" w:firstLine="0"/>
            </w:pPr>
            <w:r>
              <w:rPr>
                <w:rFonts w:hint="eastAsia"/>
              </w:rPr>
              <w:t>代付</w:t>
            </w:r>
            <w:r w:rsidRPr="004D2C2D">
              <w:rPr>
                <w:rFonts w:hint="eastAsia"/>
              </w:rPr>
              <w:t>币种</w:t>
            </w:r>
          </w:p>
        </w:tc>
        <w:tc>
          <w:tcPr>
            <w:tcW w:w="2126" w:type="dxa"/>
            <w:shd w:val="clear" w:color="auto" w:fill="auto"/>
          </w:tcPr>
          <w:p w14:paraId="41C02839" w14:textId="77777777" w:rsidR="0004261B" w:rsidRDefault="0004261B" w:rsidP="0060020A">
            <w:pPr>
              <w:pStyle w:val="p0"/>
              <w:ind w:firstLine="0"/>
            </w:pPr>
          </w:p>
        </w:tc>
        <w:tc>
          <w:tcPr>
            <w:tcW w:w="1276" w:type="dxa"/>
          </w:tcPr>
          <w:p w14:paraId="03D3EE59" w14:textId="77777777" w:rsidR="0004261B" w:rsidRDefault="0004261B" w:rsidP="0060020A">
            <w:pPr>
              <w:ind w:firstLineChars="0" w:firstLine="0"/>
              <w:jc w:val="center"/>
            </w:pPr>
            <w:r>
              <w:rPr>
                <w:rFonts w:hint="eastAsia"/>
              </w:rPr>
              <w:t>V(3)</w:t>
            </w:r>
          </w:p>
        </w:tc>
        <w:tc>
          <w:tcPr>
            <w:tcW w:w="850" w:type="dxa"/>
            <w:shd w:val="clear" w:color="auto" w:fill="auto"/>
          </w:tcPr>
          <w:p w14:paraId="746B856D" w14:textId="77777777" w:rsidR="0004261B" w:rsidRDefault="0004261B" w:rsidP="00135ACC">
            <w:pPr>
              <w:ind w:firstLineChars="0" w:firstLine="0"/>
              <w:jc w:val="center"/>
            </w:pPr>
            <w:r>
              <w:rPr>
                <w:rFonts w:hint="eastAsia"/>
              </w:rPr>
              <w:t>P</w:t>
            </w:r>
          </w:p>
        </w:tc>
        <w:tc>
          <w:tcPr>
            <w:tcW w:w="1182" w:type="dxa"/>
            <w:shd w:val="clear" w:color="auto" w:fill="auto"/>
          </w:tcPr>
          <w:p w14:paraId="5BEA902C" w14:textId="77777777" w:rsidR="0004261B" w:rsidRDefault="00563AEA" w:rsidP="0060020A">
            <w:pPr>
              <w:ind w:firstLineChars="0" w:firstLine="0"/>
            </w:pPr>
            <w:r>
              <w:rPr>
                <w:rFonts w:hint="eastAsia"/>
              </w:rPr>
              <w:t>自动带入</w:t>
            </w:r>
          </w:p>
        </w:tc>
        <w:tc>
          <w:tcPr>
            <w:tcW w:w="3118" w:type="dxa"/>
            <w:shd w:val="clear" w:color="auto" w:fill="auto"/>
          </w:tcPr>
          <w:p w14:paraId="50A9BF46" w14:textId="77777777" w:rsidR="0004261B" w:rsidRDefault="0004261B" w:rsidP="00313548">
            <w:pPr>
              <w:ind w:firstLineChars="0" w:firstLine="0"/>
            </w:pPr>
            <w:r>
              <w:rPr>
                <w:rFonts w:hint="eastAsia"/>
              </w:rPr>
              <w:t>默认为“</w:t>
            </w:r>
            <w:r w:rsidRPr="004D2C2D">
              <w:rPr>
                <w:rFonts w:hint="eastAsia"/>
              </w:rPr>
              <w:t>到单</w:t>
            </w:r>
            <w:r w:rsidRPr="004D2C2D">
              <w:rPr>
                <w:rFonts w:hint="eastAsia"/>
              </w:rPr>
              <w:t>/</w:t>
            </w:r>
            <w:r w:rsidRPr="004D2C2D">
              <w:rPr>
                <w:rFonts w:hint="eastAsia"/>
              </w:rPr>
              <w:t>代收</w:t>
            </w:r>
            <w:r w:rsidRPr="004D2C2D">
              <w:rPr>
                <w:rFonts w:hint="eastAsia"/>
              </w:rPr>
              <w:t>/</w:t>
            </w:r>
            <w:r w:rsidR="00313548">
              <w:rPr>
                <w:rFonts w:hint="eastAsia"/>
              </w:rPr>
              <w:t>汇款</w:t>
            </w:r>
            <w:r w:rsidRPr="004D2C2D">
              <w:rPr>
                <w:rFonts w:hint="eastAsia"/>
              </w:rPr>
              <w:t>币种</w:t>
            </w:r>
            <w:r>
              <w:rPr>
                <w:rFonts w:hint="eastAsia"/>
              </w:rPr>
              <w:t>”</w:t>
            </w:r>
          </w:p>
        </w:tc>
      </w:tr>
      <w:tr w:rsidR="0004261B" w14:paraId="463CD848" w14:textId="77777777" w:rsidTr="00DC7978">
        <w:tc>
          <w:tcPr>
            <w:tcW w:w="567" w:type="dxa"/>
          </w:tcPr>
          <w:p w14:paraId="15497243" w14:textId="77777777" w:rsidR="0004261B" w:rsidRDefault="0004261B" w:rsidP="00DC7978">
            <w:pPr>
              <w:numPr>
                <w:ilvl w:val="0"/>
                <w:numId w:val="3"/>
              </w:numPr>
              <w:ind w:right="-47" w:firstLineChars="0"/>
              <w:rPr>
                <w:szCs w:val="21"/>
              </w:rPr>
            </w:pPr>
          </w:p>
        </w:tc>
        <w:tc>
          <w:tcPr>
            <w:tcW w:w="2080" w:type="dxa"/>
            <w:shd w:val="clear" w:color="auto" w:fill="auto"/>
          </w:tcPr>
          <w:p w14:paraId="3DB135D4" w14:textId="77777777" w:rsidR="0004261B" w:rsidRPr="004D2C2D" w:rsidRDefault="0004261B" w:rsidP="0060020A">
            <w:pPr>
              <w:ind w:right="-47" w:firstLineChars="0" w:firstLine="0"/>
            </w:pPr>
            <w:r>
              <w:rPr>
                <w:rFonts w:hint="eastAsia"/>
              </w:rPr>
              <w:t>代付</w:t>
            </w:r>
            <w:r w:rsidRPr="004D2C2D">
              <w:rPr>
                <w:rFonts w:hint="eastAsia"/>
              </w:rPr>
              <w:t>金额</w:t>
            </w:r>
          </w:p>
        </w:tc>
        <w:tc>
          <w:tcPr>
            <w:tcW w:w="2126" w:type="dxa"/>
            <w:shd w:val="clear" w:color="auto" w:fill="auto"/>
          </w:tcPr>
          <w:p w14:paraId="526AD66A" w14:textId="77777777" w:rsidR="0004261B" w:rsidRDefault="0004261B" w:rsidP="0060020A">
            <w:pPr>
              <w:pStyle w:val="p0"/>
              <w:ind w:firstLine="0"/>
            </w:pPr>
          </w:p>
        </w:tc>
        <w:tc>
          <w:tcPr>
            <w:tcW w:w="1276" w:type="dxa"/>
          </w:tcPr>
          <w:p w14:paraId="67B07686" w14:textId="77777777" w:rsidR="0004261B" w:rsidRDefault="0004261B" w:rsidP="0060020A">
            <w:pPr>
              <w:ind w:firstLineChars="0" w:firstLine="0"/>
              <w:jc w:val="center"/>
            </w:pPr>
            <w:r w:rsidRPr="00622E3E">
              <w:t>N(18,2)</w:t>
            </w:r>
          </w:p>
        </w:tc>
        <w:tc>
          <w:tcPr>
            <w:tcW w:w="850" w:type="dxa"/>
            <w:shd w:val="clear" w:color="auto" w:fill="auto"/>
          </w:tcPr>
          <w:p w14:paraId="77BFE099" w14:textId="77777777" w:rsidR="0004261B" w:rsidRDefault="0004261B" w:rsidP="0060020A">
            <w:pPr>
              <w:ind w:firstLineChars="0" w:firstLine="0"/>
              <w:jc w:val="center"/>
            </w:pPr>
            <w:r>
              <w:rPr>
                <w:rFonts w:hint="eastAsia"/>
              </w:rPr>
              <w:t>M</w:t>
            </w:r>
          </w:p>
        </w:tc>
        <w:tc>
          <w:tcPr>
            <w:tcW w:w="1182" w:type="dxa"/>
            <w:shd w:val="clear" w:color="auto" w:fill="auto"/>
          </w:tcPr>
          <w:p w14:paraId="17183955" w14:textId="77777777" w:rsidR="0004261B" w:rsidRDefault="0004261B" w:rsidP="0060020A">
            <w:pPr>
              <w:ind w:firstLineChars="0" w:firstLine="0"/>
            </w:pPr>
            <w:r>
              <w:rPr>
                <w:rFonts w:hint="eastAsia"/>
              </w:rPr>
              <w:t>手工录入</w:t>
            </w:r>
          </w:p>
        </w:tc>
        <w:tc>
          <w:tcPr>
            <w:tcW w:w="3118" w:type="dxa"/>
            <w:shd w:val="clear" w:color="auto" w:fill="auto"/>
          </w:tcPr>
          <w:p w14:paraId="175C2D26" w14:textId="77777777" w:rsidR="0004261B" w:rsidRDefault="0004261B" w:rsidP="00DC7978">
            <w:pPr>
              <w:ind w:firstLineChars="0" w:firstLine="0"/>
            </w:pPr>
            <w:r>
              <w:rPr>
                <w:rFonts w:hint="eastAsia"/>
              </w:rPr>
              <w:t>不可大于“</w:t>
            </w:r>
            <w:r w:rsidRPr="004D2C2D">
              <w:rPr>
                <w:rFonts w:hint="eastAsia"/>
              </w:rPr>
              <w:t>到单</w:t>
            </w:r>
            <w:r w:rsidRPr="004D2C2D">
              <w:rPr>
                <w:rFonts w:hint="eastAsia"/>
              </w:rPr>
              <w:t>/</w:t>
            </w:r>
            <w:r w:rsidRPr="004D2C2D">
              <w:rPr>
                <w:rFonts w:hint="eastAsia"/>
              </w:rPr>
              <w:t>代收</w:t>
            </w:r>
            <w:r w:rsidRPr="004D2C2D">
              <w:rPr>
                <w:rFonts w:hint="eastAsia"/>
              </w:rPr>
              <w:t>/</w:t>
            </w:r>
            <w:r w:rsidR="00313548">
              <w:rPr>
                <w:rFonts w:hint="eastAsia"/>
              </w:rPr>
              <w:t>汇款</w:t>
            </w:r>
            <w:r w:rsidRPr="004D2C2D">
              <w:rPr>
                <w:rFonts w:hint="eastAsia"/>
              </w:rPr>
              <w:t>金额</w:t>
            </w:r>
            <w:r>
              <w:rPr>
                <w:rFonts w:hint="eastAsia"/>
              </w:rPr>
              <w:t>”</w:t>
            </w:r>
          </w:p>
        </w:tc>
      </w:tr>
      <w:tr w:rsidR="0004261B" w14:paraId="10CB06AC" w14:textId="77777777" w:rsidTr="00DC7978">
        <w:tc>
          <w:tcPr>
            <w:tcW w:w="567" w:type="dxa"/>
          </w:tcPr>
          <w:p w14:paraId="274214F4" w14:textId="77777777" w:rsidR="0004261B" w:rsidRDefault="0004261B" w:rsidP="00DC7978">
            <w:pPr>
              <w:numPr>
                <w:ilvl w:val="0"/>
                <w:numId w:val="3"/>
              </w:numPr>
              <w:ind w:right="-47" w:firstLineChars="0"/>
              <w:rPr>
                <w:szCs w:val="21"/>
              </w:rPr>
            </w:pPr>
          </w:p>
        </w:tc>
        <w:tc>
          <w:tcPr>
            <w:tcW w:w="2080" w:type="dxa"/>
            <w:shd w:val="clear" w:color="auto" w:fill="auto"/>
          </w:tcPr>
          <w:p w14:paraId="2D2AA377" w14:textId="77777777" w:rsidR="0004261B" w:rsidRPr="0007127C" w:rsidRDefault="0004261B" w:rsidP="0060020A">
            <w:pPr>
              <w:ind w:right="-47" w:firstLineChars="0" w:firstLine="0"/>
              <w:rPr>
                <w:szCs w:val="21"/>
              </w:rPr>
            </w:pPr>
            <w:r>
              <w:rPr>
                <w:rFonts w:hint="eastAsia"/>
                <w:szCs w:val="21"/>
              </w:rPr>
              <w:t>申请人编号</w:t>
            </w:r>
          </w:p>
        </w:tc>
        <w:tc>
          <w:tcPr>
            <w:tcW w:w="2126" w:type="dxa"/>
            <w:shd w:val="clear" w:color="auto" w:fill="auto"/>
          </w:tcPr>
          <w:p w14:paraId="57CDE95D" w14:textId="77777777" w:rsidR="0004261B" w:rsidRDefault="0004261B" w:rsidP="0060020A">
            <w:pPr>
              <w:pStyle w:val="p0"/>
              <w:ind w:firstLine="0"/>
            </w:pPr>
          </w:p>
        </w:tc>
        <w:tc>
          <w:tcPr>
            <w:tcW w:w="1276" w:type="dxa"/>
          </w:tcPr>
          <w:p w14:paraId="117E8C86" w14:textId="77777777" w:rsidR="0004261B" w:rsidRDefault="0004261B" w:rsidP="0060020A">
            <w:pPr>
              <w:ind w:firstLineChars="0" w:firstLine="0"/>
              <w:jc w:val="center"/>
            </w:pPr>
            <w:r>
              <w:rPr>
                <w:rFonts w:hint="eastAsia"/>
              </w:rPr>
              <w:t>V(10)</w:t>
            </w:r>
          </w:p>
        </w:tc>
        <w:tc>
          <w:tcPr>
            <w:tcW w:w="850" w:type="dxa"/>
            <w:shd w:val="clear" w:color="auto" w:fill="auto"/>
          </w:tcPr>
          <w:p w14:paraId="3EE1AE32" w14:textId="77777777" w:rsidR="0004261B" w:rsidRDefault="0004261B" w:rsidP="00135ACC">
            <w:pPr>
              <w:ind w:firstLineChars="0" w:firstLine="0"/>
            </w:pPr>
            <w:r w:rsidRPr="00740B61">
              <w:rPr>
                <w:rFonts w:hint="eastAsia"/>
              </w:rPr>
              <w:t>P/M</w:t>
            </w:r>
          </w:p>
        </w:tc>
        <w:tc>
          <w:tcPr>
            <w:tcW w:w="1182" w:type="dxa"/>
            <w:shd w:val="clear" w:color="auto" w:fill="auto"/>
          </w:tcPr>
          <w:p w14:paraId="72E492DF" w14:textId="77777777" w:rsidR="0004261B" w:rsidRDefault="0004261B" w:rsidP="0060020A">
            <w:pPr>
              <w:ind w:firstLineChars="0" w:firstLine="0"/>
            </w:pPr>
            <w:r>
              <w:rPr>
                <w:rFonts w:hint="eastAsia"/>
              </w:rPr>
              <w:t>系统带出</w:t>
            </w:r>
          </w:p>
        </w:tc>
        <w:tc>
          <w:tcPr>
            <w:tcW w:w="3118" w:type="dxa"/>
            <w:vMerge w:val="restart"/>
            <w:shd w:val="clear" w:color="auto" w:fill="auto"/>
          </w:tcPr>
          <w:p w14:paraId="45E365A1" w14:textId="77777777" w:rsidR="0004261B" w:rsidRDefault="0064334A" w:rsidP="00135ACC">
            <w:pPr>
              <w:ind w:firstLineChars="0" w:firstLine="0"/>
            </w:pPr>
            <w:r>
              <w:rPr>
                <w:rFonts w:hint="eastAsia"/>
              </w:rPr>
              <w:t>所属业务</w:t>
            </w:r>
            <w:r w:rsidR="0004261B">
              <w:rPr>
                <w:rFonts w:hint="eastAsia"/>
              </w:rPr>
              <w:t>选择是信用证或代收，那么根据“</w:t>
            </w:r>
            <w:r w:rsidR="0004261B" w:rsidRPr="008409EC">
              <w:rPr>
                <w:rFonts w:hint="eastAsia"/>
              </w:rPr>
              <w:t>到单</w:t>
            </w:r>
            <w:r w:rsidR="0004261B" w:rsidRPr="008409EC">
              <w:rPr>
                <w:rFonts w:hint="eastAsia"/>
              </w:rPr>
              <w:t>/</w:t>
            </w:r>
            <w:r w:rsidR="0004261B" w:rsidRPr="008409EC">
              <w:rPr>
                <w:rFonts w:hint="eastAsia"/>
              </w:rPr>
              <w:t>代收</w:t>
            </w:r>
            <w:r w:rsidR="0004261B" w:rsidRPr="008409EC">
              <w:rPr>
                <w:rFonts w:hint="eastAsia"/>
              </w:rPr>
              <w:t>/</w:t>
            </w:r>
            <w:r w:rsidR="0004261B" w:rsidRPr="008409EC">
              <w:rPr>
                <w:rFonts w:hint="eastAsia"/>
              </w:rPr>
              <w:t>发票编号</w:t>
            </w:r>
            <w:r w:rsidR="0004261B">
              <w:rPr>
                <w:rFonts w:hint="eastAsia"/>
              </w:rPr>
              <w:t>”自动带出申请人信息，灰显；</w:t>
            </w:r>
          </w:p>
          <w:p w14:paraId="3FBEABA1" w14:textId="77777777" w:rsidR="0004261B" w:rsidRDefault="0004261B" w:rsidP="00095782">
            <w:pPr>
              <w:ind w:firstLineChars="0" w:firstLine="0"/>
            </w:pPr>
            <w:r>
              <w:rPr>
                <w:rFonts w:hint="eastAsia"/>
              </w:rPr>
              <w:t>如果选择汇款，那么查询选择我行客户信息，必填。</w:t>
            </w:r>
          </w:p>
        </w:tc>
      </w:tr>
      <w:tr w:rsidR="0004261B" w14:paraId="2995AF00" w14:textId="77777777" w:rsidTr="00DC7978">
        <w:tc>
          <w:tcPr>
            <w:tcW w:w="567" w:type="dxa"/>
          </w:tcPr>
          <w:p w14:paraId="57CBBD63" w14:textId="77777777" w:rsidR="0004261B" w:rsidRDefault="0004261B" w:rsidP="00DC7978">
            <w:pPr>
              <w:numPr>
                <w:ilvl w:val="0"/>
                <w:numId w:val="3"/>
              </w:numPr>
              <w:ind w:right="-47" w:firstLineChars="0"/>
              <w:rPr>
                <w:szCs w:val="21"/>
              </w:rPr>
            </w:pPr>
          </w:p>
        </w:tc>
        <w:tc>
          <w:tcPr>
            <w:tcW w:w="2080" w:type="dxa"/>
            <w:shd w:val="clear" w:color="auto" w:fill="auto"/>
          </w:tcPr>
          <w:p w14:paraId="3E2D750D" w14:textId="77777777" w:rsidR="0004261B" w:rsidRPr="0007127C" w:rsidRDefault="0004261B" w:rsidP="0060020A">
            <w:pPr>
              <w:ind w:right="-47" w:firstLineChars="0" w:firstLine="0"/>
              <w:rPr>
                <w:szCs w:val="21"/>
              </w:rPr>
            </w:pPr>
            <w:r w:rsidRPr="0007127C">
              <w:rPr>
                <w:rFonts w:hint="eastAsia"/>
                <w:szCs w:val="21"/>
              </w:rPr>
              <w:t>申请人</w:t>
            </w:r>
            <w:r>
              <w:rPr>
                <w:rFonts w:hint="eastAsia"/>
                <w:szCs w:val="21"/>
              </w:rPr>
              <w:t>名称</w:t>
            </w:r>
          </w:p>
        </w:tc>
        <w:tc>
          <w:tcPr>
            <w:tcW w:w="2126" w:type="dxa"/>
            <w:shd w:val="clear" w:color="auto" w:fill="auto"/>
          </w:tcPr>
          <w:p w14:paraId="70F057C0" w14:textId="77777777" w:rsidR="0004261B" w:rsidRDefault="0004261B" w:rsidP="0060020A">
            <w:pPr>
              <w:pStyle w:val="p0"/>
              <w:ind w:firstLine="0"/>
            </w:pPr>
          </w:p>
        </w:tc>
        <w:tc>
          <w:tcPr>
            <w:tcW w:w="1276" w:type="dxa"/>
          </w:tcPr>
          <w:p w14:paraId="4F634D65" w14:textId="77777777" w:rsidR="0004261B" w:rsidRDefault="0004261B" w:rsidP="0060020A">
            <w:pPr>
              <w:ind w:firstLineChars="0" w:firstLine="0"/>
              <w:jc w:val="center"/>
            </w:pPr>
            <w:r>
              <w:rPr>
                <w:rFonts w:hint="eastAsia"/>
              </w:rPr>
              <w:t>V(200)</w:t>
            </w:r>
          </w:p>
        </w:tc>
        <w:tc>
          <w:tcPr>
            <w:tcW w:w="850" w:type="dxa"/>
            <w:shd w:val="clear" w:color="auto" w:fill="auto"/>
          </w:tcPr>
          <w:p w14:paraId="2F9D0438" w14:textId="77777777" w:rsidR="0004261B" w:rsidRDefault="0004261B" w:rsidP="00135ACC">
            <w:pPr>
              <w:ind w:firstLineChars="0" w:firstLine="0"/>
            </w:pPr>
            <w:r w:rsidRPr="00740B61">
              <w:rPr>
                <w:rFonts w:hint="eastAsia"/>
              </w:rPr>
              <w:t>P/M</w:t>
            </w:r>
          </w:p>
        </w:tc>
        <w:tc>
          <w:tcPr>
            <w:tcW w:w="1182" w:type="dxa"/>
            <w:shd w:val="clear" w:color="auto" w:fill="auto"/>
          </w:tcPr>
          <w:p w14:paraId="35B79ABB" w14:textId="77777777" w:rsidR="0004261B" w:rsidRDefault="0004261B" w:rsidP="0060020A">
            <w:pPr>
              <w:ind w:firstLineChars="0" w:firstLine="0"/>
            </w:pPr>
            <w:r>
              <w:rPr>
                <w:rFonts w:hint="eastAsia"/>
              </w:rPr>
              <w:t>系统带出</w:t>
            </w:r>
            <w:r>
              <w:rPr>
                <w:rFonts w:hint="eastAsia"/>
              </w:rPr>
              <w:t>/</w:t>
            </w:r>
            <w:r>
              <w:rPr>
                <w:rFonts w:hint="eastAsia"/>
              </w:rPr>
              <w:t>查询选择</w:t>
            </w:r>
          </w:p>
        </w:tc>
        <w:tc>
          <w:tcPr>
            <w:tcW w:w="3118" w:type="dxa"/>
            <w:vMerge/>
            <w:shd w:val="clear" w:color="auto" w:fill="auto"/>
          </w:tcPr>
          <w:p w14:paraId="5FB7CF39" w14:textId="77777777" w:rsidR="0004261B" w:rsidRDefault="0004261B" w:rsidP="0060020A">
            <w:pPr>
              <w:ind w:firstLineChars="0" w:firstLine="0"/>
            </w:pPr>
          </w:p>
        </w:tc>
      </w:tr>
      <w:tr w:rsidR="00CF6404" w14:paraId="740EF54B" w14:textId="77777777" w:rsidTr="00DC7978">
        <w:tc>
          <w:tcPr>
            <w:tcW w:w="567" w:type="dxa"/>
          </w:tcPr>
          <w:p w14:paraId="6E675F0D" w14:textId="77777777" w:rsidR="00CF6404" w:rsidRDefault="00CF6404" w:rsidP="00DC7978">
            <w:pPr>
              <w:numPr>
                <w:ilvl w:val="0"/>
                <w:numId w:val="3"/>
              </w:numPr>
              <w:ind w:right="-47" w:firstLineChars="0"/>
              <w:rPr>
                <w:szCs w:val="21"/>
              </w:rPr>
            </w:pPr>
          </w:p>
        </w:tc>
        <w:tc>
          <w:tcPr>
            <w:tcW w:w="2080" w:type="dxa"/>
            <w:shd w:val="clear" w:color="auto" w:fill="auto"/>
          </w:tcPr>
          <w:p w14:paraId="0EB65D94" w14:textId="77777777" w:rsidR="00CF6404" w:rsidRPr="0007127C" w:rsidRDefault="00CF6404" w:rsidP="0060020A">
            <w:pPr>
              <w:ind w:right="-47" w:firstLineChars="0" w:firstLine="0"/>
              <w:rPr>
                <w:szCs w:val="21"/>
              </w:rPr>
            </w:pPr>
            <w:r>
              <w:rPr>
                <w:rFonts w:hint="eastAsia"/>
                <w:szCs w:val="21"/>
              </w:rPr>
              <w:t>收款人名称</w:t>
            </w:r>
          </w:p>
        </w:tc>
        <w:tc>
          <w:tcPr>
            <w:tcW w:w="2126" w:type="dxa"/>
            <w:shd w:val="clear" w:color="auto" w:fill="auto"/>
          </w:tcPr>
          <w:p w14:paraId="0530A0F4" w14:textId="77777777" w:rsidR="00CF6404" w:rsidRDefault="00CF6404" w:rsidP="0060020A">
            <w:pPr>
              <w:pStyle w:val="p0"/>
              <w:ind w:firstLine="0"/>
            </w:pPr>
          </w:p>
        </w:tc>
        <w:tc>
          <w:tcPr>
            <w:tcW w:w="1276" w:type="dxa"/>
          </w:tcPr>
          <w:p w14:paraId="359B6E3C" w14:textId="77777777" w:rsidR="00CF6404" w:rsidRDefault="00CF6404" w:rsidP="0060020A">
            <w:pPr>
              <w:ind w:firstLineChars="0" w:firstLine="0"/>
              <w:jc w:val="center"/>
            </w:pPr>
            <w:r>
              <w:rPr>
                <w:rFonts w:hint="eastAsia"/>
              </w:rPr>
              <w:t>V(200)</w:t>
            </w:r>
          </w:p>
        </w:tc>
        <w:tc>
          <w:tcPr>
            <w:tcW w:w="850" w:type="dxa"/>
            <w:shd w:val="clear" w:color="auto" w:fill="auto"/>
          </w:tcPr>
          <w:p w14:paraId="26E0B31D" w14:textId="77777777" w:rsidR="00CF6404" w:rsidRDefault="00CF6404" w:rsidP="0060020A">
            <w:pPr>
              <w:ind w:firstLineChars="0" w:firstLine="0"/>
            </w:pPr>
            <w:r w:rsidRPr="00740B61">
              <w:rPr>
                <w:rFonts w:hint="eastAsia"/>
              </w:rPr>
              <w:t>P/M</w:t>
            </w:r>
          </w:p>
        </w:tc>
        <w:tc>
          <w:tcPr>
            <w:tcW w:w="1182" w:type="dxa"/>
            <w:shd w:val="clear" w:color="auto" w:fill="auto"/>
          </w:tcPr>
          <w:p w14:paraId="154425AC" w14:textId="77777777" w:rsidR="00CF6404" w:rsidRDefault="00CF6404" w:rsidP="0060020A">
            <w:pPr>
              <w:ind w:firstLineChars="0" w:firstLine="0"/>
            </w:pPr>
            <w:r>
              <w:rPr>
                <w:rFonts w:hint="eastAsia"/>
              </w:rPr>
              <w:t>系统带出</w:t>
            </w:r>
            <w:r>
              <w:rPr>
                <w:rFonts w:hint="eastAsia"/>
              </w:rPr>
              <w:t>/</w:t>
            </w:r>
            <w:r>
              <w:rPr>
                <w:rFonts w:hint="eastAsia"/>
              </w:rPr>
              <w:t>手工录入</w:t>
            </w:r>
          </w:p>
        </w:tc>
        <w:tc>
          <w:tcPr>
            <w:tcW w:w="3118" w:type="dxa"/>
            <w:vMerge w:val="restart"/>
            <w:shd w:val="clear" w:color="auto" w:fill="auto"/>
          </w:tcPr>
          <w:p w14:paraId="7265EB8F" w14:textId="77777777" w:rsidR="00CF6404" w:rsidRDefault="00AD690D" w:rsidP="00095782">
            <w:pPr>
              <w:ind w:firstLineChars="0" w:firstLine="0"/>
            </w:pPr>
            <w:r>
              <w:rPr>
                <w:rFonts w:hint="eastAsia"/>
              </w:rPr>
              <w:t>所属业务</w:t>
            </w:r>
            <w:r w:rsidR="00CF6404">
              <w:rPr>
                <w:rFonts w:hint="eastAsia"/>
              </w:rPr>
              <w:t>选择是信用证或代收，那么根据“</w:t>
            </w:r>
            <w:r w:rsidR="00CF6404" w:rsidRPr="008409EC">
              <w:rPr>
                <w:rFonts w:hint="eastAsia"/>
              </w:rPr>
              <w:t>到单</w:t>
            </w:r>
            <w:r w:rsidR="00CF6404" w:rsidRPr="008409EC">
              <w:rPr>
                <w:rFonts w:hint="eastAsia"/>
              </w:rPr>
              <w:t>/</w:t>
            </w:r>
            <w:r w:rsidR="00CF6404" w:rsidRPr="008409EC">
              <w:rPr>
                <w:rFonts w:hint="eastAsia"/>
              </w:rPr>
              <w:t>代收编号</w:t>
            </w:r>
            <w:r w:rsidR="00CF6404">
              <w:rPr>
                <w:rFonts w:hint="eastAsia"/>
              </w:rPr>
              <w:t>”自动带出受益人信息，灰显；</w:t>
            </w:r>
          </w:p>
          <w:p w14:paraId="4B0AB001" w14:textId="77777777" w:rsidR="00CF6404" w:rsidRDefault="00CF6404" w:rsidP="00095782">
            <w:pPr>
              <w:ind w:firstLineChars="0" w:firstLine="0"/>
            </w:pPr>
            <w:r>
              <w:rPr>
                <w:rFonts w:hint="eastAsia"/>
              </w:rPr>
              <w:t>如果选择汇款，那么查询选择国外客户信息或手工录入，必填。</w:t>
            </w:r>
          </w:p>
        </w:tc>
      </w:tr>
      <w:tr w:rsidR="00CF6404" w14:paraId="03632925" w14:textId="77777777" w:rsidTr="00DC7978">
        <w:tc>
          <w:tcPr>
            <w:tcW w:w="567" w:type="dxa"/>
          </w:tcPr>
          <w:p w14:paraId="7CE543C4" w14:textId="77777777" w:rsidR="00CF6404" w:rsidRDefault="00CF6404" w:rsidP="00DC7978">
            <w:pPr>
              <w:numPr>
                <w:ilvl w:val="0"/>
                <w:numId w:val="3"/>
              </w:numPr>
              <w:ind w:right="-47" w:firstLineChars="0"/>
              <w:rPr>
                <w:szCs w:val="21"/>
              </w:rPr>
            </w:pPr>
          </w:p>
        </w:tc>
        <w:tc>
          <w:tcPr>
            <w:tcW w:w="2080" w:type="dxa"/>
            <w:shd w:val="clear" w:color="auto" w:fill="auto"/>
          </w:tcPr>
          <w:p w14:paraId="0265AA6C" w14:textId="77777777" w:rsidR="00CF6404" w:rsidRDefault="00CF6404" w:rsidP="0060020A">
            <w:pPr>
              <w:ind w:right="-47" w:firstLineChars="0" w:firstLine="0"/>
              <w:rPr>
                <w:szCs w:val="21"/>
              </w:rPr>
            </w:pPr>
            <w:r>
              <w:rPr>
                <w:rFonts w:hint="eastAsia"/>
                <w:szCs w:val="21"/>
              </w:rPr>
              <w:t>收款人国</w:t>
            </w:r>
            <w:r w:rsidR="00CD22F9">
              <w:rPr>
                <w:rFonts w:hint="eastAsia"/>
                <w:szCs w:val="21"/>
              </w:rPr>
              <w:t>家</w:t>
            </w:r>
          </w:p>
        </w:tc>
        <w:tc>
          <w:tcPr>
            <w:tcW w:w="2126" w:type="dxa"/>
            <w:shd w:val="clear" w:color="auto" w:fill="auto"/>
          </w:tcPr>
          <w:p w14:paraId="11479A39" w14:textId="77777777" w:rsidR="00CF6404" w:rsidRDefault="00CF6404" w:rsidP="0060020A">
            <w:pPr>
              <w:pStyle w:val="p0"/>
              <w:ind w:firstLine="0"/>
            </w:pPr>
          </w:p>
        </w:tc>
        <w:tc>
          <w:tcPr>
            <w:tcW w:w="1276" w:type="dxa"/>
          </w:tcPr>
          <w:p w14:paraId="02F43DE7" w14:textId="77777777" w:rsidR="00CF6404" w:rsidRDefault="00CF6404" w:rsidP="00CD22F9">
            <w:pPr>
              <w:ind w:firstLineChars="0" w:firstLine="0"/>
              <w:jc w:val="center"/>
            </w:pPr>
            <w:r>
              <w:rPr>
                <w:rFonts w:hint="eastAsia"/>
              </w:rPr>
              <w:t>V(</w:t>
            </w:r>
            <w:r w:rsidR="00CD22F9">
              <w:rPr>
                <w:rFonts w:hint="eastAsia"/>
              </w:rPr>
              <w:t>3</w:t>
            </w:r>
            <w:r>
              <w:rPr>
                <w:rFonts w:hint="eastAsia"/>
              </w:rPr>
              <w:t>)</w:t>
            </w:r>
          </w:p>
        </w:tc>
        <w:tc>
          <w:tcPr>
            <w:tcW w:w="850" w:type="dxa"/>
            <w:shd w:val="clear" w:color="auto" w:fill="auto"/>
          </w:tcPr>
          <w:p w14:paraId="6EF76C14" w14:textId="77777777" w:rsidR="00CF6404" w:rsidRDefault="00CF6404" w:rsidP="007C0E88">
            <w:pPr>
              <w:ind w:firstLineChars="0" w:firstLine="0"/>
            </w:pPr>
            <w:r w:rsidRPr="00740B61">
              <w:rPr>
                <w:rFonts w:hint="eastAsia"/>
              </w:rPr>
              <w:t>P/M</w:t>
            </w:r>
          </w:p>
        </w:tc>
        <w:tc>
          <w:tcPr>
            <w:tcW w:w="1182" w:type="dxa"/>
            <w:shd w:val="clear" w:color="auto" w:fill="auto"/>
          </w:tcPr>
          <w:p w14:paraId="24FA3F12" w14:textId="77777777" w:rsidR="00CF6404" w:rsidRDefault="00CF6404" w:rsidP="007C0E88">
            <w:pPr>
              <w:ind w:firstLineChars="0" w:firstLine="0"/>
            </w:pPr>
            <w:r>
              <w:rPr>
                <w:rFonts w:hint="eastAsia"/>
              </w:rPr>
              <w:t>系统带出</w:t>
            </w:r>
            <w:r>
              <w:rPr>
                <w:rFonts w:hint="eastAsia"/>
              </w:rPr>
              <w:t>/</w:t>
            </w:r>
            <w:r>
              <w:rPr>
                <w:rFonts w:hint="eastAsia"/>
              </w:rPr>
              <w:t>手工选择</w:t>
            </w:r>
          </w:p>
        </w:tc>
        <w:tc>
          <w:tcPr>
            <w:tcW w:w="3118" w:type="dxa"/>
            <w:vMerge/>
            <w:shd w:val="clear" w:color="auto" w:fill="auto"/>
          </w:tcPr>
          <w:p w14:paraId="2F524D10" w14:textId="77777777" w:rsidR="00CF6404" w:rsidRDefault="00CF6404" w:rsidP="00095782">
            <w:pPr>
              <w:ind w:firstLineChars="0" w:firstLine="0"/>
            </w:pPr>
          </w:p>
        </w:tc>
      </w:tr>
      <w:tr w:rsidR="00CF6404" w14:paraId="7F2F7D4C" w14:textId="77777777" w:rsidTr="00DC7978">
        <w:tc>
          <w:tcPr>
            <w:tcW w:w="567" w:type="dxa"/>
          </w:tcPr>
          <w:p w14:paraId="0E2E2B1D" w14:textId="77777777" w:rsidR="00CF6404" w:rsidRDefault="00CF6404" w:rsidP="00DC7978">
            <w:pPr>
              <w:numPr>
                <w:ilvl w:val="0"/>
                <w:numId w:val="3"/>
              </w:numPr>
              <w:ind w:right="-47" w:firstLineChars="0"/>
              <w:rPr>
                <w:szCs w:val="21"/>
              </w:rPr>
            </w:pPr>
          </w:p>
        </w:tc>
        <w:tc>
          <w:tcPr>
            <w:tcW w:w="2080" w:type="dxa"/>
            <w:shd w:val="clear" w:color="auto" w:fill="auto"/>
          </w:tcPr>
          <w:p w14:paraId="1C38B3A1" w14:textId="77777777" w:rsidR="00CF6404" w:rsidRPr="0007127C" w:rsidRDefault="00CF6404" w:rsidP="0060020A">
            <w:pPr>
              <w:ind w:right="-47" w:firstLineChars="0" w:firstLine="0"/>
              <w:rPr>
                <w:szCs w:val="21"/>
              </w:rPr>
            </w:pPr>
            <w:r w:rsidRPr="00953835">
              <w:rPr>
                <w:rFonts w:hint="eastAsia"/>
                <w:szCs w:val="21"/>
              </w:rPr>
              <w:t>代付行</w:t>
            </w:r>
            <w:r w:rsidRPr="00953835">
              <w:rPr>
                <w:rFonts w:hint="eastAsia"/>
                <w:szCs w:val="21"/>
              </w:rPr>
              <w:t>SWIFTCODE</w:t>
            </w:r>
          </w:p>
        </w:tc>
        <w:tc>
          <w:tcPr>
            <w:tcW w:w="2126" w:type="dxa"/>
            <w:shd w:val="clear" w:color="auto" w:fill="auto"/>
          </w:tcPr>
          <w:p w14:paraId="464FF4E4" w14:textId="77777777" w:rsidR="00CF6404" w:rsidRDefault="00CF6404" w:rsidP="0060020A">
            <w:pPr>
              <w:pStyle w:val="p0"/>
              <w:ind w:firstLine="0"/>
            </w:pPr>
          </w:p>
        </w:tc>
        <w:tc>
          <w:tcPr>
            <w:tcW w:w="1276" w:type="dxa"/>
          </w:tcPr>
          <w:p w14:paraId="04729AA9" w14:textId="77777777" w:rsidR="00CF6404" w:rsidRDefault="00CF6404" w:rsidP="0060020A">
            <w:pPr>
              <w:ind w:firstLineChars="0" w:firstLine="0"/>
              <w:jc w:val="center"/>
            </w:pPr>
            <w:r>
              <w:t>V</w:t>
            </w:r>
            <w:r>
              <w:rPr>
                <w:rFonts w:hint="eastAsia"/>
              </w:rPr>
              <w:t>(20)</w:t>
            </w:r>
          </w:p>
        </w:tc>
        <w:tc>
          <w:tcPr>
            <w:tcW w:w="850" w:type="dxa"/>
            <w:shd w:val="clear" w:color="auto" w:fill="auto"/>
          </w:tcPr>
          <w:p w14:paraId="3BA3F1FA" w14:textId="77777777" w:rsidR="00CF6404" w:rsidRDefault="00CF6404" w:rsidP="0060020A">
            <w:pPr>
              <w:ind w:firstLineChars="0" w:firstLine="0"/>
              <w:jc w:val="center"/>
            </w:pPr>
            <w:r>
              <w:rPr>
                <w:rFonts w:hint="eastAsia"/>
              </w:rPr>
              <w:t>M</w:t>
            </w:r>
          </w:p>
        </w:tc>
        <w:tc>
          <w:tcPr>
            <w:tcW w:w="1182" w:type="dxa"/>
            <w:vMerge w:val="restart"/>
            <w:shd w:val="clear" w:color="auto" w:fill="auto"/>
          </w:tcPr>
          <w:p w14:paraId="1B86E096" w14:textId="77777777" w:rsidR="00CF6404" w:rsidRDefault="00CF6404" w:rsidP="00953835">
            <w:pPr>
              <w:ind w:firstLineChars="0" w:firstLine="0"/>
            </w:pPr>
            <w:r>
              <w:rPr>
                <w:rFonts w:hint="eastAsia"/>
              </w:rPr>
              <w:t>查询选择银行信息</w:t>
            </w:r>
          </w:p>
        </w:tc>
        <w:tc>
          <w:tcPr>
            <w:tcW w:w="3118" w:type="dxa"/>
            <w:vMerge w:val="restart"/>
            <w:shd w:val="clear" w:color="auto" w:fill="auto"/>
          </w:tcPr>
          <w:p w14:paraId="20628906" w14:textId="77777777" w:rsidR="00CF6404" w:rsidRDefault="00CF6404" w:rsidP="0060020A">
            <w:pPr>
              <w:ind w:firstLineChars="0" w:firstLine="0"/>
            </w:pPr>
          </w:p>
        </w:tc>
      </w:tr>
      <w:tr w:rsidR="00CF6404" w14:paraId="7C2DA9A3" w14:textId="77777777" w:rsidTr="00DC7978">
        <w:tc>
          <w:tcPr>
            <w:tcW w:w="567" w:type="dxa"/>
          </w:tcPr>
          <w:p w14:paraId="5BE6CFCF" w14:textId="77777777" w:rsidR="00CF6404" w:rsidRDefault="00CF6404" w:rsidP="00DC7978">
            <w:pPr>
              <w:numPr>
                <w:ilvl w:val="0"/>
                <w:numId w:val="3"/>
              </w:numPr>
              <w:ind w:right="-47" w:firstLineChars="0"/>
              <w:rPr>
                <w:szCs w:val="21"/>
              </w:rPr>
            </w:pPr>
          </w:p>
        </w:tc>
        <w:tc>
          <w:tcPr>
            <w:tcW w:w="2080" w:type="dxa"/>
            <w:shd w:val="clear" w:color="auto" w:fill="auto"/>
          </w:tcPr>
          <w:p w14:paraId="40BF1423" w14:textId="77777777" w:rsidR="00CF6404" w:rsidRPr="0007127C" w:rsidRDefault="00CF6404" w:rsidP="0060020A">
            <w:pPr>
              <w:ind w:right="-47" w:firstLineChars="0" w:firstLine="0"/>
              <w:rPr>
                <w:szCs w:val="21"/>
              </w:rPr>
            </w:pPr>
            <w:r w:rsidRPr="00953835">
              <w:rPr>
                <w:rFonts w:hint="eastAsia"/>
                <w:szCs w:val="21"/>
              </w:rPr>
              <w:t>代付行名称地址</w:t>
            </w:r>
          </w:p>
        </w:tc>
        <w:tc>
          <w:tcPr>
            <w:tcW w:w="2126" w:type="dxa"/>
            <w:shd w:val="clear" w:color="auto" w:fill="auto"/>
          </w:tcPr>
          <w:p w14:paraId="7D7457AE" w14:textId="77777777" w:rsidR="00CF6404" w:rsidRDefault="00CF6404" w:rsidP="0060020A">
            <w:pPr>
              <w:pStyle w:val="p0"/>
              <w:ind w:firstLine="0"/>
            </w:pPr>
          </w:p>
        </w:tc>
        <w:tc>
          <w:tcPr>
            <w:tcW w:w="1276" w:type="dxa"/>
          </w:tcPr>
          <w:p w14:paraId="7354ADA9" w14:textId="77777777" w:rsidR="00CF6404" w:rsidRDefault="00CF6404" w:rsidP="0060020A">
            <w:pPr>
              <w:ind w:firstLineChars="0" w:firstLine="0"/>
              <w:jc w:val="center"/>
            </w:pPr>
            <w:r>
              <w:rPr>
                <w:rFonts w:hint="eastAsia"/>
              </w:rPr>
              <w:t>V(200)</w:t>
            </w:r>
          </w:p>
        </w:tc>
        <w:tc>
          <w:tcPr>
            <w:tcW w:w="850" w:type="dxa"/>
            <w:shd w:val="clear" w:color="auto" w:fill="auto"/>
          </w:tcPr>
          <w:p w14:paraId="12972B8D" w14:textId="77777777" w:rsidR="00CF6404" w:rsidRDefault="00CF6404" w:rsidP="0060020A">
            <w:pPr>
              <w:ind w:firstLineChars="0" w:firstLine="0"/>
              <w:jc w:val="center"/>
            </w:pPr>
            <w:r>
              <w:rPr>
                <w:rFonts w:hint="eastAsia"/>
              </w:rPr>
              <w:t>M</w:t>
            </w:r>
          </w:p>
        </w:tc>
        <w:tc>
          <w:tcPr>
            <w:tcW w:w="1182" w:type="dxa"/>
            <w:vMerge/>
            <w:shd w:val="clear" w:color="auto" w:fill="auto"/>
          </w:tcPr>
          <w:p w14:paraId="4C6E7D24" w14:textId="77777777" w:rsidR="00CF6404" w:rsidRDefault="00CF6404" w:rsidP="0060020A">
            <w:pPr>
              <w:ind w:firstLineChars="0" w:firstLine="0"/>
            </w:pPr>
          </w:p>
        </w:tc>
        <w:tc>
          <w:tcPr>
            <w:tcW w:w="3118" w:type="dxa"/>
            <w:vMerge/>
            <w:shd w:val="clear" w:color="auto" w:fill="auto"/>
          </w:tcPr>
          <w:p w14:paraId="45C39B67" w14:textId="77777777" w:rsidR="00CF6404" w:rsidRDefault="00CF6404" w:rsidP="0060020A">
            <w:pPr>
              <w:ind w:firstLineChars="0" w:firstLine="0"/>
            </w:pPr>
          </w:p>
        </w:tc>
      </w:tr>
      <w:tr w:rsidR="00CF6404" w14:paraId="6EC5F3EF" w14:textId="77777777" w:rsidTr="00DC7978">
        <w:tc>
          <w:tcPr>
            <w:tcW w:w="567" w:type="dxa"/>
          </w:tcPr>
          <w:p w14:paraId="7ED1CFA4" w14:textId="77777777" w:rsidR="00CF6404" w:rsidRDefault="00CF6404" w:rsidP="00DC7978">
            <w:pPr>
              <w:numPr>
                <w:ilvl w:val="0"/>
                <w:numId w:val="3"/>
              </w:numPr>
              <w:ind w:right="-47" w:firstLineChars="0"/>
              <w:rPr>
                <w:szCs w:val="21"/>
              </w:rPr>
            </w:pPr>
          </w:p>
        </w:tc>
        <w:tc>
          <w:tcPr>
            <w:tcW w:w="2080" w:type="dxa"/>
            <w:shd w:val="clear" w:color="auto" w:fill="auto"/>
          </w:tcPr>
          <w:p w14:paraId="5217C97A" w14:textId="77777777" w:rsidR="00CF6404" w:rsidRPr="00953835" w:rsidRDefault="00CF6404" w:rsidP="0060020A">
            <w:pPr>
              <w:ind w:right="-47" w:firstLineChars="0" w:firstLine="0"/>
              <w:rPr>
                <w:szCs w:val="21"/>
              </w:rPr>
            </w:pPr>
            <w:r w:rsidRPr="00953835">
              <w:rPr>
                <w:rFonts w:hint="eastAsia"/>
                <w:szCs w:val="21"/>
              </w:rPr>
              <w:t>收款行</w:t>
            </w:r>
            <w:r w:rsidRPr="00953835">
              <w:rPr>
                <w:rFonts w:hint="eastAsia"/>
                <w:szCs w:val="21"/>
              </w:rPr>
              <w:t>SWICFCODE</w:t>
            </w:r>
          </w:p>
        </w:tc>
        <w:tc>
          <w:tcPr>
            <w:tcW w:w="2126" w:type="dxa"/>
            <w:shd w:val="clear" w:color="auto" w:fill="auto"/>
          </w:tcPr>
          <w:p w14:paraId="759933BF" w14:textId="77777777" w:rsidR="00CF6404" w:rsidRDefault="00CF6404" w:rsidP="0060020A">
            <w:pPr>
              <w:pStyle w:val="p0"/>
              <w:ind w:firstLine="0"/>
            </w:pPr>
          </w:p>
        </w:tc>
        <w:tc>
          <w:tcPr>
            <w:tcW w:w="1276" w:type="dxa"/>
          </w:tcPr>
          <w:p w14:paraId="11630BD8" w14:textId="77777777" w:rsidR="00CF6404" w:rsidRDefault="00CF6404" w:rsidP="0060020A">
            <w:pPr>
              <w:ind w:firstLineChars="0" w:firstLine="0"/>
              <w:jc w:val="center"/>
            </w:pPr>
            <w:r>
              <w:t>V</w:t>
            </w:r>
            <w:r>
              <w:rPr>
                <w:rFonts w:hint="eastAsia"/>
              </w:rPr>
              <w:t>(20)</w:t>
            </w:r>
          </w:p>
        </w:tc>
        <w:tc>
          <w:tcPr>
            <w:tcW w:w="850" w:type="dxa"/>
            <w:shd w:val="clear" w:color="auto" w:fill="auto"/>
          </w:tcPr>
          <w:p w14:paraId="1FCA0ED9" w14:textId="77777777" w:rsidR="00CF6404" w:rsidRDefault="00CF6404" w:rsidP="0060020A">
            <w:pPr>
              <w:ind w:firstLineChars="0" w:firstLine="0"/>
              <w:jc w:val="center"/>
            </w:pPr>
            <w:r>
              <w:rPr>
                <w:rFonts w:hint="eastAsia"/>
              </w:rPr>
              <w:t>P/M</w:t>
            </w:r>
          </w:p>
        </w:tc>
        <w:tc>
          <w:tcPr>
            <w:tcW w:w="1182" w:type="dxa"/>
            <w:vMerge w:val="restart"/>
            <w:shd w:val="clear" w:color="auto" w:fill="auto"/>
          </w:tcPr>
          <w:p w14:paraId="25A86935" w14:textId="77777777" w:rsidR="00CF6404" w:rsidRDefault="00CF6404" w:rsidP="00953835">
            <w:pPr>
              <w:ind w:firstLineChars="0" w:firstLine="0"/>
            </w:pPr>
            <w:r>
              <w:rPr>
                <w:rFonts w:hint="eastAsia"/>
              </w:rPr>
              <w:t>系统带出</w:t>
            </w:r>
            <w:r>
              <w:rPr>
                <w:rFonts w:hint="eastAsia"/>
              </w:rPr>
              <w:t>/</w:t>
            </w:r>
            <w:r>
              <w:rPr>
                <w:rFonts w:hint="eastAsia"/>
              </w:rPr>
              <w:t>查询选择</w:t>
            </w:r>
          </w:p>
        </w:tc>
        <w:tc>
          <w:tcPr>
            <w:tcW w:w="3118" w:type="dxa"/>
            <w:vMerge w:val="restart"/>
            <w:shd w:val="clear" w:color="auto" w:fill="auto"/>
          </w:tcPr>
          <w:p w14:paraId="48D8EFF1" w14:textId="77777777" w:rsidR="00CF6404" w:rsidRDefault="001B2A2B" w:rsidP="00953835">
            <w:pPr>
              <w:ind w:firstLineChars="0" w:firstLine="0"/>
            </w:pPr>
            <w:r>
              <w:rPr>
                <w:rFonts w:hint="eastAsia"/>
              </w:rPr>
              <w:t>所属业务</w:t>
            </w:r>
            <w:r w:rsidR="00CF6404">
              <w:rPr>
                <w:rFonts w:hint="eastAsia"/>
              </w:rPr>
              <w:t>选择是信用证或代收，那么根据“</w:t>
            </w:r>
            <w:r w:rsidR="00CF6404" w:rsidRPr="008409EC">
              <w:rPr>
                <w:rFonts w:hint="eastAsia"/>
              </w:rPr>
              <w:t>到单</w:t>
            </w:r>
            <w:r w:rsidR="00CF6404" w:rsidRPr="008409EC">
              <w:rPr>
                <w:rFonts w:hint="eastAsia"/>
              </w:rPr>
              <w:t>/</w:t>
            </w:r>
            <w:r w:rsidR="00CF6404" w:rsidRPr="008409EC">
              <w:rPr>
                <w:rFonts w:hint="eastAsia"/>
              </w:rPr>
              <w:t>代收</w:t>
            </w:r>
            <w:r w:rsidR="00CF6404" w:rsidRPr="008409EC">
              <w:rPr>
                <w:rFonts w:hint="eastAsia"/>
              </w:rPr>
              <w:t>/</w:t>
            </w:r>
            <w:r w:rsidR="00CF6404" w:rsidRPr="008409EC">
              <w:rPr>
                <w:rFonts w:hint="eastAsia"/>
              </w:rPr>
              <w:t>发票编号</w:t>
            </w:r>
            <w:r w:rsidR="00CF6404">
              <w:rPr>
                <w:rFonts w:hint="eastAsia"/>
              </w:rPr>
              <w:t>”自动带出寄单行信息；</w:t>
            </w:r>
          </w:p>
          <w:p w14:paraId="4579DAA6" w14:textId="77777777" w:rsidR="00CF6404" w:rsidRDefault="00CF6404" w:rsidP="00154E37">
            <w:pPr>
              <w:ind w:firstLineChars="0" w:firstLine="0"/>
            </w:pPr>
            <w:r>
              <w:rPr>
                <w:rFonts w:hint="eastAsia"/>
              </w:rPr>
              <w:t>如果选择汇款，那么查询选择银行信息。</w:t>
            </w:r>
          </w:p>
        </w:tc>
      </w:tr>
      <w:tr w:rsidR="00CF6404" w14:paraId="07875AFB" w14:textId="77777777" w:rsidTr="00DC7978">
        <w:tc>
          <w:tcPr>
            <w:tcW w:w="567" w:type="dxa"/>
          </w:tcPr>
          <w:p w14:paraId="3B2C0BAA" w14:textId="77777777" w:rsidR="00CF6404" w:rsidRDefault="00CF6404" w:rsidP="00DC7978">
            <w:pPr>
              <w:numPr>
                <w:ilvl w:val="0"/>
                <w:numId w:val="3"/>
              </w:numPr>
              <w:ind w:right="-47" w:firstLineChars="0"/>
              <w:rPr>
                <w:szCs w:val="21"/>
              </w:rPr>
            </w:pPr>
          </w:p>
        </w:tc>
        <w:tc>
          <w:tcPr>
            <w:tcW w:w="2080" w:type="dxa"/>
            <w:shd w:val="clear" w:color="auto" w:fill="auto"/>
          </w:tcPr>
          <w:p w14:paraId="23C84BB5" w14:textId="77777777" w:rsidR="00CF6404" w:rsidRPr="00953835" w:rsidRDefault="00CF6404" w:rsidP="0060020A">
            <w:pPr>
              <w:ind w:right="-47" w:firstLineChars="0" w:firstLine="0"/>
              <w:rPr>
                <w:szCs w:val="21"/>
              </w:rPr>
            </w:pPr>
            <w:r w:rsidRPr="00953835">
              <w:rPr>
                <w:rFonts w:hint="eastAsia"/>
                <w:szCs w:val="21"/>
              </w:rPr>
              <w:t>收款行名称</w:t>
            </w:r>
          </w:p>
        </w:tc>
        <w:tc>
          <w:tcPr>
            <w:tcW w:w="2126" w:type="dxa"/>
            <w:shd w:val="clear" w:color="auto" w:fill="auto"/>
          </w:tcPr>
          <w:p w14:paraId="560D1527" w14:textId="77777777" w:rsidR="00CF6404" w:rsidRDefault="00CF6404" w:rsidP="0060020A">
            <w:pPr>
              <w:pStyle w:val="p0"/>
              <w:ind w:firstLine="0"/>
            </w:pPr>
          </w:p>
        </w:tc>
        <w:tc>
          <w:tcPr>
            <w:tcW w:w="1276" w:type="dxa"/>
          </w:tcPr>
          <w:p w14:paraId="4EF14E10" w14:textId="77777777" w:rsidR="00CF6404" w:rsidRDefault="00CF6404" w:rsidP="0060020A">
            <w:pPr>
              <w:ind w:firstLineChars="0" w:firstLine="0"/>
              <w:jc w:val="center"/>
            </w:pPr>
            <w:r>
              <w:rPr>
                <w:rFonts w:hint="eastAsia"/>
              </w:rPr>
              <w:t>V(200)</w:t>
            </w:r>
          </w:p>
        </w:tc>
        <w:tc>
          <w:tcPr>
            <w:tcW w:w="850" w:type="dxa"/>
            <w:shd w:val="clear" w:color="auto" w:fill="auto"/>
          </w:tcPr>
          <w:p w14:paraId="1A4C8DF0" w14:textId="77777777" w:rsidR="00CF6404" w:rsidRDefault="00CF6404" w:rsidP="0060020A">
            <w:pPr>
              <w:ind w:firstLineChars="0" w:firstLine="0"/>
              <w:jc w:val="center"/>
            </w:pPr>
            <w:r>
              <w:rPr>
                <w:rFonts w:hint="eastAsia"/>
              </w:rPr>
              <w:t>M</w:t>
            </w:r>
          </w:p>
        </w:tc>
        <w:tc>
          <w:tcPr>
            <w:tcW w:w="1182" w:type="dxa"/>
            <w:vMerge/>
            <w:shd w:val="clear" w:color="auto" w:fill="auto"/>
          </w:tcPr>
          <w:p w14:paraId="05EDE6AA" w14:textId="77777777" w:rsidR="00CF6404" w:rsidRDefault="00CF6404" w:rsidP="0060020A">
            <w:pPr>
              <w:ind w:firstLineChars="0" w:firstLine="0"/>
            </w:pPr>
          </w:p>
        </w:tc>
        <w:tc>
          <w:tcPr>
            <w:tcW w:w="3118" w:type="dxa"/>
            <w:vMerge/>
            <w:shd w:val="clear" w:color="auto" w:fill="auto"/>
          </w:tcPr>
          <w:p w14:paraId="12B6BD42" w14:textId="77777777" w:rsidR="00CF6404" w:rsidRDefault="00CF6404" w:rsidP="0060020A">
            <w:pPr>
              <w:ind w:firstLineChars="0" w:firstLine="0"/>
            </w:pPr>
          </w:p>
        </w:tc>
      </w:tr>
      <w:tr w:rsidR="00CF6404" w14:paraId="3C4FEBF5" w14:textId="77777777" w:rsidTr="00DC7978">
        <w:tc>
          <w:tcPr>
            <w:tcW w:w="567" w:type="dxa"/>
          </w:tcPr>
          <w:p w14:paraId="6EBA0607" w14:textId="77777777" w:rsidR="00CF6404" w:rsidRDefault="00CF6404" w:rsidP="00DC7978">
            <w:pPr>
              <w:numPr>
                <w:ilvl w:val="0"/>
                <w:numId w:val="3"/>
              </w:numPr>
              <w:ind w:right="-47" w:firstLineChars="0"/>
              <w:rPr>
                <w:szCs w:val="21"/>
              </w:rPr>
            </w:pPr>
          </w:p>
        </w:tc>
        <w:tc>
          <w:tcPr>
            <w:tcW w:w="2080" w:type="dxa"/>
            <w:shd w:val="clear" w:color="auto" w:fill="auto"/>
          </w:tcPr>
          <w:p w14:paraId="7186393E" w14:textId="77777777" w:rsidR="00CF6404" w:rsidRPr="00953835" w:rsidRDefault="00CF6404" w:rsidP="0060020A">
            <w:pPr>
              <w:ind w:right="-47" w:firstLineChars="0" w:firstLine="0"/>
              <w:rPr>
                <w:szCs w:val="21"/>
              </w:rPr>
            </w:pPr>
            <w:r>
              <w:rPr>
                <w:rFonts w:hint="eastAsia"/>
                <w:szCs w:val="21"/>
              </w:rPr>
              <w:t>登记日期</w:t>
            </w:r>
          </w:p>
        </w:tc>
        <w:tc>
          <w:tcPr>
            <w:tcW w:w="2126" w:type="dxa"/>
            <w:shd w:val="clear" w:color="auto" w:fill="auto"/>
          </w:tcPr>
          <w:p w14:paraId="454F05B8" w14:textId="77777777" w:rsidR="00CF6404" w:rsidRDefault="00CF6404" w:rsidP="0060020A">
            <w:pPr>
              <w:pStyle w:val="p0"/>
              <w:ind w:firstLine="0"/>
            </w:pPr>
          </w:p>
        </w:tc>
        <w:tc>
          <w:tcPr>
            <w:tcW w:w="1276" w:type="dxa"/>
          </w:tcPr>
          <w:p w14:paraId="039B49FA" w14:textId="77777777" w:rsidR="00CF6404" w:rsidRDefault="00CF6404" w:rsidP="0060020A">
            <w:pPr>
              <w:ind w:firstLineChars="0" w:firstLine="0"/>
              <w:jc w:val="center"/>
            </w:pPr>
            <w:r>
              <w:rPr>
                <w:rFonts w:hint="eastAsia"/>
              </w:rPr>
              <w:t>D</w:t>
            </w:r>
          </w:p>
        </w:tc>
        <w:tc>
          <w:tcPr>
            <w:tcW w:w="850" w:type="dxa"/>
            <w:shd w:val="clear" w:color="auto" w:fill="auto"/>
          </w:tcPr>
          <w:p w14:paraId="77719F09" w14:textId="77777777" w:rsidR="00CF6404" w:rsidRDefault="00CF6404" w:rsidP="0060020A">
            <w:pPr>
              <w:ind w:firstLineChars="0" w:firstLine="0"/>
              <w:jc w:val="center"/>
            </w:pPr>
            <w:r>
              <w:rPr>
                <w:rFonts w:hint="eastAsia"/>
              </w:rPr>
              <w:t>M</w:t>
            </w:r>
          </w:p>
        </w:tc>
        <w:tc>
          <w:tcPr>
            <w:tcW w:w="1182" w:type="dxa"/>
            <w:shd w:val="clear" w:color="auto" w:fill="auto"/>
          </w:tcPr>
          <w:p w14:paraId="5CEF0458" w14:textId="77777777" w:rsidR="00CF6404" w:rsidRDefault="00CF6404" w:rsidP="0060020A">
            <w:pPr>
              <w:ind w:firstLineChars="0" w:firstLine="0"/>
            </w:pPr>
            <w:r>
              <w:rPr>
                <w:rFonts w:hint="eastAsia"/>
              </w:rPr>
              <w:t>日期选择</w:t>
            </w:r>
          </w:p>
        </w:tc>
        <w:tc>
          <w:tcPr>
            <w:tcW w:w="3118" w:type="dxa"/>
            <w:shd w:val="clear" w:color="auto" w:fill="auto"/>
          </w:tcPr>
          <w:p w14:paraId="58868958" w14:textId="77777777" w:rsidR="00CF6404" w:rsidRDefault="00CF6404" w:rsidP="0060020A">
            <w:pPr>
              <w:ind w:firstLineChars="0" w:firstLine="0"/>
            </w:pPr>
            <w:r>
              <w:rPr>
                <w:rFonts w:hint="eastAsia"/>
              </w:rPr>
              <w:t>默认为当天</w:t>
            </w:r>
          </w:p>
        </w:tc>
      </w:tr>
      <w:tr w:rsidR="00CF6404" w14:paraId="2EE06BB5" w14:textId="77777777" w:rsidTr="00DC7978">
        <w:tc>
          <w:tcPr>
            <w:tcW w:w="567" w:type="dxa"/>
          </w:tcPr>
          <w:p w14:paraId="611BDA90" w14:textId="77777777" w:rsidR="00CF6404" w:rsidRDefault="00CF6404" w:rsidP="00DC7978">
            <w:pPr>
              <w:numPr>
                <w:ilvl w:val="0"/>
                <w:numId w:val="3"/>
              </w:numPr>
              <w:ind w:right="-47" w:firstLineChars="0"/>
              <w:rPr>
                <w:szCs w:val="21"/>
              </w:rPr>
            </w:pPr>
          </w:p>
        </w:tc>
        <w:tc>
          <w:tcPr>
            <w:tcW w:w="2080" w:type="dxa"/>
            <w:shd w:val="clear" w:color="auto" w:fill="auto"/>
          </w:tcPr>
          <w:p w14:paraId="049CA7E0" w14:textId="77777777" w:rsidR="00CF6404" w:rsidRPr="0007127C" w:rsidRDefault="00CF6404" w:rsidP="0060020A">
            <w:pPr>
              <w:ind w:right="-47" w:firstLineChars="0" w:firstLine="0"/>
              <w:rPr>
                <w:szCs w:val="21"/>
              </w:rPr>
            </w:pPr>
            <w:r>
              <w:rPr>
                <w:rFonts w:hint="eastAsia"/>
                <w:szCs w:val="21"/>
              </w:rPr>
              <w:t>起息日</w:t>
            </w:r>
          </w:p>
        </w:tc>
        <w:tc>
          <w:tcPr>
            <w:tcW w:w="2126" w:type="dxa"/>
            <w:shd w:val="clear" w:color="auto" w:fill="auto"/>
          </w:tcPr>
          <w:p w14:paraId="08E0DC86" w14:textId="77777777" w:rsidR="00CF6404" w:rsidRDefault="00CF6404" w:rsidP="0060020A">
            <w:pPr>
              <w:pStyle w:val="p0"/>
              <w:ind w:firstLine="0"/>
            </w:pPr>
          </w:p>
        </w:tc>
        <w:tc>
          <w:tcPr>
            <w:tcW w:w="1276" w:type="dxa"/>
          </w:tcPr>
          <w:p w14:paraId="3578B13C" w14:textId="77777777" w:rsidR="00CF6404" w:rsidRDefault="00CF6404" w:rsidP="0060020A">
            <w:pPr>
              <w:ind w:firstLineChars="0" w:firstLine="0"/>
              <w:jc w:val="center"/>
            </w:pPr>
            <w:r>
              <w:rPr>
                <w:rFonts w:hint="eastAsia"/>
              </w:rPr>
              <w:t>D</w:t>
            </w:r>
          </w:p>
        </w:tc>
        <w:tc>
          <w:tcPr>
            <w:tcW w:w="850" w:type="dxa"/>
            <w:shd w:val="clear" w:color="auto" w:fill="auto"/>
          </w:tcPr>
          <w:p w14:paraId="7234193E" w14:textId="77777777" w:rsidR="00CF6404" w:rsidRDefault="00CF6404" w:rsidP="0060020A">
            <w:pPr>
              <w:ind w:firstLineChars="0" w:firstLine="0"/>
              <w:jc w:val="center"/>
            </w:pPr>
            <w:r>
              <w:rPr>
                <w:rFonts w:hint="eastAsia"/>
              </w:rPr>
              <w:t>M</w:t>
            </w:r>
          </w:p>
        </w:tc>
        <w:tc>
          <w:tcPr>
            <w:tcW w:w="1182" w:type="dxa"/>
            <w:shd w:val="clear" w:color="auto" w:fill="auto"/>
          </w:tcPr>
          <w:p w14:paraId="53B9668B" w14:textId="77777777" w:rsidR="00CF6404" w:rsidRDefault="00CF6404" w:rsidP="00CE2223">
            <w:pPr>
              <w:ind w:firstLineChars="0" w:firstLine="0"/>
            </w:pPr>
            <w:r>
              <w:rPr>
                <w:rFonts w:hint="eastAsia"/>
              </w:rPr>
              <w:t>日期选择</w:t>
            </w:r>
          </w:p>
        </w:tc>
        <w:tc>
          <w:tcPr>
            <w:tcW w:w="3118" w:type="dxa"/>
            <w:shd w:val="clear" w:color="auto" w:fill="auto"/>
          </w:tcPr>
          <w:p w14:paraId="0A9FC8A0" w14:textId="77777777" w:rsidR="00CF6404" w:rsidRDefault="00CF6404" w:rsidP="0060020A">
            <w:pPr>
              <w:ind w:firstLineChars="0" w:firstLine="0"/>
            </w:pPr>
            <w:r>
              <w:rPr>
                <w:rFonts w:hint="eastAsia"/>
              </w:rPr>
              <w:t>必须大于等于当天</w:t>
            </w:r>
          </w:p>
        </w:tc>
      </w:tr>
      <w:tr w:rsidR="00CF6404" w14:paraId="2CF158A3" w14:textId="77777777" w:rsidTr="00DC7978">
        <w:tc>
          <w:tcPr>
            <w:tcW w:w="567" w:type="dxa"/>
          </w:tcPr>
          <w:p w14:paraId="7290C077" w14:textId="77777777" w:rsidR="00CF6404" w:rsidRDefault="00CF6404" w:rsidP="00DC7978">
            <w:pPr>
              <w:numPr>
                <w:ilvl w:val="0"/>
                <w:numId w:val="3"/>
              </w:numPr>
              <w:ind w:right="-47" w:firstLineChars="0"/>
              <w:rPr>
                <w:szCs w:val="21"/>
              </w:rPr>
            </w:pPr>
          </w:p>
        </w:tc>
        <w:tc>
          <w:tcPr>
            <w:tcW w:w="2080" w:type="dxa"/>
            <w:shd w:val="clear" w:color="auto" w:fill="auto"/>
          </w:tcPr>
          <w:p w14:paraId="36347A89" w14:textId="77777777" w:rsidR="00CF6404" w:rsidRPr="0007127C" w:rsidRDefault="00CF6404" w:rsidP="0060020A">
            <w:pPr>
              <w:ind w:right="-47" w:firstLineChars="0" w:firstLine="0"/>
              <w:rPr>
                <w:szCs w:val="21"/>
              </w:rPr>
            </w:pPr>
            <w:r>
              <w:rPr>
                <w:rFonts w:hint="eastAsia"/>
                <w:szCs w:val="21"/>
              </w:rPr>
              <w:t>到期日</w:t>
            </w:r>
          </w:p>
        </w:tc>
        <w:tc>
          <w:tcPr>
            <w:tcW w:w="2126" w:type="dxa"/>
            <w:shd w:val="clear" w:color="auto" w:fill="auto"/>
          </w:tcPr>
          <w:p w14:paraId="164DA36D" w14:textId="77777777" w:rsidR="00CF6404" w:rsidRDefault="00CF6404" w:rsidP="0060020A">
            <w:pPr>
              <w:pStyle w:val="p0"/>
              <w:ind w:firstLine="0"/>
            </w:pPr>
          </w:p>
        </w:tc>
        <w:tc>
          <w:tcPr>
            <w:tcW w:w="1276" w:type="dxa"/>
          </w:tcPr>
          <w:p w14:paraId="3B835547" w14:textId="77777777" w:rsidR="00CF6404" w:rsidRDefault="00CF6404" w:rsidP="0060020A">
            <w:pPr>
              <w:ind w:firstLineChars="0" w:firstLine="0"/>
              <w:jc w:val="center"/>
            </w:pPr>
            <w:r>
              <w:rPr>
                <w:rFonts w:hint="eastAsia"/>
              </w:rPr>
              <w:t>D</w:t>
            </w:r>
          </w:p>
        </w:tc>
        <w:tc>
          <w:tcPr>
            <w:tcW w:w="850" w:type="dxa"/>
            <w:shd w:val="clear" w:color="auto" w:fill="auto"/>
          </w:tcPr>
          <w:p w14:paraId="386B65FA" w14:textId="77777777" w:rsidR="00CF6404" w:rsidRDefault="00CF6404" w:rsidP="0060020A">
            <w:pPr>
              <w:ind w:firstLineChars="0" w:firstLine="0"/>
              <w:jc w:val="center"/>
            </w:pPr>
            <w:r>
              <w:rPr>
                <w:rFonts w:hint="eastAsia"/>
              </w:rPr>
              <w:t>M</w:t>
            </w:r>
          </w:p>
        </w:tc>
        <w:tc>
          <w:tcPr>
            <w:tcW w:w="1182" w:type="dxa"/>
            <w:shd w:val="clear" w:color="auto" w:fill="auto"/>
          </w:tcPr>
          <w:p w14:paraId="0B33F1DA" w14:textId="77777777" w:rsidR="00CF6404" w:rsidRDefault="00CF6404" w:rsidP="00CE2223">
            <w:pPr>
              <w:ind w:firstLineChars="0" w:firstLine="0"/>
            </w:pPr>
            <w:r w:rsidRPr="00E84031">
              <w:rPr>
                <w:rFonts w:hint="eastAsia"/>
              </w:rPr>
              <w:t>日期选择</w:t>
            </w:r>
          </w:p>
        </w:tc>
        <w:tc>
          <w:tcPr>
            <w:tcW w:w="3118" w:type="dxa"/>
            <w:shd w:val="clear" w:color="auto" w:fill="auto"/>
          </w:tcPr>
          <w:p w14:paraId="62D1FD5A" w14:textId="77777777" w:rsidR="00CF6404" w:rsidRDefault="00CF6404" w:rsidP="0060020A">
            <w:pPr>
              <w:ind w:firstLineChars="0" w:firstLine="0"/>
            </w:pPr>
            <w:r>
              <w:rPr>
                <w:rFonts w:hint="eastAsia"/>
              </w:rPr>
              <w:t>必须大于起息日</w:t>
            </w:r>
          </w:p>
        </w:tc>
      </w:tr>
      <w:tr w:rsidR="00CF6404" w14:paraId="4E9107DB" w14:textId="77777777" w:rsidTr="00DC7978">
        <w:tc>
          <w:tcPr>
            <w:tcW w:w="567" w:type="dxa"/>
          </w:tcPr>
          <w:p w14:paraId="41E2311E" w14:textId="77777777" w:rsidR="00CF6404" w:rsidRDefault="00CF6404" w:rsidP="00DC7978">
            <w:pPr>
              <w:numPr>
                <w:ilvl w:val="0"/>
                <w:numId w:val="3"/>
              </w:numPr>
              <w:ind w:right="-47" w:firstLineChars="0"/>
              <w:rPr>
                <w:szCs w:val="21"/>
              </w:rPr>
            </w:pPr>
          </w:p>
        </w:tc>
        <w:tc>
          <w:tcPr>
            <w:tcW w:w="2080" w:type="dxa"/>
            <w:shd w:val="clear" w:color="auto" w:fill="auto"/>
          </w:tcPr>
          <w:p w14:paraId="1D8325D1" w14:textId="77777777" w:rsidR="00CF6404" w:rsidRDefault="00CF6404" w:rsidP="0060020A">
            <w:pPr>
              <w:ind w:right="-47" w:firstLineChars="0" w:firstLine="0"/>
              <w:rPr>
                <w:szCs w:val="21"/>
              </w:rPr>
            </w:pPr>
            <w:r>
              <w:rPr>
                <w:rFonts w:hint="eastAsia"/>
                <w:szCs w:val="21"/>
              </w:rPr>
              <w:t>代付天数</w:t>
            </w:r>
          </w:p>
        </w:tc>
        <w:tc>
          <w:tcPr>
            <w:tcW w:w="2126" w:type="dxa"/>
            <w:shd w:val="clear" w:color="auto" w:fill="auto"/>
          </w:tcPr>
          <w:p w14:paraId="4B4E7534" w14:textId="77777777" w:rsidR="00CF6404" w:rsidRDefault="00CF6404" w:rsidP="0060020A">
            <w:pPr>
              <w:pStyle w:val="p0"/>
              <w:ind w:firstLine="0"/>
            </w:pPr>
          </w:p>
        </w:tc>
        <w:tc>
          <w:tcPr>
            <w:tcW w:w="1276" w:type="dxa"/>
          </w:tcPr>
          <w:p w14:paraId="1BF32129" w14:textId="77777777" w:rsidR="00CF6404" w:rsidRDefault="00CF6404" w:rsidP="0060020A">
            <w:pPr>
              <w:ind w:firstLineChars="0" w:firstLine="0"/>
              <w:jc w:val="center"/>
            </w:pPr>
            <w:r>
              <w:rPr>
                <w:rFonts w:hint="eastAsia"/>
              </w:rPr>
              <w:t>N</w:t>
            </w:r>
          </w:p>
        </w:tc>
        <w:tc>
          <w:tcPr>
            <w:tcW w:w="850" w:type="dxa"/>
            <w:shd w:val="clear" w:color="auto" w:fill="auto"/>
          </w:tcPr>
          <w:p w14:paraId="594BF07E" w14:textId="77777777" w:rsidR="00CF6404" w:rsidRDefault="00CF6404" w:rsidP="0060020A">
            <w:pPr>
              <w:ind w:firstLineChars="0" w:firstLine="0"/>
              <w:jc w:val="center"/>
            </w:pPr>
            <w:r>
              <w:rPr>
                <w:rFonts w:hint="eastAsia"/>
              </w:rPr>
              <w:t>P</w:t>
            </w:r>
          </w:p>
        </w:tc>
        <w:tc>
          <w:tcPr>
            <w:tcW w:w="1182" w:type="dxa"/>
            <w:shd w:val="clear" w:color="auto" w:fill="auto"/>
          </w:tcPr>
          <w:p w14:paraId="5156005E" w14:textId="77777777" w:rsidR="00CF6404" w:rsidRPr="00E84031" w:rsidRDefault="00CF6404" w:rsidP="00CE2223">
            <w:pPr>
              <w:ind w:firstLineChars="0" w:firstLine="0"/>
            </w:pPr>
            <w:r>
              <w:rPr>
                <w:rFonts w:hint="eastAsia"/>
              </w:rPr>
              <w:t>自动计算</w:t>
            </w:r>
          </w:p>
        </w:tc>
        <w:tc>
          <w:tcPr>
            <w:tcW w:w="3118" w:type="dxa"/>
            <w:shd w:val="clear" w:color="auto" w:fill="auto"/>
          </w:tcPr>
          <w:p w14:paraId="6B58F3E2" w14:textId="77777777" w:rsidR="00CF6404" w:rsidRDefault="00CF6404" w:rsidP="0060020A">
            <w:pPr>
              <w:ind w:firstLineChars="0" w:firstLine="0"/>
            </w:pPr>
            <w:r>
              <w:rPr>
                <w:rFonts w:hint="eastAsia"/>
              </w:rPr>
              <w:t>到期日</w:t>
            </w:r>
            <w:r>
              <w:t>–</w:t>
            </w:r>
            <w:r>
              <w:rPr>
                <w:rFonts w:hint="eastAsia"/>
              </w:rPr>
              <w:t>起息日</w:t>
            </w:r>
          </w:p>
        </w:tc>
      </w:tr>
      <w:tr w:rsidR="00CF6404" w14:paraId="06CC8398" w14:textId="77777777" w:rsidTr="00DC7978">
        <w:tc>
          <w:tcPr>
            <w:tcW w:w="567" w:type="dxa"/>
          </w:tcPr>
          <w:p w14:paraId="2CE745FC" w14:textId="77777777" w:rsidR="00CF6404" w:rsidRDefault="00CF6404" w:rsidP="00DC7978">
            <w:pPr>
              <w:numPr>
                <w:ilvl w:val="0"/>
                <w:numId w:val="3"/>
              </w:numPr>
              <w:ind w:right="-47" w:firstLineChars="0"/>
              <w:rPr>
                <w:szCs w:val="21"/>
              </w:rPr>
            </w:pPr>
          </w:p>
        </w:tc>
        <w:tc>
          <w:tcPr>
            <w:tcW w:w="2080" w:type="dxa"/>
            <w:shd w:val="clear" w:color="auto" w:fill="auto"/>
          </w:tcPr>
          <w:p w14:paraId="3F749DD4" w14:textId="77777777" w:rsidR="00CF6404" w:rsidRDefault="00CF6404" w:rsidP="00DC7978">
            <w:pPr>
              <w:ind w:right="-47" w:firstLineChars="0" w:firstLine="0"/>
              <w:rPr>
                <w:szCs w:val="21"/>
              </w:rPr>
            </w:pPr>
            <w:r>
              <w:rPr>
                <w:rFonts w:hint="eastAsia"/>
                <w:szCs w:val="21"/>
              </w:rPr>
              <w:t>同业</w:t>
            </w:r>
            <w:r w:rsidR="00C61F76">
              <w:rPr>
                <w:rFonts w:hint="eastAsia"/>
                <w:szCs w:val="21"/>
              </w:rPr>
              <w:t>基准</w:t>
            </w:r>
            <w:r>
              <w:rPr>
                <w:rFonts w:hint="eastAsia"/>
                <w:szCs w:val="21"/>
              </w:rPr>
              <w:t>利率</w:t>
            </w:r>
          </w:p>
        </w:tc>
        <w:tc>
          <w:tcPr>
            <w:tcW w:w="2126" w:type="dxa"/>
            <w:shd w:val="clear" w:color="auto" w:fill="auto"/>
          </w:tcPr>
          <w:p w14:paraId="77D79A37" w14:textId="77777777" w:rsidR="00CF6404" w:rsidRDefault="00CF6404" w:rsidP="00DC7978">
            <w:pPr>
              <w:pStyle w:val="p0"/>
              <w:ind w:firstLine="0"/>
            </w:pPr>
          </w:p>
        </w:tc>
        <w:tc>
          <w:tcPr>
            <w:tcW w:w="1276" w:type="dxa"/>
          </w:tcPr>
          <w:p w14:paraId="254425C5" w14:textId="77777777" w:rsidR="00CF6404" w:rsidRDefault="00C61F76" w:rsidP="00C61F76">
            <w:pPr>
              <w:ind w:firstLineChars="0" w:firstLine="0"/>
              <w:jc w:val="center"/>
            </w:pPr>
            <w:r>
              <w:rPr>
                <w:rFonts w:hint="eastAsia"/>
              </w:rPr>
              <w:t>V(3)</w:t>
            </w:r>
          </w:p>
        </w:tc>
        <w:tc>
          <w:tcPr>
            <w:tcW w:w="850" w:type="dxa"/>
            <w:shd w:val="clear" w:color="auto" w:fill="auto"/>
          </w:tcPr>
          <w:p w14:paraId="4269BEB9" w14:textId="77777777" w:rsidR="00CF6404" w:rsidRDefault="00C61F76" w:rsidP="00DC7978">
            <w:pPr>
              <w:ind w:firstLineChars="0" w:firstLine="0"/>
              <w:jc w:val="center"/>
            </w:pPr>
            <w:r>
              <w:rPr>
                <w:rFonts w:hint="eastAsia"/>
              </w:rPr>
              <w:t>M</w:t>
            </w:r>
          </w:p>
        </w:tc>
        <w:tc>
          <w:tcPr>
            <w:tcW w:w="1182" w:type="dxa"/>
            <w:shd w:val="clear" w:color="auto" w:fill="auto"/>
          </w:tcPr>
          <w:p w14:paraId="6DC695F9" w14:textId="77777777" w:rsidR="00CF6404" w:rsidRDefault="00C61F76" w:rsidP="00CE2223">
            <w:pPr>
              <w:ind w:firstLineChars="0" w:firstLine="0"/>
            </w:pPr>
            <w:r>
              <w:rPr>
                <w:rFonts w:hint="eastAsia"/>
              </w:rPr>
              <w:t>选择</w:t>
            </w:r>
          </w:p>
        </w:tc>
        <w:tc>
          <w:tcPr>
            <w:tcW w:w="3118" w:type="dxa"/>
            <w:shd w:val="clear" w:color="auto" w:fill="auto"/>
          </w:tcPr>
          <w:p w14:paraId="76745855" w14:textId="77777777" w:rsidR="00C61F76" w:rsidRDefault="00C61F76" w:rsidP="00DC7978">
            <w:pPr>
              <w:ind w:firstLineChars="0" w:firstLine="0"/>
            </w:pPr>
            <w:r>
              <w:rPr>
                <w:rFonts w:hint="eastAsia"/>
              </w:rPr>
              <w:t>LIBOR 1M</w:t>
            </w:r>
          </w:p>
          <w:p w14:paraId="686D9DDA" w14:textId="77777777" w:rsidR="00CF6404" w:rsidRDefault="00C61F76" w:rsidP="00DC7978">
            <w:pPr>
              <w:ind w:firstLineChars="0" w:firstLine="0"/>
            </w:pPr>
            <w:r>
              <w:rPr>
                <w:rFonts w:hint="eastAsia"/>
              </w:rPr>
              <w:t>LIBOR 3M</w:t>
            </w:r>
          </w:p>
          <w:p w14:paraId="504DA077" w14:textId="77777777" w:rsidR="00C61F76" w:rsidRDefault="00C61F76" w:rsidP="00DC7978">
            <w:pPr>
              <w:ind w:firstLineChars="0" w:firstLine="0"/>
            </w:pPr>
            <w:r>
              <w:rPr>
                <w:rFonts w:hint="eastAsia"/>
              </w:rPr>
              <w:t>LIBOR 6M</w:t>
            </w:r>
          </w:p>
          <w:p w14:paraId="4D11E120" w14:textId="77777777" w:rsidR="00C61F76" w:rsidRDefault="00C61F76" w:rsidP="00DC7978">
            <w:pPr>
              <w:ind w:firstLineChars="0" w:firstLine="0"/>
            </w:pPr>
            <w:r>
              <w:rPr>
                <w:rFonts w:hint="eastAsia"/>
              </w:rPr>
              <w:t>LIBOR 9M</w:t>
            </w:r>
          </w:p>
          <w:p w14:paraId="41F6780B" w14:textId="77777777" w:rsidR="00C61F76" w:rsidRDefault="00C61F76" w:rsidP="00DC7978">
            <w:pPr>
              <w:ind w:firstLineChars="0" w:firstLine="0"/>
            </w:pPr>
            <w:r>
              <w:rPr>
                <w:rFonts w:hint="eastAsia"/>
              </w:rPr>
              <w:t>LIBOR 12M</w:t>
            </w:r>
          </w:p>
          <w:p w14:paraId="27681BA9" w14:textId="77777777" w:rsidR="00C61F76" w:rsidRDefault="00C61F76" w:rsidP="00C61F76">
            <w:pPr>
              <w:ind w:firstLineChars="0" w:firstLine="0"/>
            </w:pPr>
            <w:r>
              <w:rPr>
                <w:rFonts w:hint="eastAsia"/>
              </w:rPr>
              <w:t>LIBOR  12M ABOVE</w:t>
            </w:r>
          </w:p>
          <w:p w14:paraId="5FF9D7D1" w14:textId="77777777" w:rsidR="001D35CF" w:rsidRDefault="001D35CF" w:rsidP="00C61F76">
            <w:pPr>
              <w:ind w:firstLineChars="0" w:firstLine="0"/>
            </w:pPr>
            <w:r>
              <w:rPr>
                <w:rFonts w:hint="eastAsia"/>
              </w:rPr>
              <w:t>HIBOR 1M</w:t>
            </w:r>
          </w:p>
          <w:p w14:paraId="0ED95A53" w14:textId="77777777" w:rsidR="001D35CF" w:rsidRDefault="001D35CF" w:rsidP="001D35CF">
            <w:pPr>
              <w:ind w:firstLineChars="0" w:firstLine="0"/>
            </w:pPr>
            <w:r>
              <w:rPr>
                <w:rFonts w:hint="eastAsia"/>
              </w:rPr>
              <w:t>HIBOR3M</w:t>
            </w:r>
          </w:p>
          <w:p w14:paraId="436ADD1F" w14:textId="77777777" w:rsidR="001D35CF" w:rsidRDefault="001D35CF" w:rsidP="001D35CF">
            <w:pPr>
              <w:ind w:firstLineChars="0" w:firstLine="0"/>
            </w:pPr>
            <w:r>
              <w:rPr>
                <w:rFonts w:hint="eastAsia"/>
              </w:rPr>
              <w:t>HIBOR 6M</w:t>
            </w:r>
          </w:p>
          <w:p w14:paraId="75B1C639" w14:textId="77777777" w:rsidR="001D35CF" w:rsidRDefault="001D35CF" w:rsidP="001D35CF">
            <w:pPr>
              <w:ind w:firstLineChars="0" w:firstLine="0"/>
            </w:pPr>
            <w:r>
              <w:rPr>
                <w:rFonts w:hint="eastAsia"/>
              </w:rPr>
              <w:t>HIBOR 9M</w:t>
            </w:r>
          </w:p>
          <w:p w14:paraId="400E825A" w14:textId="77777777" w:rsidR="001D35CF" w:rsidRDefault="001D35CF" w:rsidP="001D35CF">
            <w:pPr>
              <w:ind w:firstLineChars="0" w:firstLine="0"/>
            </w:pPr>
            <w:r>
              <w:rPr>
                <w:rFonts w:hint="eastAsia"/>
              </w:rPr>
              <w:t>HIBOR 12M</w:t>
            </w:r>
          </w:p>
          <w:p w14:paraId="07AB841A" w14:textId="77777777" w:rsidR="00445048" w:rsidRPr="001D35CF" w:rsidRDefault="00445048" w:rsidP="001D35CF">
            <w:pPr>
              <w:ind w:firstLineChars="0" w:firstLine="0"/>
            </w:pPr>
            <w:r>
              <w:rPr>
                <w:rFonts w:hint="eastAsia"/>
              </w:rPr>
              <w:t>HIBOR  12M ABOVE</w:t>
            </w:r>
          </w:p>
          <w:p w14:paraId="59F77EE9" w14:textId="77777777" w:rsidR="001D35CF" w:rsidRDefault="001D35CF" w:rsidP="00C61F76">
            <w:pPr>
              <w:ind w:firstLineChars="0" w:firstLine="0"/>
            </w:pPr>
            <w:r>
              <w:rPr>
                <w:rFonts w:hint="eastAsia"/>
              </w:rPr>
              <w:t>SHIBOR</w:t>
            </w:r>
          </w:p>
        </w:tc>
      </w:tr>
      <w:tr w:rsidR="00C61F76" w14:paraId="79A629E9" w14:textId="77777777" w:rsidTr="00DC7978">
        <w:tc>
          <w:tcPr>
            <w:tcW w:w="567" w:type="dxa"/>
          </w:tcPr>
          <w:p w14:paraId="6EE1149D" w14:textId="77777777" w:rsidR="00C61F76" w:rsidRDefault="00C61F76" w:rsidP="00DC7978">
            <w:pPr>
              <w:numPr>
                <w:ilvl w:val="0"/>
                <w:numId w:val="3"/>
              </w:numPr>
              <w:ind w:right="-47" w:firstLineChars="0"/>
              <w:rPr>
                <w:szCs w:val="21"/>
              </w:rPr>
            </w:pPr>
          </w:p>
        </w:tc>
        <w:tc>
          <w:tcPr>
            <w:tcW w:w="2080" w:type="dxa"/>
            <w:shd w:val="clear" w:color="auto" w:fill="auto"/>
          </w:tcPr>
          <w:p w14:paraId="4BE0C64B" w14:textId="77777777" w:rsidR="00C61F76" w:rsidRDefault="00C61F76" w:rsidP="00DC7978">
            <w:pPr>
              <w:ind w:right="-47" w:firstLineChars="0" w:firstLine="0"/>
              <w:rPr>
                <w:szCs w:val="21"/>
              </w:rPr>
            </w:pPr>
            <w:r>
              <w:rPr>
                <w:rFonts w:hint="eastAsia"/>
                <w:szCs w:val="21"/>
              </w:rPr>
              <w:t>同业浮动</w:t>
            </w:r>
          </w:p>
        </w:tc>
        <w:tc>
          <w:tcPr>
            <w:tcW w:w="2126" w:type="dxa"/>
            <w:shd w:val="clear" w:color="auto" w:fill="auto"/>
          </w:tcPr>
          <w:p w14:paraId="0923FD72" w14:textId="77777777" w:rsidR="00C61F76" w:rsidRDefault="00C61F76" w:rsidP="00DC7978">
            <w:pPr>
              <w:pStyle w:val="p0"/>
              <w:ind w:firstLine="0"/>
            </w:pPr>
          </w:p>
        </w:tc>
        <w:tc>
          <w:tcPr>
            <w:tcW w:w="1276" w:type="dxa"/>
          </w:tcPr>
          <w:p w14:paraId="44BEBBDB" w14:textId="77777777" w:rsidR="00C61F76" w:rsidRDefault="00C61F76" w:rsidP="00DC7978">
            <w:pPr>
              <w:ind w:firstLineChars="0" w:firstLine="0"/>
              <w:jc w:val="center"/>
            </w:pPr>
            <w:r>
              <w:t>N(18,</w:t>
            </w:r>
            <w:r>
              <w:rPr>
                <w:rFonts w:hint="eastAsia"/>
              </w:rPr>
              <w:t>8</w:t>
            </w:r>
            <w:r w:rsidRPr="00622E3E">
              <w:t>)</w:t>
            </w:r>
          </w:p>
        </w:tc>
        <w:tc>
          <w:tcPr>
            <w:tcW w:w="850" w:type="dxa"/>
            <w:shd w:val="clear" w:color="auto" w:fill="auto"/>
          </w:tcPr>
          <w:p w14:paraId="6439984C" w14:textId="77777777" w:rsidR="00C61F76" w:rsidRDefault="008E1EFC" w:rsidP="00DC7978">
            <w:pPr>
              <w:ind w:firstLineChars="0" w:firstLine="0"/>
              <w:jc w:val="center"/>
            </w:pPr>
            <w:r>
              <w:rPr>
                <w:rFonts w:hint="eastAsia"/>
              </w:rPr>
              <w:t>M</w:t>
            </w:r>
          </w:p>
        </w:tc>
        <w:tc>
          <w:tcPr>
            <w:tcW w:w="1182" w:type="dxa"/>
            <w:shd w:val="clear" w:color="auto" w:fill="auto"/>
          </w:tcPr>
          <w:p w14:paraId="1094905A" w14:textId="77777777" w:rsidR="00C61F76" w:rsidRDefault="008E1EFC" w:rsidP="00CE2223">
            <w:pPr>
              <w:ind w:firstLineChars="0" w:firstLine="0"/>
            </w:pPr>
            <w:r>
              <w:rPr>
                <w:rFonts w:hint="eastAsia"/>
              </w:rPr>
              <w:t>手工录入</w:t>
            </w:r>
          </w:p>
        </w:tc>
        <w:tc>
          <w:tcPr>
            <w:tcW w:w="3118" w:type="dxa"/>
            <w:shd w:val="clear" w:color="auto" w:fill="auto"/>
          </w:tcPr>
          <w:p w14:paraId="2E728006" w14:textId="77777777" w:rsidR="00C61F76" w:rsidRDefault="008E1EFC" w:rsidP="00DC7978">
            <w:pPr>
              <w:ind w:firstLineChars="0" w:firstLine="0"/>
            </w:pPr>
            <w:r>
              <w:rPr>
                <w:rFonts w:hint="eastAsia"/>
              </w:rPr>
              <w:t>大于</w:t>
            </w:r>
            <w:r w:rsidR="006946E2">
              <w:rPr>
                <w:rFonts w:hint="eastAsia"/>
              </w:rPr>
              <w:t>等于</w:t>
            </w:r>
            <w:r>
              <w:rPr>
                <w:rFonts w:hint="eastAsia"/>
              </w:rPr>
              <w:t>零</w:t>
            </w:r>
          </w:p>
        </w:tc>
      </w:tr>
      <w:tr w:rsidR="00CF6404" w14:paraId="42C87445" w14:textId="77777777" w:rsidTr="00DC7978">
        <w:tc>
          <w:tcPr>
            <w:tcW w:w="567" w:type="dxa"/>
          </w:tcPr>
          <w:p w14:paraId="76A2D7A3" w14:textId="77777777" w:rsidR="00CF6404" w:rsidRDefault="00CF6404" w:rsidP="00DC7978">
            <w:pPr>
              <w:numPr>
                <w:ilvl w:val="0"/>
                <w:numId w:val="3"/>
              </w:numPr>
              <w:ind w:right="-47" w:firstLineChars="0"/>
              <w:rPr>
                <w:szCs w:val="21"/>
              </w:rPr>
            </w:pPr>
          </w:p>
        </w:tc>
        <w:tc>
          <w:tcPr>
            <w:tcW w:w="2080" w:type="dxa"/>
            <w:shd w:val="clear" w:color="auto" w:fill="auto"/>
          </w:tcPr>
          <w:p w14:paraId="60377C21" w14:textId="77777777" w:rsidR="00CF6404" w:rsidRDefault="00CF6404" w:rsidP="008E1EFC">
            <w:pPr>
              <w:ind w:right="-47" w:firstLineChars="0" w:firstLine="0"/>
              <w:rPr>
                <w:szCs w:val="21"/>
              </w:rPr>
            </w:pPr>
            <w:r>
              <w:rPr>
                <w:rFonts w:hint="eastAsia"/>
                <w:szCs w:val="21"/>
              </w:rPr>
              <w:t>客户</w:t>
            </w:r>
            <w:r w:rsidR="008E1EFC">
              <w:rPr>
                <w:rFonts w:hint="eastAsia"/>
                <w:szCs w:val="21"/>
              </w:rPr>
              <w:t>浮动</w:t>
            </w:r>
          </w:p>
        </w:tc>
        <w:tc>
          <w:tcPr>
            <w:tcW w:w="2126" w:type="dxa"/>
            <w:shd w:val="clear" w:color="auto" w:fill="auto"/>
          </w:tcPr>
          <w:p w14:paraId="4BA1D7D4" w14:textId="77777777" w:rsidR="00CF6404" w:rsidRDefault="00CF6404" w:rsidP="00DC7978">
            <w:pPr>
              <w:pStyle w:val="p0"/>
              <w:ind w:firstLine="0"/>
            </w:pPr>
          </w:p>
        </w:tc>
        <w:tc>
          <w:tcPr>
            <w:tcW w:w="1276" w:type="dxa"/>
          </w:tcPr>
          <w:p w14:paraId="1AE1B1B1" w14:textId="77777777" w:rsidR="00CF6404" w:rsidRDefault="00CF6404" w:rsidP="00DC7978">
            <w:pPr>
              <w:ind w:firstLineChars="0" w:firstLine="0"/>
              <w:jc w:val="center"/>
            </w:pPr>
            <w:r>
              <w:t>N(18,</w:t>
            </w:r>
            <w:r>
              <w:rPr>
                <w:rFonts w:hint="eastAsia"/>
              </w:rPr>
              <w:t>8</w:t>
            </w:r>
            <w:r w:rsidRPr="00622E3E">
              <w:t>)</w:t>
            </w:r>
          </w:p>
        </w:tc>
        <w:tc>
          <w:tcPr>
            <w:tcW w:w="850" w:type="dxa"/>
            <w:shd w:val="clear" w:color="auto" w:fill="auto"/>
          </w:tcPr>
          <w:p w14:paraId="5F6A8653" w14:textId="77777777" w:rsidR="00CF6404" w:rsidRDefault="008E1EFC" w:rsidP="00DC7978">
            <w:pPr>
              <w:ind w:firstLineChars="0" w:firstLine="0"/>
              <w:jc w:val="center"/>
            </w:pPr>
            <w:r>
              <w:rPr>
                <w:rFonts w:hint="eastAsia"/>
              </w:rPr>
              <w:t>O</w:t>
            </w:r>
          </w:p>
        </w:tc>
        <w:tc>
          <w:tcPr>
            <w:tcW w:w="1182" w:type="dxa"/>
            <w:shd w:val="clear" w:color="auto" w:fill="auto"/>
          </w:tcPr>
          <w:p w14:paraId="14B012BE" w14:textId="77777777" w:rsidR="00CF6404" w:rsidRDefault="00CF6404" w:rsidP="00CE2223">
            <w:pPr>
              <w:ind w:firstLineChars="0" w:firstLine="0"/>
            </w:pPr>
            <w:r>
              <w:rPr>
                <w:rFonts w:hint="eastAsia"/>
              </w:rPr>
              <w:t>手工录入</w:t>
            </w:r>
          </w:p>
        </w:tc>
        <w:tc>
          <w:tcPr>
            <w:tcW w:w="3118" w:type="dxa"/>
            <w:shd w:val="clear" w:color="auto" w:fill="auto"/>
          </w:tcPr>
          <w:p w14:paraId="41CBCEC7" w14:textId="77777777" w:rsidR="00CF6404" w:rsidRDefault="00CF6404" w:rsidP="00DC7978">
            <w:pPr>
              <w:ind w:firstLineChars="0" w:firstLine="0"/>
            </w:pPr>
          </w:p>
        </w:tc>
      </w:tr>
      <w:tr w:rsidR="00CF6404" w14:paraId="5CA13B35" w14:textId="77777777" w:rsidTr="00DC7978">
        <w:tc>
          <w:tcPr>
            <w:tcW w:w="567" w:type="dxa"/>
          </w:tcPr>
          <w:p w14:paraId="1F215BF3" w14:textId="77777777" w:rsidR="00CF6404" w:rsidRDefault="00CF6404" w:rsidP="00DC7978">
            <w:pPr>
              <w:numPr>
                <w:ilvl w:val="0"/>
                <w:numId w:val="3"/>
              </w:numPr>
              <w:ind w:right="-47" w:firstLineChars="0"/>
              <w:rPr>
                <w:szCs w:val="21"/>
              </w:rPr>
            </w:pPr>
          </w:p>
        </w:tc>
        <w:tc>
          <w:tcPr>
            <w:tcW w:w="2080" w:type="dxa"/>
            <w:shd w:val="clear" w:color="auto" w:fill="auto"/>
          </w:tcPr>
          <w:p w14:paraId="5DD14DCC" w14:textId="77777777" w:rsidR="00CF6404" w:rsidRDefault="00CF6404" w:rsidP="00DC7978">
            <w:pPr>
              <w:ind w:right="-47" w:firstLineChars="0" w:firstLine="0"/>
              <w:rPr>
                <w:szCs w:val="21"/>
              </w:rPr>
            </w:pPr>
            <w:r>
              <w:rPr>
                <w:rFonts w:hint="eastAsia"/>
                <w:szCs w:val="21"/>
              </w:rPr>
              <w:t>交易备注</w:t>
            </w:r>
          </w:p>
        </w:tc>
        <w:tc>
          <w:tcPr>
            <w:tcW w:w="2126" w:type="dxa"/>
            <w:shd w:val="clear" w:color="auto" w:fill="auto"/>
          </w:tcPr>
          <w:p w14:paraId="41A260C1" w14:textId="77777777" w:rsidR="00CF6404" w:rsidRDefault="00CF6404" w:rsidP="00DC7978">
            <w:pPr>
              <w:pStyle w:val="p0"/>
              <w:ind w:firstLine="0"/>
            </w:pPr>
          </w:p>
        </w:tc>
        <w:tc>
          <w:tcPr>
            <w:tcW w:w="1276" w:type="dxa"/>
          </w:tcPr>
          <w:p w14:paraId="0D669732" w14:textId="77777777" w:rsidR="00CF6404" w:rsidRDefault="00CF6404" w:rsidP="00DC7978">
            <w:pPr>
              <w:ind w:firstLineChars="0" w:firstLine="0"/>
              <w:jc w:val="center"/>
            </w:pPr>
            <w:r>
              <w:rPr>
                <w:rFonts w:hint="eastAsia"/>
              </w:rPr>
              <w:t>V(200)</w:t>
            </w:r>
          </w:p>
        </w:tc>
        <w:tc>
          <w:tcPr>
            <w:tcW w:w="850" w:type="dxa"/>
            <w:shd w:val="clear" w:color="auto" w:fill="auto"/>
          </w:tcPr>
          <w:p w14:paraId="33C30CCA" w14:textId="77777777" w:rsidR="00CF6404" w:rsidRDefault="00CF6404" w:rsidP="00DC7978">
            <w:pPr>
              <w:ind w:firstLineChars="0" w:firstLine="0"/>
              <w:jc w:val="center"/>
            </w:pPr>
            <w:r>
              <w:rPr>
                <w:rFonts w:hint="eastAsia"/>
              </w:rPr>
              <w:t>O</w:t>
            </w:r>
          </w:p>
        </w:tc>
        <w:tc>
          <w:tcPr>
            <w:tcW w:w="1182" w:type="dxa"/>
            <w:shd w:val="clear" w:color="auto" w:fill="auto"/>
          </w:tcPr>
          <w:p w14:paraId="5CCE80FD" w14:textId="77777777" w:rsidR="00CF6404" w:rsidRDefault="00CF6404" w:rsidP="00DC7978">
            <w:pPr>
              <w:ind w:firstLineChars="0" w:firstLine="0"/>
            </w:pPr>
            <w:r>
              <w:rPr>
                <w:rFonts w:hint="eastAsia"/>
              </w:rPr>
              <w:t>手工录入</w:t>
            </w:r>
          </w:p>
        </w:tc>
        <w:tc>
          <w:tcPr>
            <w:tcW w:w="3118" w:type="dxa"/>
            <w:shd w:val="clear" w:color="auto" w:fill="auto"/>
          </w:tcPr>
          <w:p w14:paraId="7937616B" w14:textId="77777777" w:rsidR="00CF6404" w:rsidRDefault="00CF6404" w:rsidP="00DC7978">
            <w:pPr>
              <w:ind w:firstLineChars="0" w:firstLine="0"/>
            </w:pPr>
          </w:p>
        </w:tc>
      </w:tr>
    </w:tbl>
    <w:p w14:paraId="30694B7A" w14:textId="77777777" w:rsidR="002E403D" w:rsidRDefault="002E403D" w:rsidP="002E403D">
      <w:pPr>
        <w:pStyle w:val="4"/>
        <w:ind w:left="984" w:hanging="984"/>
      </w:pPr>
      <w:r>
        <w:rPr>
          <w:rFonts w:hint="eastAsia"/>
        </w:rPr>
        <w:t>交易控制</w:t>
      </w:r>
    </w:p>
    <w:p w14:paraId="52815E63" w14:textId="77777777" w:rsidR="00F86B30" w:rsidRPr="00F86B30" w:rsidRDefault="00F86B30" w:rsidP="00F86B30">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480ED85A" w14:textId="77777777" w:rsidR="00F86B30" w:rsidRPr="00F86B30" w:rsidRDefault="00F86B30" w:rsidP="00F86B30">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7C8ECD1B" w14:textId="77777777" w:rsidR="00651E3C" w:rsidRDefault="00EC0583" w:rsidP="00677A8B">
      <w:pPr>
        <w:pStyle w:val="5"/>
      </w:pPr>
      <w:r>
        <w:rPr>
          <w:rFonts w:hint="eastAsia"/>
        </w:rPr>
        <w:t>左树控制</w:t>
      </w:r>
    </w:p>
    <w:p w14:paraId="0D5F91E7" w14:textId="77777777" w:rsidR="00EC0583" w:rsidRDefault="00326F7D" w:rsidP="002F6219">
      <w:pPr>
        <w:ind w:firstLine="420"/>
      </w:pPr>
      <w:r>
        <w:rPr>
          <w:rFonts w:hint="eastAsia"/>
        </w:rPr>
        <w:t>代付性质是信用证和代收情况下，取</w:t>
      </w:r>
      <w:r w:rsidR="00EC0583">
        <w:rPr>
          <w:rFonts w:hint="eastAsia"/>
        </w:rPr>
        <w:t>未闭卷，未</w:t>
      </w:r>
      <w:r>
        <w:rPr>
          <w:rFonts w:hint="eastAsia"/>
        </w:rPr>
        <w:t>付款</w:t>
      </w:r>
      <w:r w:rsidR="00EC0583">
        <w:rPr>
          <w:rFonts w:hint="eastAsia"/>
        </w:rPr>
        <w:t>，</w:t>
      </w:r>
      <w:r w:rsidR="002B29B2">
        <w:rPr>
          <w:rFonts w:hint="eastAsia"/>
        </w:rPr>
        <w:t>未代付的到单编号</w:t>
      </w:r>
      <w:r w:rsidR="00EC0583">
        <w:rPr>
          <w:rFonts w:hint="eastAsia"/>
        </w:rPr>
        <w:t>。</w:t>
      </w:r>
    </w:p>
    <w:p w14:paraId="266CFF98" w14:textId="77777777" w:rsidR="0053431A" w:rsidRDefault="0021747A" w:rsidP="009F262C">
      <w:pPr>
        <w:pStyle w:val="4"/>
        <w:spacing w:before="120" w:after="120" w:line="300" w:lineRule="auto"/>
        <w:ind w:leftChars="-6" w:left="-2" w:hangingChars="4" w:hanging="11"/>
      </w:pPr>
      <w:r>
        <w:rPr>
          <w:rFonts w:hint="eastAsia"/>
        </w:rPr>
        <w:t>边界描述</w:t>
      </w:r>
    </w:p>
    <w:p w14:paraId="3E96384B" w14:textId="77777777" w:rsidR="0021747A" w:rsidRPr="002F6219" w:rsidRDefault="003A78AD" w:rsidP="002F6219">
      <w:pPr>
        <w:ind w:firstLine="420"/>
      </w:pPr>
      <w:r>
        <w:rPr>
          <w:rFonts w:hint="eastAsia"/>
        </w:rPr>
        <w:t>无</w:t>
      </w:r>
    </w:p>
    <w:p w14:paraId="23FA796D" w14:textId="77777777" w:rsidR="0053431A" w:rsidRPr="009F262C" w:rsidRDefault="002E403D" w:rsidP="009F262C">
      <w:pPr>
        <w:pStyle w:val="4"/>
        <w:ind w:left="984" w:hanging="984"/>
        <w:rPr>
          <w:rFonts w:asciiTheme="minorHAnsi" w:hAnsiTheme="minorHAnsi" w:cstheme="minorBidi"/>
          <w:bCs w:val="0"/>
        </w:rPr>
      </w:pPr>
      <w:r>
        <w:rPr>
          <w:rFonts w:hint="eastAsia"/>
        </w:rPr>
        <w:t>输出描述</w:t>
      </w:r>
    </w:p>
    <w:p w14:paraId="5B111ED1" w14:textId="77777777" w:rsidR="00651E3C" w:rsidRDefault="002B5CD6" w:rsidP="00677A8B">
      <w:pPr>
        <w:pStyle w:val="5"/>
      </w:pPr>
      <w:r>
        <w:rPr>
          <w:rFonts w:hint="eastAsia"/>
        </w:rPr>
        <w:t>面函</w:t>
      </w:r>
    </w:p>
    <w:p w14:paraId="3AD8180F" w14:textId="77777777" w:rsidR="009C56F9" w:rsidRPr="00EC0029" w:rsidRDefault="009C56F9" w:rsidP="009C56F9">
      <w:pPr>
        <w:ind w:firstLine="420"/>
      </w:pPr>
      <w:r>
        <w:rPr>
          <w:rFonts w:hint="eastAsia"/>
        </w:rPr>
        <w:t>无。</w:t>
      </w:r>
    </w:p>
    <w:p w14:paraId="0F1FD304" w14:textId="77777777" w:rsidR="00651E3C" w:rsidRDefault="009C56F9" w:rsidP="00677A8B">
      <w:pPr>
        <w:pStyle w:val="5"/>
      </w:pPr>
      <w:r>
        <w:rPr>
          <w:rFonts w:hint="eastAsia"/>
        </w:rPr>
        <w:t>报文</w:t>
      </w:r>
    </w:p>
    <w:p w14:paraId="52EEF294" w14:textId="77777777" w:rsidR="002E403D" w:rsidRDefault="009C56F9" w:rsidP="002E403D">
      <w:pPr>
        <w:ind w:firstLine="420"/>
      </w:pPr>
      <w:r>
        <w:rPr>
          <w:rFonts w:hint="eastAsia"/>
        </w:rPr>
        <w:t>199</w:t>
      </w:r>
      <w:r>
        <w:rPr>
          <w:rFonts w:hint="eastAsia"/>
        </w:rPr>
        <w:t>、</w:t>
      </w:r>
      <w:r>
        <w:rPr>
          <w:rFonts w:hint="eastAsia"/>
        </w:rPr>
        <w:t>299</w:t>
      </w:r>
      <w:r>
        <w:rPr>
          <w:rFonts w:hint="eastAsia"/>
        </w:rPr>
        <w:t>、</w:t>
      </w:r>
      <w:r>
        <w:rPr>
          <w:rFonts w:hint="eastAsia"/>
        </w:rPr>
        <w:t>499</w:t>
      </w:r>
      <w:r>
        <w:rPr>
          <w:rFonts w:hint="eastAsia"/>
        </w:rPr>
        <w:t>、</w:t>
      </w:r>
      <w:r>
        <w:rPr>
          <w:rFonts w:hint="eastAsia"/>
        </w:rPr>
        <w:t>799</w:t>
      </w:r>
      <w:r>
        <w:rPr>
          <w:rFonts w:hint="eastAsia"/>
        </w:rPr>
        <w:t>报文</w:t>
      </w:r>
      <w:r w:rsidR="002E403D">
        <w:rPr>
          <w:rFonts w:hint="eastAsia"/>
        </w:rPr>
        <w:t>。</w:t>
      </w:r>
    </w:p>
    <w:p w14:paraId="33DD0576" w14:textId="77777777" w:rsidR="009C56F9" w:rsidRDefault="009C56F9" w:rsidP="009C56F9">
      <w:pPr>
        <w:ind w:firstLine="420"/>
      </w:pPr>
      <w:r>
        <w:rPr>
          <w:rFonts w:hint="eastAsia"/>
        </w:rPr>
        <w:t>N99</w:t>
      </w:r>
      <w:r>
        <w:rPr>
          <w:rFonts w:hint="eastAsia"/>
        </w:rPr>
        <w:t>映射关系如下：</w:t>
      </w:r>
    </w:p>
    <w:p w14:paraId="412756B6" w14:textId="77777777" w:rsidR="009C56F9" w:rsidRDefault="009C56F9" w:rsidP="00C14F3E">
      <w:pPr>
        <w:ind w:leftChars="100" w:left="210" w:firstLine="420"/>
      </w:pPr>
      <w:r>
        <w:rPr>
          <w:rFonts w:hint="eastAsia"/>
        </w:rPr>
        <w:t xml:space="preserve">SEND  = </w:t>
      </w:r>
      <w:r>
        <w:rPr>
          <w:rFonts w:hint="eastAsia"/>
        </w:rPr>
        <w:t>默认取当前执行机构的发报行</w:t>
      </w:r>
    </w:p>
    <w:p w14:paraId="1D364B9A" w14:textId="77777777" w:rsidR="009C56F9" w:rsidRDefault="009C56F9" w:rsidP="00C14F3E">
      <w:pPr>
        <w:ind w:leftChars="100" w:left="210" w:firstLine="420"/>
      </w:pPr>
      <w:r>
        <w:rPr>
          <w:rFonts w:hint="eastAsia"/>
        </w:rPr>
        <w:t xml:space="preserve">RECEIVE  = </w:t>
      </w:r>
      <w:r>
        <w:rPr>
          <w:rFonts w:hint="eastAsia"/>
          <w:szCs w:val="21"/>
        </w:rPr>
        <w:t>代付行</w:t>
      </w:r>
      <w:r>
        <w:rPr>
          <w:rFonts w:hint="eastAsia"/>
          <w:szCs w:val="21"/>
        </w:rPr>
        <w:t xml:space="preserve">SWIFT CODE </w:t>
      </w:r>
    </w:p>
    <w:p w14:paraId="46FF115C" w14:textId="77777777" w:rsidR="009C56F9" w:rsidRDefault="009C56F9" w:rsidP="00C14F3E">
      <w:pPr>
        <w:ind w:leftChars="100" w:left="210" w:firstLine="420"/>
      </w:pPr>
      <w:r>
        <w:rPr>
          <w:rFonts w:hint="eastAsia"/>
        </w:rPr>
        <w:t>20</w:t>
      </w:r>
      <w:r>
        <w:rPr>
          <w:rFonts w:hint="eastAsia"/>
        </w:rPr>
        <w:t>场</w:t>
      </w:r>
      <w:r>
        <w:rPr>
          <w:rFonts w:hint="eastAsia"/>
        </w:rPr>
        <w:t xml:space="preserve"> = </w:t>
      </w:r>
      <w:r>
        <w:rPr>
          <w:rFonts w:hint="eastAsia"/>
        </w:rPr>
        <w:t>代付编号</w:t>
      </w:r>
    </w:p>
    <w:p w14:paraId="4249DC06" w14:textId="77777777" w:rsidR="0053431A" w:rsidRDefault="009F13B5" w:rsidP="009F262C">
      <w:pPr>
        <w:pStyle w:val="4"/>
        <w:ind w:left="0"/>
      </w:pPr>
      <w:r>
        <w:rPr>
          <w:rFonts w:hint="eastAsia"/>
        </w:rPr>
        <w:t>保证金和额度</w:t>
      </w:r>
    </w:p>
    <w:p w14:paraId="268AB7B6" w14:textId="77777777" w:rsidR="009C56F9" w:rsidRPr="00616B8E" w:rsidRDefault="00695392" w:rsidP="002E403D">
      <w:pPr>
        <w:ind w:firstLine="420"/>
      </w:pPr>
      <w:r>
        <w:rPr>
          <w:rFonts w:hint="eastAsia"/>
        </w:rPr>
        <w:t>无</w:t>
      </w:r>
    </w:p>
    <w:p w14:paraId="32B67951" w14:textId="77777777" w:rsidR="002E403D" w:rsidRDefault="002E403D" w:rsidP="002E403D">
      <w:pPr>
        <w:pStyle w:val="4"/>
        <w:ind w:left="984" w:hanging="984"/>
      </w:pPr>
      <w:r>
        <w:rPr>
          <w:rFonts w:hint="eastAsia"/>
        </w:rPr>
        <w:t>手续费</w:t>
      </w:r>
    </w:p>
    <w:p w14:paraId="1D58D4BF" w14:textId="77777777" w:rsidR="002E403D" w:rsidRDefault="009C56F9" w:rsidP="002E403D">
      <w:pPr>
        <w:ind w:firstLine="420"/>
      </w:pPr>
      <w:r>
        <w:rPr>
          <w:rFonts w:hint="eastAsia"/>
        </w:rPr>
        <w:t>无</w:t>
      </w:r>
    </w:p>
    <w:p w14:paraId="73E65F54" w14:textId="77777777" w:rsidR="002E403D" w:rsidRDefault="002E403D" w:rsidP="002E403D">
      <w:pPr>
        <w:pStyle w:val="4"/>
        <w:ind w:left="984" w:hanging="984"/>
      </w:pPr>
      <w:r>
        <w:rPr>
          <w:rFonts w:hint="eastAsia"/>
        </w:rPr>
        <w:t>会计分录</w:t>
      </w:r>
    </w:p>
    <w:p w14:paraId="67E3FF57" w14:textId="77777777" w:rsidR="003D70E4" w:rsidRDefault="009C56F9" w:rsidP="00C14F3E">
      <w:pPr>
        <w:ind w:left="221" w:firstLineChars="95" w:firstLine="199"/>
      </w:pPr>
      <w:r>
        <w:rPr>
          <w:rFonts w:hint="eastAsia"/>
        </w:rPr>
        <w:t>无</w:t>
      </w:r>
    </w:p>
    <w:p w14:paraId="30C7A71D" w14:textId="77777777" w:rsidR="002E403D" w:rsidRDefault="002E403D" w:rsidP="002E403D">
      <w:pPr>
        <w:pStyle w:val="4"/>
        <w:ind w:left="984" w:hanging="984"/>
      </w:pPr>
      <w:r>
        <w:rPr>
          <w:rFonts w:hint="eastAsia"/>
        </w:rPr>
        <w:t>其它</w:t>
      </w:r>
    </w:p>
    <w:p w14:paraId="7662DCB2" w14:textId="77777777" w:rsidR="002E403D" w:rsidRDefault="002E403D" w:rsidP="002E403D">
      <w:pPr>
        <w:ind w:firstLine="420"/>
      </w:pPr>
      <w:r>
        <w:rPr>
          <w:rFonts w:hint="eastAsia"/>
        </w:rPr>
        <w:t>无。</w:t>
      </w:r>
    </w:p>
    <w:p w14:paraId="49B99EB6" w14:textId="77777777" w:rsidR="0053431A" w:rsidRDefault="00467C3F" w:rsidP="009F262C">
      <w:pPr>
        <w:pStyle w:val="3"/>
        <w:ind w:left="0"/>
      </w:pPr>
      <w:bookmarkStart w:id="86" w:name="_Toc399282877"/>
      <w:r>
        <w:rPr>
          <w:rFonts w:hint="eastAsia"/>
        </w:rPr>
        <w:t>买方</w:t>
      </w:r>
      <w:r w:rsidR="007D0158">
        <w:rPr>
          <w:rFonts w:hint="eastAsia"/>
        </w:rPr>
        <w:t>代付修改</w:t>
      </w:r>
      <w:r w:rsidR="007D0158">
        <w:rPr>
          <w:rFonts w:hint="eastAsia"/>
        </w:rPr>
        <w:t>/</w:t>
      </w:r>
      <w:r w:rsidR="007D0158">
        <w:rPr>
          <w:rFonts w:hint="eastAsia"/>
        </w:rPr>
        <w:t>撤销</w:t>
      </w:r>
      <w:bookmarkEnd w:id="86"/>
    </w:p>
    <w:p w14:paraId="710A844E" w14:textId="77777777" w:rsidR="00405D31" w:rsidRDefault="00405D31" w:rsidP="00405D31">
      <w:pPr>
        <w:pStyle w:val="4"/>
        <w:ind w:left="984" w:hanging="984"/>
      </w:pPr>
      <w:r>
        <w:rPr>
          <w:rFonts w:hint="eastAsia"/>
        </w:rPr>
        <w:t>交易描述</w:t>
      </w:r>
    </w:p>
    <w:p w14:paraId="3B829C86" w14:textId="77777777" w:rsidR="007D0158" w:rsidRDefault="007D0158" w:rsidP="007D0158">
      <w:pPr>
        <w:ind w:firstLine="420"/>
      </w:pPr>
      <w:r>
        <w:rPr>
          <w:rFonts w:hint="eastAsia"/>
        </w:rPr>
        <w:tab/>
      </w:r>
      <w:r w:rsidRPr="00EE728E">
        <w:rPr>
          <w:rFonts w:hint="eastAsia"/>
        </w:rPr>
        <w:t>在未收到代付行确认报文前，如需要撤销该业务</w:t>
      </w:r>
      <w:r w:rsidRPr="00EE728E">
        <w:rPr>
          <w:rFonts w:hint="eastAsia"/>
        </w:rPr>
        <w:t xml:space="preserve">, </w:t>
      </w:r>
      <w:r>
        <w:rPr>
          <w:rFonts w:hint="eastAsia"/>
        </w:rPr>
        <w:t>可</w:t>
      </w:r>
      <w:r w:rsidRPr="00EE728E">
        <w:rPr>
          <w:rFonts w:hint="eastAsia"/>
        </w:rPr>
        <w:t>发起“</w:t>
      </w:r>
      <w:r w:rsidR="000611F0">
        <w:rPr>
          <w:rFonts w:hint="eastAsia"/>
        </w:rPr>
        <w:t>买方</w:t>
      </w:r>
      <w:r w:rsidRPr="00EE728E">
        <w:rPr>
          <w:rFonts w:hint="eastAsia"/>
        </w:rPr>
        <w:t>代付修改</w:t>
      </w:r>
      <w:r w:rsidRPr="00EE728E">
        <w:rPr>
          <w:rFonts w:hint="eastAsia"/>
        </w:rPr>
        <w:t>/</w:t>
      </w:r>
      <w:r w:rsidRPr="00EE728E">
        <w:rPr>
          <w:rFonts w:hint="eastAsia"/>
        </w:rPr>
        <w:t>撤销”交易，</w:t>
      </w:r>
      <w:r>
        <w:rPr>
          <w:rFonts w:hint="eastAsia"/>
        </w:rPr>
        <w:t>选择撤销功能</w:t>
      </w:r>
      <w:r w:rsidRPr="00EE728E">
        <w:rPr>
          <w:rFonts w:hint="eastAsia"/>
        </w:rPr>
        <w:t>；</w:t>
      </w:r>
      <w:r>
        <w:rPr>
          <w:rFonts w:hint="eastAsia"/>
        </w:rPr>
        <w:t>也可根据代付行答复电文，修改代付信息</w:t>
      </w:r>
      <w:r w:rsidRPr="00EE728E">
        <w:rPr>
          <w:rFonts w:hint="eastAsia"/>
        </w:rPr>
        <w:t>。</w:t>
      </w:r>
    </w:p>
    <w:p w14:paraId="1CBB81A5" w14:textId="77777777" w:rsidR="00405D31" w:rsidRDefault="00405D31" w:rsidP="00405D31">
      <w:pPr>
        <w:pStyle w:val="4"/>
        <w:ind w:left="984" w:hanging="984"/>
      </w:pPr>
      <w:r>
        <w:rPr>
          <w:rFonts w:hint="eastAsia"/>
        </w:rPr>
        <w:t>柜员操作</w:t>
      </w:r>
    </w:p>
    <w:p w14:paraId="60695CEC" w14:textId="77777777" w:rsidR="00405D31" w:rsidRDefault="00405D31" w:rsidP="00405D31">
      <w:pPr>
        <w:ind w:firstLine="420"/>
      </w:pPr>
      <w:r>
        <w:rPr>
          <w:rFonts w:hint="eastAsia"/>
        </w:rPr>
        <w:t>本交易由具有</w:t>
      </w:r>
      <w:r w:rsidR="00ED5280">
        <w:rPr>
          <w:rFonts w:hint="eastAsia"/>
        </w:rPr>
        <w:t>代付修改</w:t>
      </w:r>
      <w:r w:rsidR="00ED5280">
        <w:rPr>
          <w:rFonts w:hint="eastAsia"/>
        </w:rPr>
        <w:t>/</w:t>
      </w:r>
      <w:r w:rsidR="00ED5280">
        <w:rPr>
          <w:rFonts w:hint="eastAsia"/>
        </w:rPr>
        <w:t>撤销</w:t>
      </w:r>
      <w:r>
        <w:rPr>
          <w:rFonts w:hint="eastAsia"/>
        </w:rPr>
        <w:t>经办权限的柜员发起操作</w:t>
      </w:r>
      <w:r w:rsidR="001B3BA8">
        <w:rPr>
          <w:rFonts w:hint="eastAsia"/>
        </w:rPr>
        <w:t>，系统根据柜员选择的代付编号，自动带出原业务信息</w:t>
      </w:r>
      <w:r>
        <w:rPr>
          <w:rFonts w:hint="eastAsia"/>
        </w:rPr>
        <w:t>。</w:t>
      </w:r>
    </w:p>
    <w:p w14:paraId="451EBC99" w14:textId="77777777" w:rsidR="0053431A" w:rsidRDefault="00580FD6" w:rsidP="009F262C">
      <w:pPr>
        <w:pStyle w:val="4"/>
        <w:ind w:left="0"/>
      </w:pPr>
      <w:r w:rsidRPr="00865655">
        <w:rPr>
          <w:rFonts w:hint="eastAsia"/>
        </w:rPr>
        <w:t>界面布局与菜单按钮</w:t>
      </w:r>
    </w:p>
    <w:p w14:paraId="473624E1" w14:textId="77777777" w:rsidR="00F86B30" w:rsidRDefault="00F86B30" w:rsidP="00C14F3E">
      <w:pPr>
        <w:ind w:leftChars="200" w:left="420" w:firstLineChars="95" w:firstLine="199"/>
      </w:pPr>
      <w:r>
        <w:rPr>
          <w:rFonts w:hint="eastAsia"/>
        </w:rPr>
        <w:t>同一页面布局原则，一行两列，从上至下：</w:t>
      </w:r>
    </w:p>
    <w:p w14:paraId="0331A9C7" w14:textId="77777777" w:rsidR="00F86B30" w:rsidRDefault="00F86B30" w:rsidP="00C14F3E">
      <w:pPr>
        <w:ind w:leftChars="200" w:left="420" w:firstLineChars="95" w:firstLine="199"/>
      </w:pPr>
      <w:r>
        <w:rPr>
          <w:rFonts w:hint="eastAsia"/>
        </w:rPr>
        <w:t>第一区域：基本信息；</w:t>
      </w:r>
    </w:p>
    <w:p w14:paraId="234AE933" w14:textId="77777777" w:rsidR="00F86B30" w:rsidRDefault="00F86B30" w:rsidP="00C14F3E">
      <w:pPr>
        <w:ind w:leftChars="200" w:left="420" w:firstLineChars="95" w:firstLine="199"/>
      </w:pPr>
      <w:r>
        <w:rPr>
          <w:rFonts w:hint="eastAsia"/>
        </w:rPr>
        <w:t>第二区域：按钮；</w:t>
      </w:r>
    </w:p>
    <w:p w14:paraId="0BE0FBF6" w14:textId="77777777" w:rsidR="0053431A" w:rsidRDefault="00F86B30" w:rsidP="00677A8B">
      <w:pPr>
        <w:pStyle w:val="5"/>
      </w:pPr>
      <w:r>
        <w:rPr>
          <w:rFonts w:hint="eastAsia"/>
        </w:rPr>
        <w:t>基本信息和按钮</w:t>
      </w:r>
    </w:p>
    <w:p w14:paraId="512EB9D9" w14:textId="77777777" w:rsidR="0053431A" w:rsidRDefault="000B70C7" w:rsidP="009F262C">
      <w:pPr>
        <w:ind w:leftChars="-675" w:left="-1418" w:firstLine="420"/>
      </w:pPr>
      <w:r w:rsidRPr="009F262C">
        <w:rPr>
          <w:noProof/>
        </w:rPr>
        <w:drawing>
          <wp:inline distT="0" distB="0" distL="0" distR="0" wp14:anchorId="6668DCD1" wp14:editId="5FEC3489">
            <wp:extent cx="6784848" cy="4462272"/>
            <wp:effectExtent l="19050" t="0" r="0" b="0"/>
            <wp:docPr id="12" name="图片 11" descr="基本信息.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本信息.bmp"/>
                    <pic:cNvPicPr/>
                  </pic:nvPicPr>
                  <pic:blipFill>
                    <a:blip r:embed="rId15" cstate="print"/>
                    <a:stretch>
                      <a:fillRect/>
                    </a:stretch>
                  </pic:blipFill>
                  <pic:spPr>
                    <a:xfrm>
                      <a:off x="0" y="0"/>
                      <a:ext cx="6784848" cy="4462272"/>
                    </a:xfrm>
                    <a:prstGeom prst="rect">
                      <a:avLst/>
                    </a:prstGeom>
                  </pic:spPr>
                </pic:pic>
              </a:graphicData>
            </a:graphic>
          </wp:inline>
        </w:drawing>
      </w:r>
    </w:p>
    <w:p w14:paraId="089C9D7E" w14:textId="77777777" w:rsidR="00405D31" w:rsidRDefault="00405D31" w:rsidP="00405D31">
      <w:pPr>
        <w:pStyle w:val="4"/>
        <w:ind w:left="984" w:hanging="984"/>
      </w:pPr>
      <w:r>
        <w:rPr>
          <w:rFonts w:hint="eastAsia"/>
        </w:rPr>
        <w:t>输入描述</w:t>
      </w:r>
    </w:p>
    <w:tbl>
      <w:tblPr>
        <w:tblW w:w="11199"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80"/>
        <w:gridCol w:w="2126"/>
        <w:gridCol w:w="1276"/>
        <w:gridCol w:w="850"/>
        <w:gridCol w:w="1182"/>
        <w:gridCol w:w="3118"/>
      </w:tblGrid>
      <w:tr w:rsidR="005F4FE1" w14:paraId="05B8C502" w14:textId="77777777" w:rsidTr="00426933">
        <w:tc>
          <w:tcPr>
            <w:tcW w:w="567" w:type="dxa"/>
          </w:tcPr>
          <w:p w14:paraId="7B528E36" w14:textId="77777777" w:rsidR="005F4FE1" w:rsidRPr="00446D93" w:rsidRDefault="005F4FE1" w:rsidP="00426933">
            <w:pPr>
              <w:ind w:firstLineChars="0" w:firstLine="0"/>
              <w:jc w:val="center"/>
              <w:rPr>
                <w:b/>
              </w:rPr>
            </w:pPr>
            <w:r>
              <w:rPr>
                <w:rFonts w:hint="eastAsia"/>
                <w:b/>
              </w:rPr>
              <w:t>序号</w:t>
            </w:r>
          </w:p>
        </w:tc>
        <w:tc>
          <w:tcPr>
            <w:tcW w:w="2080" w:type="dxa"/>
            <w:shd w:val="clear" w:color="auto" w:fill="auto"/>
          </w:tcPr>
          <w:p w14:paraId="2926AA99" w14:textId="77777777" w:rsidR="005F4FE1" w:rsidRPr="00446D93" w:rsidRDefault="005F4FE1" w:rsidP="00426933">
            <w:pPr>
              <w:ind w:firstLineChars="0" w:firstLine="0"/>
              <w:jc w:val="center"/>
              <w:rPr>
                <w:b/>
              </w:rPr>
            </w:pPr>
            <w:r w:rsidRPr="00446D93">
              <w:rPr>
                <w:rFonts w:hint="eastAsia"/>
                <w:b/>
              </w:rPr>
              <w:t>本地名称</w:t>
            </w:r>
          </w:p>
        </w:tc>
        <w:tc>
          <w:tcPr>
            <w:tcW w:w="2126" w:type="dxa"/>
            <w:shd w:val="clear" w:color="auto" w:fill="auto"/>
          </w:tcPr>
          <w:p w14:paraId="4B6B8886" w14:textId="77777777" w:rsidR="005F4FE1" w:rsidRPr="00446D93" w:rsidRDefault="005F4FE1" w:rsidP="00426933">
            <w:pPr>
              <w:ind w:firstLineChars="0" w:firstLine="0"/>
              <w:jc w:val="center"/>
              <w:rPr>
                <w:b/>
              </w:rPr>
            </w:pPr>
            <w:r w:rsidRPr="00446D93">
              <w:rPr>
                <w:rFonts w:hint="eastAsia"/>
                <w:b/>
              </w:rPr>
              <w:t>英文名称</w:t>
            </w:r>
          </w:p>
        </w:tc>
        <w:tc>
          <w:tcPr>
            <w:tcW w:w="1276" w:type="dxa"/>
          </w:tcPr>
          <w:p w14:paraId="77614774" w14:textId="77777777" w:rsidR="005F4FE1" w:rsidRPr="00446D93" w:rsidRDefault="005F4FE1" w:rsidP="00426933">
            <w:pPr>
              <w:ind w:firstLineChars="0" w:firstLine="0"/>
              <w:jc w:val="center"/>
              <w:rPr>
                <w:b/>
              </w:rPr>
            </w:pPr>
            <w:r>
              <w:rPr>
                <w:rFonts w:hint="eastAsia"/>
                <w:b/>
              </w:rPr>
              <w:t>类型</w:t>
            </w:r>
          </w:p>
        </w:tc>
        <w:tc>
          <w:tcPr>
            <w:tcW w:w="850" w:type="dxa"/>
            <w:shd w:val="clear" w:color="auto" w:fill="auto"/>
          </w:tcPr>
          <w:p w14:paraId="69FF37FB" w14:textId="77777777" w:rsidR="005F4FE1" w:rsidRPr="00446D93" w:rsidRDefault="005F4FE1" w:rsidP="00426933">
            <w:pPr>
              <w:ind w:firstLineChars="0" w:firstLine="0"/>
              <w:jc w:val="center"/>
              <w:rPr>
                <w:b/>
              </w:rPr>
            </w:pPr>
            <w:r w:rsidRPr="00446D93">
              <w:rPr>
                <w:rFonts w:hint="eastAsia"/>
                <w:b/>
              </w:rPr>
              <w:t>M/O/P</w:t>
            </w:r>
          </w:p>
        </w:tc>
        <w:tc>
          <w:tcPr>
            <w:tcW w:w="1182" w:type="dxa"/>
            <w:shd w:val="clear" w:color="auto" w:fill="auto"/>
          </w:tcPr>
          <w:p w14:paraId="7F138859" w14:textId="77777777" w:rsidR="005F4FE1" w:rsidRPr="00446D93" w:rsidRDefault="005F4FE1" w:rsidP="00426933">
            <w:pPr>
              <w:ind w:firstLineChars="0" w:firstLine="0"/>
              <w:jc w:val="center"/>
              <w:rPr>
                <w:b/>
              </w:rPr>
            </w:pPr>
            <w:r w:rsidRPr="00446D93">
              <w:rPr>
                <w:rFonts w:hint="eastAsia"/>
                <w:b/>
              </w:rPr>
              <w:t>数据来源</w:t>
            </w:r>
          </w:p>
        </w:tc>
        <w:tc>
          <w:tcPr>
            <w:tcW w:w="3118" w:type="dxa"/>
            <w:shd w:val="clear" w:color="auto" w:fill="auto"/>
          </w:tcPr>
          <w:p w14:paraId="2B62BB50" w14:textId="77777777" w:rsidR="005F4FE1" w:rsidRPr="00446D93" w:rsidRDefault="005F4FE1" w:rsidP="00426933">
            <w:pPr>
              <w:ind w:firstLineChars="0" w:firstLine="0"/>
              <w:jc w:val="center"/>
              <w:rPr>
                <w:b/>
              </w:rPr>
            </w:pPr>
            <w:r w:rsidRPr="00446D93">
              <w:rPr>
                <w:rFonts w:hint="eastAsia"/>
                <w:b/>
              </w:rPr>
              <w:t>描述</w:t>
            </w:r>
          </w:p>
        </w:tc>
      </w:tr>
      <w:tr w:rsidR="005F4FE1" w14:paraId="102E5D22" w14:textId="77777777" w:rsidTr="00426933">
        <w:tc>
          <w:tcPr>
            <w:tcW w:w="567" w:type="dxa"/>
          </w:tcPr>
          <w:p w14:paraId="1C6A8225" w14:textId="77777777" w:rsidR="005F4FE1" w:rsidRDefault="005F4FE1" w:rsidP="00D537E2">
            <w:pPr>
              <w:numPr>
                <w:ilvl w:val="0"/>
                <w:numId w:val="5"/>
              </w:numPr>
              <w:ind w:firstLineChars="0"/>
            </w:pPr>
          </w:p>
        </w:tc>
        <w:tc>
          <w:tcPr>
            <w:tcW w:w="2080" w:type="dxa"/>
            <w:shd w:val="clear" w:color="auto" w:fill="auto"/>
          </w:tcPr>
          <w:p w14:paraId="3D0F838F" w14:textId="77777777" w:rsidR="005F4FE1" w:rsidRDefault="005F4FE1" w:rsidP="00426933">
            <w:pPr>
              <w:ind w:firstLineChars="0" w:firstLine="0"/>
            </w:pPr>
            <w:r>
              <w:rPr>
                <w:rFonts w:hint="eastAsia"/>
              </w:rPr>
              <w:t>代付编号</w:t>
            </w:r>
          </w:p>
        </w:tc>
        <w:tc>
          <w:tcPr>
            <w:tcW w:w="2126" w:type="dxa"/>
            <w:shd w:val="clear" w:color="auto" w:fill="auto"/>
          </w:tcPr>
          <w:p w14:paraId="1736CEAE" w14:textId="77777777" w:rsidR="005F4FE1" w:rsidRDefault="005F4FE1" w:rsidP="00426933">
            <w:pPr>
              <w:pStyle w:val="p0"/>
              <w:ind w:firstLine="0"/>
            </w:pPr>
          </w:p>
        </w:tc>
        <w:tc>
          <w:tcPr>
            <w:tcW w:w="1276" w:type="dxa"/>
          </w:tcPr>
          <w:p w14:paraId="2CA3B8DC" w14:textId="77777777" w:rsidR="005F4FE1" w:rsidRDefault="005F4FE1" w:rsidP="00426933">
            <w:pPr>
              <w:ind w:firstLineChars="0" w:firstLine="0"/>
              <w:jc w:val="center"/>
            </w:pPr>
            <w:r>
              <w:rPr>
                <w:rFonts w:hint="eastAsia"/>
              </w:rPr>
              <w:t>V(16)</w:t>
            </w:r>
          </w:p>
        </w:tc>
        <w:tc>
          <w:tcPr>
            <w:tcW w:w="850" w:type="dxa"/>
            <w:shd w:val="clear" w:color="auto" w:fill="auto"/>
          </w:tcPr>
          <w:p w14:paraId="1FF7ACFC" w14:textId="77777777" w:rsidR="005F4FE1" w:rsidRDefault="005F4FE1" w:rsidP="00426933">
            <w:pPr>
              <w:ind w:firstLineChars="0" w:firstLine="0"/>
              <w:jc w:val="center"/>
            </w:pPr>
            <w:r>
              <w:rPr>
                <w:rFonts w:hint="eastAsia"/>
              </w:rPr>
              <w:t>P</w:t>
            </w:r>
          </w:p>
        </w:tc>
        <w:tc>
          <w:tcPr>
            <w:tcW w:w="1182" w:type="dxa"/>
            <w:shd w:val="clear" w:color="auto" w:fill="auto"/>
          </w:tcPr>
          <w:p w14:paraId="7BB409F3" w14:textId="77777777" w:rsidR="005F4FE1" w:rsidRDefault="001B3BA8" w:rsidP="00426933">
            <w:pPr>
              <w:ind w:firstLineChars="0" w:firstLine="0"/>
            </w:pPr>
            <w:r>
              <w:rPr>
                <w:rFonts w:hint="eastAsia"/>
              </w:rPr>
              <w:t>自动带出</w:t>
            </w:r>
          </w:p>
        </w:tc>
        <w:tc>
          <w:tcPr>
            <w:tcW w:w="3118" w:type="dxa"/>
            <w:shd w:val="clear" w:color="auto" w:fill="auto"/>
          </w:tcPr>
          <w:p w14:paraId="44EE9747" w14:textId="77777777" w:rsidR="005F4FE1" w:rsidRDefault="005F4FE1" w:rsidP="00426933">
            <w:pPr>
              <w:ind w:firstLineChars="0" w:firstLine="0"/>
            </w:pPr>
            <w:r>
              <w:rPr>
                <w:rFonts w:hint="eastAsia"/>
              </w:rPr>
              <w:t>业务唯一标识</w:t>
            </w:r>
          </w:p>
        </w:tc>
      </w:tr>
      <w:tr w:rsidR="005F4FE1" w14:paraId="1C0047A7" w14:textId="77777777" w:rsidTr="00426933">
        <w:tc>
          <w:tcPr>
            <w:tcW w:w="567" w:type="dxa"/>
          </w:tcPr>
          <w:p w14:paraId="5DB788C3" w14:textId="77777777" w:rsidR="005F4FE1" w:rsidRDefault="005F4FE1" w:rsidP="00D537E2">
            <w:pPr>
              <w:numPr>
                <w:ilvl w:val="0"/>
                <w:numId w:val="5"/>
              </w:numPr>
              <w:ind w:firstLineChars="0"/>
            </w:pPr>
          </w:p>
        </w:tc>
        <w:tc>
          <w:tcPr>
            <w:tcW w:w="2080" w:type="dxa"/>
            <w:shd w:val="clear" w:color="auto" w:fill="auto"/>
          </w:tcPr>
          <w:p w14:paraId="65068F82" w14:textId="77777777" w:rsidR="005F4FE1" w:rsidRDefault="005F4FE1" w:rsidP="00426933">
            <w:pPr>
              <w:ind w:firstLineChars="0" w:firstLine="0"/>
            </w:pPr>
            <w:r w:rsidRPr="00526581">
              <w:rPr>
                <w:rFonts w:hint="eastAsia"/>
              </w:rPr>
              <w:t>操作类型</w:t>
            </w:r>
          </w:p>
        </w:tc>
        <w:tc>
          <w:tcPr>
            <w:tcW w:w="2126" w:type="dxa"/>
            <w:shd w:val="clear" w:color="auto" w:fill="auto"/>
          </w:tcPr>
          <w:p w14:paraId="47BC52EE" w14:textId="77777777" w:rsidR="005F4FE1" w:rsidRDefault="005F4FE1" w:rsidP="00426933">
            <w:pPr>
              <w:pStyle w:val="p0"/>
              <w:ind w:firstLine="0"/>
            </w:pPr>
          </w:p>
        </w:tc>
        <w:tc>
          <w:tcPr>
            <w:tcW w:w="1276" w:type="dxa"/>
          </w:tcPr>
          <w:p w14:paraId="1EC65319" w14:textId="77777777" w:rsidR="005F4FE1" w:rsidRDefault="005F4FE1" w:rsidP="00426933">
            <w:pPr>
              <w:ind w:firstLineChars="0" w:firstLine="0"/>
              <w:jc w:val="center"/>
            </w:pPr>
            <w:r>
              <w:rPr>
                <w:rFonts w:hint="eastAsia"/>
              </w:rPr>
              <w:t>V(3)</w:t>
            </w:r>
          </w:p>
        </w:tc>
        <w:tc>
          <w:tcPr>
            <w:tcW w:w="850" w:type="dxa"/>
            <w:shd w:val="clear" w:color="auto" w:fill="auto"/>
          </w:tcPr>
          <w:p w14:paraId="396EA95E" w14:textId="77777777" w:rsidR="005F4FE1" w:rsidRDefault="005F4FE1" w:rsidP="00426933">
            <w:pPr>
              <w:ind w:firstLineChars="0" w:firstLine="0"/>
              <w:jc w:val="center"/>
            </w:pPr>
            <w:r>
              <w:rPr>
                <w:rFonts w:hint="eastAsia"/>
              </w:rPr>
              <w:t>M</w:t>
            </w:r>
          </w:p>
        </w:tc>
        <w:tc>
          <w:tcPr>
            <w:tcW w:w="1182" w:type="dxa"/>
            <w:shd w:val="clear" w:color="auto" w:fill="auto"/>
          </w:tcPr>
          <w:p w14:paraId="65645955" w14:textId="77777777" w:rsidR="005F4FE1" w:rsidRDefault="005F4FE1" w:rsidP="00426933">
            <w:pPr>
              <w:ind w:firstLineChars="0" w:firstLine="0"/>
            </w:pPr>
            <w:r>
              <w:rPr>
                <w:rFonts w:hint="eastAsia"/>
              </w:rPr>
              <w:t>选择</w:t>
            </w:r>
          </w:p>
        </w:tc>
        <w:tc>
          <w:tcPr>
            <w:tcW w:w="3118" w:type="dxa"/>
            <w:shd w:val="clear" w:color="auto" w:fill="auto"/>
          </w:tcPr>
          <w:p w14:paraId="55C3F815" w14:textId="77777777" w:rsidR="005F4FE1" w:rsidRDefault="005F4FE1" w:rsidP="00426933">
            <w:pPr>
              <w:ind w:firstLineChars="0" w:firstLine="0"/>
            </w:pPr>
            <w:r>
              <w:rPr>
                <w:rFonts w:hint="eastAsia"/>
              </w:rPr>
              <w:t>0</w:t>
            </w:r>
            <w:r>
              <w:rPr>
                <w:rFonts w:hint="eastAsia"/>
              </w:rPr>
              <w:t>：修改（默认）</w:t>
            </w:r>
          </w:p>
          <w:p w14:paraId="5A110E2D" w14:textId="77777777" w:rsidR="005F4FE1" w:rsidRDefault="005F4FE1" w:rsidP="00426933">
            <w:pPr>
              <w:ind w:firstLineChars="0" w:firstLine="0"/>
            </w:pPr>
            <w:r>
              <w:rPr>
                <w:rFonts w:hint="eastAsia"/>
              </w:rPr>
              <w:t>1</w:t>
            </w:r>
            <w:r>
              <w:rPr>
                <w:rFonts w:hint="eastAsia"/>
              </w:rPr>
              <w:t>：撤销</w:t>
            </w:r>
          </w:p>
          <w:p w14:paraId="5B59B84D" w14:textId="77777777" w:rsidR="00526581" w:rsidRDefault="00526581" w:rsidP="00426933">
            <w:pPr>
              <w:ind w:firstLineChars="0" w:firstLine="0"/>
            </w:pPr>
            <w:r>
              <w:rPr>
                <w:rFonts w:hint="eastAsia"/>
              </w:rPr>
              <w:t>见</w:t>
            </w:r>
            <w:r w:rsidR="004550A4">
              <w:rPr>
                <w:rFonts w:hint="eastAsia"/>
              </w:rPr>
              <w:t>【</w:t>
            </w:r>
            <w:r w:rsidR="004550A4">
              <w:rPr>
                <w:rFonts w:hint="eastAsia"/>
              </w:rPr>
              <w:t>2.2.2.5.2</w:t>
            </w:r>
            <w:r>
              <w:rPr>
                <w:rFonts w:hint="eastAsia"/>
              </w:rPr>
              <w:t>操作类型控制</w:t>
            </w:r>
            <w:r w:rsidR="004550A4">
              <w:rPr>
                <w:rFonts w:hint="eastAsia"/>
              </w:rPr>
              <w:t>】</w:t>
            </w:r>
          </w:p>
        </w:tc>
      </w:tr>
      <w:tr w:rsidR="005F4FE1" w14:paraId="76B3321E" w14:textId="77777777" w:rsidTr="00426933">
        <w:tc>
          <w:tcPr>
            <w:tcW w:w="567" w:type="dxa"/>
          </w:tcPr>
          <w:p w14:paraId="51C997CD" w14:textId="77777777" w:rsidR="005F4FE1" w:rsidRDefault="005F4FE1" w:rsidP="00D537E2">
            <w:pPr>
              <w:numPr>
                <w:ilvl w:val="0"/>
                <w:numId w:val="5"/>
              </w:numPr>
              <w:ind w:firstLineChars="0"/>
            </w:pPr>
          </w:p>
        </w:tc>
        <w:tc>
          <w:tcPr>
            <w:tcW w:w="2080" w:type="dxa"/>
            <w:shd w:val="clear" w:color="auto" w:fill="auto"/>
          </w:tcPr>
          <w:p w14:paraId="3DD16DE9" w14:textId="77777777" w:rsidR="005F4FE1" w:rsidRDefault="0060418E" w:rsidP="00426933">
            <w:pPr>
              <w:ind w:firstLineChars="0" w:firstLine="0"/>
            </w:pPr>
            <w:r>
              <w:rPr>
                <w:rFonts w:hint="eastAsia"/>
              </w:rPr>
              <w:t>所属业务</w:t>
            </w:r>
          </w:p>
        </w:tc>
        <w:tc>
          <w:tcPr>
            <w:tcW w:w="2126" w:type="dxa"/>
            <w:shd w:val="clear" w:color="auto" w:fill="auto"/>
          </w:tcPr>
          <w:p w14:paraId="267266B4" w14:textId="77777777" w:rsidR="005F4FE1" w:rsidRDefault="005F4FE1" w:rsidP="00426933">
            <w:pPr>
              <w:pStyle w:val="p0"/>
              <w:ind w:firstLine="0"/>
            </w:pPr>
          </w:p>
        </w:tc>
        <w:tc>
          <w:tcPr>
            <w:tcW w:w="1276" w:type="dxa"/>
          </w:tcPr>
          <w:p w14:paraId="0DDABFD1" w14:textId="77777777" w:rsidR="005F4FE1" w:rsidRDefault="005F4FE1" w:rsidP="00426933">
            <w:pPr>
              <w:ind w:firstLineChars="0" w:firstLine="0"/>
              <w:jc w:val="center"/>
            </w:pPr>
            <w:r>
              <w:rPr>
                <w:rFonts w:hint="eastAsia"/>
              </w:rPr>
              <w:t>V(3)</w:t>
            </w:r>
          </w:p>
        </w:tc>
        <w:tc>
          <w:tcPr>
            <w:tcW w:w="850" w:type="dxa"/>
            <w:shd w:val="clear" w:color="auto" w:fill="auto"/>
          </w:tcPr>
          <w:p w14:paraId="1BFD5FCA" w14:textId="77777777" w:rsidR="005F4FE1" w:rsidRDefault="005F4FE1" w:rsidP="00426933">
            <w:pPr>
              <w:ind w:firstLineChars="0" w:firstLine="0"/>
              <w:jc w:val="center"/>
            </w:pPr>
            <w:r>
              <w:rPr>
                <w:rFonts w:hint="eastAsia"/>
              </w:rPr>
              <w:t>P</w:t>
            </w:r>
          </w:p>
        </w:tc>
        <w:tc>
          <w:tcPr>
            <w:tcW w:w="1182" w:type="dxa"/>
            <w:shd w:val="clear" w:color="auto" w:fill="auto"/>
          </w:tcPr>
          <w:p w14:paraId="625077F6" w14:textId="77777777" w:rsidR="005F4FE1" w:rsidRDefault="001B3BA8" w:rsidP="00426933">
            <w:pPr>
              <w:ind w:firstLineChars="0" w:firstLine="0"/>
            </w:pPr>
            <w:r>
              <w:rPr>
                <w:rFonts w:hint="eastAsia"/>
              </w:rPr>
              <w:t>自动带出</w:t>
            </w:r>
          </w:p>
        </w:tc>
        <w:tc>
          <w:tcPr>
            <w:tcW w:w="3118" w:type="dxa"/>
            <w:shd w:val="clear" w:color="auto" w:fill="auto"/>
          </w:tcPr>
          <w:p w14:paraId="4416FF52" w14:textId="77777777" w:rsidR="005F4FE1" w:rsidRPr="008409EC" w:rsidRDefault="005F4FE1" w:rsidP="00426933">
            <w:pPr>
              <w:spacing w:line="400" w:lineRule="exact"/>
              <w:ind w:firstLineChars="0" w:firstLine="0"/>
            </w:pPr>
            <w:r>
              <w:rPr>
                <w:rFonts w:eastAsia="仿宋_GB2312" w:hint="eastAsia"/>
              </w:rPr>
              <w:t>0</w:t>
            </w:r>
            <w:r w:rsidRPr="008409EC">
              <w:rPr>
                <w:rFonts w:hint="eastAsia"/>
              </w:rPr>
              <w:t>：信用证</w:t>
            </w:r>
          </w:p>
          <w:p w14:paraId="414DB64B" w14:textId="77777777" w:rsidR="005F4FE1" w:rsidRPr="008409EC" w:rsidRDefault="005F4FE1" w:rsidP="00426933">
            <w:pPr>
              <w:spacing w:line="400" w:lineRule="exact"/>
              <w:ind w:firstLineChars="0" w:firstLine="0"/>
            </w:pPr>
            <w:r w:rsidRPr="008409EC">
              <w:rPr>
                <w:rFonts w:hint="eastAsia"/>
              </w:rPr>
              <w:t>1</w:t>
            </w:r>
            <w:r w:rsidRPr="008409EC">
              <w:rPr>
                <w:rFonts w:hint="eastAsia"/>
              </w:rPr>
              <w:t>：代收</w:t>
            </w:r>
          </w:p>
          <w:p w14:paraId="5D573C5A" w14:textId="77777777" w:rsidR="005F4FE1" w:rsidRDefault="005F4FE1" w:rsidP="00426933">
            <w:pPr>
              <w:ind w:firstLineChars="0" w:firstLine="0"/>
            </w:pPr>
            <w:r w:rsidRPr="008409EC">
              <w:rPr>
                <w:rFonts w:hint="eastAsia"/>
              </w:rPr>
              <w:t>2</w:t>
            </w:r>
            <w:r w:rsidRPr="008409EC">
              <w:rPr>
                <w:rFonts w:hint="eastAsia"/>
              </w:rPr>
              <w:t>：汇款</w:t>
            </w:r>
          </w:p>
        </w:tc>
      </w:tr>
      <w:tr w:rsidR="005F4FE1" w14:paraId="6D3B70AE" w14:textId="77777777" w:rsidTr="00426933">
        <w:tc>
          <w:tcPr>
            <w:tcW w:w="567" w:type="dxa"/>
          </w:tcPr>
          <w:p w14:paraId="5396988A" w14:textId="77777777" w:rsidR="005F4FE1" w:rsidRDefault="005F4FE1" w:rsidP="00D537E2">
            <w:pPr>
              <w:numPr>
                <w:ilvl w:val="0"/>
                <w:numId w:val="5"/>
              </w:numPr>
              <w:ind w:firstLineChars="0"/>
            </w:pPr>
          </w:p>
        </w:tc>
        <w:tc>
          <w:tcPr>
            <w:tcW w:w="2080" w:type="dxa"/>
            <w:shd w:val="clear" w:color="auto" w:fill="auto"/>
          </w:tcPr>
          <w:p w14:paraId="5366D8D9" w14:textId="77777777" w:rsidR="005F4FE1" w:rsidRDefault="005F4FE1" w:rsidP="00426933">
            <w:pPr>
              <w:ind w:firstLineChars="0" w:firstLine="0"/>
            </w:pPr>
            <w:r w:rsidRPr="008409EC">
              <w:rPr>
                <w:rFonts w:hint="eastAsia"/>
              </w:rPr>
              <w:t>到单</w:t>
            </w:r>
            <w:r w:rsidRPr="008409EC">
              <w:rPr>
                <w:rFonts w:hint="eastAsia"/>
              </w:rPr>
              <w:t>/</w:t>
            </w:r>
            <w:r w:rsidRPr="008409EC">
              <w:rPr>
                <w:rFonts w:hint="eastAsia"/>
              </w:rPr>
              <w:t>代收</w:t>
            </w:r>
            <w:r w:rsidRPr="008409EC">
              <w:rPr>
                <w:rFonts w:hint="eastAsia"/>
              </w:rPr>
              <w:t>/</w:t>
            </w:r>
            <w:r w:rsidR="00E20E62">
              <w:rPr>
                <w:rFonts w:hint="eastAsia"/>
              </w:rPr>
              <w:t>汇款单据</w:t>
            </w:r>
            <w:r w:rsidRPr="008409EC">
              <w:rPr>
                <w:rFonts w:hint="eastAsia"/>
              </w:rPr>
              <w:t>编号</w:t>
            </w:r>
          </w:p>
        </w:tc>
        <w:tc>
          <w:tcPr>
            <w:tcW w:w="2126" w:type="dxa"/>
            <w:shd w:val="clear" w:color="auto" w:fill="auto"/>
          </w:tcPr>
          <w:p w14:paraId="2B99DA32" w14:textId="77777777" w:rsidR="005F4FE1" w:rsidRDefault="005F4FE1" w:rsidP="00426933">
            <w:pPr>
              <w:pStyle w:val="p0"/>
              <w:ind w:firstLine="0"/>
            </w:pPr>
          </w:p>
        </w:tc>
        <w:tc>
          <w:tcPr>
            <w:tcW w:w="1276" w:type="dxa"/>
          </w:tcPr>
          <w:p w14:paraId="48547014" w14:textId="77777777" w:rsidR="005F4FE1" w:rsidRDefault="005F4FE1" w:rsidP="00426933">
            <w:pPr>
              <w:ind w:firstLineChars="0" w:firstLine="0"/>
              <w:jc w:val="center"/>
            </w:pPr>
            <w:r>
              <w:rPr>
                <w:rFonts w:hint="eastAsia"/>
              </w:rPr>
              <w:t>V(34)</w:t>
            </w:r>
          </w:p>
        </w:tc>
        <w:tc>
          <w:tcPr>
            <w:tcW w:w="850" w:type="dxa"/>
            <w:shd w:val="clear" w:color="auto" w:fill="auto"/>
          </w:tcPr>
          <w:p w14:paraId="6A5C86C8" w14:textId="77777777" w:rsidR="005F4FE1" w:rsidRDefault="005F4FE1" w:rsidP="00426933">
            <w:pPr>
              <w:ind w:firstLineChars="0" w:firstLine="0"/>
              <w:jc w:val="center"/>
            </w:pPr>
            <w:r>
              <w:rPr>
                <w:rFonts w:hint="eastAsia"/>
              </w:rPr>
              <w:t>P/M</w:t>
            </w:r>
          </w:p>
        </w:tc>
        <w:tc>
          <w:tcPr>
            <w:tcW w:w="1182" w:type="dxa"/>
            <w:shd w:val="clear" w:color="auto" w:fill="auto"/>
          </w:tcPr>
          <w:p w14:paraId="7AAB867C" w14:textId="77777777" w:rsidR="005F4FE1" w:rsidRDefault="001B3BA8" w:rsidP="00426933">
            <w:pPr>
              <w:ind w:firstLineChars="0" w:firstLine="0"/>
            </w:pPr>
            <w:r>
              <w:rPr>
                <w:rFonts w:hint="eastAsia"/>
              </w:rPr>
              <w:t>自动带出</w:t>
            </w:r>
            <w:r w:rsidR="005F4FE1" w:rsidRPr="008409EC">
              <w:rPr>
                <w:rFonts w:hint="eastAsia"/>
              </w:rPr>
              <w:t>/</w:t>
            </w:r>
            <w:r w:rsidR="005F4FE1">
              <w:rPr>
                <w:rFonts w:hint="eastAsia"/>
              </w:rPr>
              <w:t>手工录入</w:t>
            </w:r>
          </w:p>
        </w:tc>
        <w:tc>
          <w:tcPr>
            <w:tcW w:w="3118" w:type="dxa"/>
            <w:shd w:val="clear" w:color="auto" w:fill="auto"/>
          </w:tcPr>
          <w:p w14:paraId="21534F77" w14:textId="77777777" w:rsidR="005F4FE1" w:rsidRDefault="006054A4" w:rsidP="00426933">
            <w:pPr>
              <w:ind w:firstLineChars="0" w:firstLine="0"/>
            </w:pPr>
            <w:r>
              <w:rPr>
                <w:rFonts w:hint="eastAsia"/>
              </w:rPr>
              <w:t>所属业务</w:t>
            </w:r>
            <w:r w:rsidR="005F4FE1">
              <w:rPr>
                <w:rFonts w:hint="eastAsia"/>
              </w:rPr>
              <w:t>选择是信用证，那么标签显示到单编号，</w:t>
            </w:r>
            <w:r w:rsidR="00E33ABD">
              <w:rPr>
                <w:rFonts w:hint="eastAsia"/>
              </w:rPr>
              <w:t>不可修改</w:t>
            </w:r>
            <w:r w:rsidR="005F4FE1">
              <w:rPr>
                <w:rFonts w:hint="eastAsia"/>
              </w:rPr>
              <w:t>；</w:t>
            </w:r>
          </w:p>
          <w:p w14:paraId="141C4AFF" w14:textId="77777777" w:rsidR="005F4FE1" w:rsidRDefault="00A26675" w:rsidP="00426933">
            <w:pPr>
              <w:ind w:firstLineChars="0" w:firstLine="0"/>
            </w:pPr>
            <w:r>
              <w:rPr>
                <w:rFonts w:hint="eastAsia"/>
              </w:rPr>
              <w:t>所属业务选择代收</w:t>
            </w:r>
            <w:r w:rsidR="005F4FE1">
              <w:rPr>
                <w:rFonts w:hint="eastAsia"/>
              </w:rPr>
              <w:t>，那么标签显示代收编号，</w:t>
            </w:r>
            <w:r w:rsidR="00E33ABD">
              <w:rPr>
                <w:rFonts w:hint="eastAsia"/>
              </w:rPr>
              <w:t>灰显，不可修改</w:t>
            </w:r>
            <w:r w:rsidR="005F4FE1">
              <w:rPr>
                <w:rFonts w:hint="eastAsia"/>
              </w:rPr>
              <w:t>；</w:t>
            </w:r>
          </w:p>
          <w:p w14:paraId="1C75C60C" w14:textId="77777777" w:rsidR="005F4FE1" w:rsidRDefault="005F4FE1" w:rsidP="00E33ABD">
            <w:pPr>
              <w:ind w:firstLineChars="0" w:firstLine="0"/>
            </w:pPr>
            <w:r>
              <w:rPr>
                <w:rFonts w:hint="eastAsia"/>
              </w:rPr>
              <w:t>如果选择汇款，那么标签显示</w:t>
            </w:r>
            <w:r w:rsidR="00E20E62">
              <w:rPr>
                <w:rFonts w:hint="eastAsia"/>
              </w:rPr>
              <w:t>汇款单据</w:t>
            </w:r>
            <w:r>
              <w:rPr>
                <w:rFonts w:hint="eastAsia"/>
              </w:rPr>
              <w:t>编号，</w:t>
            </w:r>
            <w:r w:rsidR="00E33ABD">
              <w:rPr>
                <w:rFonts w:hint="eastAsia"/>
              </w:rPr>
              <w:t>可</w:t>
            </w:r>
            <w:r>
              <w:rPr>
                <w:rFonts w:hint="eastAsia"/>
              </w:rPr>
              <w:t>手工</w:t>
            </w:r>
            <w:r w:rsidR="00E33ABD">
              <w:rPr>
                <w:rFonts w:hint="eastAsia"/>
              </w:rPr>
              <w:t>修改</w:t>
            </w:r>
            <w:r>
              <w:rPr>
                <w:rFonts w:hint="eastAsia"/>
              </w:rPr>
              <w:t>。</w:t>
            </w:r>
          </w:p>
        </w:tc>
      </w:tr>
      <w:tr w:rsidR="00A242F3" w14:paraId="7619BD6A" w14:textId="77777777" w:rsidTr="00426933">
        <w:tc>
          <w:tcPr>
            <w:tcW w:w="567" w:type="dxa"/>
          </w:tcPr>
          <w:p w14:paraId="1C5EB781" w14:textId="77777777" w:rsidR="00A242F3" w:rsidRDefault="00A242F3" w:rsidP="00D537E2">
            <w:pPr>
              <w:numPr>
                <w:ilvl w:val="0"/>
                <w:numId w:val="5"/>
              </w:numPr>
              <w:ind w:firstLineChars="0"/>
            </w:pPr>
          </w:p>
        </w:tc>
        <w:tc>
          <w:tcPr>
            <w:tcW w:w="2080" w:type="dxa"/>
            <w:shd w:val="clear" w:color="auto" w:fill="auto"/>
          </w:tcPr>
          <w:p w14:paraId="78B27FBD" w14:textId="77777777" w:rsidR="00A242F3" w:rsidRPr="008409EC" w:rsidRDefault="00A242F3" w:rsidP="00155552">
            <w:pPr>
              <w:ind w:firstLineChars="0" w:firstLine="0"/>
            </w:pPr>
            <w:r>
              <w:rPr>
                <w:rFonts w:hint="eastAsia"/>
              </w:rPr>
              <w:t>境内外标志</w:t>
            </w:r>
          </w:p>
        </w:tc>
        <w:tc>
          <w:tcPr>
            <w:tcW w:w="2126" w:type="dxa"/>
            <w:shd w:val="clear" w:color="auto" w:fill="auto"/>
          </w:tcPr>
          <w:p w14:paraId="72DB787B" w14:textId="77777777" w:rsidR="00A242F3" w:rsidRDefault="00A242F3" w:rsidP="00155552">
            <w:pPr>
              <w:pStyle w:val="p0"/>
              <w:ind w:firstLine="0"/>
            </w:pPr>
          </w:p>
        </w:tc>
        <w:tc>
          <w:tcPr>
            <w:tcW w:w="1276" w:type="dxa"/>
          </w:tcPr>
          <w:p w14:paraId="68AA0C94" w14:textId="77777777" w:rsidR="00A242F3" w:rsidRDefault="00A242F3" w:rsidP="00155552">
            <w:pPr>
              <w:ind w:firstLineChars="0" w:firstLine="0"/>
              <w:jc w:val="center"/>
            </w:pPr>
            <w:r>
              <w:rPr>
                <w:rFonts w:hint="eastAsia"/>
              </w:rPr>
              <w:t>V(3)</w:t>
            </w:r>
          </w:p>
        </w:tc>
        <w:tc>
          <w:tcPr>
            <w:tcW w:w="850" w:type="dxa"/>
            <w:shd w:val="clear" w:color="auto" w:fill="auto"/>
          </w:tcPr>
          <w:p w14:paraId="5EB17A62" w14:textId="77777777" w:rsidR="00A242F3" w:rsidRDefault="00A242F3" w:rsidP="00155552">
            <w:pPr>
              <w:ind w:firstLineChars="0" w:firstLine="0"/>
              <w:jc w:val="center"/>
            </w:pPr>
            <w:r>
              <w:rPr>
                <w:rFonts w:hint="eastAsia"/>
              </w:rPr>
              <w:t>P</w:t>
            </w:r>
          </w:p>
        </w:tc>
        <w:tc>
          <w:tcPr>
            <w:tcW w:w="1182" w:type="dxa"/>
            <w:shd w:val="clear" w:color="auto" w:fill="auto"/>
          </w:tcPr>
          <w:p w14:paraId="59B0DBAA" w14:textId="77777777" w:rsidR="00A242F3" w:rsidRDefault="00A242F3" w:rsidP="00A242F3">
            <w:pPr>
              <w:ind w:firstLineChars="0" w:firstLine="0"/>
            </w:pPr>
            <w:r>
              <w:rPr>
                <w:rFonts w:hint="eastAsia"/>
              </w:rPr>
              <w:t>自动带出</w:t>
            </w:r>
          </w:p>
        </w:tc>
        <w:tc>
          <w:tcPr>
            <w:tcW w:w="3118" w:type="dxa"/>
            <w:shd w:val="clear" w:color="auto" w:fill="auto"/>
          </w:tcPr>
          <w:p w14:paraId="70E7EF55" w14:textId="77777777" w:rsidR="00A242F3" w:rsidRDefault="00A242F3" w:rsidP="00155552">
            <w:pPr>
              <w:ind w:firstLineChars="0" w:firstLine="0"/>
            </w:pPr>
            <w:r>
              <w:rPr>
                <w:rFonts w:hint="eastAsia"/>
              </w:rPr>
              <w:t>1</w:t>
            </w:r>
            <w:r>
              <w:rPr>
                <w:rFonts w:hint="eastAsia"/>
              </w:rPr>
              <w:t>：境外</w:t>
            </w:r>
          </w:p>
          <w:p w14:paraId="0CD58346" w14:textId="77777777" w:rsidR="00A242F3" w:rsidRDefault="00A242F3" w:rsidP="00155552">
            <w:pPr>
              <w:ind w:firstLineChars="0" w:firstLine="0"/>
            </w:pPr>
            <w:r>
              <w:rPr>
                <w:rFonts w:hint="eastAsia"/>
              </w:rPr>
              <w:t>2</w:t>
            </w:r>
            <w:r>
              <w:rPr>
                <w:rFonts w:hint="eastAsia"/>
              </w:rPr>
              <w:t>：境内</w:t>
            </w:r>
          </w:p>
        </w:tc>
      </w:tr>
      <w:tr w:rsidR="00A242F3" w14:paraId="5F16BE0F" w14:textId="77777777" w:rsidTr="00426933">
        <w:tc>
          <w:tcPr>
            <w:tcW w:w="567" w:type="dxa"/>
          </w:tcPr>
          <w:p w14:paraId="5484730F" w14:textId="77777777" w:rsidR="00A242F3" w:rsidRDefault="00A242F3" w:rsidP="00D537E2">
            <w:pPr>
              <w:numPr>
                <w:ilvl w:val="0"/>
                <w:numId w:val="5"/>
              </w:numPr>
              <w:ind w:firstLineChars="0"/>
            </w:pPr>
          </w:p>
        </w:tc>
        <w:tc>
          <w:tcPr>
            <w:tcW w:w="2080" w:type="dxa"/>
            <w:shd w:val="clear" w:color="auto" w:fill="auto"/>
          </w:tcPr>
          <w:p w14:paraId="783EE17C" w14:textId="77777777" w:rsidR="00A242F3" w:rsidRDefault="00A242F3" w:rsidP="00426933">
            <w:pPr>
              <w:ind w:firstLineChars="0" w:firstLine="0"/>
            </w:pPr>
            <w:r>
              <w:rPr>
                <w:rFonts w:hint="eastAsia"/>
              </w:rPr>
              <w:t>代付类型</w:t>
            </w:r>
          </w:p>
        </w:tc>
        <w:tc>
          <w:tcPr>
            <w:tcW w:w="2126" w:type="dxa"/>
            <w:shd w:val="clear" w:color="auto" w:fill="auto"/>
          </w:tcPr>
          <w:p w14:paraId="1F5D467D" w14:textId="77777777" w:rsidR="00A242F3" w:rsidRDefault="00A242F3" w:rsidP="00426933">
            <w:pPr>
              <w:pStyle w:val="p0"/>
              <w:ind w:firstLine="0"/>
            </w:pPr>
          </w:p>
        </w:tc>
        <w:tc>
          <w:tcPr>
            <w:tcW w:w="1276" w:type="dxa"/>
          </w:tcPr>
          <w:p w14:paraId="5865E760" w14:textId="77777777" w:rsidR="00A242F3" w:rsidRDefault="00A242F3" w:rsidP="00426933">
            <w:pPr>
              <w:ind w:firstLineChars="0" w:firstLine="0"/>
              <w:jc w:val="center"/>
            </w:pPr>
            <w:r>
              <w:rPr>
                <w:rFonts w:hint="eastAsia"/>
              </w:rPr>
              <w:t>V(3)</w:t>
            </w:r>
          </w:p>
        </w:tc>
        <w:tc>
          <w:tcPr>
            <w:tcW w:w="850" w:type="dxa"/>
            <w:shd w:val="clear" w:color="auto" w:fill="auto"/>
          </w:tcPr>
          <w:p w14:paraId="586A3008" w14:textId="77777777" w:rsidR="00A242F3" w:rsidRDefault="00A242F3" w:rsidP="00426933">
            <w:pPr>
              <w:ind w:firstLineChars="0" w:firstLine="0"/>
              <w:jc w:val="center"/>
            </w:pPr>
            <w:r>
              <w:rPr>
                <w:rFonts w:hint="eastAsia"/>
              </w:rPr>
              <w:t>M</w:t>
            </w:r>
          </w:p>
        </w:tc>
        <w:tc>
          <w:tcPr>
            <w:tcW w:w="1182" w:type="dxa"/>
            <w:shd w:val="clear" w:color="auto" w:fill="auto"/>
          </w:tcPr>
          <w:p w14:paraId="7CC17ACB" w14:textId="77777777" w:rsidR="00A242F3" w:rsidRDefault="00A242F3" w:rsidP="00426933">
            <w:pPr>
              <w:ind w:firstLineChars="0" w:firstLine="0"/>
            </w:pPr>
            <w:r>
              <w:rPr>
                <w:rFonts w:hint="eastAsia"/>
              </w:rPr>
              <w:t>自动带出</w:t>
            </w:r>
            <w:r>
              <w:rPr>
                <w:rFonts w:hint="eastAsia"/>
              </w:rPr>
              <w:t>/</w:t>
            </w:r>
            <w:r>
              <w:rPr>
                <w:rFonts w:hint="eastAsia"/>
              </w:rPr>
              <w:t>选择</w:t>
            </w:r>
          </w:p>
        </w:tc>
        <w:tc>
          <w:tcPr>
            <w:tcW w:w="3118" w:type="dxa"/>
            <w:shd w:val="clear" w:color="auto" w:fill="auto"/>
          </w:tcPr>
          <w:p w14:paraId="2590C06C" w14:textId="77777777" w:rsidR="00A242F3" w:rsidRPr="00A74CB7" w:rsidRDefault="00A242F3" w:rsidP="009F262C">
            <w:pPr>
              <w:ind w:firstLineChars="0" w:firstLine="0"/>
              <w:rPr>
                <w:sz w:val="18"/>
                <w:szCs w:val="18"/>
              </w:rPr>
            </w:pPr>
            <w:r>
              <w:rPr>
                <w:rFonts w:hint="eastAsia"/>
              </w:rPr>
              <w:t>1</w:t>
            </w:r>
            <w:r>
              <w:rPr>
                <w:rFonts w:hint="eastAsia"/>
              </w:rPr>
              <w:t>：全额代付</w:t>
            </w:r>
          </w:p>
          <w:p w14:paraId="3D32C0AF" w14:textId="77777777" w:rsidR="00A242F3" w:rsidRPr="00095782" w:rsidRDefault="00A242F3" w:rsidP="009F262C">
            <w:pPr>
              <w:ind w:firstLineChars="0" w:firstLine="0"/>
            </w:pPr>
            <w:r>
              <w:rPr>
                <w:rFonts w:hint="eastAsia"/>
              </w:rPr>
              <w:t>2</w:t>
            </w:r>
            <w:r>
              <w:rPr>
                <w:rFonts w:hint="eastAsia"/>
              </w:rPr>
              <w:t>：部分代付</w:t>
            </w:r>
          </w:p>
        </w:tc>
      </w:tr>
      <w:tr w:rsidR="00E20E62" w14:paraId="30738890" w14:textId="77777777" w:rsidTr="00426933">
        <w:tc>
          <w:tcPr>
            <w:tcW w:w="567" w:type="dxa"/>
          </w:tcPr>
          <w:p w14:paraId="0686200B" w14:textId="77777777" w:rsidR="00E20E62" w:rsidRDefault="00E20E62" w:rsidP="00D537E2">
            <w:pPr>
              <w:numPr>
                <w:ilvl w:val="0"/>
                <w:numId w:val="5"/>
              </w:numPr>
              <w:ind w:right="-47" w:firstLineChars="0"/>
              <w:rPr>
                <w:szCs w:val="21"/>
              </w:rPr>
            </w:pPr>
          </w:p>
        </w:tc>
        <w:tc>
          <w:tcPr>
            <w:tcW w:w="2080" w:type="dxa"/>
            <w:shd w:val="clear" w:color="auto" w:fill="auto"/>
          </w:tcPr>
          <w:p w14:paraId="6287EA42" w14:textId="77777777" w:rsidR="00E20E62" w:rsidRPr="004D2C2D" w:rsidRDefault="00E20E62" w:rsidP="00E20E62">
            <w:pPr>
              <w:ind w:right="-47" w:firstLineChars="0" w:firstLine="0"/>
            </w:pPr>
            <w:r w:rsidRPr="004D2C2D">
              <w:rPr>
                <w:rFonts w:hint="eastAsia"/>
              </w:rPr>
              <w:t>到单</w:t>
            </w:r>
            <w:r w:rsidRPr="004D2C2D">
              <w:rPr>
                <w:rFonts w:hint="eastAsia"/>
              </w:rPr>
              <w:t>/</w:t>
            </w:r>
            <w:r w:rsidRPr="004D2C2D">
              <w:rPr>
                <w:rFonts w:hint="eastAsia"/>
              </w:rPr>
              <w:t>代收</w:t>
            </w:r>
            <w:r w:rsidRPr="004D2C2D">
              <w:rPr>
                <w:rFonts w:hint="eastAsia"/>
              </w:rPr>
              <w:t>/</w:t>
            </w:r>
            <w:r>
              <w:rPr>
                <w:rFonts w:hint="eastAsia"/>
              </w:rPr>
              <w:t>汇款</w:t>
            </w:r>
            <w:r w:rsidRPr="004D2C2D">
              <w:rPr>
                <w:rFonts w:hint="eastAsia"/>
              </w:rPr>
              <w:t>币种</w:t>
            </w:r>
          </w:p>
        </w:tc>
        <w:tc>
          <w:tcPr>
            <w:tcW w:w="2126" w:type="dxa"/>
            <w:shd w:val="clear" w:color="auto" w:fill="auto"/>
          </w:tcPr>
          <w:p w14:paraId="1332E2E3" w14:textId="77777777" w:rsidR="00E20E62" w:rsidRDefault="00E20E62" w:rsidP="00426933">
            <w:pPr>
              <w:pStyle w:val="p0"/>
              <w:ind w:firstLine="0"/>
            </w:pPr>
          </w:p>
        </w:tc>
        <w:tc>
          <w:tcPr>
            <w:tcW w:w="1276" w:type="dxa"/>
          </w:tcPr>
          <w:p w14:paraId="2236CA13" w14:textId="77777777" w:rsidR="00E20E62" w:rsidRDefault="00E20E62" w:rsidP="00426933">
            <w:pPr>
              <w:ind w:firstLineChars="0" w:firstLine="0"/>
              <w:jc w:val="center"/>
            </w:pPr>
            <w:r>
              <w:rPr>
                <w:rFonts w:hint="eastAsia"/>
              </w:rPr>
              <w:t>V(3)</w:t>
            </w:r>
          </w:p>
        </w:tc>
        <w:tc>
          <w:tcPr>
            <w:tcW w:w="850" w:type="dxa"/>
            <w:shd w:val="clear" w:color="auto" w:fill="auto"/>
          </w:tcPr>
          <w:p w14:paraId="2AF309CE" w14:textId="77777777" w:rsidR="00E20E62" w:rsidRDefault="00E20E62" w:rsidP="00426933">
            <w:pPr>
              <w:ind w:firstLineChars="0" w:firstLine="0"/>
              <w:jc w:val="center"/>
            </w:pPr>
            <w:r>
              <w:rPr>
                <w:rFonts w:hint="eastAsia"/>
              </w:rPr>
              <w:t>P</w:t>
            </w:r>
            <w:r w:rsidR="00681AF1">
              <w:rPr>
                <w:rFonts w:hint="eastAsia"/>
              </w:rPr>
              <w:t>/M</w:t>
            </w:r>
          </w:p>
        </w:tc>
        <w:tc>
          <w:tcPr>
            <w:tcW w:w="1182" w:type="dxa"/>
            <w:vMerge w:val="restart"/>
            <w:shd w:val="clear" w:color="auto" w:fill="auto"/>
          </w:tcPr>
          <w:p w14:paraId="48CBE194" w14:textId="77777777" w:rsidR="00E20E62" w:rsidRDefault="00E20E62" w:rsidP="0069260C">
            <w:pPr>
              <w:ind w:firstLineChars="0" w:firstLine="0"/>
            </w:pPr>
            <w:r>
              <w:rPr>
                <w:rFonts w:hint="eastAsia"/>
              </w:rPr>
              <w:t>自动带出</w:t>
            </w:r>
          </w:p>
        </w:tc>
        <w:tc>
          <w:tcPr>
            <w:tcW w:w="3118" w:type="dxa"/>
            <w:vMerge w:val="restart"/>
            <w:shd w:val="clear" w:color="auto" w:fill="auto"/>
          </w:tcPr>
          <w:p w14:paraId="5099B804" w14:textId="77777777" w:rsidR="00E20E62" w:rsidRDefault="000E6A80" w:rsidP="00E739BB">
            <w:pPr>
              <w:ind w:firstLineChars="0" w:firstLine="0"/>
            </w:pPr>
            <w:r>
              <w:rPr>
                <w:rFonts w:hint="eastAsia"/>
              </w:rPr>
              <w:t>所属业务选择是信用证</w:t>
            </w:r>
            <w:r w:rsidR="00E20E62">
              <w:rPr>
                <w:rFonts w:hint="eastAsia"/>
              </w:rPr>
              <w:t>，那么标签显示到单金额，不可修改；</w:t>
            </w:r>
          </w:p>
          <w:p w14:paraId="343555B5" w14:textId="77777777" w:rsidR="00E20E62" w:rsidRDefault="000E6A80" w:rsidP="00E739BB">
            <w:pPr>
              <w:ind w:firstLineChars="0" w:firstLine="0"/>
            </w:pPr>
            <w:r>
              <w:rPr>
                <w:rFonts w:hint="eastAsia"/>
              </w:rPr>
              <w:t>所属业务选择代收</w:t>
            </w:r>
            <w:r w:rsidR="00E20E62">
              <w:rPr>
                <w:rFonts w:hint="eastAsia"/>
              </w:rPr>
              <w:t>，那么标签显示代收金额，灰显，不可修改；</w:t>
            </w:r>
          </w:p>
          <w:p w14:paraId="7D25DBF0" w14:textId="77777777" w:rsidR="00E20E62" w:rsidRDefault="00E20E62" w:rsidP="00E20E62">
            <w:pPr>
              <w:ind w:firstLineChars="0" w:firstLine="0"/>
            </w:pPr>
            <w:r>
              <w:rPr>
                <w:rFonts w:hint="eastAsia"/>
              </w:rPr>
              <w:t>如果选择汇款，那么标签显示汇款金额，可手工修改。</w:t>
            </w:r>
          </w:p>
        </w:tc>
      </w:tr>
      <w:tr w:rsidR="00E20E62" w14:paraId="77667131" w14:textId="77777777" w:rsidTr="00426933">
        <w:tc>
          <w:tcPr>
            <w:tcW w:w="567" w:type="dxa"/>
          </w:tcPr>
          <w:p w14:paraId="5B4AD840" w14:textId="77777777" w:rsidR="00E20E62" w:rsidRDefault="00E20E62" w:rsidP="00D537E2">
            <w:pPr>
              <w:numPr>
                <w:ilvl w:val="0"/>
                <w:numId w:val="5"/>
              </w:numPr>
              <w:ind w:right="-47" w:firstLineChars="0"/>
              <w:rPr>
                <w:szCs w:val="21"/>
              </w:rPr>
            </w:pPr>
          </w:p>
        </w:tc>
        <w:tc>
          <w:tcPr>
            <w:tcW w:w="2080" w:type="dxa"/>
            <w:shd w:val="clear" w:color="auto" w:fill="auto"/>
          </w:tcPr>
          <w:p w14:paraId="6156E438" w14:textId="77777777" w:rsidR="00E20E62" w:rsidRPr="004D2C2D" w:rsidRDefault="00E20E62" w:rsidP="00426933">
            <w:pPr>
              <w:ind w:right="-47" w:firstLineChars="0" w:firstLine="0"/>
            </w:pPr>
            <w:r w:rsidRPr="004D2C2D">
              <w:rPr>
                <w:rFonts w:hint="eastAsia"/>
              </w:rPr>
              <w:t>到单</w:t>
            </w:r>
            <w:r w:rsidRPr="004D2C2D">
              <w:rPr>
                <w:rFonts w:hint="eastAsia"/>
              </w:rPr>
              <w:t>/</w:t>
            </w:r>
            <w:r w:rsidRPr="004D2C2D">
              <w:rPr>
                <w:rFonts w:hint="eastAsia"/>
              </w:rPr>
              <w:t>代收</w:t>
            </w:r>
            <w:r w:rsidRPr="004D2C2D">
              <w:rPr>
                <w:rFonts w:hint="eastAsia"/>
              </w:rPr>
              <w:t>/</w:t>
            </w:r>
            <w:r>
              <w:rPr>
                <w:rFonts w:hint="eastAsia"/>
              </w:rPr>
              <w:t>汇款</w:t>
            </w:r>
            <w:r w:rsidRPr="004D2C2D">
              <w:rPr>
                <w:rFonts w:hint="eastAsia"/>
              </w:rPr>
              <w:t>金额</w:t>
            </w:r>
          </w:p>
        </w:tc>
        <w:tc>
          <w:tcPr>
            <w:tcW w:w="2126" w:type="dxa"/>
            <w:shd w:val="clear" w:color="auto" w:fill="auto"/>
          </w:tcPr>
          <w:p w14:paraId="5D7E116F" w14:textId="77777777" w:rsidR="00E20E62" w:rsidRDefault="00E20E62" w:rsidP="00426933">
            <w:pPr>
              <w:pStyle w:val="p0"/>
              <w:ind w:firstLine="0"/>
            </w:pPr>
          </w:p>
        </w:tc>
        <w:tc>
          <w:tcPr>
            <w:tcW w:w="1276" w:type="dxa"/>
          </w:tcPr>
          <w:p w14:paraId="486FA80A" w14:textId="77777777" w:rsidR="00E20E62" w:rsidRDefault="00E20E62" w:rsidP="00426933">
            <w:pPr>
              <w:ind w:firstLineChars="0" w:firstLine="0"/>
              <w:jc w:val="center"/>
            </w:pPr>
            <w:r w:rsidRPr="00622E3E">
              <w:t>N(18,2)</w:t>
            </w:r>
          </w:p>
        </w:tc>
        <w:tc>
          <w:tcPr>
            <w:tcW w:w="850" w:type="dxa"/>
            <w:shd w:val="clear" w:color="auto" w:fill="auto"/>
          </w:tcPr>
          <w:p w14:paraId="7E8E63DE" w14:textId="77777777" w:rsidR="00E20E62" w:rsidRDefault="00E20E62" w:rsidP="00426933">
            <w:pPr>
              <w:ind w:firstLineChars="0" w:firstLine="0"/>
              <w:jc w:val="center"/>
            </w:pPr>
            <w:r>
              <w:rPr>
                <w:rFonts w:hint="eastAsia"/>
              </w:rPr>
              <w:t>P</w:t>
            </w:r>
            <w:r w:rsidR="00681AF1">
              <w:rPr>
                <w:rFonts w:hint="eastAsia"/>
              </w:rPr>
              <w:t>/M</w:t>
            </w:r>
          </w:p>
        </w:tc>
        <w:tc>
          <w:tcPr>
            <w:tcW w:w="1182" w:type="dxa"/>
            <w:vMerge/>
            <w:shd w:val="clear" w:color="auto" w:fill="auto"/>
          </w:tcPr>
          <w:p w14:paraId="379A2C7E" w14:textId="77777777" w:rsidR="00E20E62" w:rsidRDefault="00E20E62" w:rsidP="00426933">
            <w:pPr>
              <w:ind w:firstLineChars="0" w:firstLine="0"/>
            </w:pPr>
          </w:p>
        </w:tc>
        <w:tc>
          <w:tcPr>
            <w:tcW w:w="3118" w:type="dxa"/>
            <w:vMerge/>
            <w:shd w:val="clear" w:color="auto" w:fill="auto"/>
          </w:tcPr>
          <w:p w14:paraId="30A9A688" w14:textId="77777777" w:rsidR="00E20E62" w:rsidRDefault="00E20E62" w:rsidP="00426933">
            <w:pPr>
              <w:ind w:firstLineChars="0" w:firstLine="0"/>
            </w:pPr>
          </w:p>
        </w:tc>
      </w:tr>
      <w:tr w:rsidR="00E20E62" w14:paraId="4FD3D819" w14:textId="77777777" w:rsidTr="00426933">
        <w:tc>
          <w:tcPr>
            <w:tcW w:w="567" w:type="dxa"/>
          </w:tcPr>
          <w:p w14:paraId="30115113" w14:textId="77777777" w:rsidR="00E20E62" w:rsidRDefault="00E20E62" w:rsidP="00D537E2">
            <w:pPr>
              <w:numPr>
                <w:ilvl w:val="0"/>
                <w:numId w:val="5"/>
              </w:numPr>
              <w:ind w:right="-47" w:firstLineChars="0"/>
              <w:rPr>
                <w:szCs w:val="21"/>
              </w:rPr>
            </w:pPr>
          </w:p>
        </w:tc>
        <w:tc>
          <w:tcPr>
            <w:tcW w:w="2080" w:type="dxa"/>
            <w:shd w:val="clear" w:color="auto" w:fill="auto"/>
          </w:tcPr>
          <w:p w14:paraId="23600B83" w14:textId="77777777" w:rsidR="00E20E62" w:rsidRPr="004D2C2D" w:rsidRDefault="00E20E62" w:rsidP="00426933">
            <w:pPr>
              <w:ind w:right="-47" w:firstLineChars="0" w:firstLine="0"/>
            </w:pPr>
            <w:r>
              <w:rPr>
                <w:rFonts w:hint="eastAsia"/>
              </w:rPr>
              <w:t>代付</w:t>
            </w:r>
            <w:r w:rsidRPr="004D2C2D">
              <w:rPr>
                <w:rFonts w:hint="eastAsia"/>
              </w:rPr>
              <w:t>币种</w:t>
            </w:r>
          </w:p>
        </w:tc>
        <w:tc>
          <w:tcPr>
            <w:tcW w:w="2126" w:type="dxa"/>
            <w:shd w:val="clear" w:color="auto" w:fill="auto"/>
          </w:tcPr>
          <w:p w14:paraId="36A6709D" w14:textId="77777777" w:rsidR="00E20E62" w:rsidRDefault="00E20E62" w:rsidP="00426933">
            <w:pPr>
              <w:pStyle w:val="p0"/>
              <w:ind w:firstLine="0"/>
            </w:pPr>
          </w:p>
        </w:tc>
        <w:tc>
          <w:tcPr>
            <w:tcW w:w="1276" w:type="dxa"/>
          </w:tcPr>
          <w:p w14:paraId="2A3B1093" w14:textId="77777777" w:rsidR="00E20E62" w:rsidRDefault="00E20E62" w:rsidP="00426933">
            <w:pPr>
              <w:ind w:firstLineChars="0" w:firstLine="0"/>
              <w:jc w:val="center"/>
            </w:pPr>
            <w:r>
              <w:rPr>
                <w:rFonts w:hint="eastAsia"/>
              </w:rPr>
              <w:t>V(3)</w:t>
            </w:r>
          </w:p>
        </w:tc>
        <w:tc>
          <w:tcPr>
            <w:tcW w:w="850" w:type="dxa"/>
            <w:shd w:val="clear" w:color="auto" w:fill="auto"/>
          </w:tcPr>
          <w:p w14:paraId="36F7B391" w14:textId="77777777" w:rsidR="00E20E62" w:rsidRDefault="00E20E62" w:rsidP="00426933">
            <w:pPr>
              <w:ind w:firstLineChars="0" w:firstLine="0"/>
              <w:jc w:val="center"/>
            </w:pPr>
            <w:r>
              <w:rPr>
                <w:rFonts w:hint="eastAsia"/>
              </w:rPr>
              <w:t>P</w:t>
            </w:r>
          </w:p>
        </w:tc>
        <w:tc>
          <w:tcPr>
            <w:tcW w:w="1182" w:type="dxa"/>
            <w:shd w:val="clear" w:color="auto" w:fill="auto"/>
          </w:tcPr>
          <w:p w14:paraId="57B0852F" w14:textId="77777777" w:rsidR="00E20E62" w:rsidRDefault="00E20E62" w:rsidP="00426933">
            <w:pPr>
              <w:ind w:firstLineChars="0" w:firstLine="0"/>
            </w:pPr>
            <w:r>
              <w:rPr>
                <w:rFonts w:hint="eastAsia"/>
              </w:rPr>
              <w:t>自动带出</w:t>
            </w:r>
          </w:p>
        </w:tc>
        <w:tc>
          <w:tcPr>
            <w:tcW w:w="3118" w:type="dxa"/>
            <w:shd w:val="clear" w:color="auto" w:fill="auto"/>
          </w:tcPr>
          <w:p w14:paraId="29F24F2A" w14:textId="77777777" w:rsidR="00E20E62" w:rsidRDefault="00E20E62" w:rsidP="00426933">
            <w:pPr>
              <w:ind w:firstLineChars="0" w:firstLine="0"/>
            </w:pPr>
          </w:p>
        </w:tc>
      </w:tr>
      <w:tr w:rsidR="00E20E62" w14:paraId="64D897ED" w14:textId="77777777" w:rsidTr="00426933">
        <w:tc>
          <w:tcPr>
            <w:tcW w:w="567" w:type="dxa"/>
          </w:tcPr>
          <w:p w14:paraId="0D1608C2" w14:textId="77777777" w:rsidR="00E20E62" w:rsidRDefault="00E20E62" w:rsidP="00D537E2">
            <w:pPr>
              <w:numPr>
                <w:ilvl w:val="0"/>
                <w:numId w:val="5"/>
              </w:numPr>
              <w:ind w:right="-47" w:firstLineChars="0"/>
              <w:rPr>
                <w:szCs w:val="21"/>
              </w:rPr>
            </w:pPr>
          </w:p>
        </w:tc>
        <w:tc>
          <w:tcPr>
            <w:tcW w:w="2080" w:type="dxa"/>
            <w:shd w:val="clear" w:color="auto" w:fill="auto"/>
          </w:tcPr>
          <w:p w14:paraId="215AAD81" w14:textId="77777777" w:rsidR="00E20E62" w:rsidRPr="004D2C2D" w:rsidRDefault="00E20E62" w:rsidP="00426933">
            <w:pPr>
              <w:ind w:right="-47" w:firstLineChars="0" w:firstLine="0"/>
            </w:pPr>
            <w:r>
              <w:rPr>
                <w:rFonts w:hint="eastAsia"/>
              </w:rPr>
              <w:t>代付</w:t>
            </w:r>
            <w:r w:rsidRPr="004D2C2D">
              <w:rPr>
                <w:rFonts w:hint="eastAsia"/>
              </w:rPr>
              <w:t>金额</w:t>
            </w:r>
          </w:p>
        </w:tc>
        <w:tc>
          <w:tcPr>
            <w:tcW w:w="2126" w:type="dxa"/>
            <w:shd w:val="clear" w:color="auto" w:fill="auto"/>
          </w:tcPr>
          <w:p w14:paraId="2EBEFC17" w14:textId="77777777" w:rsidR="00E20E62" w:rsidRDefault="00E20E62" w:rsidP="00426933">
            <w:pPr>
              <w:pStyle w:val="p0"/>
              <w:ind w:firstLine="0"/>
            </w:pPr>
          </w:p>
        </w:tc>
        <w:tc>
          <w:tcPr>
            <w:tcW w:w="1276" w:type="dxa"/>
          </w:tcPr>
          <w:p w14:paraId="6FD9CA1B" w14:textId="77777777" w:rsidR="00E20E62" w:rsidRDefault="00E20E62" w:rsidP="00426933">
            <w:pPr>
              <w:ind w:firstLineChars="0" w:firstLine="0"/>
              <w:jc w:val="center"/>
            </w:pPr>
            <w:r w:rsidRPr="00622E3E">
              <w:t>N(18,2)</w:t>
            </w:r>
          </w:p>
        </w:tc>
        <w:tc>
          <w:tcPr>
            <w:tcW w:w="850" w:type="dxa"/>
            <w:shd w:val="clear" w:color="auto" w:fill="auto"/>
          </w:tcPr>
          <w:p w14:paraId="112B6027" w14:textId="77777777" w:rsidR="00E20E62" w:rsidRDefault="00E20E62" w:rsidP="00426933">
            <w:pPr>
              <w:ind w:firstLineChars="0" w:firstLine="0"/>
              <w:jc w:val="center"/>
            </w:pPr>
            <w:r>
              <w:rPr>
                <w:rFonts w:hint="eastAsia"/>
              </w:rPr>
              <w:t>M</w:t>
            </w:r>
          </w:p>
        </w:tc>
        <w:tc>
          <w:tcPr>
            <w:tcW w:w="1182" w:type="dxa"/>
            <w:shd w:val="clear" w:color="auto" w:fill="auto"/>
          </w:tcPr>
          <w:p w14:paraId="481472D6" w14:textId="77777777" w:rsidR="00E20E62" w:rsidRDefault="00E20E62" w:rsidP="00426933">
            <w:pPr>
              <w:ind w:firstLineChars="0" w:firstLine="0"/>
            </w:pPr>
            <w:r>
              <w:rPr>
                <w:rFonts w:hint="eastAsia"/>
              </w:rPr>
              <w:t>自动带出</w:t>
            </w:r>
            <w:r>
              <w:rPr>
                <w:rFonts w:hint="eastAsia"/>
              </w:rPr>
              <w:t>/</w:t>
            </w:r>
            <w:r>
              <w:rPr>
                <w:rFonts w:hint="eastAsia"/>
              </w:rPr>
              <w:t>手工录入</w:t>
            </w:r>
          </w:p>
        </w:tc>
        <w:tc>
          <w:tcPr>
            <w:tcW w:w="3118" w:type="dxa"/>
            <w:shd w:val="clear" w:color="auto" w:fill="auto"/>
          </w:tcPr>
          <w:p w14:paraId="53865E32" w14:textId="77777777" w:rsidR="00E20E62" w:rsidRDefault="00E20E62" w:rsidP="00426933">
            <w:pPr>
              <w:ind w:firstLineChars="0" w:firstLine="0"/>
            </w:pPr>
            <w:r>
              <w:rPr>
                <w:rFonts w:hint="eastAsia"/>
              </w:rPr>
              <w:t>不可大于“</w:t>
            </w:r>
            <w:r w:rsidRPr="004D2C2D">
              <w:rPr>
                <w:rFonts w:hint="eastAsia"/>
              </w:rPr>
              <w:t>到单</w:t>
            </w:r>
            <w:r w:rsidRPr="004D2C2D">
              <w:rPr>
                <w:rFonts w:hint="eastAsia"/>
              </w:rPr>
              <w:t>/</w:t>
            </w:r>
            <w:r w:rsidRPr="004D2C2D">
              <w:rPr>
                <w:rFonts w:hint="eastAsia"/>
              </w:rPr>
              <w:t>代收</w:t>
            </w:r>
            <w:r w:rsidRPr="004D2C2D">
              <w:rPr>
                <w:rFonts w:hint="eastAsia"/>
              </w:rPr>
              <w:t>/</w:t>
            </w:r>
            <w:r w:rsidRPr="004D2C2D">
              <w:rPr>
                <w:rFonts w:hint="eastAsia"/>
              </w:rPr>
              <w:t>发票金额</w:t>
            </w:r>
            <w:r>
              <w:rPr>
                <w:rFonts w:hint="eastAsia"/>
              </w:rPr>
              <w:t>”</w:t>
            </w:r>
          </w:p>
        </w:tc>
      </w:tr>
      <w:tr w:rsidR="00E20E62" w14:paraId="1094BF5D" w14:textId="77777777" w:rsidTr="00426933">
        <w:tc>
          <w:tcPr>
            <w:tcW w:w="567" w:type="dxa"/>
          </w:tcPr>
          <w:p w14:paraId="64495149" w14:textId="77777777" w:rsidR="00E20E62" w:rsidRDefault="00E20E62" w:rsidP="00D537E2">
            <w:pPr>
              <w:numPr>
                <w:ilvl w:val="0"/>
                <w:numId w:val="5"/>
              </w:numPr>
              <w:ind w:right="-47" w:firstLineChars="0"/>
              <w:rPr>
                <w:szCs w:val="21"/>
              </w:rPr>
            </w:pPr>
          </w:p>
        </w:tc>
        <w:tc>
          <w:tcPr>
            <w:tcW w:w="2080" w:type="dxa"/>
            <w:shd w:val="clear" w:color="auto" w:fill="auto"/>
          </w:tcPr>
          <w:p w14:paraId="6BC056D3" w14:textId="77777777" w:rsidR="00E20E62" w:rsidRPr="0007127C" w:rsidRDefault="00E20E62" w:rsidP="00426933">
            <w:pPr>
              <w:ind w:right="-47" w:firstLineChars="0" w:firstLine="0"/>
              <w:rPr>
                <w:szCs w:val="21"/>
              </w:rPr>
            </w:pPr>
            <w:r>
              <w:rPr>
                <w:rFonts w:hint="eastAsia"/>
                <w:szCs w:val="21"/>
              </w:rPr>
              <w:t>申请人编号</w:t>
            </w:r>
          </w:p>
        </w:tc>
        <w:tc>
          <w:tcPr>
            <w:tcW w:w="2126" w:type="dxa"/>
            <w:shd w:val="clear" w:color="auto" w:fill="auto"/>
          </w:tcPr>
          <w:p w14:paraId="4CCFDFC7" w14:textId="77777777" w:rsidR="00E20E62" w:rsidRDefault="00E20E62" w:rsidP="00426933">
            <w:pPr>
              <w:pStyle w:val="p0"/>
              <w:ind w:firstLine="0"/>
            </w:pPr>
          </w:p>
        </w:tc>
        <w:tc>
          <w:tcPr>
            <w:tcW w:w="1276" w:type="dxa"/>
          </w:tcPr>
          <w:p w14:paraId="5DC8AA56" w14:textId="77777777" w:rsidR="00E20E62" w:rsidRDefault="00E20E62" w:rsidP="00426933">
            <w:pPr>
              <w:ind w:firstLineChars="0" w:firstLine="0"/>
              <w:jc w:val="center"/>
            </w:pPr>
            <w:r>
              <w:rPr>
                <w:rFonts w:hint="eastAsia"/>
              </w:rPr>
              <w:t>V(10)</w:t>
            </w:r>
          </w:p>
        </w:tc>
        <w:tc>
          <w:tcPr>
            <w:tcW w:w="850" w:type="dxa"/>
            <w:shd w:val="clear" w:color="auto" w:fill="auto"/>
          </w:tcPr>
          <w:p w14:paraId="763B854C" w14:textId="77777777" w:rsidR="00E20E62" w:rsidRDefault="00E20E62" w:rsidP="00426933">
            <w:pPr>
              <w:ind w:firstLineChars="0" w:firstLine="0"/>
            </w:pPr>
            <w:r w:rsidRPr="00740B61">
              <w:rPr>
                <w:rFonts w:hint="eastAsia"/>
              </w:rPr>
              <w:t>P/M</w:t>
            </w:r>
          </w:p>
        </w:tc>
        <w:tc>
          <w:tcPr>
            <w:tcW w:w="1182" w:type="dxa"/>
            <w:shd w:val="clear" w:color="auto" w:fill="auto"/>
          </w:tcPr>
          <w:p w14:paraId="6475AF91" w14:textId="77777777" w:rsidR="00E20E62" w:rsidRDefault="00E20E62" w:rsidP="00426933">
            <w:pPr>
              <w:ind w:firstLineChars="0" w:firstLine="0"/>
            </w:pPr>
            <w:r>
              <w:rPr>
                <w:rFonts w:hint="eastAsia"/>
              </w:rPr>
              <w:t>系统带出</w:t>
            </w:r>
          </w:p>
        </w:tc>
        <w:tc>
          <w:tcPr>
            <w:tcW w:w="3118" w:type="dxa"/>
            <w:vMerge w:val="restart"/>
            <w:shd w:val="clear" w:color="auto" w:fill="auto"/>
          </w:tcPr>
          <w:p w14:paraId="11DD2A5D" w14:textId="77777777" w:rsidR="00E20E62" w:rsidRDefault="00EA4380" w:rsidP="00426933">
            <w:pPr>
              <w:ind w:firstLineChars="0" w:firstLine="0"/>
            </w:pPr>
            <w:r>
              <w:rPr>
                <w:rFonts w:hint="eastAsia"/>
              </w:rPr>
              <w:t>所属业务选择是信用证或代收</w:t>
            </w:r>
            <w:r w:rsidR="00E20E62">
              <w:rPr>
                <w:rFonts w:hint="eastAsia"/>
              </w:rPr>
              <w:t>，那么根据“</w:t>
            </w:r>
            <w:r w:rsidR="00E20E62" w:rsidRPr="008409EC">
              <w:rPr>
                <w:rFonts w:hint="eastAsia"/>
              </w:rPr>
              <w:t>到单</w:t>
            </w:r>
            <w:r w:rsidR="00E20E62" w:rsidRPr="008409EC">
              <w:rPr>
                <w:rFonts w:hint="eastAsia"/>
              </w:rPr>
              <w:t>/</w:t>
            </w:r>
            <w:r w:rsidR="00E20E62" w:rsidRPr="008409EC">
              <w:rPr>
                <w:rFonts w:hint="eastAsia"/>
              </w:rPr>
              <w:t>代收</w:t>
            </w:r>
            <w:r w:rsidR="00E20E62" w:rsidRPr="008409EC">
              <w:rPr>
                <w:rFonts w:hint="eastAsia"/>
              </w:rPr>
              <w:t>/</w:t>
            </w:r>
            <w:r w:rsidR="00E20E62" w:rsidRPr="008409EC">
              <w:rPr>
                <w:rFonts w:hint="eastAsia"/>
              </w:rPr>
              <w:t>发票编号</w:t>
            </w:r>
            <w:r w:rsidR="00E20E62">
              <w:rPr>
                <w:rFonts w:hint="eastAsia"/>
              </w:rPr>
              <w:t>”自动带出申请人信息，灰显；</w:t>
            </w:r>
          </w:p>
          <w:p w14:paraId="6CAEFFB5" w14:textId="77777777" w:rsidR="00E20E62" w:rsidRDefault="00E20E62" w:rsidP="00426933">
            <w:pPr>
              <w:ind w:firstLineChars="0" w:firstLine="0"/>
            </w:pPr>
            <w:r>
              <w:rPr>
                <w:rFonts w:hint="eastAsia"/>
              </w:rPr>
              <w:t>如果选择汇款，那么查询选择我行客户信息，必填。</w:t>
            </w:r>
          </w:p>
        </w:tc>
      </w:tr>
      <w:tr w:rsidR="00E20E62" w14:paraId="0BE9AF23" w14:textId="77777777" w:rsidTr="00426933">
        <w:tc>
          <w:tcPr>
            <w:tcW w:w="567" w:type="dxa"/>
          </w:tcPr>
          <w:p w14:paraId="357E08F6" w14:textId="77777777" w:rsidR="00E20E62" w:rsidRDefault="00E20E62" w:rsidP="00D537E2">
            <w:pPr>
              <w:numPr>
                <w:ilvl w:val="0"/>
                <w:numId w:val="5"/>
              </w:numPr>
              <w:ind w:right="-47" w:firstLineChars="0"/>
              <w:rPr>
                <w:szCs w:val="21"/>
              </w:rPr>
            </w:pPr>
          </w:p>
        </w:tc>
        <w:tc>
          <w:tcPr>
            <w:tcW w:w="2080" w:type="dxa"/>
            <w:shd w:val="clear" w:color="auto" w:fill="auto"/>
          </w:tcPr>
          <w:p w14:paraId="3F2A855B" w14:textId="77777777" w:rsidR="00E20E62" w:rsidRPr="0007127C" w:rsidRDefault="00E20E62" w:rsidP="00426933">
            <w:pPr>
              <w:ind w:right="-47" w:firstLineChars="0" w:firstLine="0"/>
              <w:rPr>
                <w:szCs w:val="21"/>
              </w:rPr>
            </w:pPr>
            <w:r w:rsidRPr="0007127C">
              <w:rPr>
                <w:rFonts w:hint="eastAsia"/>
                <w:szCs w:val="21"/>
              </w:rPr>
              <w:t>申请人</w:t>
            </w:r>
            <w:r>
              <w:rPr>
                <w:rFonts w:hint="eastAsia"/>
                <w:szCs w:val="21"/>
              </w:rPr>
              <w:t>名称</w:t>
            </w:r>
          </w:p>
        </w:tc>
        <w:tc>
          <w:tcPr>
            <w:tcW w:w="2126" w:type="dxa"/>
            <w:shd w:val="clear" w:color="auto" w:fill="auto"/>
          </w:tcPr>
          <w:p w14:paraId="5D4AD28B" w14:textId="77777777" w:rsidR="00E20E62" w:rsidRDefault="00E20E62" w:rsidP="00426933">
            <w:pPr>
              <w:pStyle w:val="p0"/>
              <w:ind w:firstLine="0"/>
            </w:pPr>
          </w:p>
        </w:tc>
        <w:tc>
          <w:tcPr>
            <w:tcW w:w="1276" w:type="dxa"/>
          </w:tcPr>
          <w:p w14:paraId="1A7BFA36" w14:textId="77777777" w:rsidR="00E20E62" w:rsidRDefault="00E20E62" w:rsidP="00426933">
            <w:pPr>
              <w:ind w:firstLineChars="0" w:firstLine="0"/>
              <w:jc w:val="center"/>
            </w:pPr>
            <w:r>
              <w:rPr>
                <w:rFonts w:hint="eastAsia"/>
              </w:rPr>
              <w:t>V(200)</w:t>
            </w:r>
          </w:p>
        </w:tc>
        <w:tc>
          <w:tcPr>
            <w:tcW w:w="850" w:type="dxa"/>
            <w:shd w:val="clear" w:color="auto" w:fill="auto"/>
          </w:tcPr>
          <w:p w14:paraId="213AA9AF" w14:textId="77777777" w:rsidR="00E20E62" w:rsidRDefault="00E20E62" w:rsidP="00426933">
            <w:pPr>
              <w:ind w:firstLineChars="0" w:firstLine="0"/>
            </w:pPr>
            <w:r w:rsidRPr="00740B61">
              <w:rPr>
                <w:rFonts w:hint="eastAsia"/>
              </w:rPr>
              <w:t>P/M</w:t>
            </w:r>
          </w:p>
        </w:tc>
        <w:tc>
          <w:tcPr>
            <w:tcW w:w="1182" w:type="dxa"/>
            <w:shd w:val="clear" w:color="auto" w:fill="auto"/>
          </w:tcPr>
          <w:p w14:paraId="628C5DA9" w14:textId="77777777" w:rsidR="00E20E62" w:rsidRDefault="00E20E62" w:rsidP="00426933">
            <w:pPr>
              <w:ind w:firstLineChars="0" w:firstLine="0"/>
            </w:pPr>
            <w:r>
              <w:rPr>
                <w:rFonts w:hint="eastAsia"/>
              </w:rPr>
              <w:t>系统带出</w:t>
            </w:r>
            <w:r>
              <w:rPr>
                <w:rFonts w:hint="eastAsia"/>
              </w:rPr>
              <w:t>/</w:t>
            </w:r>
            <w:r>
              <w:rPr>
                <w:rFonts w:hint="eastAsia"/>
              </w:rPr>
              <w:t>查询选择</w:t>
            </w:r>
          </w:p>
        </w:tc>
        <w:tc>
          <w:tcPr>
            <w:tcW w:w="3118" w:type="dxa"/>
            <w:vMerge/>
            <w:shd w:val="clear" w:color="auto" w:fill="auto"/>
          </w:tcPr>
          <w:p w14:paraId="3DF21A59" w14:textId="77777777" w:rsidR="00E20E62" w:rsidRDefault="00E20E62" w:rsidP="00426933">
            <w:pPr>
              <w:ind w:firstLineChars="0" w:firstLine="0"/>
            </w:pPr>
          </w:p>
        </w:tc>
      </w:tr>
      <w:tr w:rsidR="00E20E62" w14:paraId="57E9D268" w14:textId="77777777" w:rsidTr="00426933">
        <w:tc>
          <w:tcPr>
            <w:tcW w:w="567" w:type="dxa"/>
          </w:tcPr>
          <w:p w14:paraId="1EF08D49" w14:textId="77777777" w:rsidR="00E20E62" w:rsidRDefault="00E20E62" w:rsidP="00D537E2">
            <w:pPr>
              <w:numPr>
                <w:ilvl w:val="0"/>
                <w:numId w:val="5"/>
              </w:numPr>
              <w:ind w:right="-47" w:firstLineChars="0"/>
              <w:rPr>
                <w:szCs w:val="21"/>
              </w:rPr>
            </w:pPr>
          </w:p>
        </w:tc>
        <w:tc>
          <w:tcPr>
            <w:tcW w:w="2080" w:type="dxa"/>
            <w:shd w:val="clear" w:color="auto" w:fill="auto"/>
          </w:tcPr>
          <w:p w14:paraId="0D68EC82" w14:textId="77777777" w:rsidR="00E20E62" w:rsidRPr="0007127C" w:rsidRDefault="00E20E62" w:rsidP="00426933">
            <w:pPr>
              <w:ind w:right="-47" w:firstLineChars="0" w:firstLine="0"/>
              <w:rPr>
                <w:szCs w:val="21"/>
              </w:rPr>
            </w:pPr>
            <w:r>
              <w:rPr>
                <w:rFonts w:hint="eastAsia"/>
                <w:szCs w:val="21"/>
              </w:rPr>
              <w:t>收款人名称</w:t>
            </w:r>
          </w:p>
        </w:tc>
        <w:tc>
          <w:tcPr>
            <w:tcW w:w="2126" w:type="dxa"/>
            <w:shd w:val="clear" w:color="auto" w:fill="auto"/>
          </w:tcPr>
          <w:p w14:paraId="0D45F98B" w14:textId="77777777" w:rsidR="00E20E62" w:rsidRDefault="00E20E62" w:rsidP="00426933">
            <w:pPr>
              <w:pStyle w:val="p0"/>
              <w:ind w:firstLine="0"/>
            </w:pPr>
          </w:p>
        </w:tc>
        <w:tc>
          <w:tcPr>
            <w:tcW w:w="1276" w:type="dxa"/>
          </w:tcPr>
          <w:p w14:paraId="5082F375" w14:textId="77777777" w:rsidR="00E20E62" w:rsidRDefault="00E20E62" w:rsidP="00426933">
            <w:pPr>
              <w:ind w:firstLineChars="0" w:firstLine="0"/>
              <w:jc w:val="center"/>
            </w:pPr>
            <w:r>
              <w:rPr>
                <w:rFonts w:hint="eastAsia"/>
              </w:rPr>
              <w:t>V(200)</w:t>
            </w:r>
          </w:p>
        </w:tc>
        <w:tc>
          <w:tcPr>
            <w:tcW w:w="850" w:type="dxa"/>
            <w:shd w:val="clear" w:color="auto" w:fill="auto"/>
          </w:tcPr>
          <w:p w14:paraId="4AC29E8E" w14:textId="77777777" w:rsidR="00E20E62" w:rsidRDefault="00E20E62" w:rsidP="00426933">
            <w:pPr>
              <w:ind w:firstLineChars="0" w:firstLine="0"/>
            </w:pPr>
            <w:r w:rsidRPr="00740B61">
              <w:rPr>
                <w:rFonts w:hint="eastAsia"/>
              </w:rPr>
              <w:t>P/M</w:t>
            </w:r>
          </w:p>
        </w:tc>
        <w:tc>
          <w:tcPr>
            <w:tcW w:w="1182" w:type="dxa"/>
            <w:shd w:val="clear" w:color="auto" w:fill="auto"/>
          </w:tcPr>
          <w:p w14:paraId="27497944" w14:textId="77777777" w:rsidR="00E20E62" w:rsidRDefault="00E20E62" w:rsidP="00426933">
            <w:pPr>
              <w:ind w:firstLineChars="0" w:firstLine="0"/>
            </w:pPr>
            <w:r>
              <w:rPr>
                <w:rFonts w:hint="eastAsia"/>
              </w:rPr>
              <w:t>系统带出</w:t>
            </w:r>
            <w:r>
              <w:rPr>
                <w:rFonts w:hint="eastAsia"/>
              </w:rPr>
              <w:t>/</w:t>
            </w:r>
            <w:r>
              <w:rPr>
                <w:rFonts w:hint="eastAsia"/>
              </w:rPr>
              <w:t>手工录入</w:t>
            </w:r>
          </w:p>
        </w:tc>
        <w:tc>
          <w:tcPr>
            <w:tcW w:w="3118" w:type="dxa"/>
            <w:shd w:val="clear" w:color="auto" w:fill="auto"/>
          </w:tcPr>
          <w:p w14:paraId="48BDEAB6" w14:textId="77777777" w:rsidR="00E20E62" w:rsidRDefault="00F57DE5" w:rsidP="00426933">
            <w:pPr>
              <w:ind w:firstLineChars="0" w:firstLine="0"/>
            </w:pPr>
            <w:r>
              <w:rPr>
                <w:rFonts w:hint="eastAsia"/>
              </w:rPr>
              <w:t>所属业务</w:t>
            </w:r>
            <w:r w:rsidR="00E20E62">
              <w:rPr>
                <w:rFonts w:hint="eastAsia"/>
              </w:rPr>
              <w:t>选择是信用证或代收，那么根据“</w:t>
            </w:r>
            <w:r w:rsidR="00E20E62" w:rsidRPr="008409EC">
              <w:rPr>
                <w:rFonts w:hint="eastAsia"/>
              </w:rPr>
              <w:t>到单</w:t>
            </w:r>
            <w:r w:rsidR="00E20E62" w:rsidRPr="008409EC">
              <w:rPr>
                <w:rFonts w:hint="eastAsia"/>
              </w:rPr>
              <w:t>/</w:t>
            </w:r>
            <w:r w:rsidR="00E20E62" w:rsidRPr="008409EC">
              <w:rPr>
                <w:rFonts w:hint="eastAsia"/>
              </w:rPr>
              <w:t>代收</w:t>
            </w:r>
            <w:r w:rsidR="00E20E62" w:rsidRPr="008409EC">
              <w:rPr>
                <w:rFonts w:hint="eastAsia"/>
              </w:rPr>
              <w:t>/</w:t>
            </w:r>
            <w:r w:rsidR="00E20E62" w:rsidRPr="008409EC">
              <w:rPr>
                <w:rFonts w:hint="eastAsia"/>
              </w:rPr>
              <w:t>发票编号</w:t>
            </w:r>
            <w:r w:rsidR="00E20E62">
              <w:rPr>
                <w:rFonts w:hint="eastAsia"/>
              </w:rPr>
              <w:t>”自动带出受益人信息，灰显；</w:t>
            </w:r>
          </w:p>
          <w:p w14:paraId="38E22D1F" w14:textId="77777777" w:rsidR="00E20E62" w:rsidRDefault="00E20E62" w:rsidP="00426933">
            <w:pPr>
              <w:ind w:firstLineChars="0" w:firstLine="0"/>
            </w:pPr>
            <w:r>
              <w:rPr>
                <w:rFonts w:hint="eastAsia"/>
              </w:rPr>
              <w:t>如果选择汇款，那么查询选择国外客户信息或手工录入，必填。</w:t>
            </w:r>
          </w:p>
        </w:tc>
      </w:tr>
      <w:tr w:rsidR="00F57DE5" w14:paraId="13D45738" w14:textId="77777777" w:rsidTr="00426933">
        <w:tc>
          <w:tcPr>
            <w:tcW w:w="567" w:type="dxa"/>
          </w:tcPr>
          <w:p w14:paraId="4039B8F2" w14:textId="77777777" w:rsidR="00F57DE5" w:rsidRDefault="00F57DE5" w:rsidP="00D537E2">
            <w:pPr>
              <w:numPr>
                <w:ilvl w:val="0"/>
                <w:numId w:val="5"/>
              </w:numPr>
              <w:ind w:right="-47" w:firstLineChars="0"/>
              <w:rPr>
                <w:szCs w:val="21"/>
              </w:rPr>
            </w:pPr>
          </w:p>
        </w:tc>
        <w:tc>
          <w:tcPr>
            <w:tcW w:w="2080" w:type="dxa"/>
            <w:shd w:val="clear" w:color="auto" w:fill="auto"/>
          </w:tcPr>
          <w:p w14:paraId="0178FB9A" w14:textId="77777777" w:rsidR="00F57DE5" w:rsidRDefault="00F57DE5" w:rsidP="00426933">
            <w:pPr>
              <w:ind w:right="-47" w:firstLineChars="0" w:firstLine="0"/>
              <w:rPr>
                <w:szCs w:val="21"/>
              </w:rPr>
            </w:pPr>
            <w:r>
              <w:rPr>
                <w:rFonts w:hint="eastAsia"/>
                <w:szCs w:val="21"/>
              </w:rPr>
              <w:t>收款人国家</w:t>
            </w:r>
          </w:p>
        </w:tc>
        <w:tc>
          <w:tcPr>
            <w:tcW w:w="2126" w:type="dxa"/>
            <w:shd w:val="clear" w:color="auto" w:fill="auto"/>
          </w:tcPr>
          <w:p w14:paraId="1958F4B3" w14:textId="77777777" w:rsidR="00F57DE5" w:rsidRDefault="00F57DE5" w:rsidP="00426933">
            <w:pPr>
              <w:pStyle w:val="p0"/>
              <w:ind w:firstLine="0"/>
            </w:pPr>
          </w:p>
        </w:tc>
        <w:tc>
          <w:tcPr>
            <w:tcW w:w="1276" w:type="dxa"/>
          </w:tcPr>
          <w:p w14:paraId="04B041E3" w14:textId="77777777" w:rsidR="00F57DE5" w:rsidRDefault="00F57DE5" w:rsidP="00426933">
            <w:pPr>
              <w:ind w:firstLineChars="0" w:firstLine="0"/>
              <w:jc w:val="center"/>
            </w:pPr>
            <w:r>
              <w:rPr>
                <w:rFonts w:hint="eastAsia"/>
              </w:rPr>
              <w:t>V(3)</w:t>
            </w:r>
          </w:p>
        </w:tc>
        <w:tc>
          <w:tcPr>
            <w:tcW w:w="850" w:type="dxa"/>
            <w:shd w:val="clear" w:color="auto" w:fill="auto"/>
          </w:tcPr>
          <w:p w14:paraId="78DC4BAF" w14:textId="77777777" w:rsidR="00F57DE5" w:rsidRPr="00740B61" w:rsidRDefault="00F57DE5" w:rsidP="00426933">
            <w:pPr>
              <w:ind w:firstLineChars="0" w:firstLine="0"/>
            </w:pPr>
            <w:r>
              <w:rPr>
                <w:rFonts w:hint="eastAsia"/>
              </w:rPr>
              <w:t>P/M</w:t>
            </w:r>
          </w:p>
        </w:tc>
        <w:tc>
          <w:tcPr>
            <w:tcW w:w="1182" w:type="dxa"/>
            <w:shd w:val="clear" w:color="auto" w:fill="auto"/>
          </w:tcPr>
          <w:p w14:paraId="36507332" w14:textId="77777777" w:rsidR="00F57DE5" w:rsidRDefault="00F57DE5" w:rsidP="00426933">
            <w:pPr>
              <w:ind w:firstLineChars="0" w:firstLine="0"/>
            </w:pPr>
            <w:r>
              <w:rPr>
                <w:rFonts w:hint="eastAsia"/>
              </w:rPr>
              <w:t>系统带出</w:t>
            </w:r>
            <w:r>
              <w:rPr>
                <w:rFonts w:hint="eastAsia"/>
              </w:rPr>
              <w:t>/</w:t>
            </w:r>
            <w:r>
              <w:rPr>
                <w:rFonts w:hint="eastAsia"/>
              </w:rPr>
              <w:t>手工录入</w:t>
            </w:r>
          </w:p>
        </w:tc>
        <w:tc>
          <w:tcPr>
            <w:tcW w:w="3118" w:type="dxa"/>
            <w:shd w:val="clear" w:color="auto" w:fill="auto"/>
          </w:tcPr>
          <w:p w14:paraId="476015B6" w14:textId="77777777" w:rsidR="00F57DE5" w:rsidRDefault="00F57DE5" w:rsidP="00F57DE5">
            <w:pPr>
              <w:ind w:firstLineChars="0" w:firstLine="0"/>
            </w:pPr>
            <w:r>
              <w:rPr>
                <w:rFonts w:hint="eastAsia"/>
              </w:rPr>
              <w:t>所属业务选择是信用证或代收，那么根据“</w:t>
            </w:r>
            <w:r w:rsidRPr="008409EC">
              <w:rPr>
                <w:rFonts w:hint="eastAsia"/>
              </w:rPr>
              <w:t>到单</w:t>
            </w:r>
            <w:r w:rsidRPr="008409EC">
              <w:rPr>
                <w:rFonts w:hint="eastAsia"/>
              </w:rPr>
              <w:t>/</w:t>
            </w:r>
            <w:r w:rsidRPr="008409EC">
              <w:rPr>
                <w:rFonts w:hint="eastAsia"/>
              </w:rPr>
              <w:t>代收</w:t>
            </w:r>
            <w:r w:rsidRPr="008409EC">
              <w:rPr>
                <w:rFonts w:hint="eastAsia"/>
              </w:rPr>
              <w:t>/</w:t>
            </w:r>
            <w:r w:rsidRPr="008409EC">
              <w:rPr>
                <w:rFonts w:hint="eastAsia"/>
              </w:rPr>
              <w:t>发票编号</w:t>
            </w:r>
            <w:r>
              <w:rPr>
                <w:rFonts w:hint="eastAsia"/>
              </w:rPr>
              <w:t>”自动带出受益人信息，灰显；</w:t>
            </w:r>
          </w:p>
          <w:p w14:paraId="4C2DCB12" w14:textId="77777777" w:rsidR="00F57DE5" w:rsidRDefault="00F57DE5" w:rsidP="00F57DE5">
            <w:pPr>
              <w:ind w:firstLineChars="0" w:firstLine="0"/>
            </w:pPr>
            <w:r>
              <w:rPr>
                <w:rFonts w:hint="eastAsia"/>
              </w:rPr>
              <w:t>如果选择汇款，那么查询选择国外客户信息或手工录入，必填</w:t>
            </w:r>
          </w:p>
        </w:tc>
      </w:tr>
      <w:tr w:rsidR="00E20E62" w14:paraId="0336D87D" w14:textId="77777777" w:rsidTr="00426933">
        <w:tc>
          <w:tcPr>
            <w:tcW w:w="567" w:type="dxa"/>
          </w:tcPr>
          <w:p w14:paraId="5422C57A" w14:textId="77777777" w:rsidR="00E20E62" w:rsidRDefault="00E20E62" w:rsidP="00D537E2">
            <w:pPr>
              <w:numPr>
                <w:ilvl w:val="0"/>
                <w:numId w:val="5"/>
              </w:numPr>
              <w:ind w:right="-47" w:firstLineChars="0"/>
              <w:rPr>
                <w:szCs w:val="21"/>
              </w:rPr>
            </w:pPr>
          </w:p>
        </w:tc>
        <w:tc>
          <w:tcPr>
            <w:tcW w:w="2080" w:type="dxa"/>
            <w:shd w:val="clear" w:color="auto" w:fill="auto"/>
          </w:tcPr>
          <w:p w14:paraId="54FEB3C2" w14:textId="77777777" w:rsidR="00E20E62" w:rsidRPr="0007127C" w:rsidRDefault="00E20E62" w:rsidP="00426933">
            <w:pPr>
              <w:ind w:right="-47" w:firstLineChars="0" w:firstLine="0"/>
              <w:rPr>
                <w:szCs w:val="21"/>
              </w:rPr>
            </w:pPr>
            <w:r w:rsidRPr="00953835">
              <w:rPr>
                <w:rFonts w:hint="eastAsia"/>
                <w:szCs w:val="21"/>
              </w:rPr>
              <w:t>代付行</w:t>
            </w:r>
            <w:r w:rsidRPr="00953835">
              <w:rPr>
                <w:rFonts w:hint="eastAsia"/>
                <w:szCs w:val="21"/>
              </w:rPr>
              <w:t>SWIFTCODE</w:t>
            </w:r>
          </w:p>
        </w:tc>
        <w:tc>
          <w:tcPr>
            <w:tcW w:w="2126" w:type="dxa"/>
            <w:shd w:val="clear" w:color="auto" w:fill="auto"/>
          </w:tcPr>
          <w:p w14:paraId="4A42FC88" w14:textId="77777777" w:rsidR="00E20E62" w:rsidRDefault="00E20E62" w:rsidP="00426933">
            <w:pPr>
              <w:pStyle w:val="p0"/>
              <w:ind w:firstLine="0"/>
            </w:pPr>
          </w:p>
        </w:tc>
        <w:tc>
          <w:tcPr>
            <w:tcW w:w="1276" w:type="dxa"/>
          </w:tcPr>
          <w:p w14:paraId="06DECC32" w14:textId="77777777" w:rsidR="00E20E62" w:rsidRDefault="00E20E62" w:rsidP="00426933">
            <w:pPr>
              <w:ind w:firstLineChars="0" w:firstLine="0"/>
              <w:jc w:val="center"/>
            </w:pPr>
            <w:r>
              <w:t>V</w:t>
            </w:r>
            <w:r>
              <w:rPr>
                <w:rFonts w:hint="eastAsia"/>
              </w:rPr>
              <w:t>(20)</w:t>
            </w:r>
          </w:p>
        </w:tc>
        <w:tc>
          <w:tcPr>
            <w:tcW w:w="850" w:type="dxa"/>
            <w:shd w:val="clear" w:color="auto" w:fill="auto"/>
          </w:tcPr>
          <w:p w14:paraId="2C4C4506" w14:textId="77777777" w:rsidR="00E20E62" w:rsidRDefault="00E20E62" w:rsidP="00426933">
            <w:pPr>
              <w:ind w:firstLineChars="0" w:firstLine="0"/>
              <w:jc w:val="center"/>
            </w:pPr>
            <w:r>
              <w:rPr>
                <w:rFonts w:hint="eastAsia"/>
              </w:rPr>
              <w:t>P</w:t>
            </w:r>
          </w:p>
        </w:tc>
        <w:tc>
          <w:tcPr>
            <w:tcW w:w="1182" w:type="dxa"/>
            <w:vMerge w:val="restart"/>
            <w:shd w:val="clear" w:color="auto" w:fill="auto"/>
          </w:tcPr>
          <w:p w14:paraId="0500CD20" w14:textId="77777777" w:rsidR="00E20E62" w:rsidRDefault="00E20E62" w:rsidP="00426933">
            <w:pPr>
              <w:ind w:firstLineChars="0" w:firstLine="0"/>
            </w:pPr>
            <w:r>
              <w:rPr>
                <w:rFonts w:hint="eastAsia"/>
              </w:rPr>
              <w:t>查询选择银行信息</w:t>
            </w:r>
          </w:p>
        </w:tc>
        <w:tc>
          <w:tcPr>
            <w:tcW w:w="3118" w:type="dxa"/>
            <w:vMerge w:val="restart"/>
            <w:shd w:val="clear" w:color="auto" w:fill="auto"/>
          </w:tcPr>
          <w:p w14:paraId="0ACA0537" w14:textId="77777777" w:rsidR="00E20E62" w:rsidRDefault="00E20E62" w:rsidP="00426933">
            <w:pPr>
              <w:ind w:firstLineChars="0" w:firstLine="0"/>
            </w:pPr>
          </w:p>
        </w:tc>
      </w:tr>
      <w:tr w:rsidR="00E20E62" w14:paraId="3A8CECD9" w14:textId="77777777" w:rsidTr="00426933">
        <w:tc>
          <w:tcPr>
            <w:tcW w:w="567" w:type="dxa"/>
          </w:tcPr>
          <w:p w14:paraId="6A1BEE27" w14:textId="77777777" w:rsidR="00E20E62" w:rsidRDefault="00E20E62" w:rsidP="00D537E2">
            <w:pPr>
              <w:numPr>
                <w:ilvl w:val="0"/>
                <w:numId w:val="5"/>
              </w:numPr>
              <w:ind w:right="-47" w:firstLineChars="0"/>
              <w:rPr>
                <w:szCs w:val="21"/>
              </w:rPr>
            </w:pPr>
          </w:p>
        </w:tc>
        <w:tc>
          <w:tcPr>
            <w:tcW w:w="2080" w:type="dxa"/>
            <w:shd w:val="clear" w:color="auto" w:fill="auto"/>
          </w:tcPr>
          <w:p w14:paraId="4C8C3798" w14:textId="77777777" w:rsidR="00E20E62" w:rsidRPr="0007127C" w:rsidRDefault="00E20E62" w:rsidP="00426933">
            <w:pPr>
              <w:ind w:right="-47" w:firstLineChars="0" w:firstLine="0"/>
              <w:rPr>
                <w:szCs w:val="21"/>
              </w:rPr>
            </w:pPr>
            <w:r w:rsidRPr="00953835">
              <w:rPr>
                <w:rFonts w:hint="eastAsia"/>
                <w:szCs w:val="21"/>
              </w:rPr>
              <w:t>代付行名称地址</w:t>
            </w:r>
          </w:p>
        </w:tc>
        <w:tc>
          <w:tcPr>
            <w:tcW w:w="2126" w:type="dxa"/>
            <w:shd w:val="clear" w:color="auto" w:fill="auto"/>
          </w:tcPr>
          <w:p w14:paraId="3A3DA281" w14:textId="77777777" w:rsidR="00E20E62" w:rsidRDefault="00E20E62" w:rsidP="00426933">
            <w:pPr>
              <w:pStyle w:val="p0"/>
              <w:ind w:firstLine="0"/>
            </w:pPr>
          </w:p>
        </w:tc>
        <w:tc>
          <w:tcPr>
            <w:tcW w:w="1276" w:type="dxa"/>
          </w:tcPr>
          <w:p w14:paraId="698FF1FF" w14:textId="77777777" w:rsidR="00E20E62" w:rsidRDefault="00E20E62" w:rsidP="00426933">
            <w:pPr>
              <w:ind w:firstLineChars="0" w:firstLine="0"/>
              <w:jc w:val="center"/>
            </w:pPr>
            <w:r>
              <w:rPr>
                <w:rFonts w:hint="eastAsia"/>
              </w:rPr>
              <w:t>V(200)</w:t>
            </w:r>
          </w:p>
        </w:tc>
        <w:tc>
          <w:tcPr>
            <w:tcW w:w="850" w:type="dxa"/>
            <w:shd w:val="clear" w:color="auto" w:fill="auto"/>
          </w:tcPr>
          <w:p w14:paraId="5243BA3F" w14:textId="77777777" w:rsidR="00E20E62" w:rsidRDefault="00E20E62" w:rsidP="00426933">
            <w:pPr>
              <w:ind w:firstLineChars="0" w:firstLine="0"/>
              <w:jc w:val="center"/>
            </w:pPr>
            <w:r>
              <w:rPr>
                <w:rFonts w:hint="eastAsia"/>
              </w:rPr>
              <w:t>P</w:t>
            </w:r>
          </w:p>
        </w:tc>
        <w:tc>
          <w:tcPr>
            <w:tcW w:w="1182" w:type="dxa"/>
            <w:vMerge/>
            <w:shd w:val="clear" w:color="auto" w:fill="auto"/>
          </w:tcPr>
          <w:p w14:paraId="0B4CF156" w14:textId="77777777" w:rsidR="00E20E62" w:rsidRDefault="00E20E62" w:rsidP="00426933">
            <w:pPr>
              <w:ind w:firstLineChars="0" w:firstLine="0"/>
            </w:pPr>
          </w:p>
        </w:tc>
        <w:tc>
          <w:tcPr>
            <w:tcW w:w="3118" w:type="dxa"/>
            <w:vMerge/>
            <w:shd w:val="clear" w:color="auto" w:fill="auto"/>
          </w:tcPr>
          <w:p w14:paraId="21D319AE" w14:textId="77777777" w:rsidR="00E20E62" w:rsidRDefault="00E20E62" w:rsidP="00426933">
            <w:pPr>
              <w:ind w:firstLineChars="0" w:firstLine="0"/>
            </w:pPr>
          </w:p>
        </w:tc>
      </w:tr>
      <w:tr w:rsidR="00E20E62" w14:paraId="5F84027B" w14:textId="77777777" w:rsidTr="00426933">
        <w:tc>
          <w:tcPr>
            <w:tcW w:w="567" w:type="dxa"/>
          </w:tcPr>
          <w:p w14:paraId="4B6702FE" w14:textId="77777777" w:rsidR="00E20E62" w:rsidRDefault="00E20E62" w:rsidP="00D537E2">
            <w:pPr>
              <w:numPr>
                <w:ilvl w:val="0"/>
                <w:numId w:val="5"/>
              </w:numPr>
              <w:ind w:right="-47" w:firstLineChars="0"/>
              <w:rPr>
                <w:szCs w:val="21"/>
              </w:rPr>
            </w:pPr>
          </w:p>
        </w:tc>
        <w:tc>
          <w:tcPr>
            <w:tcW w:w="2080" w:type="dxa"/>
            <w:shd w:val="clear" w:color="auto" w:fill="auto"/>
          </w:tcPr>
          <w:p w14:paraId="49EAB306" w14:textId="77777777" w:rsidR="00E20E62" w:rsidRPr="00953835" w:rsidRDefault="00E20E62" w:rsidP="00426933">
            <w:pPr>
              <w:ind w:right="-47" w:firstLineChars="0" w:firstLine="0"/>
              <w:rPr>
                <w:szCs w:val="21"/>
              </w:rPr>
            </w:pPr>
            <w:r w:rsidRPr="00953835">
              <w:rPr>
                <w:rFonts w:hint="eastAsia"/>
                <w:szCs w:val="21"/>
              </w:rPr>
              <w:t>收款行</w:t>
            </w:r>
            <w:r w:rsidRPr="00953835">
              <w:rPr>
                <w:rFonts w:hint="eastAsia"/>
                <w:szCs w:val="21"/>
              </w:rPr>
              <w:t>SWICFCODE</w:t>
            </w:r>
          </w:p>
        </w:tc>
        <w:tc>
          <w:tcPr>
            <w:tcW w:w="2126" w:type="dxa"/>
            <w:shd w:val="clear" w:color="auto" w:fill="auto"/>
          </w:tcPr>
          <w:p w14:paraId="4BE2C479" w14:textId="77777777" w:rsidR="00E20E62" w:rsidRDefault="00E20E62" w:rsidP="00426933">
            <w:pPr>
              <w:pStyle w:val="p0"/>
              <w:ind w:firstLine="0"/>
            </w:pPr>
          </w:p>
        </w:tc>
        <w:tc>
          <w:tcPr>
            <w:tcW w:w="1276" w:type="dxa"/>
          </w:tcPr>
          <w:p w14:paraId="559820E2" w14:textId="77777777" w:rsidR="00E20E62" w:rsidRDefault="00E20E62" w:rsidP="00426933">
            <w:pPr>
              <w:ind w:firstLineChars="0" w:firstLine="0"/>
              <w:jc w:val="center"/>
            </w:pPr>
            <w:r>
              <w:t>V</w:t>
            </w:r>
            <w:r>
              <w:rPr>
                <w:rFonts w:hint="eastAsia"/>
              </w:rPr>
              <w:t>(20)</w:t>
            </w:r>
          </w:p>
        </w:tc>
        <w:tc>
          <w:tcPr>
            <w:tcW w:w="850" w:type="dxa"/>
            <w:shd w:val="clear" w:color="auto" w:fill="auto"/>
          </w:tcPr>
          <w:p w14:paraId="48327084" w14:textId="77777777" w:rsidR="00E20E62" w:rsidRDefault="00E20E62" w:rsidP="00426933">
            <w:pPr>
              <w:ind w:firstLineChars="0" w:firstLine="0"/>
              <w:jc w:val="center"/>
            </w:pPr>
            <w:r>
              <w:rPr>
                <w:rFonts w:hint="eastAsia"/>
              </w:rPr>
              <w:t>P/M</w:t>
            </w:r>
          </w:p>
        </w:tc>
        <w:tc>
          <w:tcPr>
            <w:tcW w:w="1182" w:type="dxa"/>
            <w:vMerge w:val="restart"/>
            <w:shd w:val="clear" w:color="auto" w:fill="auto"/>
          </w:tcPr>
          <w:p w14:paraId="52135FCE" w14:textId="77777777" w:rsidR="00E20E62" w:rsidRDefault="00E20E62" w:rsidP="00426933">
            <w:pPr>
              <w:ind w:firstLineChars="0" w:firstLine="0"/>
            </w:pPr>
            <w:r>
              <w:rPr>
                <w:rFonts w:hint="eastAsia"/>
              </w:rPr>
              <w:t>系统带出</w:t>
            </w:r>
            <w:r>
              <w:rPr>
                <w:rFonts w:hint="eastAsia"/>
              </w:rPr>
              <w:t>/</w:t>
            </w:r>
            <w:r>
              <w:rPr>
                <w:rFonts w:hint="eastAsia"/>
              </w:rPr>
              <w:t>查询选择</w:t>
            </w:r>
          </w:p>
        </w:tc>
        <w:tc>
          <w:tcPr>
            <w:tcW w:w="3118" w:type="dxa"/>
            <w:vMerge w:val="restart"/>
            <w:shd w:val="clear" w:color="auto" w:fill="auto"/>
          </w:tcPr>
          <w:p w14:paraId="4C4F323C" w14:textId="77777777" w:rsidR="00E20E62" w:rsidRDefault="00627A49" w:rsidP="00426933">
            <w:pPr>
              <w:ind w:firstLineChars="0" w:firstLine="0"/>
            </w:pPr>
            <w:r>
              <w:rPr>
                <w:rFonts w:hint="eastAsia"/>
              </w:rPr>
              <w:t>所属业务选择是信用证或代收</w:t>
            </w:r>
            <w:r w:rsidR="00E20E62">
              <w:rPr>
                <w:rFonts w:hint="eastAsia"/>
              </w:rPr>
              <w:t>，那么根据“</w:t>
            </w:r>
            <w:r w:rsidR="00E20E62" w:rsidRPr="008409EC">
              <w:rPr>
                <w:rFonts w:hint="eastAsia"/>
              </w:rPr>
              <w:t>到单</w:t>
            </w:r>
            <w:r w:rsidR="00E20E62" w:rsidRPr="008409EC">
              <w:rPr>
                <w:rFonts w:hint="eastAsia"/>
              </w:rPr>
              <w:t>/</w:t>
            </w:r>
            <w:r w:rsidR="00E20E62" w:rsidRPr="008409EC">
              <w:rPr>
                <w:rFonts w:hint="eastAsia"/>
              </w:rPr>
              <w:t>代收</w:t>
            </w:r>
            <w:r w:rsidR="00E20E62" w:rsidRPr="008409EC">
              <w:rPr>
                <w:rFonts w:hint="eastAsia"/>
              </w:rPr>
              <w:t>/</w:t>
            </w:r>
            <w:r w:rsidR="00E20E62" w:rsidRPr="008409EC">
              <w:rPr>
                <w:rFonts w:hint="eastAsia"/>
              </w:rPr>
              <w:t>发票编号</w:t>
            </w:r>
            <w:r w:rsidR="00E20E62">
              <w:rPr>
                <w:rFonts w:hint="eastAsia"/>
              </w:rPr>
              <w:t>”自动带出寄单行信息；</w:t>
            </w:r>
          </w:p>
          <w:p w14:paraId="1546FDD1" w14:textId="77777777" w:rsidR="00E20E62" w:rsidRDefault="00E20E62" w:rsidP="00426933">
            <w:pPr>
              <w:ind w:firstLineChars="0" w:firstLine="0"/>
            </w:pPr>
            <w:r>
              <w:rPr>
                <w:rFonts w:hint="eastAsia"/>
              </w:rPr>
              <w:t>如果选择汇款，那么查询选择银行信息。</w:t>
            </w:r>
          </w:p>
        </w:tc>
      </w:tr>
      <w:tr w:rsidR="00E20E62" w14:paraId="2D3A2D05" w14:textId="77777777" w:rsidTr="00426933">
        <w:tc>
          <w:tcPr>
            <w:tcW w:w="567" w:type="dxa"/>
          </w:tcPr>
          <w:p w14:paraId="6660146E" w14:textId="77777777" w:rsidR="00E20E62" w:rsidRDefault="00E20E62" w:rsidP="00D537E2">
            <w:pPr>
              <w:numPr>
                <w:ilvl w:val="0"/>
                <w:numId w:val="5"/>
              </w:numPr>
              <w:ind w:right="-47" w:firstLineChars="0"/>
              <w:rPr>
                <w:szCs w:val="21"/>
              </w:rPr>
            </w:pPr>
          </w:p>
        </w:tc>
        <w:tc>
          <w:tcPr>
            <w:tcW w:w="2080" w:type="dxa"/>
            <w:shd w:val="clear" w:color="auto" w:fill="auto"/>
          </w:tcPr>
          <w:p w14:paraId="0EFCA172" w14:textId="77777777" w:rsidR="00E20E62" w:rsidRPr="00953835" w:rsidRDefault="00E20E62" w:rsidP="00426933">
            <w:pPr>
              <w:ind w:right="-47" w:firstLineChars="0" w:firstLine="0"/>
              <w:rPr>
                <w:szCs w:val="21"/>
              </w:rPr>
            </w:pPr>
            <w:r w:rsidRPr="00953835">
              <w:rPr>
                <w:rFonts w:hint="eastAsia"/>
                <w:szCs w:val="21"/>
              </w:rPr>
              <w:t>收款行名称</w:t>
            </w:r>
          </w:p>
        </w:tc>
        <w:tc>
          <w:tcPr>
            <w:tcW w:w="2126" w:type="dxa"/>
            <w:shd w:val="clear" w:color="auto" w:fill="auto"/>
          </w:tcPr>
          <w:p w14:paraId="0CCA51F5" w14:textId="77777777" w:rsidR="00E20E62" w:rsidRDefault="00E20E62" w:rsidP="00426933">
            <w:pPr>
              <w:pStyle w:val="p0"/>
              <w:ind w:firstLine="0"/>
            </w:pPr>
          </w:p>
        </w:tc>
        <w:tc>
          <w:tcPr>
            <w:tcW w:w="1276" w:type="dxa"/>
          </w:tcPr>
          <w:p w14:paraId="48B6D8AE" w14:textId="77777777" w:rsidR="00E20E62" w:rsidRDefault="00E20E62" w:rsidP="00426933">
            <w:pPr>
              <w:ind w:firstLineChars="0" w:firstLine="0"/>
              <w:jc w:val="center"/>
            </w:pPr>
            <w:r>
              <w:rPr>
                <w:rFonts w:hint="eastAsia"/>
              </w:rPr>
              <w:t>V(200)</w:t>
            </w:r>
          </w:p>
        </w:tc>
        <w:tc>
          <w:tcPr>
            <w:tcW w:w="850" w:type="dxa"/>
            <w:shd w:val="clear" w:color="auto" w:fill="auto"/>
          </w:tcPr>
          <w:p w14:paraId="29A3594A" w14:textId="77777777" w:rsidR="00E20E62" w:rsidRDefault="00E20E62" w:rsidP="00426933">
            <w:pPr>
              <w:ind w:firstLineChars="0" w:firstLine="0"/>
              <w:jc w:val="center"/>
            </w:pPr>
            <w:r>
              <w:rPr>
                <w:rFonts w:hint="eastAsia"/>
              </w:rPr>
              <w:t>M</w:t>
            </w:r>
          </w:p>
        </w:tc>
        <w:tc>
          <w:tcPr>
            <w:tcW w:w="1182" w:type="dxa"/>
            <w:vMerge/>
            <w:shd w:val="clear" w:color="auto" w:fill="auto"/>
          </w:tcPr>
          <w:p w14:paraId="7AA529B2" w14:textId="77777777" w:rsidR="00E20E62" w:rsidRDefault="00E20E62" w:rsidP="00426933">
            <w:pPr>
              <w:ind w:firstLineChars="0" w:firstLine="0"/>
            </w:pPr>
          </w:p>
        </w:tc>
        <w:tc>
          <w:tcPr>
            <w:tcW w:w="3118" w:type="dxa"/>
            <w:vMerge/>
            <w:shd w:val="clear" w:color="auto" w:fill="auto"/>
          </w:tcPr>
          <w:p w14:paraId="2D3D8C40" w14:textId="77777777" w:rsidR="00E20E62" w:rsidRDefault="00E20E62" w:rsidP="00426933">
            <w:pPr>
              <w:ind w:firstLineChars="0" w:firstLine="0"/>
            </w:pPr>
          </w:p>
        </w:tc>
      </w:tr>
      <w:tr w:rsidR="00E20E62" w14:paraId="6B6F766B" w14:textId="77777777" w:rsidTr="00426933">
        <w:tc>
          <w:tcPr>
            <w:tcW w:w="567" w:type="dxa"/>
          </w:tcPr>
          <w:p w14:paraId="2BDDF461" w14:textId="77777777" w:rsidR="00E20E62" w:rsidRDefault="00E20E62" w:rsidP="00D537E2">
            <w:pPr>
              <w:numPr>
                <w:ilvl w:val="0"/>
                <w:numId w:val="5"/>
              </w:numPr>
              <w:ind w:right="-47" w:firstLineChars="0"/>
              <w:rPr>
                <w:szCs w:val="21"/>
              </w:rPr>
            </w:pPr>
          </w:p>
        </w:tc>
        <w:tc>
          <w:tcPr>
            <w:tcW w:w="2080" w:type="dxa"/>
            <w:shd w:val="clear" w:color="auto" w:fill="auto"/>
          </w:tcPr>
          <w:p w14:paraId="7CF505BA" w14:textId="77777777" w:rsidR="00E20E62" w:rsidRPr="00953835" w:rsidRDefault="00E20E62" w:rsidP="00426933">
            <w:pPr>
              <w:ind w:right="-47" w:firstLineChars="0" w:firstLine="0"/>
              <w:rPr>
                <w:szCs w:val="21"/>
              </w:rPr>
            </w:pPr>
            <w:r>
              <w:rPr>
                <w:rFonts w:hint="eastAsia"/>
                <w:szCs w:val="21"/>
              </w:rPr>
              <w:t>修改日期</w:t>
            </w:r>
          </w:p>
        </w:tc>
        <w:tc>
          <w:tcPr>
            <w:tcW w:w="2126" w:type="dxa"/>
            <w:shd w:val="clear" w:color="auto" w:fill="auto"/>
          </w:tcPr>
          <w:p w14:paraId="5EE99E44" w14:textId="77777777" w:rsidR="00E20E62" w:rsidRDefault="00E20E62" w:rsidP="00426933">
            <w:pPr>
              <w:pStyle w:val="p0"/>
              <w:ind w:firstLine="0"/>
            </w:pPr>
          </w:p>
        </w:tc>
        <w:tc>
          <w:tcPr>
            <w:tcW w:w="1276" w:type="dxa"/>
          </w:tcPr>
          <w:p w14:paraId="43696D8C" w14:textId="77777777" w:rsidR="00E20E62" w:rsidRDefault="00E20E62" w:rsidP="00426933">
            <w:pPr>
              <w:ind w:firstLineChars="0" w:firstLine="0"/>
              <w:jc w:val="center"/>
            </w:pPr>
            <w:r>
              <w:rPr>
                <w:rFonts w:hint="eastAsia"/>
              </w:rPr>
              <w:t>D</w:t>
            </w:r>
          </w:p>
        </w:tc>
        <w:tc>
          <w:tcPr>
            <w:tcW w:w="850" w:type="dxa"/>
            <w:shd w:val="clear" w:color="auto" w:fill="auto"/>
          </w:tcPr>
          <w:p w14:paraId="3E9C5B57" w14:textId="77777777" w:rsidR="00E20E62" w:rsidRDefault="00E20E62" w:rsidP="00426933">
            <w:pPr>
              <w:ind w:firstLineChars="0" w:firstLine="0"/>
              <w:jc w:val="center"/>
            </w:pPr>
            <w:r>
              <w:rPr>
                <w:rFonts w:hint="eastAsia"/>
              </w:rPr>
              <w:t>M</w:t>
            </w:r>
          </w:p>
        </w:tc>
        <w:tc>
          <w:tcPr>
            <w:tcW w:w="1182" w:type="dxa"/>
            <w:shd w:val="clear" w:color="auto" w:fill="auto"/>
          </w:tcPr>
          <w:p w14:paraId="0F68FD63" w14:textId="77777777" w:rsidR="00E20E62" w:rsidRDefault="00E20E62" w:rsidP="00426933">
            <w:pPr>
              <w:ind w:firstLineChars="0" w:firstLine="0"/>
            </w:pPr>
            <w:r>
              <w:rPr>
                <w:rFonts w:hint="eastAsia"/>
              </w:rPr>
              <w:t>日期选择</w:t>
            </w:r>
          </w:p>
        </w:tc>
        <w:tc>
          <w:tcPr>
            <w:tcW w:w="3118" w:type="dxa"/>
            <w:shd w:val="clear" w:color="auto" w:fill="auto"/>
          </w:tcPr>
          <w:p w14:paraId="49CD7E34" w14:textId="77777777" w:rsidR="00E20E62" w:rsidRDefault="00E20E62" w:rsidP="00426933">
            <w:pPr>
              <w:ind w:firstLineChars="0" w:firstLine="0"/>
            </w:pPr>
            <w:r>
              <w:rPr>
                <w:rFonts w:hint="eastAsia"/>
              </w:rPr>
              <w:t>默认为当天</w:t>
            </w:r>
          </w:p>
        </w:tc>
      </w:tr>
      <w:tr w:rsidR="00E20E62" w14:paraId="1D34E38A" w14:textId="77777777" w:rsidTr="00426933">
        <w:tc>
          <w:tcPr>
            <w:tcW w:w="567" w:type="dxa"/>
          </w:tcPr>
          <w:p w14:paraId="2E1EC56F" w14:textId="77777777" w:rsidR="00E20E62" w:rsidRDefault="00E20E62" w:rsidP="00D537E2">
            <w:pPr>
              <w:numPr>
                <w:ilvl w:val="0"/>
                <w:numId w:val="5"/>
              </w:numPr>
              <w:ind w:right="-47" w:firstLineChars="0"/>
              <w:rPr>
                <w:szCs w:val="21"/>
              </w:rPr>
            </w:pPr>
          </w:p>
        </w:tc>
        <w:tc>
          <w:tcPr>
            <w:tcW w:w="2080" w:type="dxa"/>
            <w:shd w:val="clear" w:color="auto" w:fill="auto"/>
          </w:tcPr>
          <w:p w14:paraId="6D88EFCA" w14:textId="77777777" w:rsidR="00E20E62" w:rsidRPr="0007127C" w:rsidRDefault="00E20E62" w:rsidP="00426933">
            <w:pPr>
              <w:ind w:right="-47" w:firstLineChars="0" w:firstLine="0"/>
              <w:rPr>
                <w:szCs w:val="21"/>
              </w:rPr>
            </w:pPr>
            <w:r>
              <w:rPr>
                <w:rFonts w:hint="eastAsia"/>
                <w:szCs w:val="21"/>
              </w:rPr>
              <w:t>起息日</w:t>
            </w:r>
          </w:p>
        </w:tc>
        <w:tc>
          <w:tcPr>
            <w:tcW w:w="2126" w:type="dxa"/>
            <w:shd w:val="clear" w:color="auto" w:fill="auto"/>
          </w:tcPr>
          <w:p w14:paraId="396408A0" w14:textId="77777777" w:rsidR="00E20E62" w:rsidRDefault="00E20E62" w:rsidP="00426933">
            <w:pPr>
              <w:pStyle w:val="p0"/>
              <w:ind w:firstLine="0"/>
            </w:pPr>
          </w:p>
        </w:tc>
        <w:tc>
          <w:tcPr>
            <w:tcW w:w="1276" w:type="dxa"/>
          </w:tcPr>
          <w:p w14:paraId="4DABBFDC" w14:textId="77777777" w:rsidR="00E20E62" w:rsidRDefault="00E20E62" w:rsidP="00426933">
            <w:pPr>
              <w:ind w:firstLineChars="0" w:firstLine="0"/>
              <w:jc w:val="center"/>
            </w:pPr>
            <w:r>
              <w:rPr>
                <w:rFonts w:hint="eastAsia"/>
              </w:rPr>
              <w:t>D</w:t>
            </w:r>
          </w:p>
        </w:tc>
        <w:tc>
          <w:tcPr>
            <w:tcW w:w="850" w:type="dxa"/>
            <w:shd w:val="clear" w:color="auto" w:fill="auto"/>
          </w:tcPr>
          <w:p w14:paraId="50EC3DAD" w14:textId="77777777" w:rsidR="00E20E62" w:rsidRDefault="00E20E62" w:rsidP="00426933">
            <w:pPr>
              <w:ind w:firstLineChars="0" w:firstLine="0"/>
              <w:jc w:val="center"/>
            </w:pPr>
            <w:r>
              <w:rPr>
                <w:rFonts w:hint="eastAsia"/>
              </w:rPr>
              <w:t>M</w:t>
            </w:r>
          </w:p>
        </w:tc>
        <w:tc>
          <w:tcPr>
            <w:tcW w:w="1182" w:type="dxa"/>
            <w:shd w:val="clear" w:color="auto" w:fill="auto"/>
          </w:tcPr>
          <w:p w14:paraId="1206FF20" w14:textId="77777777" w:rsidR="00E20E62" w:rsidRDefault="00E20E62" w:rsidP="00426933">
            <w:pPr>
              <w:ind w:firstLineChars="0" w:firstLine="0"/>
            </w:pPr>
            <w:r>
              <w:rPr>
                <w:rFonts w:hint="eastAsia"/>
              </w:rPr>
              <w:t>自动带出</w:t>
            </w:r>
            <w:r>
              <w:rPr>
                <w:rFonts w:hint="eastAsia"/>
              </w:rPr>
              <w:t>/</w:t>
            </w:r>
            <w:r>
              <w:rPr>
                <w:rFonts w:hint="eastAsia"/>
              </w:rPr>
              <w:t>日期选择</w:t>
            </w:r>
          </w:p>
        </w:tc>
        <w:tc>
          <w:tcPr>
            <w:tcW w:w="3118" w:type="dxa"/>
            <w:shd w:val="clear" w:color="auto" w:fill="auto"/>
          </w:tcPr>
          <w:p w14:paraId="317629F8" w14:textId="77777777" w:rsidR="00E20E62" w:rsidRDefault="00E20E62" w:rsidP="00426933">
            <w:pPr>
              <w:ind w:firstLineChars="0" w:firstLine="0"/>
            </w:pPr>
            <w:r>
              <w:rPr>
                <w:rFonts w:hint="eastAsia"/>
              </w:rPr>
              <w:t>必须大于等于当天</w:t>
            </w:r>
          </w:p>
        </w:tc>
      </w:tr>
      <w:tr w:rsidR="00E20E62" w14:paraId="414245B9" w14:textId="77777777" w:rsidTr="00426933">
        <w:tc>
          <w:tcPr>
            <w:tcW w:w="567" w:type="dxa"/>
          </w:tcPr>
          <w:p w14:paraId="1109F3D0" w14:textId="77777777" w:rsidR="00E20E62" w:rsidRDefault="00E20E62" w:rsidP="00D537E2">
            <w:pPr>
              <w:numPr>
                <w:ilvl w:val="0"/>
                <w:numId w:val="5"/>
              </w:numPr>
              <w:ind w:right="-47" w:firstLineChars="0"/>
              <w:rPr>
                <w:szCs w:val="21"/>
              </w:rPr>
            </w:pPr>
          </w:p>
        </w:tc>
        <w:tc>
          <w:tcPr>
            <w:tcW w:w="2080" w:type="dxa"/>
            <w:shd w:val="clear" w:color="auto" w:fill="auto"/>
          </w:tcPr>
          <w:p w14:paraId="45DB1B66" w14:textId="77777777" w:rsidR="00E20E62" w:rsidRPr="0007127C" w:rsidRDefault="00E20E62" w:rsidP="00426933">
            <w:pPr>
              <w:ind w:right="-47" w:firstLineChars="0" w:firstLine="0"/>
              <w:rPr>
                <w:szCs w:val="21"/>
              </w:rPr>
            </w:pPr>
            <w:r>
              <w:rPr>
                <w:rFonts w:hint="eastAsia"/>
                <w:szCs w:val="21"/>
              </w:rPr>
              <w:t>到期日</w:t>
            </w:r>
          </w:p>
        </w:tc>
        <w:tc>
          <w:tcPr>
            <w:tcW w:w="2126" w:type="dxa"/>
            <w:shd w:val="clear" w:color="auto" w:fill="auto"/>
          </w:tcPr>
          <w:p w14:paraId="01B6F1AC" w14:textId="77777777" w:rsidR="00E20E62" w:rsidRDefault="00E20E62" w:rsidP="00426933">
            <w:pPr>
              <w:pStyle w:val="p0"/>
              <w:ind w:firstLine="0"/>
            </w:pPr>
          </w:p>
        </w:tc>
        <w:tc>
          <w:tcPr>
            <w:tcW w:w="1276" w:type="dxa"/>
          </w:tcPr>
          <w:p w14:paraId="62621040" w14:textId="77777777" w:rsidR="00E20E62" w:rsidRDefault="00E20E62" w:rsidP="00426933">
            <w:pPr>
              <w:ind w:firstLineChars="0" w:firstLine="0"/>
              <w:jc w:val="center"/>
            </w:pPr>
            <w:r>
              <w:rPr>
                <w:rFonts w:hint="eastAsia"/>
              </w:rPr>
              <w:t>D</w:t>
            </w:r>
          </w:p>
        </w:tc>
        <w:tc>
          <w:tcPr>
            <w:tcW w:w="850" w:type="dxa"/>
            <w:shd w:val="clear" w:color="auto" w:fill="auto"/>
          </w:tcPr>
          <w:p w14:paraId="67164D01" w14:textId="77777777" w:rsidR="00E20E62" w:rsidRDefault="00E20E62" w:rsidP="00426933">
            <w:pPr>
              <w:ind w:firstLineChars="0" w:firstLine="0"/>
              <w:jc w:val="center"/>
            </w:pPr>
            <w:r>
              <w:rPr>
                <w:rFonts w:hint="eastAsia"/>
              </w:rPr>
              <w:t>M</w:t>
            </w:r>
          </w:p>
        </w:tc>
        <w:tc>
          <w:tcPr>
            <w:tcW w:w="1182" w:type="dxa"/>
            <w:shd w:val="clear" w:color="auto" w:fill="auto"/>
          </w:tcPr>
          <w:p w14:paraId="5D950377" w14:textId="77777777" w:rsidR="00E20E62" w:rsidRDefault="00E20E62" w:rsidP="00426933">
            <w:pPr>
              <w:ind w:firstLineChars="0" w:firstLine="0"/>
            </w:pPr>
            <w:r>
              <w:rPr>
                <w:rFonts w:hint="eastAsia"/>
              </w:rPr>
              <w:t>自动带出</w:t>
            </w:r>
            <w:r>
              <w:rPr>
                <w:rFonts w:hint="eastAsia"/>
              </w:rPr>
              <w:t>/</w:t>
            </w:r>
            <w:r w:rsidRPr="00E84031">
              <w:rPr>
                <w:rFonts w:hint="eastAsia"/>
              </w:rPr>
              <w:t>日期选择</w:t>
            </w:r>
          </w:p>
        </w:tc>
        <w:tc>
          <w:tcPr>
            <w:tcW w:w="3118" w:type="dxa"/>
            <w:shd w:val="clear" w:color="auto" w:fill="auto"/>
          </w:tcPr>
          <w:p w14:paraId="38B2DFD8" w14:textId="77777777" w:rsidR="00E20E62" w:rsidRDefault="00E20E62" w:rsidP="00426933">
            <w:pPr>
              <w:ind w:firstLineChars="0" w:firstLine="0"/>
            </w:pPr>
            <w:r>
              <w:rPr>
                <w:rFonts w:hint="eastAsia"/>
              </w:rPr>
              <w:t>必须大于起息日</w:t>
            </w:r>
          </w:p>
        </w:tc>
      </w:tr>
      <w:tr w:rsidR="00E20E62" w14:paraId="44A47F15" w14:textId="77777777" w:rsidTr="00426933">
        <w:tc>
          <w:tcPr>
            <w:tcW w:w="567" w:type="dxa"/>
          </w:tcPr>
          <w:p w14:paraId="2679A566" w14:textId="77777777" w:rsidR="00E20E62" w:rsidRDefault="00E20E62" w:rsidP="00D537E2">
            <w:pPr>
              <w:numPr>
                <w:ilvl w:val="0"/>
                <w:numId w:val="5"/>
              </w:numPr>
              <w:ind w:right="-47" w:firstLineChars="0"/>
              <w:rPr>
                <w:szCs w:val="21"/>
              </w:rPr>
            </w:pPr>
          </w:p>
        </w:tc>
        <w:tc>
          <w:tcPr>
            <w:tcW w:w="2080" w:type="dxa"/>
            <w:shd w:val="clear" w:color="auto" w:fill="auto"/>
          </w:tcPr>
          <w:p w14:paraId="23CAEFB5" w14:textId="77777777" w:rsidR="00E20E62" w:rsidRDefault="00E20E62" w:rsidP="00426933">
            <w:pPr>
              <w:ind w:right="-47" w:firstLineChars="0" w:firstLine="0"/>
              <w:rPr>
                <w:szCs w:val="21"/>
              </w:rPr>
            </w:pPr>
            <w:r>
              <w:rPr>
                <w:rFonts w:hint="eastAsia"/>
                <w:szCs w:val="21"/>
              </w:rPr>
              <w:t>代付天数</w:t>
            </w:r>
          </w:p>
        </w:tc>
        <w:tc>
          <w:tcPr>
            <w:tcW w:w="2126" w:type="dxa"/>
            <w:shd w:val="clear" w:color="auto" w:fill="auto"/>
          </w:tcPr>
          <w:p w14:paraId="3B5AA854" w14:textId="77777777" w:rsidR="00E20E62" w:rsidRDefault="00E20E62" w:rsidP="00426933">
            <w:pPr>
              <w:pStyle w:val="p0"/>
              <w:ind w:firstLine="0"/>
            </w:pPr>
          </w:p>
        </w:tc>
        <w:tc>
          <w:tcPr>
            <w:tcW w:w="1276" w:type="dxa"/>
          </w:tcPr>
          <w:p w14:paraId="1FF8737D" w14:textId="77777777" w:rsidR="00E20E62" w:rsidRDefault="00E20E62" w:rsidP="00426933">
            <w:pPr>
              <w:ind w:firstLineChars="0" w:firstLine="0"/>
              <w:jc w:val="center"/>
            </w:pPr>
            <w:r>
              <w:rPr>
                <w:rFonts w:hint="eastAsia"/>
              </w:rPr>
              <w:t>N</w:t>
            </w:r>
          </w:p>
        </w:tc>
        <w:tc>
          <w:tcPr>
            <w:tcW w:w="850" w:type="dxa"/>
            <w:shd w:val="clear" w:color="auto" w:fill="auto"/>
          </w:tcPr>
          <w:p w14:paraId="19733524" w14:textId="77777777" w:rsidR="00E20E62" w:rsidRDefault="00E20E62" w:rsidP="00426933">
            <w:pPr>
              <w:ind w:firstLineChars="0" w:firstLine="0"/>
              <w:jc w:val="center"/>
            </w:pPr>
            <w:r>
              <w:rPr>
                <w:rFonts w:hint="eastAsia"/>
              </w:rPr>
              <w:t>P</w:t>
            </w:r>
          </w:p>
        </w:tc>
        <w:tc>
          <w:tcPr>
            <w:tcW w:w="1182" w:type="dxa"/>
            <w:shd w:val="clear" w:color="auto" w:fill="auto"/>
          </w:tcPr>
          <w:p w14:paraId="73CA586D" w14:textId="77777777" w:rsidR="00E20E62" w:rsidRPr="00E84031" w:rsidRDefault="00E20E62" w:rsidP="00426933">
            <w:pPr>
              <w:ind w:firstLineChars="0" w:firstLine="0"/>
            </w:pPr>
            <w:r>
              <w:rPr>
                <w:rFonts w:hint="eastAsia"/>
              </w:rPr>
              <w:t>自动计算</w:t>
            </w:r>
          </w:p>
        </w:tc>
        <w:tc>
          <w:tcPr>
            <w:tcW w:w="3118" w:type="dxa"/>
            <w:shd w:val="clear" w:color="auto" w:fill="auto"/>
          </w:tcPr>
          <w:p w14:paraId="34AF5033" w14:textId="77777777" w:rsidR="00E20E62" w:rsidRDefault="00E20E62" w:rsidP="00426933">
            <w:pPr>
              <w:ind w:firstLineChars="0" w:firstLine="0"/>
            </w:pPr>
            <w:r>
              <w:rPr>
                <w:rFonts w:hint="eastAsia"/>
              </w:rPr>
              <w:t>到期日</w:t>
            </w:r>
            <w:r>
              <w:t>–</w:t>
            </w:r>
            <w:r>
              <w:rPr>
                <w:rFonts w:hint="eastAsia"/>
              </w:rPr>
              <w:t>起息日</w:t>
            </w:r>
          </w:p>
        </w:tc>
      </w:tr>
      <w:tr w:rsidR="00826F34" w14:paraId="114B5C83" w14:textId="77777777" w:rsidTr="00426933">
        <w:tc>
          <w:tcPr>
            <w:tcW w:w="567" w:type="dxa"/>
          </w:tcPr>
          <w:p w14:paraId="75AC1833" w14:textId="77777777" w:rsidR="00826F34" w:rsidRDefault="00826F34" w:rsidP="00D537E2">
            <w:pPr>
              <w:numPr>
                <w:ilvl w:val="0"/>
                <w:numId w:val="5"/>
              </w:numPr>
              <w:ind w:right="-47" w:firstLineChars="0"/>
              <w:rPr>
                <w:szCs w:val="21"/>
              </w:rPr>
            </w:pPr>
          </w:p>
        </w:tc>
        <w:tc>
          <w:tcPr>
            <w:tcW w:w="2080" w:type="dxa"/>
            <w:shd w:val="clear" w:color="auto" w:fill="auto"/>
          </w:tcPr>
          <w:p w14:paraId="662958FB" w14:textId="77777777" w:rsidR="00826F34" w:rsidRDefault="00826F34" w:rsidP="00E739BB">
            <w:pPr>
              <w:ind w:right="-47" w:firstLineChars="0" w:firstLine="0"/>
              <w:rPr>
                <w:szCs w:val="21"/>
              </w:rPr>
            </w:pPr>
            <w:r>
              <w:rPr>
                <w:rFonts w:hint="eastAsia"/>
                <w:szCs w:val="21"/>
              </w:rPr>
              <w:t>同业基准利率</w:t>
            </w:r>
          </w:p>
        </w:tc>
        <w:tc>
          <w:tcPr>
            <w:tcW w:w="2126" w:type="dxa"/>
            <w:shd w:val="clear" w:color="auto" w:fill="auto"/>
          </w:tcPr>
          <w:p w14:paraId="5B478A25" w14:textId="77777777" w:rsidR="00826F34" w:rsidRDefault="00826F34" w:rsidP="00E739BB">
            <w:pPr>
              <w:pStyle w:val="p0"/>
              <w:ind w:firstLine="0"/>
            </w:pPr>
          </w:p>
        </w:tc>
        <w:tc>
          <w:tcPr>
            <w:tcW w:w="1276" w:type="dxa"/>
          </w:tcPr>
          <w:p w14:paraId="628B9C09" w14:textId="77777777" w:rsidR="00826F34" w:rsidRDefault="00826F34" w:rsidP="00E739BB">
            <w:pPr>
              <w:ind w:firstLineChars="0" w:firstLine="0"/>
              <w:jc w:val="center"/>
            </w:pPr>
            <w:r>
              <w:rPr>
                <w:rFonts w:hint="eastAsia"/>
              </w:rPr>
              <w:t>V(3)</w:t>
            </w:r>
          </w:p>
        </w:tc>
        <w:tc>
          <w:tcPr>
            <w:tcW w:w="850" w:type="dxa"/>
            <w:shd w:val="clear" w:color="auto" w:fill="auto"/>
          </w:tcPr>
          <w:p w14:paraId="20EDE302" w14:textId="77777777" w:rsidR="00826F34" w:rsidRDefault="00826F34" w:rsidP="00E739BB">
            <w:pPr>
              <w:ind w:firstLineChars="0" w:firstLine="0"/>
              <w:jc w:val="center"/>
            </w:pPr>
            <w:r>
              <w:rPr>
                <w:rFonts w:hint="eastAsia"/>
              </w:rPr>
              <w:t>M</w:t>
            </w:r>
          </w:p>
        </w:tc>
        <w:tc>
          <w:tcPr>
            <w:tcW w:w="1182" w:type="dxa"/>
            <w:shd w:val="clear" w:color="auto" w:fill="auto"/>
          </w:tcPr>
          <w:p w14:paraId="612A801E" w14:textId="77777777" w:rsidR="00826F34" w:rsidRDefault="00826F34" w:rsidP="00E739BB">
            <w:pPr>
              <w:ind w:firstLineChars="0" w:firstLine="0"/>
            </w:pPr>
            <w:r>
              <w:rPr>
                <w:rFonts w:hint="eastAsia"/>
              </w:rPr>
              <w:t>自动带出</w:t>
            </w:r>
            <w:r>
              <w:rPr>
                <w:rFonts w:hint="eastAsia"/>
              </w:rPr>
              <w:t>/</w:t>
            </w:r>
            <w:r>
              <w:rPr>
                <w:rFonts w:hint="eastAsia"/>
              </w:rPr>
              <w:t>选择</w:t>
            </w:r>
          </w:p>
        </w:tc>
        <w:tc>
          <w:tcPr>
            <w:tcW w:w="3118" w:type="dxa"/>
            <w:shd w:val="clear" w:color="auto" w:fill="auto"/>
          </w:tcPr>
          <w:p w14:paraId="3681E82C" w14:textId="77777777" w:rsidR="00826F34" w:rsidRDefault="00826F34" w:rsidP="00E739BB">
            <w:pPr>
              <w:ind w:firstLineChars="0" w:firstLine="0"/>
            </w:pPr>
            <w:r>
              <w:rPr>
                <w:rFonts w:hint="eastAsia"/>
              </w:rPr>
              <w:t>LIBOR 1M</w:t>
            </w:r>
          </w:p>
          <w:p w14:paraId="30B4C1B1" w14:textId="77777777" w:rsidR="00826F34" w:rsidRDefault="00826F34" w:rsidP="00E739BB">
            <w:pPr>
              <w:ind w:firstLineChars="0" w:firstLine="0"/>
            </w:pPr>
            <w:r>
              <w:rPr>
                <w:rFonts w:hint="eastAsia"/>
              </w:rPr>
              <w:t>LIBOR 3M</w:t>
            </w:r>
          </w:p>
          <w:p w14:paraId="217777BF" w14:textId="77777777" w:rsidR="00826F34" w:rsidRDefault="00826F34" w:rsidP="00E739BB">
            <w:pPr>
              <w:ind w:firstLineChars="0" w:firstLine="0"/>
            </w:pPr>
            <w:r>
              <w:rPr>
                <w:rFonts w:hint="eastAsia"/>
              </w:rPr>
              <w:t>LIBOR 6M</w:t>
            </w:r>
          </w:p>
          <w:p w14:paraId="7F39A90F" w14:textId="77777777" w:rsidR="00826F34" w:rsidRDefault="00826F34" w:rsidP="00E739BB">
            <w:pPr>
              <w:ind w:firstLineChars="0" w:firstLine="0"/>
            </w:pPr>
            <w:r>
              <w:rPr>
                <w:rFonts w:hint="eastAsia"/>
              </w:rPr>
              <w:t>LIBOR 9M</w:t>
            </w:r>
          </w:p>
          <w:p w14:paraId="62179A03" w14:textId="77777777" w:rsidR="00826F34" w:rsidRDefault="00826F34" w:rsidP="00E739BB">
            <w:pPr>
              <w:ind w:firstLineChars="0" w:firstLine="0"/>
            </w:pPr>
            <w:r>
              <w:rPr>
                <w:rFonts w:hint="eastAsia"/>
              </w:rPr>
              <w:t>LIBOR 12M</w:t>
            </w:r>
          </w:p>
          <w:p w14:paraId="3E7C3EC8" w14:textId="77777777" w:rsidR="00826F34" w:rsidRDefault="00826F34" w:rsidP="00E739BB">
            <w:pPr>
              <w:ind w:firstLineChars="0" w:firstLine="0"/>
            </w:pPr>
            <w:r>
              <w:rPr>
                <w:rFonts w:hint="eastAsia"/>
              </w:rPr>
              <w:t>LIBOR  12M ABOVE</w:t>
            </w:r>
          </w:p>
          <w:p w14:paraId="3F814264" w14:textId="77777777" w:rsidR="00686C18" w:rsidRDefault="00686C18" w:rsidP="00686C18">
            <w:pPr>
              <w:ind w:firstLineChars="0" w:firstLine="0"/>
            </w:pPr>
            <w:r>
              <w:rPr>
                <w:rFonts w:hint="eastAsia"/>
              </w:rPr>
              <w:t>HIBOR 1M</w:t>
            </w:r>
          </w:p>
          <w:p w14:paraId="5CDCD7F5" w14:textId="77777777" w:rsidR="00686C18" w:rsidRDefault="00686C18" w:rsidP="00686C18">
            <w:pPr>
              <w:ind w:firstLineChars="0" w:firstLine="0"/>
            </w:pPr>
            <w:r>
              <w:rPr>
                <w:rFonts w:hint="eastAsia"/>
              </w:rPr>
              <w:t>HIBOR3M</w:t>
            </w:r>
          </w:p>
          <w:p w14:paraId="1F55C5D8" w14:textId="77777777" w:rsidR="00686C18" w:rsidRDefault="00686C18" w:rsidP="00686C18">
            <w:pPr>
              <w:ind w:firstLineChars="0" w:firstLine="0"/>
            </w:pPr>
            <w:r>
              <w:rPr>
                <w:rFonts w:hint="eastAsia"/>
              </w:rPr>
              <w:t>HIBOR 6M</w:t>
            </w:r>
          </w:p>
          <w:p w14:paraId="3893C244" w14:textId="77777777" w:rsidR="00686C18" w:rsidRDefault="00686C18" w:rsidP="00686C18">
            <w:pPr>
              <w:ind w:firstLineChars="0" w:firstLine="0"/>
            </w:pPr>
            <w:r>
              <w:rPr>
                <w:rFonts w:hint="eastAsia"/>
              </w:rPr>
              <w:t>HIBOR 9M</w:t>
            </w:r>
          </w:p>
          <w:p w14:paraId="17907988" w14:textId="77777777" w:rsidR="00686C18" w:rsidRDefault="00686C18" w:rsidP="00686C18">
            <w:pPr>
              <w:ind w:firstLineChars="0" w:firstLine="0"/>
            </w:pPr>
            <w:r>
              <w:rPr>
                <w:rFonts w:hint="eastAsia"/>
              </w:rPr>
              <w:t>HIBOR 12M</w:t>
            </w:r>
          </w:p>
          <w:p w14:paraId="1C930D2E" w14:textId="77777777" w:rsidR="00686C18" w:rsidRPr="001D35CF" w:rsidRDefault="00686C18" w:rsidP="00686C18">
            <w:pPr>
              <w:ind w:firstLineChars="0" w:firstLine="0"/>
            </w:pPr>
            <w:r>
              <w:rPr>
                <w:rFonts w:hint="eastAsia"/>
              </w:rPr>
              <w:t>HIBOR  12M ABOVE</w:t>
            </w:r>
          </w:p>
          <w:p w14:paraId="506D6F15" w14:textId="77777777" w:rsidR="00686C18" w:rsidRDefault="00686C18" w:rsidP="00686C18">
            <w:pPr>
              <w:ind w:firstLineChars="0" w:firstLine="0"/>
            </w:pPr>
            <w:r>
              <w:rPr>
                <w:rFonts w:hint="eastAsia"/>
              </w:rPr>
              <w:t>SHIBOR</w:t>
            </w:r>
          </w:p>
        </w:tc>
      </w:tr>
      <w:tr w:rsidR="00826F34" w14:paraId="50572AF4" w14:textId="77777777" w:rsidTr="00426933">
        <w:tc>
          <w:tcPr>
            <w:tcW w:w="567" w:type="dxa"/>
          </w:tcPr>
          <w:p w14:paraId="1328C5F0" w14:textId="77777777" w:rsidR="00826F34" w:rsidRDefault="00826F34" w:rsidP="00D537E2">
            <w:pPr>
              <w:numPr>
                <w:ilvl w:val="0"/>
                <w:numId w:val="5"/>
              </w:numPr>
              <w:ind w:right="-47" w:firstLineChars="0"/>
              <w:rPr>
                <w:szCs w:val="21"/>
              </w:rPr>
            </w:pPr>
          </w:p>
        </w:tc>
        <w:tc>
          <w:tcPr>
            <w:tcW w:w="2080" w:type="dxa"/>
            <w:shd w:val="clear" w:color="auto" w:fill="auto"/>
          </w:tcPr>
          <w:p w14:paraId="1E3E5272" w14:textId="77777777" w:rsidR="00826F34" w:rsidRDefault="00826F34" w:rsidP="00E739BB">
            <w:pPr>
              <w:ind w:right="-47" w:firstLineChars="0" w:firstLine="0"/>
              <w:rPr>
                <w:szCs w:val="21"/>
              </w:rPr>
            </w:pPr>
            <w:r>
              <w:rPr>
                <w:rFonts w:hint="eastAsia"/>
                <w:szCs w:val="21"/>
              </w:rPr>
              <w:t>同业浮动</w:t>
            </w:r>
          </w:p>
        </w:tc>
        <w:tc>
          <w:tcPr>
            <w:tcW w:w="2126" w:type="dxa"/>
            <w:shd w:val="clear" w:color="auto" w:fill="auto"/>
          </w:tcPr>
          <w:p w14:paraId="57ED931D" w14:textId="77777777" w:rsidR="00826F34" w:rsidRDefault="00826F34" w:rsidP="00E739BB">
            <w:pPr>
              <w:pStyle w:val="p0"/>
              <w:ind w:firstLine="0"/>
            </w:pPr>
          </w:p>
        </w:tc>
        <w:tc>
          <w:tcPr>
            <w:tcW w:w="1276" w:type="dxa"/>
          </w:tcPr>
          <w:p w14:paraId="5031A61C" w14:textId="77777777" w:rsidR="00826F34" w:rsidRDefault="00826F34" w:rsidP="00E739BB">
            <w:pPr>
              <w:ind w:firstLineChars="0" w:firstLine="0"/>
              <w:jc w:val="center"/>
            </w:pPr>
            <w:r>
              <w:t>N(18,</w:t>
            </w:r>
            <w:r>
              <w:rPr>
                <w:rFonts w:hint="eastAsia"/>
              </w:rPr>
              <w:t>8</w:t>
            </w:r>
            <w:r w:rsidRPr="00622E3E">
              <w:t>)</w:t>
            </w:r>
          </w:p>
        </w:tc>
        <w:tc>
          <w:tcPr>
            <w:tcW w:w="850" w:type="dxa"/>
            <w:shd w:val="clear" w:color="auto" w:fill="auto"/>
          </w:tcPr>
          <w:p w14:paraId="1BBE7390" w14:textId="77777777" w:rsidR="00826F34" w:rsidRDefault="00826F34" w:rsidP="00E739BB">
            <w:pPr>
              <w:ind w:firstLineChars="0" w:firstLine="0"/>
              <w:jc w:val="center"/>
            </w:pPr>
            <w:r>
              <w:rPr>
                <w:rFonts w:hint="eastAsia"/>
              </w:rPr>
              <w:t>M</w:t>
            </w:r>
          </w:p>
        </w:tc>
        <w:tc>
          <w:tcPr>
            <w:tcW w:w="1182" w:type="dxa"/>
            <w:shd w:val="clear" w:color="auto" w:fill="auto"/>
          </w:tcPr>
          <w:p w14:paraId="74642AA9" w14:textId="77777777" w:rsidR="00826F34" w:rsidRDefault="00826F34" w:rsidP="00E739BB">
            <w:pPr>
              <w:ind w:firstLineChars="0" w:firstLine="0"/>
            </w:pPr>
            <w:r>
              <w:rPr>
                <w:rFonts w:hint="eastAsia"/>
              </w:rPr>
              <w:t>自动带出</w:t>
            </w:r>
            <w:r>
              <w:rPr>
                <w:rFonts w:hint="eastAsia"/>
              </w:rPr>
              <w:t>/</w:t>
            </w:r>
            <w:r>
              <w:rPr>
                <w:rFonts w:hint="eastAsia"/>
              </w:rPr>
              <w:t>手工录入</w:t>
            </w:r>
          </w:p>
        </w:tc>
        <w:tc>
          <w:tcPr>
            <w:tcW w:w="3118" w:type="dxa"/>
            <w:shd w:val="clear" w:color="auto" w:fill="auto"/>
          </w:tcPr>
          <w:p w14:paraId="41C57CF2" w14:textId="77777777" w:rsidR="00826F34" w:rsidRDefault="00826F34" w:rsidP="00E739BB">
            <w:pPr>
              <w:ind w:firstLineChars="0" w:firstLine="0"/>
            </w:pPr>
            <w:r>
              <w:rPr>
                <w:rFonts w:hint="eastAsia"/>
              </w:rPr>
              <w:t>大于</w:t>
            </w:r>
            <w:r w:rsidR="00686C18">
              <w:rPr>
                <w:rFonts w:hint="eastAsia"/>
              </w:rPr>
              <w:t>等于</w:t>
            </w:r>
            <w:r>
              <w:rPr>
                <w:rFonts w:hint="eastAsia"/>
              </w:rPr>
              <w:t>零</w:t>
            </w:r>
          </w:p>
        </w:tc>
      </w:tr>
      <w:tr w:rsidR="00826F34" w14:paraId="68FE3B91" w14:textId="77777777" w:rsidTr="00426933">
        <w:tc>
          <w:tcPr>
            <w:tcW w:w="567" w:type="dxa"/>
          </w:tcPr>
          <w:p w14:paraId="3B17A0B7" w14:textId="77777777" w:rsidR="00826F34" w:rsidRDefault="00826F34" w:rsidP="00D537E2">
            <w:pPr>
              <w:numPr>
                <w:ilvl w:val="0"/>
                <w:numId w:val="5"/>
              </w:numPr>
              <w:ind w:right="-47" w:firstLineChars="0"/>
              <w:rPr>
                <w:szCs w:val="21"/>
              </w:rPr>
            </w:pPr>
          </w:p>
        </w:tc>
        <w:tc>
          <w:tcPr>
            <w:tcW w:w="2080" w:type="dxa"/>
            <w:shd w:val="clear" w:color="auto" w:fill="auto"/>
          </w:tcPr>
          <w:p w14:paraId="147D70AA" w14:textId="77777777" w:rsidR="00826F34" w:rsidRDefault="00826F34" w:rsidP="00E739BB">
            <w:pPr>
              <w:ind w:right="-47" w:firstLineChars="0" w:firstLine="0"/>
              <w:rPr>
                <w:szCs w:val="21"/>
              </w:rPr>
            </w:pPr>
            <w:r>
              <w:rPr>
                <w:rFonts w:hint="eastAsia"/>
                <w:szCs w:val="21"/>
              </w:rPr>
              <w:t>客户浮动</w:t>
            </w:r>
          </w:p>
        </w:tc>
        <w:tc>
          <w:tcPr>
            <w:tcW w:w="2126" w:type="dxa"/>
            <w:shd w:val="clear" w:color="auto" w:fill="auto"/>
          </w:tcPr>
          <w:p w14:paraId="2B57D79E" w14:textId="77777777" w:rsidR="00826F34" w:rsidRDefault="00826F34" w:rsidP="00E739BB">
            <w:pPr>
              <w:pStyle w:val="p0"/>
              <w:ind w:firstLine="0"/>
            </w:pPr>
          </w:p>
        </w:tc>
        <w:tc>
          <w:tcPr>
            <w:tcW w:w="1276" w:type="dxa"/>
          </w:tcPr>
          <w:p w14:paraId="63F7822B" w14:textId="77777777" w:rsidR="00826F34" w:rsidRDefault="00826F34" w:rsidP="00E739BB">
            <w:pPr>
              <w:ind w:firstLineChars="0" w:firstLine="0"/>
              <w:jc w:val="center"/>
            </w:pPr>
            <w:r>
              <w:t>N(18,</w:t>
            </w:r>
            <w:r>
              <w:rPr>
                <w:rFonts w:hint="eastAsia"/>
              </w:rPr>
              <w:t>8</w:t>
            </w:r>
            <w:r w:rsidRPr="00622E3E">
              <w:t>)</w:t>
            </w:r>
          </w:p>
        </w:tc>
        <w:tc>
          <w:tcPr>
            <w:tcW w:w="850" w:type="dxa"/>
            <w:shd w:val="clear" w:color="auto" w:fill="auto"/>
          </w:tcPr>
          <w:p w14:paraId="2949872F" w14:textId="77777777" w:rsidR="00826F34" w:rsidRDefault="00826F34" w:rsidP="00E739BB">
            <w:pPr>
              <w:ind w:firstLineChars="0" w:firstLine="0"/>
              <w:jc w:val="center"/>
            </w:pPr>
            <w:r>
              <w:rPr>
                <w:rFonts w:hint="eastAsia"/>
              </w:rPr>
              <w:t>O</w:t>
            </w:r>
          </w:p>
        </w:tc>
        <w:tc>
          <w:tcPr>
            <w:tcW w:w="1182" w:type="dxa"/>
            <w:shd w:val="clear" w:color="auto" w:fill="auto"/>
          </w:tcPr>
          <w:p w14:paraId="04D3EE92" w14:textId="77777777" w:rsidR="00826F34" w:rsidRDefault="00826F34" w:rsidP="00E739BB">
            <w:pPr>
              <w:ind w:firstLineChars="0" w:firstLine="0"/>
            </w:pPr>
            <w:r>
              <w:rPr>
                <w:rFonts w:hint="eastAsia"/>
              </w:rPr>
              <w:t>自动带出</w:t>
            </w:r>
            <w:r>
              <w:rPr>
                <w:rFonts w:hint="eastAsia"/>
              </w:rPr>
              <w:t>/</w:t>
            </w:r>
            <w:r>
              <w:rPr>
                <w:rFonts w:hint="eastAsia"/>
              </w:rPr>
              <w:t>手工录入</w:t>
            </w:r>
          </w:p>
        </w:tc>
        <w:tc>
          <w:tcPr>
            <w:tcW w:w="3118" w:type="dxa"/>
            <w:shd w:val="clear" w:color="auto" w:fill="auto"/>
          </w:tcPr>
          <w:p w14:paraId="5173F802" w14:textId="77777777" w:rsidR="00826F34" w:rsidRDefault="00826F34" w:rsidP="00E739BB">
            <w:pPr>
              <w:ind w:firstLineChars="0" w:firstLine="0"/>
            </w:pPr>
          </w:p>
        </w:tc>
      </w:tr>
      <w:tr w:rsidR="00826F34" w14:paraId="4405D09C" w14:textId="77777777" w:rsidTr="00426933">
        <w:tc>
          <w:tcPr>
            <w:tcW w:w="567" w:type="dxa"/>
          </w:tcPr>
          <w:p w14:paraId="7C401784" w14:textId="77777777" w:rsidR="00826F34" w:rsidRDefault="00826F34" w:rsidP="00D537E2">
            <w:pPr>
              <w:numPr>
                <w:ilvl w:val="0"/>
                <w:numId w:val="5"/>
              </w:numPr>
              <w:ind w:right="-47" w:firstLineChars="0"/>
              <w:rPr>
                <w:szCs w:val="21"/>
              </w:rPr>
            </w:pPr>
          </w:p>
        </w:tc>
        <w:tc>
          <w:tcPr>
            <w:tcW w:w="2080" w:type="dxa"/>
            <w:shd w:val="clear" w:color="auto" w:fill="auto"/>
          </w:tcPr>
          <w:p w14:paraId="41D32E18" w14:textId="77777777" w:rsidR="00826F34" w:rsidRDefault="00826F34" w:rsidP="00426933">
            <w:pPr>
              <w:ind w:right="-47" w:firstLineChars="0" w:firstLine="0"/>
              <w:rPr>
                <w:szCs w:val="21"/>
              </w:rPr>
            </w:pPr>
            <w:r>
              <w:rPr>
                <w:rFonts w:hint="eastAsia"/>
                <w:szCs w:val="21"/>
              </w:rPr>
              <w:t>交易备注</w:t>
            </w:r>
          </w:p>
        </w:tc>
        <w:tc>
          <w:tcPr>
            <w:tcW w:w="2126" w:type="dxa"/>
            <w:shd w:val="clear" w:color="auto" w:fill="auto"/>
          </w:tcPr>
          <w:p w14:paraId="5D9C3465" w14:textId="77777777" w:rsidR="00826F34" w:rsidRDefault="00826F34" w:rsidP="00426933">
            <w:pPr>
              <w:pStyle w:val="p0"/>
              <w:ind w:firstLine="0"/>
            </w:pPr>
          </w:p>
        </w:tc>
        <w:tc>
          <w:tcPr>
            <w:tcW w:w="1276" w:type="dxa"/>
          </w:tcPr>
          <w:p w14:paraId="4C92F330" w14:textId="77777777" w:rsidR="00826F34" w:rsidRDefault="00826F34" w:rsidP="00426933">
            <w:pPr>
              <w:ind w:firstLineChars="0" w:firstLine="0"/>
              <w:jc w:val="center"/>
            </w:pPr>
            <w:r>
              <w:rPr>
                <w:rFonts w:hint="eastAsia"/>
              </w:rPr>
              <w:t>V(200)</w:t>
            </w:r>
          </w:p>
        </w:tc>
        <w:tc>
          <w:tcPr>
            <w:tcW w:w="850" w:type="dxa"/>
            <w:shd w:val="clear" w:color="auto" w:fill="auto"/>
          </w:tcPr>
          <w:p w14:paraId="3C8852E0" w14:textId="77777777" w:rsidR="00826F34" w:rsidRDefault="00826F34" w:rsidP="00426933">
            <w:pPr>
              <w:ind w:firstLineChars="0" w:firstLine="0"/>
              <w:jc w:val="center"/>
            </w:pPr>
            <w:r>
              <w:rPr>
                <w:rFonts w:hint="eastAsia"/>
              </w:rPr>
              <w:t>O</w:t>
            </w:r>
          </w:p>
        </w:tc>
        <w:tc>
          <w:tcPr>
            <w:tcW w:w="1182" w:type="dxa"/>
            <w:shd w:val="clear" w:color="auto" w:fill="auto"/>
          </w:tcPr>
          <w:p w14:paraId="54E03E6E" w14:textId="77777777" w:rsidR="00826F34" w:rsidRDefault="00826F34" w:rsidP="00426933">
            <w:pPr>
              <w:ind w:firstLineChars="0" w:firstLine="0"/>
            </w:pPr>
            <w:r>
              <w:rPr>
                <w:rFonts w:hint="eastAsia"/>
              </w:rPr>
              <w:t>手工录入</w:t>
            </w:r>
          </w:p>
        </w:tc>
        <w:tc>
          <w:tcPr>
            <w:tcW w:w="3118" w:type="dxa"/>
            <w:shd w:val="clear" w:color="auto" w:fill="auto"/>
          </w:tcPr>
          <w:p w14:paraId="39C7E0BF" w14:textId="77777777" w:rsidR="00826F34" w:rsidRDefault="00826F34" w:rsidP="00426933">
            <w:pPr>
              <w:ind w:firstLineChars="0" w:firstLine="0"/>
            </w:pPr>
          </w:p>
        </w:tc>
      </w:tr>
    </w:tbl>
    <w:p w14:paraId="2E20C69E" w14:textId="77777777" w:rsidR="005F4FE1" w:rsidRPr="005F4FE1" w:rsidRDefault="005F4FE1" w:rsidP="005F4FE1">
      <w:pPr>
        <w:ind w:firstLine="420"/>
      </w:pPr>
    </w:p>
    <w:p w14:paraId="3A705BFD" w14:textId="77777777" w:rsidR="00405D31" w:rsidRDefault="00405D31" w:rsidP="00405D31">
      <w:pPr>
        <w:pStyle w:val="4"/>
        <w:ind w:left="984" w:hanging="984"/>
      </w:pPr>
      <w:r>
        <w:rPr>
          <w:rFonts w:hint="eastAsia"/>
        </w:rPr>
        <w:t>交易控制</w:t>
      </w:r>
    </w:p>
    <w:p w14:paraId="0385C26B" w14:textId="77777777" w:rsidR="002A7D53" w:rsidRPr="002A7D53" w:rsidRDefault="002A7D53" w:rsidP="002A7D53">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3D803D9E" w14:textId="77777777" w:rsidR="002A7D53" w:rsidRPr="002A7D53" w:rsidRDefault="002A7D53" w:rsidP="002A7D53">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7BC89975" w14:textId="77777777" w:rsidR="00651E3C" w:rsidRDefault="00920FD4" w:rsidP="00677A8B">
      <w:pPr>
        <w:pStyle w:val="5"/>
      </w:pPr>
      <w:r>
        <w:rPr>
          <w:rFonts w:hint="eastAsia"/>
        </w:rPr>
        <w:t>左树控制</w:t>
      </w:r>
    </w:p>
    <w:p w14:paraId="59B40D25" w14:textId="77777777" w:rsidR="00920FD4" w:rsidRDefault="00920FD4" w:rsidP="00920FD4">
      <w:pPr>
        <w:ind w:firstLine="420"/>
      </w:pPr>
      <w:r>
        <w:rPr>
          <w:rFonts w:hint="eastAsia"/>
        </w:rPr>
        <w:t>已发生代付申请</w:t>
      </w:r>
      <w:r w:rsidR="00D93B8D">
        <w:rPr>
          <w:rFonts w:hint="eastAsia"/>
        </w:rPr>
        <w:t>或者代付确认拒绝</w:t>
      </w:r>
      <w:r>
        <w:rPr>
          <w:rFonts w:hint="eastAsia"/>
        </w:rPr>
        <w:t>，未撤销，未放款的所有代付业务。</w:t>
      </w:r>
    </w:p>
    <w:p w14:paraId="6B693727" w14:textId="77777777" w:rsidR="00651E3C" w:rsidRDefault="0048221E" w:rsidP="00677A8B">
      <w:pPr>
        <w:pStyle w:val="5"/>
      </w:pPr>
      <w:r>
        <w:rPr>
          <w:rFonts w:hint="eastAsia"/>
        </w:rPr>
        <w:t>操作类型控制</w:t>
      </w:r>
    </w:p>
    <w:p w14:paraId="3E75D6E4" w14:textId="77777777" w:rsidR="0048221E" w:rsidRDefault="0048221E" w:rsidP="0048221E">
      <w:pPr>
        <w:ind w:firstLine="420"/>
      </w:pPr>
      <w:r>
        <w:rPr>
          <w:rFonts w:hint="eastAsia"/>
        </w:rPr>
        <w:t>如果选择撤销，那么只允许修改交易备注，其他栏位不允许修改。</w:t>
      </w:r>
      <w:r w:rsidR="0060418E">
        <w:rPr>
          <w:rFonts w:hint="eastAsia"/>
        </w:rPr>
        <w:t>如果选择修改，那么栏位控制见输入描述中的栏位控制说明。</w:t>
      </w:r>
    </w:p>
    <w:p w14:paraId="49C1CF41" w14:textId="77777777" w:rsidR="0053431A" w:rsidRDefault="00D37748" w:rsidP="009F262C">
      <w:pPr>
        <w:pStyle w:val="4"/>
        <w:spacing w:before="120" w:after="120" w:line="300" w:lineRule="auto"/>
        <w:ind w:left="1"/>
      </w:pPr>
      <w:r>
        <w:rPr>
          <w:rFonts w:hint="eastAsia"/>
        </w:rPr>
        <w:t>边界描述</w:t>
      </w:r>
    </w:p>
    <w:p w14:paraId="2B38D611" w14:textId="77777777" w:rsidR="0048221E" w:rsidRPr="0048221E" w:rsidRDefault="00B1390B" w:rsidP="00920FD4">
      <w:pPr>
        <w:ind w:firstLine="420"/>
      </w:pPr>
      <w:r>
        <w:rPr>
          <w:rFonts w:hint="eastAsia"/>
        </w:rPr>
        <w:t>无</w:t>
      </w:r>
    </w:p>
    <w:p w14:paraId="3E7921C4" w14:textId="77777777" w:rsidR="00405D31" w:rsidRDefault="00405D31" w:rsidP="00405D31">
      <w:pPr>
        <w:pStyle w:val="4"/>
        <w:ind w:left="984" w:hanging="984"/>
      </w:pPr>
      <w:r>
        <w:rPr>
          <w:rFonts w:hint="eastAsia"/>
        </w:rPr>
        <w:t>输出描述</w:t>
      </w:r>
    </w:p>
    <w:p w14:paraId="48114301" w14:textId="77777777" w:rsidR="00405D31" w:rsidRDefault="00405D31" w:rsidP="00405D31">
      <w:pPr>
        <w:ind w:firstLine="420"/>
      </w:pPr>
      <w:r>
        <w:rPr>
          <w:rFonts w:hint="eastAsia"/>
        </w:rPr>
        <w:t>无。</w:t>
      </w:r>
    </w:p>
    <w:p w14:paraId="59445F4B" w14:textId="77777777" w:rsidR="0053431A" w:rsidRDefault="00CF47F0" w:rsidP="009F262C">
      <w:pPr>
        <w:pStyle w:val="4"/>
        <w:ind w:left="0"/>
      </w:pPr>
      <w:r>
        <w:rPr>
          <w:rFonts w:hint="eastAsia"/>
        </w:rPr>
        <w:t>保证金和额度</w:t>
      </w:r>
    </w:p>
    <w:p w14:paraId="2F08A999" w14:textId="77777777" w:rsidR="00CF47F0" w:rsidRPr="00616B8E" w:rsidRDefault="004C7FE0" w:rsidP="00405D31">
      <w:pPr>
        <w:ind w:firstLine="420"/>
      </w:pPr>
      <w:r>
        <w:rPr>
          <w:rFonts w:hint="eastAsia"/>
        </w:rPr>
        <w:t>无</w:t>
      </w:r>
    </w:p>
    <w:p w14:paraId="7A5F14E4" w14:textId="77777777" w:rsidR="00405D31" w:rsidRDefault="00405D31" w:rsidP="00405D31">
      <w:pPr>
        <w:pStyle w:val="4"/>
        <w:ind w:left="984" w:hanging="984"/>
      </w:pPr>
      <w:r>
        <w:rPr>
          <w:rFonts w:hint="eastAsia"/>
        </w:rPr>
        <w:t>手续费</w:t>
      </w:r>
    </w:p>
    <w:p w14:paraId="2CB16584" w14:textId="77777777" w:rsidR="00405D31" w:rsidRDefault="00405D31" w:rsidP="00405D31">
      <w:pPr>
        <w:ind w:firstLine="420"/>
      </w:pPr>
      <w:r>
        <w:rPr>
          <w:rFonts w:hint="eastAsia"/>
        </w:rPr>
        <w:t>无。</w:t>
      </w:r>
    </w:p>
    <w:p w14:paraId="2C904801" w14:textId="77777777" w:rsidR="00405D31" w:rsidRDefault="00405D31" w:rsidP="00405D31">
      <w:pPr>
        <w:pStyle w:val="4"/>
        <w:ind w:left="984" w:hanging="984"/>
      </w:pPr>
      <w:r>
        <w:rPr>
          <w:rFonts w:hint="eastAsia"/>
        </w:rPr>
        <w:t>会计分录</w:t>
      </w:r>
    </w:p>
    <w:p w14:paraId="36271A0B" w14:textId="77777777" w:rsidR="00405D31" w:rsidRDefault="00920FD4" w:rsidP="00405D31">
      <w:pPr>
        <w:ind w:firstLine="420"/>
      </w:pPr>
      <w:r>
        <w:rPr>
          <w:rFonts w:hint="eastAsia"/>
        </w:rPr>
        <w:t>无。</w:t>
      </w:r>
    </w:p>
    <w:p w14:paraId="151EDD02" w14:textId="77777777" w:rsidR="00405D31" w:rsidRDefault="00405D31" w:rsidP="00405D31">
      <w:pPr>
        <w:pStyle w:val="4"/>
        <w:ind w:left="984" w:hanging="984"/>
      </w:pPr>
      <w:r>
        <w:rPr>
          <w:rFonts w:hint="eastAsia"/>
        </w:rPr>
        <w:t>其它</w:t>
      </w:r>
    </w:p>
    <w:p w14:paraId="5C11545D" w14:textId="77777777" w:rsidR="00405D31" w:rsidRPr="002E403D" w:rsidRDefault="00405D31" w:rsidP="00405D31">
      <w:pPr>
        <w:ind w:firstLine="420"/>
      </w:pPr>
      <w:r>
        <w:rPr>
          <w:rFonts w:hint="eastAsia"/>
        </w:rPr>
        <w:t>无。</w:t>
      </w:r>
    </w:p>
    <w:p w14:paraId="1FDE6E4C" w14:textId="77777777" w:rsidR="0053431A" w:rsidRDefault="00A46747" w:rsidP="009F262C">
      <w:pPr>
        <w:pStyle w:val="3"/>
        <w:ind w:leftChars="-67" w:left="0" w:hangingChars="44" w:hanging="141"/>
      </w:pPr>
      <w:bookmarkStart w:id="87" w:name="_Toc399282878"/>
      <w:r>
        <w:rPr>
          <w:rFonts w:hint="eastAsia"/>
        </w:rPr>
        <w:t>买方</w:t>
      </w:r>
      <w:r w:rsidR="0048221E">
        <w:rPr>
          <w:rFonts w:hint="eastAsia"/>
        </w:rPr>
        <w:t>代付确认</w:t>
      </w:r>
      <w:r w:rsidR="00771A7E">
        <w:rPr>
          <w:rFonts w:hint="eastAsia"/>
        </w:rPr>
        <w:t>/</w:t>
      </w:r>
      <w:r w:rsidR="00771A7E">
        <w:rPr>
          <w:rFonts w:hint="eastAsia"/>
        </w:rPr>
        <w:t>拒绝</w:t>
      </w:r>
      <w:bookmarkEnd w:id="87"/>
    </w:p>
    <w:p w14:paraId="333A0C69" w14:textId="77777777" w:rsidR="0048221E" w:rsidRDefault="0048221E" w:rsidP="0048221E">
      <w:pPr>
        <w:pStyle w:val="4"/>
        <w:ind w:left="984" w:hanging="984"/>
      </w:pPr>
      <w:r>
        <w:rPr>
          <w:rFonts w:hint="eastAsia"/>
        </w:rPr>
        <w:t>交易描述</w:t>
      </w:r>
    </w:p>
    <w:p w14:paraId="54FAF7D4" w14:textId="77777777" w:rsidR="0048221E" w:rsidRDefault="0048221E" w:rsidP="0048221E">
      <w:pPr>
        <w:ind w:firstLine="420"/>
      </w:pPr>
      <w:r w:rsidRPr="00032156">
        <w:rPr>
          <w:rFonts w:hint="eastAsia"/>
        </w:rPr>
        <w:t>系统收到代付银行发来的</w:t>
      </w:r>
      <w:r>
        <w:rPr>
          <w:rFonts w:hint="eastAsia"/>
        </w:rPr>
        <w:t>确认</w:t>
      </w:r>
      <w:r w:rsidRPr="00032156">
        <w:rPr>
          <w:rFonts w:hint="eastAsia"/>
        </w:rPr>
        <w:t>报文后，由国结系统进行</w:t>
      </w:r>
      <w:r>
        <w:rPr>
          <w:rFonts w:hint="eastAsia"/>
        </w:rPr>
        <w:t>登记</w:t>
      </w:r>
      <w:r w:rsidRPr="00EE728E">
        <w:rPr>
          <w:rFonts w:hint="eastAsia"/>
        </w:rPr>
        <w:t>。</w:t>
      </w:r>
    </w:p>
    <w:p w14:paraId="3B025822" w14:textId="77777777" w:rsidR="008D4A56" w:rsidRDefault="008D4A56" w:rsidP="0048221E">
      <w:pPr>
        <w:ind w:firstLine="420"/>
      </w:pPr>
    </w:p>
    <w:p w14:paraId="63FBDB34" w14:textId="77777777" w:rsidR="0048221E" w:rsidRDefault="0048221E" w:rsidP="0048221E">
      <w:pPr>
        <w:pStyle w:val="4"/>
        <w:ind w:left="984" w:hanging="984"/>
      </w:pPr>
      <w:r>
        <w:rPr>
          <w:rFonts w:hint="eastAsia"/>
        </w:rPr>
        <w:t>柜员操作</w:t>
      </w:r>
    </w:p>
    <w:p w14:paraId="50154556" w14:textId="77777777" w:rsidR="0048221E" w:rsidRDefault="0048221E" w:rsidP="0048221E">
      <w:pPr>
        <w:ind w:firstLine="420"/>
      </w:pPr>
      <w:r>
        <w:rPr>
          <w:rFonts w:hint="eastAsia"/>
        </w:rPr>
        <w:t>本交易由具有代付确认经办权限的柜员发起操作。</w:t>
      </w:r>
    </w:p>
    <w:p w14:paraId="5B11E036" w14:textId="77777777" w:rsidR="0053431A" w:rsidRDefault="00A71921" w:rsidP="009F262C">
      <w:pPr>
        <w:pStyle w:val="4"/>
        <w:spacing w:before="120" w:after="120" w:line="300" w:lineRule="auto"/>
        <w:ind w:left="0"/>
      </w:pPr>
      <w:r>
        <w:rPr>
          <w:rFonts w:hint="eastAsia"/>
        </w:rPr>
        <w:t>界面布局与菜单按钮</w:t>
      </w:r>
    </w:p>
    <w:p w14:paraId="57D36E01" w14:textId="77777777" w:rsidR="00793661" w:rsidRDefault="00793661" w:rsidP="00C14F3E">
      <w:pPr>
        <w:ind w:leftChars="200" w:left="420" w:firstLineChars="95" w:firstLine="199"/>
      </w:pPr>
      <w:r>
        <w:rPr>
          <w:rFonts w:hint="eastAsia"/>
        </w:rPr>
        <w:t>同一页面布局原则，一行两列，从上至下：</w:t>
      </w:r>
    </w:p>
    <w:p w14:paraId="652FF5E7" w14:textId="77777777" w:rsidR="00793661" w:rsidRDefault="00793661" w:rsidP="00C14F3E">
      <w:pPr>
        <w:ind w:leftChars="200" w:left="420" w:firstLineChars="95" w:firstLine="199"/>
      </w:pPr>
      <w:r>
        <w:rPr>
          <w:rFonts w:hint="eastAsia"/>
        </w:rPr>
        <w:t>第一区域：基本信息；</w:t>
      </w:r>
    </w:p>
    <w:p w14:paraId="7BF97B14" w14:textId="77777777" w:rsidR="00793661" w:rsidRDefault="00793661" w:rsidP="00C14F3E">
      <w:pPr>
        <w:ind w:leftChars="200" w:left="420" w:firstLineChars="95" w:firstLine="199"/>
      </w:pPr>
      <w:r>
        <w:rPr>
          <w:rFonts w:hint="eastAsia"/>
        </w:rPr>
        <w:t>第二区域：按钮；</w:t>
      </w:r>
    </w:p>
    <w:p w14:paraId="2CF39824" w14:textId="77777777" w:rsidR="0053431A" w:rsidRDefault="005D5BEB" w:rsidP="00677A8B">
      <w:pPr>
        <w:pStyle w:val="5"/>
      </w:pPr>
      <w:r w:rsidRPr="002636B7">
        <w:rPr>
          <w:rFonts w:hint="eastAsia"/>
        </w:rPr>
        <w:t>基本信息和按钮</w:t>
      </w:r>
    </w:p>
    <w:p w14:paraId="182069E2" w14:textId="77777777" w:rsidR="0053431A" w:rsidRDefault="000B70C7" w:rsidP="009F262C">
      <w:pPr>
        <w:ind w:leftChars="-675" w:hangingChars="675" w:hanging="1418"/>
      </w:pPr>
      <w:r w:rsidRPr="009F262C">
        <w:rPr>
          <w:noProof/>
        </w:rPr>
        <w:drawing>
          <wp:inline distT="0" distB="0" distL="0" distR="0" wp14:anchorId="03A85A38" wp14:editId="6C99BFC7">
            <wp:extent cx="6781800" cy="4999676"/>
            <wp:effectExtent l="19050" t="0" r="0" b="0"/>
            <wp:docPr id="1" name="图片 12" descr="基本信息.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本信息.bmp"/>
                    <pic:cNvPicPr/>
                  </pic:nvPicPr>
                  <pic:blipFill>
                    <a:blip r:embed="rId16" cstate="print"/>
                    <a:stretch>
                      <a:fillRect/>
                    </a:stretch>
                  </pic:blipFill>
                  <pic:spPr>
                    <a:xfrm>
                      <a:off x="0" y="0"/>
                      <a:ext cx="6785508" cy="5002410"/>
                    </a:xfrm>
                    <a:prstGeom prst="rect">
                      <a:avLst/>
                    </a:prstGeom>
                  </pic:spPr>
                </pic:pic>
              </a:graphicData>
            </a:graphic>
          </wp:inline>
        </w:drawing>
      </w:r>
    </w:p>
    <w:p w14:paraId="2E8ABD8C" w14:textId="77777777" w:rsidR="0048221E" w:rsidRDefault="0048221E" w:rsidP="0048221E">
      <w:pPr>
        <w:pStyle w:val="4"/>
        <w:ind w:left="984" w:hanging="984"/>
      </w:pPr>
      <w:r>
        <w:rPr>
          <w:rFonts w:hint="eastAsia"/>
        </w:rPr>
        <w:t>输入描述</w:t>
      </w:r>
    </w:p>
    <w:tbl>
      <w:tblPr>
        <w:tblW w:w="11199"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80"/>
        <w:gridCol w:w="2126"/>
        <w:gridCol w:w="1276"/>
        <w:gridCol w:w="850"/>
        <w:gridCol w:w="1182"/>
        <w:gridCol w:w="3118"/>
      </w:tblGrid>
      <w:tr w:rsidR="0048221E" w14:paraId="0328CA13" w14:textId="77777777" w:rsidTr="00426933">
        <w:tc>
          <w:tcPr>
            <w:tcW w:w="567" w:type="dxa"/>
          </w:tcPr>
          <w:p w14:paraId="1B96716A" w14:textId="77777777" w:rsidR="0048221E" w:rsidRPr="00446D93" w:rsidRDefault="0048221E" w:rsidP="00426933">
            <w:pPr>
              <w:ind w:firstLineChars="0" w:firstLine="0"/>
              <w:jc w:val="center"/>
              <w:rPr>
                <w:b/>
              </w:rPr>
            </w:pPr>
            <w:r>
              <w:rPr>
                <w:rFonts w:hint="eastAsia"/>
                <w:b/>
              </w:rPr>
              <w:t>序号</w:t>
            </w:r>
          </w:p>
        </w:tc>
        <w:tc>
          <w:tcPr>
            <w:tcW w:w="2080" w:type="dxa"/>
            <w:shd w:val="clear" w:color="auto" w:fill="auto"/>
          </w:tcPr>
          <w:p w14:paraId="7589A2E8" w14:textId="77777777" w:rsidR="0048221E" w:rsidRPr="00446D93" w:rsidRDefault="0048221E" w:rsidP="00426933">
            <w:pPr>
              <w:ind w:firstLineChars="0" w:firstLine="0"/>
              <w:jc w:val="center"/>
              <w:rPr>
                <w:b/>
              </w:rPr>
            </w:pPr>
            <w:r w:rsidRPr="00446D93">
              <w:rPr>
                <w:rFonts w:hint="eastAsia"/>
                <w:b/>
              </w:rPr>
              <w:t>本地名称</w:t>
            </w:r>
          </w:p>
        </w:tc>
        <w:tc>
          <w:tcPr>
            <w:tcW w:w="2126" w:type="dxa"/>
            <w:shd w:val="clear" w:color="auto" w:fill="auto"/>
          </w:tcPr>
          <w:p w14:paraId="3C3B8F59" w14:textId="77777777" w:rsidR="0048221E" w:rsidRPr="00446D93" w:rsidRDefault="0048221E" w:rsidP="00426933">
            <w:pPr>
              <w:ind w:firstLineChars="0" w:firstLine="0"/>
              <w:jc w:val="center"/>
              <w:rPr>
                <w:b/>
              </w:rPr>
            </w:pPr>
            <w:r w:rsidRPr="00446D93">
              <w:rPr>
                <w:rFonts w:hint="eastAsia"/>
                <w:b/>
              </w:rPr>
              <w:t>英文名称</w:t>
            </w:r>
          </w:p>
        </w:tc>
        <w:tc>
          <w:tcPr>
            <w:tcW w:w="1276" w:type="dxa"/>
          </w:tcPr>
          <w:p w14:paraId="53F726EB" w14:textId="77777777" w:rsidR="0048221E" w:rsidRPr="00446D93" w:rsidRDefault="0048221E" w:rsidP="00426933">
            <w:pPr>
              <w:ind w:firstLineChars="0" w:firstLine="0"/>
              <w:jc w:val="center"/>
              <w:rPr>
                <w:b/>
              </w:rPr>
            </w:pPr>
            <w:r>
              <w:rPr>
                <w:rFonts w:hint="eastAsia"/>
                <w:b/>
              </w:rPr>
              <w:t>类型</w:t>
            </w:r>
          </w:p>
        </w:tc>
        <w:tc>
          <w:tcPr>
            <w:tcW w:w="850" w:type="dxa"/>
            <w:shd w:val="clear" w:color="auto" w:fill="auto"/>
          </w:tcPr>
          <w:p w14:paraId="4B9CDA31" w14:textId="77777777" w:rsidR="0048221E" w:rsidRPr="00446D93" w:rsidRDefault="0048221E" w:rsidP="00426933">
            <w:pPr>
              <w:ind w:firstLineChars="0" w:firstLine="0"/>
              <w:jc w:val="center"/>
              <w:rPr>
                <w:b/>
              </w:rPr>
            </w:pPr>
            <w:r w:rsidRPr="00446D93">
              <w:rPr>
                <w:rFonts w:hint="eastAsia"/>
                <w:b/>
              </w:rPr>
              <w:t>M/O/P</w:t>
            </w:r>
          </w:p>
        </w:tc>
        <w:tc>
          <w:tcPr>
            <w:tcW w:w="1182" w:type="dxa"/>
            <w:shd w:val="clear" w:color="auto" w:fill="auto"/>
          </w:tcPr>
          <w:p w14:paraId="5B6B54F4" w14:textId="77777777" w:rsidR="0048221E" w:rsidRPr="00446D93" w:rsidRDefault="0048221E" w:rsidP="00426933">
            <w:pPr>
              <w:ind w:firstLineChars="0" w:firstLine="0"/>
              <w:jc w:val="center"/>
              <w:rPr>
                <w:b/>
              </w:rPr>
            </w:pPr>
            <w:r w:rsidRPr="00446D93">
              <w:rPr>
                <w:rFonts w:hint="eastAsia"/>
                <w:b/>
              </w:rPr>
              <w:t>数据来源</w:t>
            </w:r>
          </w:p>
        </w:tc>
        <w:tc>
          <w:tcPr>
            <w:tcW w:w="3118" w:type="dxa"/>
            <w:shd w:val="clear" w:color="auto" w:fill="auto"/>
          </w:tcPr>
          <w:p w14:paraId="3FA6F599" w14:textId="77777777" w:rsidR="0048221E" w:rsidRPr="00446D93" w:rsidRDefault="0048221E" w:rsidP="00426933">
            <w:pPr>
              <w:ind w:firstLineChars="0" w:firstLine="0"/>
              <w:jc w:val="center"/>
              <w:rPr>
                <w:b/>
              </w:rPr>
            </w:pPr>
            <w:r w:rsidRPr="00446D93">
              <w:rPr>
                <w:rFonts w:hint="eastAsia"/>
                <w:b/>
              </w:rPr>
              <w:t>描述</w:t>
            </w:r>
          </w:p>
        </w:tc>
      </w:tr>
      <w:tr w:rsidR="0048221E" w14:paraId="7FF5EC2C" w14:textId="77777777" w:rsidTr="00426933">
        <w:tc>
          <w:tcPr>
            <w:tcW w:w="567" w:type="dxa"/>
          </w:tcPr>
          <w:p w14:paraId="4EDCE60F" w14:textId="77777777" w:rsidR="0048221E" w:rsidRDefault="0048221E" w:rsidP="00D537E2">
            <w:pPr>
              <w:numPr>
                <w:ilvl w:val="0"/>
                <w:numId w:val="6"/>
              </w:numPr>
              <w:ind w:firstLineChars="0"/>
            </w:pPr>
          </w:p>
        </w:tc>
        <w:tc>
          <w:tcPr>
            <w:tcW w:w="2080" w:type="dxa"/>
            <w:shd w:val="clear" w:color="auto" w:fill="auto"/>
          </w:tcPr>
          <w:p w14:paraId="0B72BF45" w14:textId="77777777" w:rsidR="0048221E" w:rsidRDefault="0048221E" w:rsidP="00426933">
            <w:pPr>
              <w:ind w:firstLineChars="0" w:firstLine="0"/>
            </w:pPr>
            <w:r>
              <w:rPr>
                <w:rFonts w:hint="eastAsia"/>
              </w:rPr>
              <w:t>代付编号</w:t>
            </w:r>
          </w:p>
        </w:tc>
        <w:tc>
          <w:tcPr>
            <w:tcW w:w="2126" w:type="dxa"/>
            <w:shd w:val="clear" w:color="auto" w:fill="auto"/>
          </w:tcPr>
          <w:p w14:paraId="4C20812C" w14:textId="77777777" w:rsidR="0048221E" w:rsidRDefault="0048221E" w:rsidP="00426933">
            <w:pPr>
              <w:pStyle w:val="p0"/>
              <w:ind w:firstLine="0"/>
            </w:pPr>
          </w:p>
        </w:tc>
        <w:tc>
          <w:tcPr>
            <w:tcW w:w="1276" w:type="dxa"/>
          </w:tcPr>
          <w:p w14:paraId="16085D4A" w14:textId="77777777" w:rsidR="0048221E" w:rsidRDefault="0048221E" w:rsidP="00426933">
            <w:pPr>
              <w:ind w:firstLineChars="0" w:firstLine="0"/>
              <w:jc w:val="center"/>
            </w:pPr>
            <w:r>
              <w:rPr>
                <w:rFonts w:hint="eastAsia"/>
              </w:rPr>
              <w:t>V(16)</w:t>
            </w:r>
          </w:p>
        </w:tc>
        <w:tc>
          <w:tcPr>
            <w:tcW w:w="850" w:type="dxa"/>
            <w:shd w:val="clear" w:color="auto" w:fill="auto"/>
          </w:tcPr>
          <w:p w14:paraId="59EF8D5D" w14:textId="77777777" w:rsidR="0048221E" w:rsidRDefault="0048221E" w:rsidP="00426933">
            <w:pPr>
              <w:ind w:firstLineChars="0" w:firstLine="0"/>
              <w:jc w:val="center"/>
            </w:pPr>
            <w:r>
              <w:rPr>
                <w:rFonts w:hint="eastAsia"/>
              </w:rPr>
              <w:t>P</w:t>
            </w:r>
          </w:p>
        </w:tc>
        <w:tc>
          <w:tcPr>
            <w:tcW w:w="1182" w:type="dxa"/>
            <w:shd w:val="clear" w:color="auto" w:fill="auto"/>
          </w:tcPr>
          <w:p w14:paraId="560F0C70" w14:textId="77777777" w:rsidR="0048221E" w:rsidRDefault="0048221E" w:rsidP="00426933">
            <w:pPr>
              <w:ind w:firstLineChars="0" w:firstLine="0"/>
            </w:pPr>
            <w:r>
              <w:rPr>
                <w:rFonts w:hint="eastAsia"/>
              </w:rPr>
              <w:t>自动带出</w:t>
            </w:r>
          </w:p>
        </w:tc>
        <w:tc>
          <w:tcPr>
            <w:tcW w:w="3118" w:type="dxa"/>
            <w:shd w:val="clear" w:color="auto" w:fill="auto"/>
          </w:tcPr>
          <w:p w14:paraId="1A5D14DC" w14:textId="77777777" w:rsidR="0048221E" w:rsidRDefault="0048221E" w:rsidP="00426933">
            <w:pPr>
              <w:ind w:firstLineChars="0" w:firstLine="0"/>
            </w:pPr>
            <w:r>
              <w:rPr>
                <w:rFonts w:hint="eastAsia"/>
              </w:rPr>
              <w:t>业务唯一标识</w:t>
            </w:r>
          </w:p>
        </w:tc>
      </w:tr>
      <w:tr w:rsidR="0048221E" w14:paraId="6EE63928" w14:textId="77777777" w:rsidTr="00426933">
        <w:tc>
          <w:tcPr>
            <w:tcW w:w="567" w:type="dxa"/>
          </w:tcPr>
          <w:p w14:paraId="1872534A" w14:textId="77777777" w:rsidR="0048221E" w:rsidRDefault="0048221E" w:rsidP="00D537E2">
            <w:pPr>
              <w:numPr>
                <w:ilvl w:val="0"/>
                <w:numId w:val="6"/>
              </w:numPr>
              <w:ind w:firstLineChars="0"/>
            </w:pPr>
          </w:p>
        </w:tc>
        <w:tc>
          <w:tcPr>
            <w:tcW w:w="2080" w:type="dxa"/>
            <w:shd w:val="clear" w:color="auto" w:fill="auto"/>
          </w:tcPr>
          <w:p w14:paraId="74F208BC" w14:textId="77777777" w:rsidR="0048221E" w:rsidRDefault="0060418E" w:rsidP="00426933">
            <w:pPr>
              <w:ind w:firstLineChars="0" w:firstLine="0"/>
            </w:pPr>
            <w:r>
              <w:rPr>
                <w:rFonts w:hint="eastAsia"/>
              </w:rPr>
              <w:t>所属业务</w:t>
            </w:r>
          </w:p>
        </w:tc>
        <w:tc>
          <w:tcPr>
            <w:tcW w:w="2126" w:type="dxa"/>
            <w:shd w:val="clear" w:color="auto" w:fill="auto"/>
          </w:tcPr>
          <w:p w14:paraId="0445FFBF" w14:textId="77777777" w:rsidR="0048221E" w:rsidRDefault="0048221E" w:rsidP="00426933">
            <w:pPr>
              <w:pStyle w:val="p0"/>
              <w:ind w:firstLine="0"/>
            </w:pPr>
          </w:p>
        </w:tc>
        <w:tc>
          <w:tcPr>
            <w:tcW w:w="1276" w:type="dxa"/>
          </w:tcPr>
          <w:p w14:paraId="0C710826" w14:textId="77777777" w:rsidR="0048221E" w:rsidRDefault="0048221E" w:rsidP="00426933">
            <w:pPr>
              <w:ind w:firstLineChars="0" w:firstLine="0"/>
              <w:jc w:val="center"/>
            </w:pPr>
            <w:r>
              <w:rPr>
                <w:rFonts w:hint="eastAsia"/>
              </w:rPr>
              <w:t>V(3)</w:t>
            </w:r>
          </w:p>
        </w:tc>
        <w:tc>
          <w:tcPr>
            <w:tcW w:w="850" w:type="dxa"/>
            <w:shd w:val="clear" w:color="auto" w:fill="auto"/>
          </w:tcPr>
          <w:p w14:paraId="67525166" w14:textId="77777777" w:rsidR="0048221E" w:rsidRDefault="0048221E" w:rsidP="00426933">
            <w:pPr>
              <w:ind w:firstLineChars="0" w:firstLine="0"/>
              <w:jc w:val="center"/>
            </w:pPr>
            <w:r>
              <w:rPr>
                <w:rFonts w:hint="eastAsia"/>
              </w:rPr>
              <w:t>P</w:t>
            </w:r>
          </w:p>
        </w:tc>
        <w:tc>
          <w:tcPr>
            <w:tcW w:w="1182" w:type="dxa"/>
            <w:shd w:val="clear" w:color="auto" w:fill="auto"/>
          </w:tcPr>
          <w:p w14:paraId="5C09ADB7" w14:textId="77777777" w:rsidR="0048221E" w:rsidRDefault="0048221E" w:rsidP="00426933">
            <w:pPr>
              <w:ind w:firstLineChars="0" w:firstLine="0"/>
            </w:pPr>
            <w:r>
              <w:rPr>
                <w:rFonts w:hint="eastAsia"/>
              </w:rPr>
              <w:t>自动带出</w:t>
            </w:r>
          </w:p>
        </w:tc>
        <w:tc>
          <w:tcPr>
            <w:tcW w:w="3118" w:type="dxa"/>
            <w:shd w:val="clear" w:color="auto" w:fill="auto"/>
          </w:tcPr>
          <w:p w14:paraId="7A5A2263" w14:textId="77777777" w:rsidR="0048221E" w:rsidRDefault="0048221E" w:rsidP="00426933">
            <w:pPr>
              <w:ind w:firstLineChars="0" w:firstLine="0"/>
            </w:pPr>
          </w:p>
        </w:tc>
      </w:tr>
      <w:tr w:rsidR="0048221E" w14:paraId="0B167C4A" w14:textId="77777777" w:rsidTr="00426933">
        <w:tc>
          <w:tcPr>
            <w:tcW w:w="567" w:type="dxa"/>
          </w:tcPr>
          <w:p w14:paraId="112BA3DA" w14:textId="77777777" w:rsidR="0048221E" w:rsidRDefault="0048221E" w:rsidP="00D537E2">
            <w:pPr>
              <w:numPr>
                <w:ilvl w:val="0"/>
                <w:numId w:val="6"/>
              </w:numPr>
              <w:ind w:firstLineChars="0"/>
            </w:pPr>
          </w:p>
        </w:tc>
        <w:tc>
          <w:tcPr>
            <w:tcW w:w="2080" w:type="dxa"/>
            <w:shd w:val="clear" w:color="auto" w:fill="auto"/>
          </w:tcPr>
          <w:p w14:paraId="5239A076" w14:textId="77777777" w:rsidR="0048221E" w:rsidRDefault="0048221E" w:rsidP="00426933">
            <w:pPr>
              <w:ind w:firstLineChars="0" w:firstLine="0"/>
            </w:pPr>
            <w:r w:rsidRPr="008409EC">
              <w:rPr>
                <w:rFonts w:hint="eastAsia"/>
              </w:rPr>
              <w:t>到单</w:t>
            </w:r>
            <w:r w:rsidRPr="008409EC">
              <w:rPr>
                <w:rFonts w:hint="eastAsia"/>
              </w:rPr>
              <w:t>/</w:t>
            </w:r>
            <w:r w:rsidRPr="008409EC">
              <w:rPr>
                <w:rFonts w:hint="eastAsia"/>
              </w:rPr>
              <w:t>代收</w:t>
            </w:r>
            <w:r w:rsidRPr="008409EC">
              <w:rPr>
                <w:rFonts w:hint="eastAsia"/>
              </w:rPr>
              <w:t>/</w:t>
            </w:r>
            <w:r w:rsidRPr="008409EC">
              <w:rPr>
                <w:rFonts w:hint="eastAsia"/>
              </w:rPr>
              <w:t>发票编号</w:t>
            </w:r>
          </w:p>
        </w:tc>
        <w:tc>
          <w:tcPr>
            <w:tcW w:w="2126" w:type="dxa"/>
            <w:shd w:val="clear" w:color="auto" w:fill="auto"/>
          </w:tcPr>
          <w:p w14:paraId="07CDA689" w14:textId="77777777" w:rsidR="0048221E" w:rsidRDefault="0048221E" w:rsidP="00426933">
            <w:pPr>
              <w:pStyle w:val="p0"/>
              <w:ind w:firstLine="0"/>
            </w:pPr>
          </w:p>
        </w:tc>
        <w:tc>
          <w:tcPr>
            <w:tcW w:w="1276" w:type="dxa"/>
          </w:tcPr>
          <w:p w14:paraId="777A9D2C" w14:textId="77777777" w:rsidR="0048221E" w:rsidRDefault="0048221E" w:rsidP="00426933">
            <w:pPr>
              <w:ind w:firstLineChars="0" w:firstLine="0"/>
              <w:jc w:val="center"/>
            </w:pPr>
            <w:r>
              <w:rPr>
                <w:rFonts w:hint="eastAsia"/>
              </w:rPr>
              <w:t>V(34)</w:t>
            </w:r>
          </w:p>
        </w:tc>
        <w:tc>
          <w:tcPr>
            <w:tcW w:w="850" w:type="dxa"/>
            <w:shd w:val="clear" w:color="auto" w:fill="auto"/>
          </w:tcPr>
          <w:p w14:paraId="35ECA529" w14:textId="77777777" w:rsidR="0048221E" w:rsidRDefault="0048221E" w:rsidP="00426933">
            <w:pPr>
              <w:ind w:firstLineChars="0" w:firstLine="0"/>
              <w:jc w:val="center"/>
            </w:pPr>
            <w:r>
              <w:rPr>
                <w:rFonts w:hint="eastAsia"/>
              </w:rPr>
              <w:t>P</w:t>
            </w:r>
          </w:p>
        </w:tc>
        <w:tc>
          <w:tcPr>
            <w:tcW w:w="1182" w:type="dxa"/>
            <w:shd w:val="clear" w:color="auto" w:fill="auto"/>
          </w:tcPr>
          <w:p w14:paraId="5288D941" w14:textId="77777777" w:rsidR="0048221E" w:rsidRDefault="0048221E" w:rsidP="00DC22BF">
            <w:pPr>
              <w:ind w:firstLineChars="0" w:firstLine="0"/>
            </w:pPr>
            <w:r>
              <w:rPr>
                <w:rFonts w:hint="eastAsia"/>
              </w:rPr>
              <w:t>自动带出</w:t>
            </w:r>
          </w:p>
        </w:tc>
        <w:tc>
          <w:tcPr>
            <w:tcW w:w="3118" w:type="dxa"/>
            <w:shd w:val="clear" w:color="auto" w:fill="auto"/>
          </w:tcPr>
          <w:p w14:paraId="670377C4" w14:textId="77777777" w:rsidR="0048221E" w:rsidRDefault="0048221E" w:rsidP="00DC22BF">
            <w:pPr>
              <w:ind w:firstLineChars="0" w:firstLine="0"/>
            </w:pPr>
          </w:p>
        </w:tc>
      </w:tr>
      <w:tr w:rsidR="00A242F3" w14:paraId="46370816" w14:textId="77777777" w:rsidTr="00426933">
        <w:tc>
          <w:tcPr>
            <w:tcW w:w="567" w:type="dxa"/>
          </w:tcPr>
          <w:p w14:paraId="78AACD70" w14:textId="77777777" w:rsidR="00A242F3" w:rsidRDefault="00A242F3" w:rsidP="00D537E2">
            <w:pPr>
              <w:numPr>
                <w:ilvl w:val="0"/>
                <w:numId w:val="6"/>
              </w:numPr>
              <w:ind w:firstLineChars="0"/>
            </w:pPr>
          </w:p>
        </w:tc>
        <w:tc>
          <w:tcPr>
            <w:tcW w:w="2080" w:type="dxa"/>
            <w:shd w:val="clear" w:color="auto" w:fill="auto"/>
          </w:tcPr>
          <w:p w14:paraId="4B98487C" w14:textId="77777777" w:rsidR="00A242F3" w:rsidRPr="008409EC" w:rsidRDefault="00A242F3" w:rsidP="00155552">
            <w:pPr>
              <w:ind w:firstLineChars="0" w:firstLine="0"/>
            </w:pPr>
            <w:r>
              <w:rPr>
                <w:rFonts w:hint="eastAsia"/>
              </w:rPr>
              <w:t>境内外标志</w:t>
            </w:r>
          </w:p>
        </w:tc>
        <w:tc>
          <w:tcPr>
            <w:tcW w:w="2126" w:type="dxa"/>
            <w:shd w:val="clear" w:color="auto" w:fill="auto"/>
          </w:tcPr>
          <w:p w14:paraId="2C218E32" w14:textId="77777777" w:rsidR="00A242F3" w:rsidRDefault="00A242F3" w:rsidP="00155552">
            <w:pPr>
              <w:pStyle w:val="p0"/>
              <w:ind w:firstLine="0"/>
            </w:pPr>
          </w:p>
        </w:tc>
        <w:tc>
          <w:tcPr>
            <w:tcW w:w="1276" w:type="dxa"/>
          </w:tcPr>
          <w:p w14:paraId="1E58E324" w14:textId="77777777" w:rsidR="00A242F3" w:rsidRDefault="00A242F3" w:rsidP="00155552">
            <w:pPr>
              <w:ind w:firstLineChars="0" w:firstLine="0"/>
              <w:jc w:val="center"/>
            </w:pPr>
            <w:r>
              <w:rPr>
                <w:rFonts w:hint="eastAsia"/>
              </w:rPr>
              <w:t>V(3)</w:t>
            </w:r>
          </w:p>
        </w:tc>
        <w:tc>
          <w:tcPr>
            <w:tcW w:w="850" w:type="dxa"/>
            <w:shd w:val="clear" w:color="auto" w:fill="auto"/>
          </w:tcPr>
          <w:p w14:paraId="530EA0C9" w14:textId="77777777" w:rsidR="00A242F3" w:rsidRDefault="00A242F3" w:rsidP="00155552">
            <w:pPr>
              <w:ind w:firstLineChars="0" w:firstLine="0"/>
              <w:jc w:val="center"/>
            </w:pPr>
            <w:r>
              <w:rPr>
                <w:rFonts w:hint="eastAsia"/>
              </w:rPr>
              <w:t>P</w:t>
            </w:r>
          </w:p>
        </w:tc>
        <w:tc>
          <w:tcPr>
            <w:tcW w:w="1182" w:type="dxa"/>
            <w:shd w:val="clear" w:color="auto" w:fill="auto"/>
          </w:tcPr>
          <w:p w14:paraId="733B2E83" w14:textId="77777777" w:rsidR="00A242F3" w:rsidRDefault="00A242F3" w:rsidP="00155552">
            <w:pPr>
              <w:ind w:firstLineChars="0" w:firstLine="0"/>
            </w:pPr>
            <w:r>
              <w:rPr>
                <w:rFonts w:hint="eastAsia"/>
              </w:rPr>
              <w:t>自动带出</w:t>
            </w:r>
          </w:p>
        </w:tc>
        <w:tc>
          <w:tcPr>
            <w:tcW w:w="3118" w:type="dxa"/>
            <w:shd w:val="clear" w:color="auto" w:fill="auto"/>
          </w:tcPr>
          <w:p w14:paraId="40743C38" w14:textId="77777777" w:rsidR="00A242F3" w:rsidRDefault="00A242F3" w:rsidP="00155552">
            <w:pPr>
              <w:ind w:firstLineChars="0" w:firstLine="0"/>
            </w:pPr>
          </w:p>
        </w:tc>
      </w:tr>
      <w:tr w:rsidR="00A242F3" w14:paraId="1BBA01D9" w14:textId="77777777" w:rsidTr="00426933">
        <w:tc>
          <w:tcPr>
            <w:tcW w:w="567" w:type="dxa"/>
          </w:tcPr>
          <w:p w14:paraId="483E025E" w14:textId="77777777" w:rsidR="00A242F3" w:rsidRDefault="00A242F3" w:rsidP="00D537E2">
            <w:pPr>
              <w:numPr>
                <w:ilvl w:val="0"/>
                <w:numId w:val="6"/>
              </w:numPr>
              <w:ind w:firstLineChars="0"/>
            </w:pPr>
          </w:p>
        </w:tc>
        <w:tc>
          <w:tcPr>
            <w:tcW w:w="2080" w:type="dxa"/>
            <w:shd w:val="clear" w:color="auto" w:fill="auto"/>
          </w:tcPr>
          <w:p w14:paraId="0DEDA9D7" w14:textId="77777777" w:rsidR="00A242F3" w:rsidRDefault="00A242F3" w:rsidP="00426933">
            <w:pPr>
              <w:ind w:firstLineChars="0" w:firstLine="0"/>
            </w:pPr>
            <w:r>
              <w:rPr>
                <w:rFonts w:hint="eastAsia"/>
              </w:rPr>
              <w:t>代付类型</w:t>
            </w:r>
          </w:p>
        </w:tc>
        <w:tc>
          <w:tcPr>
            <w:tcW w:w="2126" w:type="dxa"/>
            <w:shd w:val="clear" w:color="auto" w:fill="auto"/>
          </w:tcPr>
          <w:p w14:paraId="719960D7" w14:textId="77777777" w:rsidR="00A242F3" w:rsidRDefault="00A242F3" w:rsidP="00426933">
            <w:pPr>
              <w:pStyle w:val="p0"/>
              <w:ind w:firstLine="0"/>
            </w:pPr>
          </w:p>
        </w:tc>
        <w:tc>
          <w:tcPr>
            <w:tcW w:w="1276" w:type="dxa"/>
          </w:tcPr>
          <w:p w14:paraId="2424F9BD" w14:textId="77777777" w:rsidR="00A242F3" w:rsidRDefault="00A242F3" w:rsidP="00426933">
            <w:pPr>
              <w:ind w:firstLineChars="0" w:firstLine="0"/>
              <w:jc w:val="center"/>
            </w:pPr>
            <w:r>
              <w:rPr>
                <w:rFonts w:hint="eastAsia"/>
              </w:rPr>
              <w:t>V(3)</w:t>
            </w:r>
          </w:p>
        </w:tc>
        <w:tc>
          <w:tcPr>
            <w:tcW w:w="850" w:type="dxa"/>
            <w:shd w:val="clear" w:color="auto" w:fill="auto"/>
          </w:tcPr>
          <w:p w14:paraId="398D9536" w14:textId="77777777" w:rsidR="00A242F3" w:rsidRDefault="00A242F3" w:rsidP="00426933">
            <w:pPr>
              <w:ind w:firstLineChars="0" w:firstLine="0"/>
              <w:jc w:val="center"/>
            </w:pPr>
            <w:r>
              <w:rPr>
                <w:rFonts w:hint="eastAsia"/>
              </w:rPr>
              <w:t>P</w:t>
            </w:r>
          </w:p>
        </w:tc>
        <w:tc>
          <w:tcPr>
            <w:tcW w:w="1182" w:type="dxa"/>
            <w:shd w:val="clear" w:color="auto" w:fill="auto"/>
          </w:tcPr>
          <w:p w14:paraId="07A21263" w14:textId="77777777" w:rsidR="00A242F3" w:rsidRDefault="00A242F3" w:rsidP="00DC22BF">
            <w:pPr>
              <w:ind w:firstLineChars="0" w:firstLine="0"/>
            </w:pPr>
            <w:r>
              <w:rPr>
                <w:rFonts w:hint="eastAsia"/>
              </w:rPr>
              <w:t>自动带出</w:t>
            </w:r>
          </w:p>
        </w:tc>
        <w:tc>
          <w:tcPr>
            <w:tcW w:w="3118" w:type="dxa"/>
            <w:shd w:val="clear" w:color="auto" w:fill="auto"/>
          </w:tcPr>
          <w:p w14:paraId="6FA8044D" w14:textId="77777777" w:rsidR="00A242F3" w:rsidRPr="00095782" w:rsidRDefault="00A242F3" w:rsidP="00A242F3">
            <w:pPr>
              <w:ind w:firstLine="420"/>
            </w:pPr>
          </w:p>
        </w:tc>
      </w:tr>
      <w:tr w:rsidR="00A242F3" w14:paraId="352CFCDC" w14:textId="77777777" w:rsidTr="00426933">
        <w:tc>
          <w:tcPr>
            <w:tcW w:w="567" w:type="dxa"/>
          </w:tcPr>
          <w:p w14:paraId="49E5AFAF" w14:textId="77777777" w:rsidR="00A242F3" w:rsidRDefault="00A242F3" w:rsidP="00D537E2">
            <w:pPr>
              <w:numPr>
                <w:ilvl w:val="0"/>
                <w:numId w:val="6"/>
              </w:numPr>
              <w:ind w:right="-47" w:firstLineChars="0"/>
              <w:rPr>
                <w:szCs w:val="21"/>
              </w:rPr>
            </w:pPr>
          </w:p>
        </w:tc>
        <w:tc>
          <w:tcPr>
            <w:tcW w:w="2080" w:type="dxa"/>
            <w:shd w:val="clear" w:color="auto" w:fill="auto"/>
          </w:tcPr>
          <w:p w14:paraId="0B919BDA" w14:textId="77777777" w:rsidR="00A242F3" w:rsidRPr="004D2C2D" w:rsidRDefault="00A242F3" w:rsidP="00426933">
            <w:pPr>
              <w:ind w:right="-47" w:firstLineChars="0" w:firstLine="0"/>
            </w:pPr>
            <w:r w:rsidRPr="004D2C2D">
              <w:rPr>
                <w:rFonts w:hint="eastAsia"/>
              </w:rPr>
              <w:t>到单</w:t>
            </w:r>
            <w:r w:rsidRPr="004D2C2D">
              <w:rPr>
                <w:rFonts w:hint="eastAsia"/>
              </w:rPr>
              <w:t>/</w:t>
            </w:r>
            <w:r w:rsidRPr="004D2C2D">
              <w:rPr>
                <w:rFonts w:hint="eastAsia"/>
              </w:rPr>
              <w:t>代收</w:t>
            </w:r>
            <w:r w:rsidRPr="004D2C2D">
              <w:rPr>
                <w:rFonts w:hint="eastAsia"/>
              </w:rPr>
              <w:t>/</w:t>
            </w:r>
            <w:r w:rsidRPr="004D2C2D">
              <w:rPr>
                <w:rFonts w:hint="eastAsia"/>
              </w:rPr>
              <w:t>发票币种</w:t>
            </w:r>
          </w:p>
        </w:tc>
        <w:tc>
          <w:tcPr>
            <w:tcW w:w="2126" w:type="dxa"/>
            <w:shd w:val="clear" w:color="auto" w:fill="auto"/>
          </w:tcPr>
          <w:p w14:paraId="6C14B46A" w14:textId="77777777" w:rsidR="00A242F3" w:rsidRDefault="00A242F3" w:rsidP="00426933">
            <w:pPr>
              <w:pStyle w:val="p0"/>
              <w:ind w:firstLine="0"/>
            </w:pPr>
          </w:p>
        </w:tc>
        <w:tc>
          <w:tcPr>
            <w:tcW w:w="1276" w:type="dxa"/>
          </w:tcPr>
          <w:p w14:paraId="715A2584" w14:textId="77777777" w:rsidR="00A242F3" w:rsidRDefault="00A242F3" w:rsidP="00426933">
            <w:pPr>
              <w:ind w:firstLineChars="0" w:firstLine="0"/>
              <w:jc w:val="center"/>
            </w:pPr>
            <w:r>
              <w:rPr>
                <w:rFonts w:hint="eastAsia"/>
              </w:rPr>
              <w:t>V(3)</w:t>
            </w:r>
          </w:p>
        </w:tc>
        <w:tc>
          <w:tcPr>
            <w:tcW w:w="850" w:type="dxa"/>
            <w:shd w:val="clear" w:color="auto" w:fill="auto"/>
          </w:tcPr>
          <w:p w14:paraId="2A5E1F15" w14:textId="77777777" w:rsidR="00A242F3" w:rsidRDefault="00A242F3" w:rsidP="00426933">
            <w:pPr>
              <w:ind w:firstLineChars="0" w:firstLine="0"/>
              <w:jc w:val="center"/>
            </w:pPr>
            <w:r>
              <w:rPr>
                <w:rFonts w:hint="eastAsia"/>
              </w:rPr>
              <w:t>P</w:t>
            </w:r>
          </w:p>
        </w:tc>
        <w:tc>
          <w:tcPr>
            <w:tcW w:w="1182" w:type="dxa"/>
            <w:vMerge w:val="restart"/>
            <w:shd w:val="clear" w:color="auto" w:fill="auto"/>
          </w:tcPr>
          <w:p w14:paraId="77DB3248" w14:textId="77777777" w:rsidR="00A242F3" w:rsidRDefault="00A242F3" w:rsidP="00426933">
            <w:pPr>
              <w:ind w:firstLineChars="0" w:firstLine="0"/>
            </w:pPr>
            <w:r>
              <w:rPr>
                <w:rFonts w:hint="eastAsia"/>
              </w:rPr>
              <w:t>自动带出</w:t>
            </w:r>
          </w:p>
        </w:tc>
        <w:tc>
          <w:tcPr>
            <w:tcW w:w="3118" w:type="dxa"/>
            <w:vMerge w:val="restart"/>
            <w:shd w:val="clear" w:color="auto" w:fill="auto"/>
          </w:tcPr>
          <w:p w14:paraId="2F24E334" w14:textId="77777777" w:rsidR="00A242F3" w:rsidRDefault="00A242F3" w:rsidP="00426933">
            <w:pPr>
              <w:ind w:firstLineChars="0" w:firstLine="0"/>
            </w:pPr>
          </w:p>
        </w:tc>
      </w:tr>
      <w:tr w:rsidR="00A242F3" w14:paraId="059C7888" w14:textId="77777777" w:rsidTr="00426933">
        <w:tc>
          <w:tcPr>
            <w:tcW w:w="567" w:type="dxa"/>
          </w:tcPr>
          <w:p w14:paraId="19ED5BE4" w14:textId="77777777" w:rsidR="00A242F3" w:rsidRDefault="00A242F3" w:rsidP="00D537E2">
            <w:pPr>
              <w:numPr>
                <w:ilvl w:val="0"/>
                <w:numId w:val="6"/>
              </w:numPr>
              <w:ind w:right="-47" w:firstLineChars="0"/>
              <w:rPr>
                <w:szCs w:val="21"/>
              </w:rPr>
            </w:pPr>
          </w:p>
        </w:tc>
        <w:tc>
          <w:tcPr>
            <w:tcW w:w="2080" w:type="dxa"/>
            <w:shd w:val="clear" w:color="auto" w:fill="auto"/>
          </w:tcPr>
          <w:p w14:paraId="41EAF6BF" w14:textId="77777777" w:rsidR="00A242F3" w:rsidRPr="004D2C2D" w:rsidRDefault="00A242F3" w:rsidP="00426933">
            <w:pPr>
              <w:ind w:right="-47" w:firstLineChars="0" w:firstLine="0"/>
            </w:pPr>
            <w:r w:rsidRPr="004D2C2D">
              <w:rPr>
                <w:rFonts w:hint="eastAsia"/>
              </w:rPr>
              <w:t>到单</w:t>
            </w:r>
            <w:r w:rsidRPr="004D2C2D">
              <w:rPr>
                <w:rFonts w:hint="eastAsia"/>
              </w:rPr>
              <w:t>/</w:t>
            </w:r>
            <w:r w:rsidRPr="004D2C2D">
              <w:rPr>
                <w:rFonts w:hint="eastAsia"/>
              </w:rPr>
              <w:t>代收</w:t>
            </w:r>
            <w:r w:rsidRPr="004D2C2D">
              <w:rPr>
                <w:rFonts w:hint="eastAsia"/>
              </w:rPr>
              <w:t>/</w:t>
            </w:r>
            <w:r w:rsidRPr="004D2C2D">
              <w:rPr>
                <w:rFonts w:hint="eastAsia"/>
              </w:rPr>
              <w:t>发票金额</w:t>
            </w:r>
          </w:p>
        </w:tc>
        <w:tc>
          <w:tcPr>
            <w:tcW w:w="2126" w:type="dxa"/>
            <w:shd w:val="clear" w:color="auto" w:fill="auto"/>
          </w:tcPr>
          <w:p w14:paraId="6E08CAB6" w14:textId="77777777" w:rsidR="00A242F3" w:rsidRDefault="00A242F3" w:rsidP="00426933">
            <w:pPr>
              <w:pStyle w:val="p0"/>
              <w:ind w:firstLine="0"/>
            </w:pPr>
          </w:p>
        </w:tc>
        <w:tc>
          <w:tcPr>
            <w:tcW w:w="1276" w:type="dxa"/>
          </w:tcPr>
          <w:p w14:paraId="62559356" w14:textId="77777777" w:rsidR="00A242F3" w:rsidRDefault="00A242F3" w:rsidP="00426933">
            <w:pPr>
              <w:ind w:firstLineChars="0" w:firstLine="0"/>
              <w:jc w:val="center"/>
            </w:pPr>
            <w:r w:rsidRPr="00622E3E">
              <w:t>N(18,2)</w:t>
            </w:r>
          </w:p>
        </w:tc>
        <w:tc>
          <w:tcPr>
            <w:tcW w:w="850" w:type="dxa"/>
            <w:shd w:val="clear" w:color="auto" w:fill="auto"/>
          </w:tcPr>
          <w:p w14:paraId="080247C0" w14:textId="77777777" w:rsidR="00A242F3" w:rsidRDefault="00A242F3" w:rsidP="00426933">
            <w:pPr>
              <w:ind w:firstLineChars="0" w:firstLine="0"/>
              <w:jc w:val="center"/>
            </w:pPr>
            <w:r>
              <w:rPr>
                <w:rFonts w:hint="eastAsia"/>
              </w:rPr>
              <w:t>P</w:t>
            </w:r>
          </w:p>
        </w:tc>
        <w:tc>
          <w:tcPr>
            <w:tcW w:w="1182" w:type="dxa"/>
            <w:vMerge/>
            <w:shd w:val="clear" w:color="auto" w:fill="auto"/>
          </w:tcPr>
          <w:p w14:paraId="5A874DBE" w14:textId="77777777" w:rsidR="00A242F3" w:rsidRDefault="00A242F3" w:rsidP="00426933">
            <w:pPr>
              <w:ind w:firstLineChars="0" w:firstLine="0"/>
            </w:pPr>
          </w:p>
        </w:tc>
        <w:tc>
          <w:tcPr>
            <w:tcW w:w="3118" w:type="dxa"/>
            <w:vMerge/>
            <w:shd w:val="clear" w:color="auto" w:fill="auto"/>
          </w:tcPr>
          <w:p w14:paraId="13BE4652" w14:textId="77777777" w:rsidR="00A242F3" w:rsidRDefault="00A242F3" w:rsidP="00426933">
            <w:pPr>
              <w:ind w:firstLineChars="0" w:firstLine="0"/>
            </w:pPr>
          </w:p>
        </w:tc>
      </w:tr>
      <w:tr w:rsidR="00A242F3" w14:paraId="4ECA7C68" w14:textId="77777777" w:rsidTr="00426933">
        <w:tc>
          <w:tcPr>
            <w:tcW w:w="567" w:type="dxa"/>
          </w:tcPr>
          <w:p w14:paraId="5EC8AA7C" w14:textId="77777777" w:rsidR="00A242F3" w:rsidRDefault="00A242F3" w:rsidP="00D537E2">
            <w:pPr>
              <w:numPr>
                <w:ilvl w:val="0"/>
                <w:numId w:val="6"/>
              </w:numPr>
              <w:ind w:right="-47" w:firstLineChars="0"/>
              <w:rPr>
                <w:szCs w:val="21"/>
              </w:rPr>
            </w:pPr>
          </w:p>
        </w:tc>
        <w:tc>
          <w:tcPr>
            <w:tcW w:w="2080" w:type="dxa"/>
            <w:shd w:val="clear" w:color="auto" w:fill="auto"/>
          </w:tcPr>
          <w:p w14:paraId="53412FE9" w14:textId="77777777" w:rsidR="00A242F3" w:rsidRPr="004D2C2D" w:rsidRDefault="00A242F3" w:rsidP="00426933">
            <w:pPr>
              <w:ind w:right="-47" w:firstLineChars="0" w:firstLine="0"/>
            </w:pPr>
            <w:r>
              <w:rPr>
                <w:rFonts w:hint="eastAsia"/>
              </w:rPr>
              <w:t>代付</w:t>
            </w:r>
            <w:r w:rsidRPr="004D2C2D">
              <w:rPr>
                <w:rFonts w:hint="eastAsia"/>
              </w:rPr>
              <w:t>币种</w:t>
            </w:r>
          </w:p>
        </w:tc>
        <w:tc>
          <w:tcPr>
            <w:tcW w:w="2126" w:type="dxa"/>
            <w:shd w:val="clear" w:color="auto" w:fill="auto"/>
          </w:tcPr>
          <w:p w14:paraId="06D7E7D2" w14:textId="77777777" w:rsidR="00A242F3" w:rsidRDefault="00A242F3" w:rsidP="00426933">
            <w:pPr>
              <w:pStyle w:val="p0"/>
              <w:ind w:firstLine="0"/>
            </w:pPr>
          </w:p>
        </w:tc>
        <w:tc>
          <w:tcPr>
            <w:tcW w:w="1276" w:type="dxa"/>
          </w:tcPr>
          <w:p w14:paraId="23E52587" w14:textId="77777777" w:rsidR="00A242F3" w:rsidRDefault="00A242F3" w:rsidP="00426933">
            <w:pPr>
              <w:ind w:firstLineChars="0" w:firstLine="0"/>
              <w:jc w:val="center"/>
            </w:pPr>
            <w:r>
              <w:rPr>
                <w:rFonts w:hint="eastAsia"/>
              </w:rPr>
              <w:t>V(3)</w:t>
            </w:r>
          </w:p>
        </w:tc>
        <w:tc>
          <w:tcPr>
            <w:tcW w:w="850" w:type="dxa"/>
            <w:shd w:val="clear" w:color="auto" w:fill="auto"/>
          </w:tcPr>
          <w:p w14:paraId="28DD7566" w14:textId="77777777" w:rsidR="00A242F3" w:rsidRDefault="00A242F3" w:rsidP="00426933">
            <w:pPr>
              <w:ind w:firstLineChars="0" w:firstLine="0"/>
              <w:jc w:val="center"/>
            </w:pPr>
            <w:r>
              <w:rPr>
                <w:rFonts w:hint="eastAsia"/>
              </w:rPr>
              <w:t>P</w:t>
            </w:r>
          </w:p>
        </w:tc>
        <w:tc>
          <w:tcPr>
            <w:tcW w:w="1182" w:type="dxa"/>
            <w:shd w:val="clear" w:color="auto" w:fill="auto"/>
          </w:tcPr>
          <w:p w14:paraId="52ED9D39" w14:textId="77777777" w:rsidR="00A242F3" w:rsidRDefault="00A242F3" w:rsidP="00426933">
            <w:pPr>
              <w:ind w:firstLineChars="0" w:firstLine="0"/>
            </w:pPr>
            <w:r>
              <w:rPr>
                <w:rFonts w:hint="eastAsia"/>
              </w:rPr>
              <w:t>自动带出</w:t>
            </w:r>
          </w:p>
        </w:tc>
        <w:tc>
          <w:tcPr>
            <w:tcW w:w="3118" w:type="dxa"/>
            <w:shd w:val="clear" w:color="auto" w:fill="auto"/>
          </w:tcPr>
          <w:p w14:paraId="00B58561" w14:textId="77777777" w:rsidR="00A242F3" w:rsidRDefault="00A242F3" w:rsidP="00426933">
            <w:pPr>
              <w:ind w:firstLineChars="0" w:firstLine="0"/>
            </w:pPr>
          </w:p>
        </w:tc>
      </w:tr>
      <w:tr w:rsidR="00A242F3" w14:paraId="6435A8B7" w14:textId="77777777" w:rsidTr="00426933">
        <w:tc>
          <w:tcPr>
            <w:tcW w:w="567" w:type="dxa"/>
          </w:tcPr>
          <w:p w14:paraId="49137507" w14:textId="77777777" w:rsidR="00A242F3" w:rsidRDefault="00A242F3" w:rsidP="00D537E2">
            <w:pPr>
              <w:numPr>
                <w:ilvl w:val="0"/>
                <w:numId w:val="6"/>
              </w:numPr>
              <w:ind w:right="-47" w:firstLineChars="0"/>
              <w:rPr>
                <w:szCs w:val="21"/>
              </w:rPr>
            </w:pPr>
          </w:p>
        </w:tc>
        <w:tc>
          <w:tcPr>
            <w:tcW w:w="2080" w:type="dxa"/>
            <w:shd w:val="clear" w:color="auto" w:fill="auto"/>
          </w:tcPr>
          <w:p w14:paraId="0A7D6B48" w14:textId="77777777" w:rsidR="00A242F3" w:rsidRPr="004D2C2D" w:rsidRDefault="00A242F3" w:rsidP="00426933">
            <w:pPr>
              <w:ind w:right="-47" w:firstLineChars="0" w:firstLine="0"/>
            </w:pPr>
            <w:r>
              <w:rPr>
                <w:rFonts w:hint="eastAsia"/>
              </w:rPr>
              <w:t>代付</w:t>
            </w:r>
            <w:r w:rsidRPr="004D2C2D">
              <w:rPr>
                <w:rFonts w:hint="eastAsia"/>
              </w:rPr>
              <w:t>金额</w:t>
            </w:r>
          </w:p>
        </w:tc>
        <w:tc>
          <w:tcPr>
            <w:tcW w:w="2126" w:type="dxa"/>
            <w:shd w:val="clear" w:color="auto" w:fill="auto"/>
          </w:tcPr>
          <w:p w14:paraId="0889658D" w14:textId="77777777" w:rsidR="00A242F3" w:rsidRDefault="00A242F3" w:rsidP="00426933">
            <w:pPr>
              <w:pStyle w:val="p0"/>
              <w:ind w:firstLine="0"/>
            </w:pPr>
          </w:p>
        </w:tc>
        <w:tc>
          <w:tcPr>
            <w:tcW w:w="1276" w:type="dxa"/>
          </w:tcPr>
          <w:p w14:paraId="1A099523" w14:textId="77777777" w:rsidR="00A242F3" w:rsidRDefault="00A242F3" w:rsidP="00426933">
            <w:pPr>
              <w:ind w:firstLineChars="0" w:firstLine="0"/>
              <w:jc w:val="center"/>
            </w:pPr>
            <w:r w:rsidRPr="00622E3E">
              <w:t>N(18,2)</w:t>
            </w:r>
          </w:p>
        </w:tc>
        <w:tc>
          <w:tcPr>
            <w:tcW w:w="850" w:type="dxa"/>
            <w:shd w:val="clear" w:color="auto" w:fill="auto"/>
          </w:tcPr>
          <w:p w14:paraId="7CAB1B0E" w14:textId="77777777" w:rsidR="00A242F3" w:rsidRDefault="00A242F3" w:rsidP="00426933">
            <w:pPr>
              <w:ind w:firstLineChars="0" w:firstLine="0"/>
              <w:jc w:val="center"/>
            </w:pPr>
            <w:r>
              <w:rPr>
                <w:rFonts w:hint="eastAsia"/>
              </w:rPr>
              <w:t>P</w:t>
            </w:r>
          </w:p>
        </w:tc>
        <w:tc>
          <w:tcPr>
            <w:tcW w:w="1182" w:type="dxa"/>
            <w:shd w:val="clear" w:color="auto" w:fill="auto"/>
          </w:tcPr>
          <w:p w14:paraId="4B39E2E5" w14:textId="77777777" w:rsidR="00A242F3" w:rsidRDefault="00A242F3" w:rsidP="00DC22BF">
            <w:pPr>
              <w:ind w:firstLineChars="0" w:firstLine="0"/>
            </w:pPr>
            <w:r>
              <w:rPr>
                <w:rFonts w:hint="eastAsia"/>
              </w:rPr>
              <w:t>自动带出</w:t>
            </w:r>
          </w:p>
        </w:tc>
        <w:tc>
          <w:tcPr>
            <w:tcW w:w="3118" w:type="dxa"/>
            <w:shd w:val="clear" w:color="auto" w:fill="auto"/>
          </w:tcPr>
          <w:p w14:paraId="06C239F2" w14:textId="77777777" w:rsidR="00A242F3" w:rsidRDefault="00A242F3" w:rsidP="00426933">
            <w:pPr>
              <w:ind w:firstLineChars="0" w:firstLine="0"/>
            </w:pPr>
          </w:p>
        </w:tc>
      </w:tr>
      <w:tr w:rsidR="00A242F3" w14:paraId="1E3C9339" w14:textId="77777777" w:rsidTr="00426933">
        <w:tc>
          <w:tcPr>
            <w:tcW w:w="567" w:type="dxa"/>
          </w:tcPr>
          <w:p w14:paraId="79967055" w14:textId="77777777" w:rsidR="00A242F3" w:rsidRDefault="00A242F3" w:rsidP="00D537E2">
            <w:pPr>
              <w:numPr>
                <w:ilvl w:val="0"/>
                <w:numId w:val="6"/>
              </w:numPr>
              <w:ind w:right="-47" w:firstLineChars="0"/>
              <w:rPr>
                <w:szCs w:val="21"/>
              </w:rPr>
            </w:pPr>
          </w:p>
        </w:tc>
        <w:tc>
          <w:tcPr>
            <w:tcW w:w="2080" w:type="dxa"/>
            <w:shd w:val="clear" w:color="auto" w:fill="auto"/>
          </w:tcPr>
          <w:p w14:paraId="1B6076C0" w14:textId="77777777" w:rsidR="00A242F3" w:rsidRPr="0007127C" w:rsidRDefault="00A242F3" w:rsidP="00426933">
            <w:pPr>
              <w:ind w:right="-47" w:firstLineChars="0" w:firstLine="0"/>
              <w:rPr>
                <w:szCs w:val="21"/>
              </w:rPr>
            </w:pPr>
            <w:r>
              <w:rPr>
                <w:rFonts w:hint="eastAsia"/>
                <w:szCs w:val="21"/>
              </w:rPr>
              <w:t>申请人编号</w:t>
            </w:r>
          </w:p>
        </w:tc>
        <w:tc>
          <w:tcPr>
            <w:tcW w:w="2126" w:type="dxa"/>
            <w:shd w:val="clear" w:color="auto" w:fill="auto"/>
          </w:tcPr>
          <w:p w14:paraId="5EB85F9E" w14:textId="77777777" w:rsidR="00A242F3" w:rsidRDefault="00A242F3" w:rsidP="00426933">
            <w:pPr>
              <w:pStyle w:val="p0"/>
              <w:ind w:firstLine="0"/>
            </w:pPr>
          </w:p>
        </w:tc>
        <w:tc>
          <w:tcPr>
            <w:tcW w:w="1276" w:type="dxa"/>
          </w:tcPr>
          <w:p w14:paraId="62390F42" w14:textId="77777777" w:rsidR="00A242F3" w:rsidRDefault="00A242F3" w:rsidP="00426933">
            <w:pPr>
              <w:ind w:firstLineChars="0" w:firstLine="0"/>
              <w:jc w:val="center"/>
            </w:pPr>
            <w:r>
              <w:rPr>
                <w:rFonts w:hint="eastAsia"/>
              </w:rPr>
              <w:t>V(10)</w:t>
            </w:r>
          </w:p>
        </w:tc>
        <w:tc>
          <w:tcPr>
            <w:tcW w:w="850" w:type="dxa"/>
            <w:shd w:val="clear" w:color="auto" w:fill="auto"/>
          </w:tcPr>
          <w:p w14:paraId="420B2F2B" w14:textId="77777777" w:rsidR="00A242F3" w:rsidRDefault="00A242F3" w:rsidP="00426933">
            <w:pPr>
              <w:ind w:firstLineChars="0" w:firstLine="0"/>
              <w:jc w:val="center"/>
            </w:pPr>
            <w:r>
              <w:rPr>
                <w:rFonts w:hint="eastAsia"/>
              </w:rPr>
              <w:t>P</w:t>
            </w:r>
          </w:p>
        </w:tc>
        <w:tc>
          <w:tcPr>
            <w:tcW w:w="1182" w:type="dxa"/>
            <w:shd w:val="clear" w:color="auto" w:fill="auto"/>
          </w:tcPr>
          <w:p w14:paraId="421D5671" w14:textId="77777777" w:rsidR="00A242F3" w:rsidRDefault="00A242F3" w:rsidP="00426933">
            <w:pPr>
              <w:ind w:firstLineChars="0" w:firstLine="0"/>
            </w:pPr>
            <w:r>
              <w:rPr>
                <w:rFonts w:hint="eastAsia"/>
              </w:rPr>
              <w:t>自动带出</w:t>
            </w:r>
          </w:p>
        </w:tc>
        <w:tc>
          <w:tcPr>
            <w:tcW w:w="3118" w:type="dxa"/>
            <w:vMerge w:val="restart"/>
            <w:shd w:val="clear" w:color="auto" w:fill="auto"/>
          </w:tcPr>
          <w:p w14:paraId="7A8A1460" w14:textId="77777777" w:rsidR="00A242F3" w:rsidRDefault="00A242F3" w:rsidP="00426933">
            <w:pPr>
              <w:ind w:firstLineChars="0" w:firstLine="0"/>
            </w:pPr>
          </w:p>
        </w:tc>
      </w:tr>
      <w:tr w:rsidR="00A242F3" w14:paraId="7F12316C" w14:textId="77777777" w:rsidTr="00426933">
        <w:tc>
          <w:tcPr>
            <w:tcW w:w="567" w:type="dxa"/>
          </w:tcPr>
          <w:p w14:paraId="14E8BE5D" w14:textId="77777777" w:rsidR="00A242F3" w:rsidRDefault="00A242F3" w:rsidP="00D537E2">
            <w:pPr>
              <w:numPr>
                <w:ilvl w:val="0"/>
                <w:numId w:val="6"/>
              </w:numPr>
              <w:ind w:right="-47" w:firstLineChars="0"/>
              <w:rPr>
                <w:szCs w:val="21"/>
              </w:rPr>
            </w:pPr>
          </w:p>
        </w:tc>
        <w:tc>
          <w:tcPr>
            <w:tcW w:w="2080" w:type="dxa"/>
            <w:shd w:val="clear" w:color="auto" w:fill="auto"/>
          </w:tcPr>
          <w:p w14:paraId="3FDBA24B" w14:textId="77777777" w:rsidR="00A242F3" w:rsidRPr="0007127C" w:rsidRDefault="00A242F3" w:rsidP="00426933">
            <w:pPr>
              <w:ind w:right="-47" w:firstLineChars="0" w:firstLine="0"/>
              <w:rPr>
                <w:szCs w:val="21"/>
              </w:rPr>
            </w:pPr>
            <w:r w:rsidRPr="0007127C">
              <w:rPr>
                <w:rFonts w:hint="eastAsia"/>
                <w:szCs w:val="21"/>
              </w:rPr>
              <w:t>申请人</w:t>
            </w:r>
            <w:r>
              <w:rPr>
                <w:rFonts w:hint="eastAsia"/>
                <w:szCs w:val="21"/>
              </w:rPr>
              <w:t>名称</w:t>
            </w:r>
          </w:p>
        </w:tc>
        <w:tc>
          <w:tcPr>
            <w:tcW w:w="2126" w:type="dxa"/>
            <w:shd w:val="clear" w:color="auto" w:fill="auto"/>
          </w:tcPr>
          <w:p w14:paraId="67EDED09" w14:textId="77777777" w:rsidR="00A242F3" w:rsidRDefault="00A242F3" w:rsidP="00426933">
            <w:pPr>
              <w:pStyle w:val="p0"/>
              <w:ind w:firstLine="0"/>
            </w:pPr>
          </w:p>
        </w:tc>
        <w:tc>
          <w:tcPr>
            <w:tcW w:w="1276" w:type="dxa"/>
          </w:tcPr>
          <w:p w14:paraId="2DAB71A6" w14:textId="77777777" w:rsidR="00A242F3" w:rsidRDefault="00A242F3" w:rsidP="00426933">
            <w:pPr>
              <w:ind w:firstLineChars="0" w:firstLine="0"/>
              <w:jc w:val="center"/>
            </w:pPr>
            <w:r>
              <w:rPr>
                <w:rFonts w:hint="eastAsia"/>
              </w:rPr>
              <w:t>V(200)</w:t>
            </w:r>
          </w:p>
        </w:tc>
        <w:tc>
          <w:tcPr>
            <w:tcW w:w="850" w:type="dxa"/>
            <w:shd w:val="clear" w:color="auto" w:fill="auto"/>
          </w:tcPr>
          <w:p w14:paraId="2533BF0E" w14:textId="77777777" w:rsidR="00A242F3" w:rsidRDefault="00A242F3" w:rsidP="00426933">
            <w:pPr>
              <w:ind w:firstLineChars="0" w:firstLine="0"/>
              <w:jc w:val="center"/>
            </w:pPr>
            <w:r>
              <w:rPr>
                <w:rFonts w:hint="eastAsia"/>
              </w:rPr>
              <w:t>P</w:t>
            </w:r>
          </w:p>
        </w:tc>
        <w:tc>
          <w:tcPr>
            <w:tcW w:w="1182" w:type="dxa"/>
            <w:shd w:val="clear" w:color="auto" w:fill="auto"/>
          </w:tcPr>
          <w:p w14:paraId="4D353614" w14:textId="77777777" w:rsidR="00A242F3" w:rsidRDefault="00A242F3" w:rsidP="00426933">
            <w:pPr>
              <w:ind w:firstLineChars="0" w:firstLine="0"/>
            </w:pPr>
            <w:r>
              <w:rPr>
                <w:rFonts w:hint="eastAsia"/>
              </w:rPr>
              <w:t>自动带出</w:t>
            </w:r>
          </w:p>
        </w:tc>
        <w:tc>
          <w:tcPr>
            <w:tcW w:w="3118" w:type="dxa"/>
            <w:vMerge/>
            <w:shd w:val="clear" w:color="auto" w:fill="auto"/>
          </w:tcPr>
          <w:p w14:paraId="0D688DBD" w14:textId="77777777" w:rsidR="00A242F3" w:rsidRDefault="00A242F3" w:rsidP="00426933">
            <w:pPr>
              <w:ind w:firstLineChars="0" w:firstLine="0"/>
            </w:pPr>
          </w:p>
        </w:tc>
      </w:tr>
      <w:tr w:rsidR="00A242F3" w14:paraId="4707BF7F" w14:textId="77777777" w:rsidTr="00426933">
        <w:tc>
          <w:tcPr>
            <w:tcW w:w="567" w:type="dxa"/>
          </w:tcPr>
          <w:p w14:paraId="77FEEB0D" w14:textId="77777777" w:rsidR="00A242F3" w:rsidRDefault="00A242F3" w:rsidP="00D537E2">
            <w:pPr>
              <w:numPr>
                <w:ilvl w:val="0"/>
                <w:numId w:val="6"/>
              </w:numPr>
              <w:ind w:right="-47" w:firstLineChars="0"/>
              <w:rPr>
                <w:szCs w:val="21"/>
              </w:rPr>
            </w:pPr>
          </w:p>
        </w:tc>
        <w:tc>
          <w:tcPr>
            <w:tcW w:w="2080" w:type="dxa"/>
            <w:shd w:val="clear" w:color="auto" w:fill="auto"/>
          </w:tcPr>
          <w:p w14:paraId="098C4471" w14:textId="77777777" w:rsidR="00A242F3" w:rsidRPr="0007127C" w:rsidRDefault="00A242F3" w:rsidP="00426933">
            <w:pPr>
              <w:ind w:right="-47" w:firstLineChars="0" w:firstLine="0"/>
              <w:rPr>
                <w:szCs w:val="21"/>
              </w:rPr>
            </w:pPr>
            <w:r>
              <w:rPr>
                <w:rFonts w:hint="eastAsia"/>
                <w:szCs w:val="21"/>
              </w:rPr>
              <w:t>收款人名称</w:t>
            </w:r>
          </w:p>
        </w:tc>
        <w:tc>
          <w:tcPr>
            <w:tcW w:w="2126" w:type="dxa"/>
            <w:shd w:val="clear" w:color="auto" w:fill="auto"/>
          </w:tcPr>
          <w:p w14:paraId="652A5A1F" w14:textId="77777777" w:rsidR="00A242F3" w:rsidRDefault="00A242F3" w:rsidP="00426933">
            <w:pPr>
              <w:pStyle w:val="p0"/>
              <w:ind w:firstLine="0"/>
            </w:pPr>
          </w:p>
        </w:tc>
        <w:tc>
          <w:tcPr>
            <w:tcW w:w="1276" w:type="dxa"/>
          </w:tcPr>
          <w:p w14:paraId="24D04482" w14:textId="77777777" w:rsidR="00A242F3" w:rsidRDefault="00A242F3" w:rsidP="00426933">
            <w:pPr>
              <w:ind w:firstLineChars="0" w:firstLine="0"/>
              <w:jc w:val="center"/>
            </w:pPr>
            <w:r>
              <w:rPr>
                <w:rFonts w:hint="eastAsia"/>
              </w:rPr>
              <w:t>V(200)</w:t>
            </w:r>
          </w:p>
        </w:tc>
        <w:tc>
          <w:tcPr>
            <w:tcW w:w="850" w:type="dxa"/>
            <w:shd w:val="clear" w:color="auto" w:fill="auto"/>
          </w:tcPr>
          <w:p w14:paraId="64E1029F" w14:textId="77777777" w:rsidR="00A242F3" w:rsidRDefault="00A242F3" w:rsidP="00426933">
            <w:pPr>
              <w:ind w:firstLineChars="0" w:firstLine="0"/>
              <w:jc w:val="center"/>
            </w:pPr>
            <w:r>
              <w:rPr>
                <w:rFonts w:hint="eastAsia"/>
              </w:rPr>
              <w:t>P</w:t>
            </w:r>
          </w:p>
        </w:tc>
        <w:tc>
          <w:tcPr>
            <w:tcW w:w="1182" w:type="dxa"/>
            <w:shd w:val="clear" w:color="auto" w:fill="auto"/>
          </w:tcPr>
          <w:p w14:paraId="272E6DF9" w14:textId="77777777" w:rsidR="00A242F3" w:rsidRDefault="00A242F3" w:rsidP="00426933">
            <w:pPr>
              <w:ind w:firstLineChars="0" w:firstLine="0"/>
            </w:pPr>
            <w:r>
              <w:rPr>
                <w:rFonts w:hint="eastAsia"/>
              </w:rPr>
              <w:t>自动带出</w:t>
            </w:r>
          </w:p>
        </w:tc>
        <w:tc>
          <w:tcPr>
            <w:tcW w:w="3118" w:type="dxa"/>
            <w:shd w:val="clear" w:color="auto" w:fill="auto"/>
          </w:tcPr>
          <w:p w14:paraId="3B3DA5A0" w14:textId="77777777" w:rsidR="00A242F3" w:rsidRDefault="00A242F3" w:rsidP="00426933">
            <w:pPr>
              <w:ind w:firstLineChars="0" w:firstLine="0"/>
            </w:pPr>
          </w:p>
        </w:tc>
      </w:tr>
      <w:tr w:rsidR="00E95565" w14:paraId="187F849A" w14:textId="77777777" w:rsidTr="00426933">
        <w:tc>
          <w:tcPr>
            <w:tcW w:w="567" w:type="dxa"/>
          </w:tcPr>
          <w:p w14:paraId="0F4A32D9" w14:textId="77777777" w:rsidR="00E95565" w:rsidRDefault="00E95565" w:rsidP="00D537E2">
            <w:pPr>
              <w:numPr>
                <w:ilvl w:val="0"/>
                <w:numId w:val="6"/>
              </w:numPr>
              <w:ind w:right="-47" w:firstLineChars="0"/>
              <w:rPr>
                <w:szCs w:val="21"/>
              </w:rPr>
            </w:pPr>
          </w:p>
        </w:tc>
        <w:tc>
          <w:tcPr>
            <w:tcW w:w="2080" w:type="dxa"/>
            <w:shd w:val="clear" w:color="auto" w:fill="auto"/>
          </w:tcPr>
          <w:p w14:paraId="2C8D5BCA" w14:textId="77777777" w:rsidR="00E95565" w:rsidRDefault="00E95565" w:rsidP="00426933">
            <w:pPr>
              <w:ind w:right="-47" w:firstLineChars="0" w:firstLine="0"/>
              <w:rPr>
                <w:szCs w:val="21"/>
              </w:rPr>
            </w:pPr>
            <w:r>
              <w:rPr>
                <w:rFonts w:hint="eastAsia"/>
                <w:szCs w:val="21"/>
              </w:rPr>
              <w:t>收款人国家</w:t>
            </w:r>
          </w:p>
        </w:tc>
        <w:tc>
          <w:tcPr>
            <w:tcW w:w="2126" w:type="dxa"/>
            <w:shd w:val="clear" w:color="auto" w:fill="auto"/>
          </w:tcPr>
          <w:p w14:paraId="46072D9F" w14:textId="77777777" w:rsidR="00E95565" w:rsidRDefault="00E95565" w:rsidP="00426933">
            <w:pPr>
              <w:pStyle w:val="p0"/>
              <w:ind w:firstLine="0"/>
            </w:pPr>
          </w:p>
        </w:tc>
        <w:tc>
          <w:tcPr>
            <w:tcW w:w="1276" w:type="dxa"/>
          </w:tcPr>
          <w:p w14:paraId="1C6E136A" w14:textId="77777777" w:rsidR="00E95565" w:rsidRDefault="00E95565" w:rsidP="00426933">
            <w:pPr>
              <w:ind w:firstLineChars="0" w:firstLine="0"/>
              <w:jc w:val="center"/>
            </w:pPr>
            <w:r>
              <w:rPr>
                <w:rFonts w:hint="eastAsia"/>
              </w:rPr>
              <w:t>V(3)</w:t>
            </w:r>
          </w:p>
        </w:tc>
        <w:tc>
          <w:tcPr>
            <w:tcW w:w="850" w:type="dxa"/>
            <w:shd w:val="clear" w:color="auto" w:fill="auto"/>
          </w:tcPr>
          <w:p w14:paraId="45EB9D81" w14:textId="77777777" w:rsidR="00E95565" w:rsidRDefault="00E95565" w:rsidP="00426933">
            <w:pPr>
              <w:ind w:firstLineChars="0" w:firstLine="0"/>
              <w:jc w:val="center"/>
            </w:pPr>
            <w:r>
              <w:rPr>
                <w:rFonts w:hint="eastAsia"/>
              </w:rPr>
              <w:t>P</w:t>
            </w:r>
          </w:p>
        </w:tc>
        <w:tc>
          <w:tcPr>
            <w:tcW w:w="1182" w:type="dxa"/>
            <w:shd w:val="clear" w:color="auto" w:fill="auto"/>
          </w:tcPr>
          <w:p w14:paraId="7B062917" w14:textId="77777777" w:rsidR="00E95565" w:rsidRDefault="00E95565" w:rsidP="00426933">
            <w:pPr>
              <w:ind w:firstLineChars="0" w:firstLine="0"/>
            </w:pPr>
            <w:r>
              <w:rPr>
                <w:rFonts w:hint="eastAsia"/>
              </w:rPr>
              <w:t>系统带</w:t>
            </w:r>
            <w:r w:rsidR="00E51038">
              <w:rPr>
                <w:rFonts w:hint="eastAsia"/>
              </w:rPr>
              <w:t>出</w:t>
            </w:r>
          </w:p>
        </w:tc>
        <w:tc>
          <w:tcPr>
            <w:tcW w:w="3118" w:type="dxa"/>
            <w:shd w:val="clear" w:color="auto" w:fill="auto"/>
          </w:tcPr>
          <w:p w14:paraId="36633F48" w14:textId="77777777" w:rsidR="00E95565" w:rsidRDefault="00E95565" w:rsidP="00426933">
            <w:pPr>
              <w:ind w:firstLineChars="0" w:firstLine="0"/>
            </w:pPr>
          </w:p>
        </w:tc>
      </w:tr>
      <w:tr w:rsidR="00A242F3" w14:paraId="7C965C2B" w14:textId="77777777" w:rsidTr="00426933">
        <w:tc>
          <w:tcPr>
            <w:tcW w:w="567" w:type="dxa"/>
          </w:tcPr>
          <w:p w14:paraId="6F0EBA72" w14:textId="77777777" w:rsidR="00A242F3" w:rsidRDefault="00A242F3" w:rsidP="00D537E2">
            <w:pPr>
              <w:numPr>
                <w:ilvl w:val="0"/>
                <w:numId w:val="6"/>
              </w:numPr>
              <w:ind w:right="-47" w:firstLineChars="0"/>
              <w:rPr>
                <w:szCs w:val="21"/>
              </w:rPr>
            </w:pPr>
          </w:p>
        </w:tc>
        <w:tc>
          <w:tcPr>
            <w:tcW w:w="2080" w:type="dxa"/>
            <w:shd w:val="clear" w:color="auto" w:fill="auto"/>
          </w:tcPr>
          <w:p w14:paraId="23139197" w14:textId="77777777" w:rsidR="00A242F3" w:rsidRPr="0007127C" w:rsidRDefault="00A242F3" w:rsidP="00426933">
            <w:pPr>
              <w:ind w:right="-47" w:firstLineChars="0" w:firstLine="0"/>
              <w:rPr>
                <w:szCs w:val="21"/>
              </w:rPr>
            </w:pPr>
            <w:r w:rsidRPr="00953835">
              <w:rPr>
                <w:rFonts w:hint="eastAsia"/>
                <w:szCs w:val="21"/>
              </w:rPr>
              <w:t>代付行</w:t>
            </w:r>
            <w:r w:rsidRPr="00953835">
              <w:rPr>
                <w:rFonts w:hint="eastAsia"/>
                <w:szCs w:val="21"/>
              </w:rPr>
              <w:t>SWIFTCODE</w:t>
            </w:r>
          </w:p>
        </w:tc>
        <w:tc>
          <w:tcPr>
            <w:tcW w:w="2126" w:type="dxa"/>
            <w:shd w:val="clear" w:color="auto" w:fill="auto"/>
          </w:tcPr>
          <w:p w14:paraId="40C5102B" w14:textId="77777777" w:rsidR="00A242F3" w:rsidRDefault="00A242F3" w:rsidP="00426933">
            <w:pPr>
              <w:pStyle w:val="p0"/>
              <w:ind w:firstLine="0"/>
            </w:pPr>
          </w:p>
        </w:tc>
        <w:tc>
          <w:tcPr>
            <w:tcW w:w="1276" w:type="dxa"/>
          </w:tcPr>
          <w:p w14:paraId="630A11F1" w14:textId="77777777" w:rsidR="00A242F3" w:rsidRDefault="00A242F3" w:rsidP="00426933">
            <w:pPr>
              <w:ind w:firstLineChars="0" w:firstLine="0"/>
              <w:jc w:val="center"/>
            </w:pPr>
            <w:r>
              <w:t>V</w:t>
            </w:r>
            <w:r>
              <w:rPr>
                <w:rFonts w:hint="eastAsia"/>
              </w:rPr>
              <w:t>(20)</w:t>
            </w:r>
          </w:p>
        </w:tc>
        <w:tc>
          <w:tcPr>
            <w:tcW w:w="850" w:type="dxa"/>
            <w:shd w:val="clear" w:color="auto" w:fill="auto"/>
          </w:tcPr>
          <w:p w14:paraId="145F3FF7" w14:textId="77777777" w:rsidR="00A242F3" w:rsidRDefault="00A242F3" w:rsidP="00426933">
            <w:pPr>
              <w:ind w:firstLineChars="0" w:firstLine="0"/>
              <w:jc w:val="center"/>
            </w:pPr>
            <w:r>
              <w:rPr>
                <w:rFonts w:hint="eastAsia"/>
              </w:rPr>
              <w:t>P</w:t>
            </w:r>
          </w:p>
        </w:tc>
        <w:tc>
          <w:tcPr>
            <w:tcW w:w="1182" w:type="dxa"/>
            <w:vMerge w:val="restart"/>
            <w:shd w:val="clear" w:color="auto" w:fill="auto"/>
          </w:tcPr>
          <w:p w14:paraId="2525B269" w14:textId="77777777" w:rsidR="00A242F3" w:rsidRDefault="00A242F3" w:rsidP="00426933">
            <w:pPr>
              <w:ind w:firstLineChars="0" w:firstLine="0"/>
            </w:pPr>
            <w:r>
              <w:rPr>
                <w:rFonts w:hint="eastAsia"/>
              </w:rPr>
              <w:t>自动带出</w:t>
            </w:r>
          </w:p>
        </w:tc>
        <w:tc>
          <w:tcPr>
            <w:tcW w:w="3118" w:type="dxa"/>
            <w:vMerge w:val="restart"/>
            <w:shd w:val="clear" w:color="auto" w:fill="auto"/>
          </w:tcPr>
          <w:p w14:paraId="323A2B28" w14:textId="77777777" w:rsidR="00A242F3" w:rsidRDefault="00A242F3" w:rsidP="00426933">
            <w:pPr>
              <w:ind w:firstLineChars="0" w:firstLine="0"/>
            </w:pPr>
          </w:p>
        </w:tc>
      </w:tr>
      <w:tr w:rsidR="00A242F3" w14:paraId="1F58A0CF" w14:textId="77777777" w:rsidTr="00426933">
        <w:tc>
          <w:tcPr>
            <w:tcW w:w="567" w:type="dxa"/>
          </w:tcPr>
          <w:p w14:paraId="2F5AD821" w14:textId="77777777" w:rsidR="00A242F3" w:rsidRDefault="00A242F3" w:rsidP="00D537E2">
            <w:pPr>
              <w:numPr>
                <w:ilvl w:val="0"/>
                <w:numId w:val="6"/>
              </w:numPr>
              <w:ind w:right="-47" w:firstLineChars="0"/>
              <w:rPr>
                <w:szCs w:val="21"/>
              </w:rPr>
            </w:pPr>
          </w:p>
        </w:tc>
        <w:tc>
          <w:tcPr>
            <w:tcW w:w="2080" w:type="dxa"/>
            <w:shd w:val="clear" w:color="auto" w:fill="auto"/>
          </w:tcPr>
          <w:p w14:paraId="4B22433A" w14:textId="77777777" w:rsidR="00A242F3" w:rsidRPr="0007127C" w:rsidRDefault="00A242F3" w:rsidP="00426933">
            <w:pPr>
              <w:ind w:right="-47" w:firstLineChars="0" w:firstLine="0"/>
              <w:rPr>
                <w:szCs w:val="21"/>
              </w:rPr>
            </w:pPr>
            <w:r w:rsidRPr="00953835">
              <w:rPr>
                <w:rFonts w:hint="eastAsia"/>
                <w:szCs w:val="21"/>
              </w:rPr>
              <w:t>代付行名称地址</w:t>
            </w:r>
          </w:p>
        </w:tc>
        <w:tc>
          <w:tcPr>
            <w:tcW w:w="2126" w:type="dxa"/>
            <w:shd w:val="clear" w:color="auto" w:fill="auto"/>
          </w:tcPr>
          <w:p w14:paraId="7C79EEB8" w14:textId="77777777" w:rsidR="00A242F3" w:rsidRDefault="00A242F3" w:rsidP="00426933">
            <w:pPr>
              <w:pStyle w:val="p0"/>
              <w:ind w:firstLine="0"/>
            </w:pPr>
          </w:p>
        </w:tc>
        <w:tc>
          <w:tcPr>
            <w:tcW w:w="1276" w:type="dxa"/>
          </w:tcPr>
          <w:p w14:paraId="6CC80333" w14:textId="77777777" w:rsidR="00A242F3" w:rsidRDefault="00A242F3" w:rsidP="00426933">
            <w:pPr>
              <w:ind w:firstLineChars="0" w:firstLine="0"/>
              <w:jc w:val="center"/>
            </w:pPr>
            <w:r>
              <w:rPr>
                <w:rFonts w:hint="eastAsia"/>
              </w:rPr>
              <w:t>V(200)</w:t>
            </w:r>
          </w:p>
        </w:tc>
        <w:tc>
          <w:tcPr>
            <w:tcW w:w="850" w:type="dxa"/>
            <w:shd w:val="clear" w:color="auto" w:fill="auto"/>
          </w:tcPr>
          <w:p w14:paraId="502FAD31" w14:textId="77777777" w:rsidR="00A242F3" w:rsidRDefault="00A242F3" w:rsidP="00426933">
            <w:pPr>
              <w:ind w:firstLineChars="0" w:firstLine="0"/>
              <w:jc w:val="center"/>
            </w:pPr>
            <w:r>
              <w:rPr>
                <w:rFonts w:hint="eastAsia"/>
              </w:rPr>
              <w:t>P</w:t>
            </w:r>
          </w:p>
        </w:tc>
        <w:tc>
          <w:tcPr>
            <w:tcW w:w="1182" w:type="dxa"/>
            <w:vMerge/>
            <w:shd w:val="clear" w:color="auto" w:fill="auto"/>
          </w:tcPr>
          <w:p w14:paraId="50141FC5" w14:textId="77777777" w:rsidR="00A242F3" w:rsidRDefault="00A242F3" w:rsidP="00426933">
            <w:pPr>
              <w:ind w:firstLineChars="0" w:firstLine="0"/>
            </w:pPr>
          </w:p>
        </w:tc>
        <w:tc>
          <w:tcPr>
            <w:tcW w:w="3118" w:type="dxa"/>
            <w:vMerge/>
            <w:shd w:val="clear" w:color="auto" w:fill="auto"/>
          </w:tcPr>
          <w:p w14:paraId="2F13A2C8" w14:textId="77777777" w:rsidR="00A242F3" w:rsidRDefault="00A242F3" w:rsidP="00426933">
            <w:pPr>
              <w:ind w:firstLineChars="0" w:firstLine="0"/>
            </w:pPr>
          </w:p>
        </w:tc>
      </w:tr>
      <w:tr w:rsidR="00A242F3" w14:paraId="76E55FD5" w14:textId="77777777" w:rsidTr="00426933">
        <w:tc>
          <w:tcPr>
            <w:tcW w:w="567" w:type="dxa"/>
          </w:tcPr>
          <w:p w14:paraId="261DE9FC" w14:textId="77777777" w:rsidR="00A242F3" w:rsidRDefault="00A242F3" w:rsidP="00D537E2">
            <w:pPr>
              <w:numPr>
                <w:ilvl w:val="0"/>
                <w:numId w:val="6"/>
              </w:numPr>
              <w:ind w:right="-47" w:firstLineChars="0"/>
              <w:rPr>
                <w:szCs w:val="21"/>
              </w:rPr>
            </w:pPr>
          </w:p>
        </w:tc>
        <w:tc>
          <w:tcPr>
            <w:tcW w:w="2080" w:type="dxa"/>
            <w:shd w:val="clear" w:color="auto" w:fill="auto"/>
          </w:tcPr>
          <w:p w14:paraId="64A638A5" w14:textId="77777777" w:rsidR="00A242F3" w:rsidRPr="00953835" w:rsidRDefault="00A242F3" w:rsidP="00426933">
            <w:pPr>
              <w:ind w:right="-47" w:firstLineChars="0" w:firstLine="0"/>
              <w:rPr>
                <w:szCs w:val="21"/>
              </w:rPr>
            </w:pPr>
            <w:r w:rsidRPr="00953835">
              <w:rPr>
                <w:rFonts w:hint="eastAsia"/>
                <w:szCs w:val="21"/>
              </w:rPr>
              <w:t>收款行</w:t>
            </w:r>
            <w:r w:rsidRPr="00953835">
              <w:rPr>
                <w:rFonts w:hint="eastAsia"/>
                <w:szCs w:val="21"/>
              </w:rPr>
              <w:t>SWICFCODE</w:t>
            </w:r>
          </w:p>
        </w:tc>
        <w:tc>
          <w:tcPr>
            <w:tcW w:w="2126" w:type="dxa"/>
            <w:shd w:val="clear" w:color="auto" w:fill="auto"/>
          </w:tcPr>
          <w:p w14:paraId="57D7F273" w14:textId="77777777" w:rsidR="00A242F3" w:rsidRDefault="00A242F3" w:rsidP="00426933">
            <w:pPr>
              <w:pStyle w:val="p0"/>
              <w:ind w:firstLine="0"/>
            </w:pPr>
          </w:p>
        </w:tc>
        <w:tc>
          <w:tcPr>
            <w:tcW w:w="1276" w:type="dxa"/>
          </w:tcPr>
          <w:p w14:paraId="127CFDD2" w14:textId="77777777" w:rsidR="00A242F3" w:rsidRDefault="00A242F3" w:rsidP="00426933">
            <w:pPr>
              <w:ind w:firstLineChars="0" w:firstLine="0"/>
              <w:jc w:val="center"/>
            </w:pPr>
            <w:r>
              <w:t>V</w:t>
            </w:r>
            <w:r>
              <w:rPr>
                <w:rFonts w:hint="eastAsia"/>
              </w:rPr>
              <w:t>(20)</w:t>
            </w:r>
          </w:p>
        </w:tc>
        <w:tc>
          <w:tcPr>
            <w:tcW w:w="850" w:type="dxa"/>
            <w:shd w:val="clear" w:color="auto" w:fill="auto"/>
          </w:tcPr>
          <w:p w14:paraId="6022252C" w14:textId="77777777" w:rsidR="00A242F3" w:rsidRDefault="00A242F3" w:rsidP="00426933">
            <w:pPr>
              <w:ind w:firstLineChars="0" w:firstLine="0"/>
              <w:jc w:val="center"/>
            </w:pPr>
            <w:r>
              <w:rPr>
                <w:rFonts w:hint="eastAsia"/>
              </w:rPr>
              <w:t>P</w:t>
            </w:r>
          </w:p>
        </w:tc>
        <w:tc>
          <w:tcPr>
            <w:tcW w:w="1182" w:type="dxa"/>
            <w:vMerge w:val="restart"/>
            <w:shd w:val="clear" w:color="auto" w:fill="auto"/>
          </w:tcPr>
          <w:p w14:paraId="18F8F88E" w14:textId="77777777" w:rsidR="00A242F3" w:rsidRDefault="00A242F3" w:rsidP="00426933">
            <w:pPr>
              <w:ind w:firstLineChars="0" w:firstLine="0"/>
            </w:pPr>
            <w:r>
              <w:rPr>
                <w:rFonts w:hint="eastAsia"/>
              </w:rPr>
              <w:t>自动带出</w:t>
            </w:r>
          </w:p>
        </w:tc>
        <w:tc>
          <w:tcPr>
            <w:tcW w:w="3118" w:type="dxa"/>
            <w:vMerge w:val="restart"/>
            <w:shd w:val="clear" w:color="auto" w:fill="auto"/>
          </w:tcPr>
          <w:p w14:paraId="226424D2" w14:textId="77777777" w:rsidR="00A242F3" w:rsidRDefault="00A242F3" w:rsidP="00426933">
            <w:pPr>
              <w:ind w:firstLineChars="0" w:firstLine="0"/>
            </w:pPr>
          </w:p>
        </w:tc>
      </w:tr>
      <w:tr w:rsidR="00A242F3" w14:paraId="3AA5D057" w14:textId="77777777" w:rsidTr="00426933">
        <w:tc>
          <w:tcPr>
            <w:tcW w:w="567" w:type="dxa"/>
          </w:tcPr>
          <w:p w14:paraId="589A5C86" w14:textId="77777777" w:rsidR="00A242F3" w:rsidRDefault="00A242F3" w:rsidP="00D537E2">
            <w:pPr>
              <w:numPr>
                <w:ilvl w:val="0"/>
                <w:numId w:val="6"/>
              </w:numPr>
              <w:ind w:right="-47" w:firstLineChars="0"/>
              <w:rPr>
                <w:szCs w:val="21"/>
              </w:rPr>
            </w:pPr>
          </w:p>
        </w:tc>
        <w:tc>
          <w:tcPr>
            <w:tcW w:w="2080" w:type="dxa"/>
            <w:shd w:val="clear" w:color="auto" w:fill="auto"/>
          </w:tcPr>
          <w:p w14:paraId="34DC5B1F" w14:textId="77777777" w:rsidR="00A242F3" w:rsidRPr="00953835" w:rsidRDefault="00A242F3" w:rsidP="00426933">
            <w:pPr>
              <w:ind w:right="-47" w:firstLineChars="0" w:firstLine="0"/>
              <w:rPr>
                <w:szCs w:val="21"/>
              </w:rPr>
            </w:pPr>
            <w:r w:rsidRPr="00953835">
              <w:rPr>
                <w:rFonts w:hint="eastAsia"/>
                <w:szCs w:val="21"/>
              </w:rPr>
              <w:t>收款行名称</w:t>
            </w:r>
          </w:p>
        </w:tc>
        <w:tc>
          <w:tcPr>
            <w:tcW w:w="2126" w:type="dxa"/>
            <w:shd w:val="clear" w:color="auto" w:fill="auto"/>
          </w:tcPr>
          <w:p w14:paraId="04A070F5" w14:textId="77777777" w:rsidR="00A242F3" w:rsidRDefault="00A242F3" w:rsidP="00426933">
            <w:pPr>
              <w:pStyle w:val="p0"/>
              <w:ind w:firstLine="0"/>
            </w:pPr>
          </w:p>
        </w:tc>
        <w:tc>
          <w:tcPr>
            <w:tcW w:w="1276" w:type="dxa"/>
          </w:tcPr>
          <w:p w14:paraId="1A1A1F6D" w14:textId="77777777" w:rsidR="00A242F3" w:rsidRDefault="00A242F3" w:rsidP="00426933">
            <w:pPr>
              <w:ind w:firstLineChars="0" w:firstLine="0"/>
              <w:jc w:val="center"/>
            </w:pPr>
            <w:r>
              <w:rPr>
                <w:rFonts w:hint="eastAsia"/>
              </w:rPr>
              <w:t>V(200)</w:t>
            </w:r>
          </w:p>
        </w:tc>
        <w:tc>
          <w:tcPr>
            <w:tcW w:w="850" w:type="dxa"/>
            <w:shd w:val="clear" w:color="auto" w:fill="auto"/>
          </w:tcPr>
          <w:p w14:paraId="773469D1" w14:textId="77777777" w:rsidR="00A242F3" w:rsidRDefault="00A242F3" w:rsidP="00426933">
            <w:pPr>
              <w:ind w:firstLineChars="0" w:firstLine="0"/>
              <w:jc w:val="center"/>
            </w:pPr>
            <w:r>
              <w:rPr>
                <w:rFonts w:hint="eastAsia"/>
              </w:rPr>
              <w:t>P</w:t>
            </w:r>
          </w:p>
        </w:tc>
        <w:tc>
          <w:tcPr>
            <w:tcW w:w="1182" w:type="dxa"/>
            <w:vMerge/>
            <w:shd w:val="clear" w:color="auto" w:fill="auto"/>
          </w:tcPr>
          <w:p w14:paraId="30CC733C" w14:textId="77777777" w:rsidR="00A242F3" w:rsidRDefault="00A242F3" w:rsidP="00426933">
            <w:pPr>
              <w:ind w:firstLineChars="0" w:firstLine="0"/>
            </w:pPr>
          </w:p>
        </w:tc>
        <w:tc>
          <w:tcPr>
            <w:tcW w:w="3118" w:type="dxa"/>
            <w:vMerge/>
            <w:shd w:val="clear" w:color="auto" w:fill="auto"/>
          </w:tcPr>
          <w:p w14:paraId="2E6D8576" w14:textId="77777777" w:rsidR="00A242F3" w:rsidRDefault="00A242F3" w:rsidP="00426933">
            <w:pPr>
              <w:ind w:firstLineChars="0" w:firstLine="0"/>
            </w:pPr>
          </w:p>
        </w:tc>
      </w:tr>
      <w:tr w:rsidR="00A242F3" w14:paraId="7C3B09E5" w14:textId="77777777" w:rsidTr="00426933">
        <w:tc>
          <w:tcPr>
            <w:tcW w:w="567" w:type="dxa"/>
          </w:tcPr>
          <w:p w14:paraId="06367698" w14:textId="77777777" w:rsidR="00A242F3" w:rsidRDefault="00A242F3" w:rsidP="00D537E2">
            <w:pPr>
              <w:numPr>
                <w:ilvl w:val="0"/>
                <w:numId w:val="6"/>
              </w:numPr>
              <w:ind w:right="-47" w:firstLineChars="0"/>
              <w:rPr>
                <w:szCs w:val="21"/>
              </w:rPr>
            </w:pPr>
          </w:p>
        </w:tc>
        <w:tc>
          <w:tcPr>
            <w:tcW w:w="2080" w:type="dxa"/>
            <w:shd w:val="clear" w:color="auto" w:fill="auto"/>
          </w:tcPr>
          <w:p w14:paraId="727068A7" w14:textId="77777777" w:rsidR="00A242F3" w:rsidRPr="00953835" w:rsidRDefault="00A242F3" w:rsidP="00426933">
            <w:pPr>
              <w:ind w:right="-47" w:firstLineChars="0" w:firstLine="0"/>
              <w:rPr>
                <w:szCs w:val="21"/>
              </w:rPr>
            </w:pPr>
            <w:r>
              <w:rPr>
                <w:rFonts w:hint="eastAsia"/>
                <w:szCs w:val="21"/>
              </w:rPr>
              <w:t>确认日期</w:t>
            </w:r>
          </w:p>
        </w:tc>
        <w:tc>
          <w:tcPr>
            <w:tcW w:w="2126" w:type="dxa"/>
            <w:shd w:val="clear" w:color="auto" w:fill="auto"/>
          </w:tcPr>
          <w:p w14:paraId="5D6BBACA" w14:textId="77777777" w:rsidR="00A242F3" w:rsidRDefault="00A242F3" w:rsidP="00426933">
            <w:pPr>
              <w:pStyle w:val="p0"/>
              <w:ind w:firstLine="0"/>
            </w:pPr>
          </w:p>
        </w:tc>
        <w:tc>
          <w:tcPr>
            <w:tcW w:w="1276" w:type="dxa"/>
          </w:tcPr>
          <w:p w14:paraId="08E9B56C" w14:textId="77777777" w:rsidR="00A242F3" w:rsidRDefault="00A242F3" w:rsidP="00426933">
            <w:pPr>
              <w:ind w:firstLineChars="0" w:firstLine="0"/>
              <w:jc w:val="center"/>
            </w:pPr>
            <w:r>
              <w:rPr>
                <w:rFonts w:hint="eastAsia"/>
              </w:rPr>
              <w:t>D</w:t>
            </w:r>
          </w:p>
        </w:tc>
        <w:tc>
          <w:tcPr>
            <w:tcW w:w="850" w:type="dxa"/>
            <w:shd w:val="clear" w:color="auto" w:fill="auto"/>
          </w:tcPr>
          <w:p w14:paraId="08E1A224" w14:textId="77777777" w:rsidR="00A242F3" w:rsidRDefault="00A242F3" w:rsidP="00426933">
            <w:pPr>
              <w:ind w:firstLineChars="0" w:firstLine="0"/>
              <w:jc w:val="center"/>
            </w:pPr>
            <w:r>
              <w:rPr>
                <w:rFonts w:hint="eastAsia"/>
              </w:rPr>
              <w:t>M</w:t>
            </w:r>
          </w:p>
        </w:tc>
        <w:tc>
          <w:tcPr>
            <w:tcW w:w="1182" w:type="dxa"/>
            <w:shd w:val="clear" w:color="auto" w:fill="auto"/>
          </w:tcPr>
          <w:p w14:paraId="5315F181" w14:textId="77777777" w:rsidR="00A242F3" w:rsidRDefault="00A242F3" w:rsidP="00426933">
            <w:pPr>
              <w:ind w:firstLineChars="0" w:firstLine="0"/>
            </w:pPr>
            <w:r>
              <w:rPr>
                <w:rFonts w:hint="eastAsia"/>
              </w:rPr>
              <w:t>日期选择</w:t>
            </w:r>
          </w:p>
        </w:tc>
        <w:tc>
          <w:tcPr>
            <w:tcW w:w="3118" w:type="dxa"/>
            <w:shd w:val="clear" w:color="auto" w:fill="auto"/>
          </w:tcPr>
          <w:p w14:paraId="0BDEC512" w14:textId="77777777" w:rsidR="00A242F3" w:rsidRDefault="00A242F3" w:rsidP="00426933">
            <w:pPr>
              <w:ind w:firstLineChars="0" w:firstLine="0"/>
            </w:pPr>
            <w:r>
              <w:rPr>
                <w:rFonts w:hint="eastAsia"/>
              </w:rPr>
              <w:t>默认为当天</w:t>
            </w:r>
          </w:p>
        </w:tc>
      </w:tr>
      <w:tr w:rsidR="003628C0" w14:paraId="5437E019" w14:textId="77777777" w:rsidTr="00426933">
        <w:tc>
          <w:tcPr>
            <w:tcW w:w="567" w:type="dxa"/>
          </w:tcPr>
          <w:p w14:paraId="7FF78588" w14:textId="77777777" w:rsidR="003628C0" w:rsidRDefault="003628C0" w:rsidP="00D537E2">
            <w:pPr>
              <w:numPr>
                <w:ilvl w:val="0"/>
                <w:numId w:val="6"/>
              </w:numPr>
              <w:ind w:right="-47" w:firstLineChars="0"/>
              <w:rPr>
                <w:szCs w:val="21"/>
              </w:rPr>
            </w:pPr>
          </w:p>
        </w:tc>
        <w:tc>
          <w:tcPr>
            <w:tcW w:w="2080" w:type="dxa"/>
            <w:shd w:val="clear" w:color="auto" w:fill="auto"/>
          </w:tcPr>
          <w:p w14:paraId="55CAAF9C" w14:textId="77777777" w:rsidR="003628C0" w:rsidRDefault="00010C58" w:rsidP="00426933">
            <w:pPr>
              <w:ind w:right="-47" w:firstLineChars="0" w:firstLine="0"/>
              <w:rPr>
                <w:szCs w:val="21"/>
              </w:rPr>
            </w:pPr>
            <w:r>
              <w:rPr>
                <w:rFonts w:hint="eastAsia"/>
                <w:szCs w:val="21"/>
              </w:rPr>
              <w:t>对方</w:t>
            </w:r>
            <w:r w:rsidR="003628C0">
              <w:rPr>
                <w:rFonts w:hint="eastAsia"/>
                <w:szCs w:val="21"/>
              </w:rPr>
              <w:t>编号</w:t>
            </w:r>
          </w:p>
        </w:tc>
        <w:tc>
          <w:tcPr>
            <w:tcW w:w="2126" w:type="dxa"/>
            <w:shd w:val="clear" w:color="auto" w:fill="auto"/>
          </w:tcPr>
          <w:p w14:paraId="5BBFE197" w14:textId="77777777" w:rsidR="003628C0" w:rsidRDefault="003628C0" w:rsidP="00426933">
            <w:pPr>
              <w:pStyle w:val="p0"/>
              <w:ind w:firstLine="0"/>
            </w:pPr>
          </w:p>
        </w:tc>
        <w:tc>
          <w:tcPr>
            <w:tcW w:w="1276" w:type="dxa"/>
          </w:tcPr>
          <w:p w14:paraId="6B3E499A" w14:textId="77777777" w:rsidR="003628C0" w:rsidRDefault="003628C0" w:rsidP="00426933">
            <w:pPr>
              <w:ind w:firstLineChars="0" w:firstLine="0"/>
              <w:jc w:val="center"/>
            </w:pPr>
            <w:r>
              <w:rPr>
                <w:rFonts w:hint="eastAsia"/>
              </w:rPr>
              <w:t>V(16)</w:t>
            </w:r>
          </w:p>
        </w:tc>
        <w:tc>
          <w:tcPr>
            <w:tcW w:w="850" w:type="dxa"/>
            <w:shd w:val="clear" w:color="auto" w:fill="auto"/>
          </w:tcPr>
          <w:p w14:paraId="4F9A7A6D" w14:textId="77777777" w:rsidR="003628C0" w:rsidRDefault="003628C0" w:rsidP="00426933">
            <w:pPr>
              <w:ind w:firstLineChars="0" w:firstLine="0"/>
              <w:jc w:val="center"/>
            </w:pPr>
            <w:r>
              <w:rPr>
                <w:rFonts w:hint="eastAsia"/>
              </w:rPr>
              <w:t>M</w:t>
            </w:r>
          </w:p>
        </w:tc>
        <w:tc>
          <w:tcPr>
            <w:tcW w:w="1182" w:type="dxa"/>
            <w:shd w:val="clear" w:color="auto" w:fill="auto"/>
          </w:tcPr>
          <w:p w14:paraId="74578D92" w14:textId="77777777" w:rsidR="003628C0" w:rsidRDefault="003628C0" w:rsidP="00426933">
            <w:pPr>
              <w:ind w:firstLineChars="0" w:firstLine="0"/>
            </w:pPr>
            <w:r>
              <w:rPr>
                <w:rFonts w:hint="eastAsia"/>
              </w:rPr>
              <w:t>手工录入</w:t>
            </w:r>
          </w:p>
        </w:tc>
        <w:tc>
          <w:tcPr>
            <w:tcW w:w="3118" w:type="dxa"/>
            <w:shd w:val="clear" w:color="auto" w:fill="auto"/>
          </w:tcPr>
          <w:p w14:paraId="5DDF2268" w14:textId="77777777" w:rsidR="003628C0" w:rsidRDefault="003628C0" w:rsidP="00426933">
            <w:pPr>
              <w:ind w:firstLineChars="0" w:firstLine="0"/>
            </w:pPr>
          </w:p>
        </w:tc>
      </w:tr>
      <w:tr w:rsidR="00A242F3" w14:paraId="25CF077E" w14:textId="77777777" w:rsidTr="00426933">
        <w:tc>
          <w:tcPr>
            <w:tcW w:w="567" w:type="dxa"/>
          </w:tcPr>
          <w:p w14:paraId="7E9D03A2" w14:textId="77777777" w:rsidR="00A242F3" w:rsidRDefault="00A242F3" w:rsidP="00D537E2">
            <w:pPr>
              <w:numPr>
                <w:ilvl w:val="0"/>
                <w:numId w:val="6"/>
              </w:numPr>
              <w:ind w:right="-47" w:firstLineChars="0"/>
              <w:rPr>
                <w:szCs w:val="21"/>
              </w:rPr>
            </w:pPr>
          </w:p>
        </w:tc>
        <w:tc>
          <w:tcPr>
            <w:tcW w:w="2080" w:type="dxa"/>
            <w:shd w:val="clear" w:color="auto" w:fill="auto"/>
          </w:tcPr>
          <w:p w14:paraId="68A154E9" w14:textId="77777777" w:rsidR="00A242F3" w:rsidRPr="0007127C" w:rsidRDefault="00A242F3" w:rsidP="00426933">
            <w:pPr>
              <w:ind w:right="-47" w:firstLineChars="0" w:firstLine="0"/>
              <w:rPr>
                <w:szCs w:val="21"/>
              </w:rPr>
            </w:pPr>
            <w:r>
              <w:rPr>
                <w:rFonts w:hint="eastAsia"/>
                <w:szCs w:val="21"/>
              </w:rPr>
              <w:t>起息日</w:t>
            </w:r>
          </w:p>
        </w:tc>
        <w:tc>
          <w:tcPr>
            <w:tcW w:w="2126" w:type="dxa"/>
            <w:shd w:val="clear" w:color="auto" w:fill="auto"/>
          </w:tcPr>
          <w:p w14:paraId="1043609D" w14:textId="77777777" w:rsidR="00A242F3" w:rsidRDefault="00A242F3" w:rsidP="00426933">
            <w:pPr>
              <w:pStyle w:val="p0"/>
              <w:ind w:firstLine="0"/>
            </w:pPr>
          </w:p>
        </w:tc>
        <w:tc>
          <w:tcPr>
            <w:tcW w:w="1276" w:type="dxa"/>
          </w:tcPr>
          <w:p w14:paraId="03DE2514" w14:textId="77777777" w:rsidR="00A242F3" w:rsidRDefault="00A242F3" w:rsidP="00426933">
            <w:pPr>
              <w:ind w:firstLineChars="0" w:firstLine="0"/>
              <w:jc w:val="center"/>
            </w:pPr>
            <w:r>
              <w:rPr>
                <w:rFonts w:hint="eastAsia"/>
              </w:rPr>
              <w:t>D</w:t>
            </w:r>
          </w:p>
        </w:tc>
        <w:tc>
          <w:tcPr>
            <w:tcW w:w="850" w:type="dxa"/>
            <w:shd w:val="clear" w:color="auto" w:fill="auto"/>
          </w:tcPr>
          <w:p w14:paraId="7C413306" w14:textId="77777777" w:rsidR="00A242F3" w:rsidRDefault="00A242F3" w:rsidP="00C14F3E">
            <w:pPr>
              <w:ind w:firstLineChars="95" w:firstLine="199"/>
            </w:pPr>
            <w:r w:rsidRPr="001F2569">
              <w:rPr>
                <w:rFonts w:hint="eastAsia"/>
              </w:rPr>
              <w:t>P</w:t>
            </w:r>
          </w:p>
        </w:tc>
        <w:tc>
          <w:tcPr>
            <w:tcW w:w="1182" w:type="dxa"/>
            <w:shd w:val="clear" w:color="auto" w:fill="auto"/>
          </w:tcPr>
          <w:p w14:paraId="6C4F674F" w14:textId="77777777" w:rsidR="00A242F3" w:rsidRDefault="00A242F3" w:rsidP="00DC22BF">
            <w:pPr>
              <w:ind w:firstLineChars="0" w:firstLine="0"/>
            </w:pPr>
            <w:r>
              <w:rPr>
                <w:rFonts w:hint="eastAsia"/>
              </w:rPr>
              <w:t>自动带出</w:t>
            </w:r>
          </w:p>
        </w:tc>
        <w:tc>
          <w:tcPr>
            <w:tcW w:w="3118" w:type="dxa"/>
            <w:shd w:val="clear" w:color="auto" w:fill="auto"/>
          </w:tcPr>
          <w:p w14:paraId="3D3B44E6" w14:textId="77777777" w:rsidR="00A242F3" w:rsidRDefault="00A242F3" w:rsidP="00426933">
            <w:pPr>
              <w:ind w:firstLineChars="0" w:firstLine="0"/>
            </w:pPr>
          </w:p>
        </w:tc>
      </w:tr>
      <w:tr w:rsidR="00A242F3" w14:paraId="27108349" w14:textId="77777777" w:rsidTr="00426933">
        <w:tc>
          <w:tcPr>
            <w:tcW w:w="567" w:type="dxa"/>
          </w:tcPr>
          <w:p w14:paraId="125F41BF" w14:textId="77777777" w:rsidR="00A242F3" w:rsidRDefault="00A242F3" w:rsidP="00D537E2">
            <w:pPr>
              <w:numPr>
                <w:ilvl w:val="0"/>
                <w:numId w:val="6"/>
              </w:numPr>
              <w:ind w:right="-47" w:firstLineChars="0"/>
              <w:rPr>
                <w:szCs w:val="21"/>
              </w:rPr>
            </w:pPr>
          </w:p>
        </w:tc>
        <w:tc>
          <w:tcPr>
            <w:tcW w:w="2080" w:type="dxa"/>
            <w:shd w:val="clear" w:color="auto" w:fill="auto"/>
          </w:tcPr>
          <w:p w14:paraId="6B69EF1C" w14:textId="77777777" w:rsidR="00A242F3" w:rsidRPr="0007127C" w:rsidRDefault="00A242F3" w:rsidP="00426933">
            <w:pPr>
              <w:ind w:right="-47" w:firstLineChars="0" w:firstLine="0"/>
              <w:rPr>
                <w:szCs w:val="21"/>
              </w:rPr>
            </w:pPr>
            <w:r>
              <w:rPr>
                <w:rFonts w:hint="eastAsia"/>
                <w:szCs w:val="21"/>
              </w:rPr>
              <w:t>到期日</w:t>
            </w:r>
          </w:p>
        </w:tc>
        <w:tc>
          <w:tcPr>
            <w:tcW w:w="2126" w:type="dxa"/>
            <w:shd w:val="clear" w:color="auto" w:fill="auto"/>
          </w:tcPr>
          <w:p w14:paraId="5A070440" w14:textId="77777777" w:rsidR="00A242F3" w:rsidRDefault="00A242F3" w:rsidP="00426933">
            <w:pPr>
              <w:pStyle w:val="p0"/>
              <w:ind w:firstLine="0"/>
            </w:pPr>
          </w:p>
        </w:tc>
        <w:tc>
          <w:tcPr>
            <w:tcW w:w="1276" w:type="dxa"/>
          </w:tcPr>
          <w:p w14:paraId="5A3AE77C" w14:textId="77777777" w:rsidR="00A242F3" w:rsidRDefault="00A242F3" w:rsidP="00426933">
            <w:pPr>
              <w:ind w:firstLineChars="0" w:firstLine="0"/>
              <w:jc w:val="center"/>
            </w:pPr>
            <w:r>
              <w:rPr>
                <w:rFonts w:hint="eastAsia"/>
              </w:rPr>
              <w:t>D</w:t>
            </w:r>
          </w:p>
        </w:tc>
        <w:tc>
          <w:tcPr>
            <w:tcW w:w="850" w:type="dxa"/>
            <w:shd w:val="clear" w:color="auto" w:fill="auto"/>
          </w:tcPr>
          <w:p w14:paraId="20CF70E4" w14:textId="77777777" w:rsidR="00A242F3" w:rsidRDefault="00A242F3" w:rsidP="00C14F3E">
            <w:pPr>
              <w:ind w:firstLineChars="95" w:firstLine="199"/>
            </w:pPr>
            <w:r w:rsidRPr="001F2569">
              <w:rPr>
                <w:rFonts w:hint="eastAsia"/>
              </w:rPr>
              <w:t>P</w:t>
            </w:r>
          </w:p>
        </w:tc>
        <w:tc>
          <w:tcPr>
            <w:tcW w:w="1182" w:type="dxa"/>
            <w:shd w:val="clear" w:color="auto" w:fill="auto"/>
          </w:tcPr>
          <w:p w14:paraId="512AA36F" w14:textId="77777777" w:rsidR="00A242F3" w:rsidRDefault="00A242F3" w:rsidP="00DC22BF">
            <w:pPr>
              <w:ind w:firstLineChars="0" w:firstLine="0"/>
            </w:pPr>
            <w:r>
              <w:rPr>
                <w:rFonts w:hint="eastAsia"/>
              </w:rPr>
              <w:t>自动带出</w:t>
            </w:r>
          </w:p>
        </w:tc>
        <w:tc>
          <w:tcPr>
            <w:tcW w:w="3118" w:type="dxa"/>
            <w:shd w:val="clear" w:color="auto" w:fill="auto"/>
          </w:tcPr>
          <w:p w14:paraId="6BCCB389" w14:textId="77777777" w:rsidR="00A242F3" w:rsidRDefault="00A242F3" w:rsidP="00426933">
            <w:pPr>
              <w:ind w:firstLineChars="0" w:firstLine="0"/>
            </w:pPr>
          </w:p>
        </w:tc>
      </w:tr>
      <w:tr w:rsidR="00A242F3" w14:paraId="46212B4D" w14:textId="77777777" w:rsidTr="00426933">
        <w:tc>
          <w:tcPr>
            <w:tcW w:w="567" w:type="dxa"/>
          </w:tcPr>
          <w:p w14:paraId="3F894C61" w14:textId="77777777" w:rsidR="00A242F3" w:rsidRDefault="00A242F3" w:rsidP="00D537E2">
            <w:pPr>
              <w:numPr>
                <w:ilvl w:val="0"/>
                <w:numId w:val="6"/>
              </w:numPr>
              <w:ind w:right="-47" w:firstLineChars="0"/>
              <w:rPr>
                <w:szCs w:val="21"/>
              </w:rPr>
            </w:pPr>
          </w:p>
        </w:tc>
        <w:tc>
          <w:tcPr>
            <w:tcW w:w="2080" w:type="dxa"/>
            <w:shd w:val="clear" w:color="auto" w:fill="auto"/>
          </w:tcPr>
          <w:p w14:paraId="1143FC4F" w14:textId="77777777" w:rsidR="00A242F3" w:rsidRDefault="00A242F3" w:rsidP="00426933">
            <w:pPr>
              <w:ind w:right="-47" w:firstLineChars="0" w:firstLine="0"/>
              <w:rPr>
                <w:szCs w:val="21"/>
              </w:rPr>
            </w:pPr>
            <w:r>
              <w:rPr>
                <w:rFonts w:hint="eastAsia"/>
                <w:szCs w:val="21"/>
              </w:rPr>
              <w:t>代付天数</w:t>
            </w:r>
          </w:p>
        </w:tc>
        <w:tc>
          <w:tcPr>
            <w:tcW w:w="2126" w:type="dxa"/>
            <w:shd w:val="clear" w:color="auto" w:fill="auto"/>
          </w:tcPr>
          <w:p w14:paraId="783318B8" w14:textId="77777777" w:rsidR="00A242F3" w:rsidRDefault="00A242F3" w:rsidP="00426933">
            <w:pPr>
              <w:pStyle w:val="p0"/>
              <w:ind w:firstLine="0"/>
            </w:pPr>
          </w:p>
        </w:tc>
        <w:tc>
          <w:tcPr>
            <w:tcW w:w="1276" w:type="dxa"/>
          </w:tcPr>
          <w:p w14:paraId="5B48499F" w14:textId="77777777" w:rsidR="00A242F3" w:rsidRDefault="00A242F3" w:rsidP="00426933">
            <w:pPr>
              <w:ind w:firstLineChars="0" w:firstLine="0"/>
              <w:jc w:val="center"/>
            </w:pPr>
            <w:r>
              <w:rPr>
                <w:rFonts w:hint="eastAsia"/>
              </w:rPr>
              <w:t>N</w:t>
            </w:r>
          </w:p>
        </w:tc>
        <w:tc>
          <w:tcPr>
            <w:tcW w:w="850" w:type="dxa"/>
            <w:shd w:val="clear" w:color="auto" w:fill="auto"/>
          </w:tcPr>
          <w:p w14:paraId="7F3D3F7C" w14:textId="77777777" w:rsidR="00A242F3" w:rsidRDefault="00A242F3" w:rsidP="00426933">
            <w:pPr>
              <w:ind w:firstLineChars="0" w:firstLine="0"/>
              <w:jc w:val="center"/>
            </w:pPr>
            <w:r>
              <w:rPr>
                <w:rFonts w:hint="eastAsia"/>
              </w:rPr>
              <w:t>P</w:t>
            </w:r>
          </w:p>
        </w:tc>
        <w:tc>
          <w:tcPr>
            <w:tcW w:w="1182" w:type="dxa"/>
            <w:shd w:val="clear" w:color="auto" w:fill="auto"/>
          </w:tcPr>
          <w:p w14:paraId="6BB9795F" w14:textId="77777777" w:rsidR="00A242F3" w:rsidRPr="00E84031" w:rsidRDefault="00A242F3" w:rsidP="00426933">
            <w:pPr>
              <w:ind w:firstLineChars="0" w:firstLine="0"/>
            </w:pPr>
            <w:r>
              <w:rPr>
                <w:rFonts w:hint="eastAsia"/>
              </w:rPr>
              <w:t>自动带出</w:t>
            </w:r>
          </w:p>
        </w:tc>
        <w:tc>
          <w:tcPr>
            <w:tcW w:w="3118" w:type="dxa"/>
            <w:shd w:val="clear" w:color="auto" w:fill="auto"/>
          </w:tcPr>
          <w:p w14:paraId="45721F22" w14:textId="77777777" w:rsidR="00A242F3" w:rsidRDefault="00A242F3" w:rsidP="00426933">
            <w:pPr>
              <w:ind w:firstLineChars="0" w:firstLine="0"/>
            </w:pPr>
          </w:p>
        </w:tc>
      </w:tr>
      <w:tr w:rsidR="00140A70" w14:paraId="646685DF" w14:textId="77777777" w:rsidTr="00426933">
        <w:tc>
          <w:tcPr>
            <w:tcW w:w="567" w:type="dxa"/>
          </w:tcPr>
          <w:p w14:paraId="0186FB8C" w14:textId="77777777" w:rsidR="00140A70" w:rsidRDefault="00140A70" w:rsidP="00D537E2">
            <w:pPr>
              <w:numPr>
                <w:ilvl w:val="0"/>
                <w:numId w:val="6"/>
              </w:numPr>
              <w:ind w:right="-47" w:firstLineChars="0"/>
              <w:rPr>
                <w:szCs w:val="21"/>
              </w:rPr>
            </w:pPr>
          </w:p>
        </w:tc>
        <w:tc>
          <w:tcPr>
            <w:tcW w:w="2080" w:type="dxa"/>
            <w:shd w:val="clear" w:color="auto" w:fill="auto"/>
          </w:tcPr>
          <w:p w14:paraId="326CE3C8" w14:textId="77777777" w:rsidR="00140A70" w:rsidRDefault="00140A70" w:rsidP="00E739BB">
            <w:pPr>
              <w:ind w:right="-47" w:firstLineChars="0" w:firstLine="0"/>
              <w:rPr>
                <w:szCs w:val="21"/>
              </w:rPr>
            </w:pPr>
            <w:r>
              <w:rPr>
                <w:rFonts w:hint="eastAsia"/>
                <w:szCs w:val="21"/>
              </w:rPr>
              <w:t>同业基准利率</w:t>
            </w:r>
          </w:p>
        </w:tc>
        <w:tc>
          <w:tcPr>
            <w:tcW w:w="2126" w:type="dxa"/>
            <w:shd w:val="clear" w:color="auto" w:fill="auto"/>
          </w:tcPr>
          <w:p w14:paraId="166B32CC" w14:textId="77777777" w:rsidR="00140A70" w:rsidRDefault="00140A70" w:rsidP="00E739BB">
            <w:pPr>
              <w:pStyle w:val="p0"/>
              <w:ind w:firstLine="0"/>
            </w:pPr>
          </w:p>
        </w:tc>
        <w:tc>
          <w:tcPr>
            <w:tcW w:w="1276" w:type="dxa"/>
          </w:tcPr>
          <w:p w14:paraId="2988717F" w14:textId="77777777" w:rsidR="00140A70" w:rsidRDefault="00140A70" w:rsidP="00E739BB">
            <w:pPr>
              <w:ind w:firstLineChars="0" w:firstLine="0"/>
              <w:jc w:val="center"/>
            </w:pPr>
            <w:r>
              <w:rPr>
                <w:rFonts w:hint="eastAsia"/>
              </w:rPr>
              <w:t>V(3)</w:t>
            </w:r>
          </w:p>
        </w:tc>
        <w:tc>
          <w:tcPr>
            <w:tcW w:w="850" w:type="dxa"/>
            <w:shd w:val="clear" w:color="auto" w:fill="auto"/>
          </w:tcPr>
          <w:p w14:paraId="7276EBDD" w14:textId="77777777" w:rsidR="00140A70" w:rsidRDefault="00140A70" w:rsidP="00BE0AB4">
            <w:pPr>
              <w:ind w:firstLineChars="0" w:firstLine="0"/>
              <w:jc w:val="center"/>
            </w:pPr>
            <w:r w:rsidRPr="000A1F80">
              <w:rPr>
                <w:rFonts w:hint="eastAsia"/>
              </w:rPr>
              <w:t>P</w:t>
            </w:r>
          </w:p>
        </w:tc>
        <w:tc>
          <w:tcPr>
            <w:tcW w:w="1182" w:type="dxa"/>
            <w:shd w:val="clear" w:color="auto" w:fill="auto"/>
          </w:tcPr>
          <w:p w14:paraId="574373DC" w14:textId="77777777" w:rsidR="00140A70" w:rsidRDefault="00140A70" w:rsidP="00E739BB">
            <w:pPr>
              <w:ind w:firstLineChars="0" w:firstLine="0"/>
            </w:pPr>
            <w:r>
              <w:rPr>
                <w:rFonts w:hint="eastAsia"/>
              </w:rPr>
              <w:t>自动带出</w:t>
            </w:r>
            <w:r>
              <w:rPr>
                <w:rFonts w:hint="eastAsia"/>
              </w:rPr>
              <w:t>/</w:t>
            </w:r>
            <w:r>
              <w:rPr>
                <w:rFonts w:hint="eastAsia"/>
              </w:rPr>
              <w:t>选择</w:t>
            </w:r>
          </w:p>
        </w:tc>
        <w:tc>
          <w:tcPr>
            <w:tcW w:w="3118" w:type="dxa"/>
            <w:shd w:val="clear" w:color="auto" w:fill="auto"/>
          </w:tcPr>
          <w:p w14:paraId="51C096D0" w14:textId="77777777" w:rsidR="00140A70" w:rsidRDefault="00140A70" w:rsidP="00E739BB">
            <w:pPr>
              <w:ind w:firstLineChars="0" w:firstLine="0"/>
            </w:pPr>
          </w:p>
        </w:tc>
      </w:tr>
      <w:tr w:rsidR="00140A70" w14:paraId="4B715992" w14:textId="77777777" w:rsidTr="00426933">
        <w:tc>
          <w:tcPr>
            <w:tcW w:w="567" w:type="dxa"/>
          </w:tcPr>
          <w:p w14:paraId="4C2AB3D2" w14:textId="77777777" w:rsidR="00140A70" w:rsidRDefault="00140A70" w:rsidP="00D537E2">
            <w:pPr>
              <w:numPr>
                <w:ilvl w:val="0"/>
                <w:numId w:val="6"/>
              </w:numPr>
              <w:ind w:right="-47" w:firstLineChars="0"/>
              <w:rPr>
                <w:szCs w:val="21"/>
              </w:rPr>
            </w:pPr>
          </w:p>
        </w:tc>
        <w:tc>
          <w:tcPr>
            <w:tcW w:w="2080" w:type="dxa"/>
            <w:shd w:val="clear" w:color="auto" w:fill="auto"/>
          </w:tcPr>
          <w:p w14:paraId="1D416A24" w14:textId="77777777" w:rsidR="00140A70" w:rsidRDefault="00140A70" w:rsidP="00E739BB">
            <w:pPr>
              <w:ind w:right="-47" w:firstLineChars="0" w:firstLine="0"/>
              <w:rPr>
                <w:szCs w:val="21"/>
              </w:rPr>
            </w:pPr>
            <w:r>
              <w:rPr>
                <w:rFonts w:hint="eastAsia"/>
                <w:szCs w:val="21"/>
              </w:rPr>
              <w:t>同业浮动</w:t>
            </w:r>
          </w:p>
        </w:tc>
        <w:tc>
          <w:tcPr>
            <w:tcW w:w="2126" w:type="dxa"/>
            <w:shd w:val="clear" w:color="auto" w:fill="auto"/>
          </w:tcPr>
          <w:p w14:paraId="71919B4D" w14:textId="77777777" w:rsidR="00140A70" w:rsidRDefault="00140A70" w:rsidP="00E739BB">
            <w:pPr>
              <w:pStyle w:val="p0"/>
              <w:ind w:firstLine="0"/>
            </w:pPr>
          </w:p>
        </w:tc>
        <w:tc>
          <w:tcPr>
            <w:tcW w:w="1276" w:type="dxa"/>
          </w:tcPr>
          <w:p w14:paraId="79FFC9F6" w14:textId="77777777" w:rsidR="00140A70" w:rsidRDefault="00140A70" w:rsidP="00E739BB">
            <w:pPr>
              <w:ind w:firstLineChars="0" w:firstLine="0"/>
              <w:jc w:val="center"/>
            </w:pPr>
            <w:r>
              <w:t>N(18,</w:t>
            </w:r>
            <w:r>
              <w:rPr>
                <w:rFonts w:hint="eastAsia"/>
              </w:rPr>
              <w:t>8</w:t>
            </w:r>
            <w:r w:rsidRPr="00622E3E">
              <w:t>)</w:t>
            </w:r>
          </w:p>
        </w:tc>
        <w:tc>
          <w:tcPr>
            <w:tcW w:w="850" w:type="dxa"/>
            <w:shd w:val="clear" w:color="auto" w:fill="auto"/>
          </w:tcPr>
          <w:p w14:paraId="64F3DF45" w14:textId="77777777" w:rsidR="00140A70" w:rsidRDefault="00140A70" w:rsidP="00BE0AB4">
            <w:pPr>
              <w:ind w:firstLineChars="0" w:firstLine="0"/>
              <w:jc w:val="center"/>
            </w:pPr>
            <w:r w:rsidRPr="000A1F80">
              <w:rPr>
                <w:rFonts w:hint="eastAsia"/>
              </w:rPr>
              <w:t>P</w:t>
            </w:r>
          </w:p>
        </w:tc>
        <w:tc>
          <w:tcPr>
            <w:tcW w:w="1182" w:type="dxa"/>
            <w:shd w:val="clear" w:color="auto" w:fill="auto"/>
          </w:tcPr>
          <w:p w14:paraId="7AC95279" w14:textId="77777777" w:rsidR="00140A70" w:rsidRDefault="00140A70" w:rsidP="00140A70">
            <w:pPr>
              <w:ind w:firstLineChars="0" w:firstLine="0"/>
            </w:pPr>
            <w:r>
              <w:rPr>
                <w:rFonts w:hint="eastAsia"/>
              </w:rPr>
              <w:t>自动带出</w:t>
            </w:r>
          </w:p>
        </w:tc>
        <w:tc>
          <w:tcPr>
            <w:tcW w:w="3118" w:type="dxa"/>
            <w:shd w:val="clear" w:color="auto" w:fill="auto"/>
          </w:tcPr>
          <w:p w14:paraId="186DE831" w14:textId="77777777" w:rsidR="00140A70" w:rsidRDefault="00140A70" w:rsidP="00E739BB">
            <w:pPr>
              <w:ind w:firstLineChars="0" w:firstLine="0"/>
            </w:pPr>
          </w:p>
        </w:tc>
      </w:tr>
      <w:tr w:rsidR="00140A70" w14:paraId="09BE7319" w14:textId="77777777" w:rsidTr="00426933">
        <w:tc>
          <w:tcPr>
            <w:tcW w:w="567" w:type="dxa"/>
          </w:tcPr>
          <w:p w14:paraId="5686119A" w14:textId="77777777" w:rsidR="00140A70" w:rsidRDefault="00140A70" w:rsidP="00D537E2">
            <w:pPr>
              <w:numPr>
                <w:ilvl w:val="0"/>
                <w:numId w:val="6"/>
              </w:numPr>
              <w:ind w:right="-47" w:firstLineChars="0"/>
              <w:rPr>
                <w:szCs w:val="21"/>
              </w:rPr>
            </w:pPr>
          </w:p>
        </w:tc>
        <w:tc>
          <w:tcPr>
            <w:tcW w:w="2080" w:type="dxa"/>
            <w:shd w:val="clear" w:color="auto" w:fill="auto"/>
          </w:tcPr>
          <w:p w14:paraId="705E196F" w14:textId="77777777" w:rsidR="00140A70" w:rsidRDefault="00140A70" w:rsidP="00E739BB">
            <w:pPr>
              <w:ind w:right="-47" w:firstLineChars="0" w:firstLine="0"/>
              <w:rPr>
                <w:szCs w:val="21"/>
              </w:rPr>
            </w:pPr>
            <w:r>
              <w:rPr>
                <w:rFonts w:hint="eastAsia"/>
                <w:szCs w:val="21"/>
              </w:rPr>
              <w:t>客户浮动</w:t>
            </w:r>
          </w:p>
        </w:tc>
        <w:tc>
          <w:tcPr>
            <w:tcW w:w="2126" w:type="dxa"/>
            <w:shd w:val="clear" w:color="auto" w:fill="auto"/>
          </w:tcPr>
          <w:p w14:paraId="6502A504" w14:textId="77777777" w:rsidR="00140A70" w:rsidRDefault="00140A70" w:rsidP="00E739BB">
            <w:pPr>
              <w:pStyle w:val="p0"/>
              <w:ind w:firstLine="0"/>
            </w:pPr>
          </w:p>
        </w:tc>
        <w:tc>
          <w:tcPr>
            <w:tcW w:w="1276" w:type="dxa"/>
          </w:tcPr>
          <w:p w14:paraId="318187A9" w14:textId="77777777" w:rsidR="00140A70" w:rsidRDefault="00140A70" w:rsidP="00E739BB">
            <w:pPr>
              <w:ind w:firstLineChars="0" w:firstLine="0"/>
              <w:jc w:val="center"/>
            </w:pPr>
            <w:r>
              <w:t>N(18,</w:t>
            </w:r>
            <w:r>
              <w:rPr>
                <w:rFonts w:hint="eastAsia"/>
              </w:rPr>
              <w:t>8</w:t>
            </w:r>
            <w:r w:rsidRPr="00622E3E">
              <w:t>)</w:t>
            </w:r>
          </w:p>
        </w:tc>
        <w:tc>
          <w:tcPr>
            <w:tcW w:w="850" w:type="dxa"/>
            <w:shd w:val="clear" w:color="auto" w:fill="auto"/>
          </w:tcPr>
          <w:p w14:paraId="513E25E0" w14:textId="77777777" w:rsidR="00140A70" w:rsidRDefault="00140A70" w:rsidP="00BE0AB4">
            <w:pPr>
              <w:ind w:firstLineChars="0" w:firstLine="0"/>
              <w:jc w:val="center"/>
            </w:pPr>
            <w:r w:rsidRPr="000A1F80">
              <w:rPr>
                <w:rFonts w:hint="eastAsia"/>
              </w:rPr>
              <w:t>P</w:t>
            </w:r>
          </w:p>
        </w:tc>
        <w:tc>
          <w:tcPr>
            <w:tcW w:w="1182" w:type="dxa"/>
            <w:shd w:val="clear" w:color="auto" w:fill="auto"/>
          </w:tcPr>
          <w:p w14:paraId="583FE727" w14:textId="77777777" w:rsidR="00140A70" w:rsidRDefault="00140A70" w:rsidP="00140A70">
            <w:pPr>
              <w:ind w:firstLineChars="0" w:firstLine="0"/>
            </w:pPr>
            <w:r>
              <w:rPr>
                <w:rFonts w:hint="eastAsia"/>
              </w:rPr>
              <w:t>自动带出</w:t>
            </w:r>
          </w:p>
        </w:tc>
        <w:tc>
          <w:tcPr>
            <w:tcW w:w="3118" w:type="dxa"/>
            <w:shd w:val="clear" w:color="auto" w:fill="auto"/>
          </w:tcPr>
          <w:p w14:paraId="2693A8C6" w14:textId="77777777" w:rsidR="00140A70" w:rsidRDefault="00140A70" w:rsidP="00E739BB">
            <w:pPr>
              <w:ind w:firstLineChars="0" w:firstLine="0"/>
            </w:pPr>
          </w:p>
        </w:tc>
      </w:tr>
      <w:tr w:rsidR="00140A70" w14:paraId="19CD954B" w14:textId="77777777" w:rsidTr="00426933">
        <w:tc>
          <w:tcPr>
            <w:tcW w:w="567" w:type="dxa"/>
          </w:tcPr>
          <w:p w14:paraId="6A523E47" w14:textId="77777777" w:rsidR="00140A70" w:rsidRDefault="00140A70" w:rsidP="00D537E2">
            <w:pPr>
              <w:numPr>
                <w:ilvl w:val="0"/>
                <w:numId w:val="6"/>
              </w:numPr>
              <w:ind w:right="-47" w:firstLineChars="0"/>
              <w:rPr>
                <w:szCs w:val="21"/>
              </w:rPr>
            </w:pPr>
          </w:p>
        </w:tc>
        <w:tc>
          <w:tcPr>
            <w:tcW w:w="2080" w:type="dxa"/>
            <w:shd w:val="clear" w:color="auto" w:fill="auto"/>
          </w:tcPr>
          <w:p w14:paraId="702C0C79" w14:textId="77777777" w:rsidR="00140A70" w:rsidRDefault="00140A70" w:rsidP="00426933">
            <w:pPr>
              <w:ind w:right="-47" w:firstLineChars="0" w:firstLine="0"/>
              <w:rPr>
                <w:szCs w:val="21"/>
              </w:rPr>
            </w:pPr>
            <w:r>
              <w:rPr>
                <w:rFonts w:hint="eastAsia"/>
                <w:szCs w:val="21"/>
              </w:rPr>
              <w:t>同业利率</w:t>
            </w:r>
            <w:r>
              <w:rPr>
                <w:rFonts w:hint="eastAsia"/>
                <w:szCs w:val="21"/>
              </w:rPr>
              <w:t>(%)</w:t>
            </w:r>
          </w:p>
        </w:tc>
        <w:tc>
          <w:tcPr>
            <w:tcW w:w="2126" w:type="dxa"/>
            <w:shd w:val="clear" w:color="auto" w:fill="auto"/>
          </w:tcPr>
          <w:p w14:paraId="64E76043" w14:textId="77777777" w:rsidR="00140A70" w:rsidRDefault="00140A70" w:rsidP="00426933">
            <w:pPr>
              <w:pStyle w:val="p0"/>
              <w:ind w:firstLine="0"/>
            </w:pPr>
          </w:p>
        </w:tc>
        <w:tc>
          <w:tcPr>
            <w:tcW w:w="1276" w:type="dxa"/>
          </w:tcPr>
          <w:p w14:paraId="1B64D02C" w14:textId="77777777" w:rsidR="00140A70" w:rsidRDefault="00140A70" w:rsidP="00426933">
            <w:pPr>
              <w:ind w:firstLineChars="0" w:firstLine="0"/>
              <w:jc w:val="center"/>
            </w:pPr>
            <w:r>
              <w:t>N(18,</w:t>
            </w:r>
            <w:r>
              <w:rPr>
                <w:rFonts w:hint="eastAsia"/>
              </w:rPr>
              <w:t>8</w:t>
            </w:r>
            <w:r w:rsidRPr="00622E3E">
              <w:t>)</w:t>
            </w:r>
          </w:p>
        </w:tc>
        <w:tc>
          <w:tcPr>
            <w:tcW w:w="850" w:type="dxa"/>
            <w:shd w:val="clear" w:color="auto" w:fill="auto"/>
          </w:tcPr>
          <w:p w14:paraId="0592D5B2" w14:textId="77777777" w:rsidR="00140A70" w:rsidRDefault="00140A70" w:rsidP="00C14F3E">
            <w:pPr>
              <w:ind w:firstLineChars="95" w:firstLine="199"/>
            </w:pPr>
            <w:r>
              <w:rPr>
                <w:rFonts w:hint="eastAsia"/>
              </w:rPr>
              <w:t>M</w:t>
            </w:r>
          </w:p>
        </w:tc>
        <w:tc>
          <w:tcPr>
            <w:tcW w:w="1182" w:type="dxa"/>
            <w:shd w:val="clear" w:color="auto" w:fill="auto"/>
          </w:tcPr>
          <w:p w14:paraId="6D1CB97F" w14:textId="77777777" w:rsidR="00140A70" w:rsidRDefault="00140A70" w:rsidP="007C0E88">
            <w:pPr>
              <w:ind w:firstLineChars="0" w:firstLine="0"/>
            </w:pPr>
            <w:r>
              <w:rPr>
                <w:rFonts w:hint="eastAsia"/>
              </w:rPr>
              <w:t>手工录入</w:t>
            </w:r>
          </w:p>
        </w:tc>
        <w:tc>
          <w:tcPr>
            <w:tcW w:w="3118" w:type="dxa"/>
            <w:shd w:val="clear" w:color="auto" w:fill="auto"/>
          </w:tcPr>
          <w:p w14:paraId="020520F2" w14:textId="77777777" w:rsidR="00140A70" w:rsidRDefault="00140A70" w:rsidP="00426933">
            <w:pPr>
              <w:ind w:firstLineChars="0" w:firstLine="0"/>
            </w:pPr>
          </w:p>
        </w:tc>
      </w:tr>
      <w:tr w:rsidR="00140A70" w14:paraId="3BD71149" w14:textId="77777777" w:rsidTr="00426933">
        <w:tc>
          <w:tcPr>
            <w:tcW w:w="567" w:type="dxa"/>
          </w:tcPr>
          <w:p w14:paraId="7EE52C9F" w14:textId="77777777" w:rsidR="00140A70" w:rsidRDefault="00140A70" w:rsidP="00D537E2">
            <w:pPr>
              <w:numPr>
                <w:ilvl w:val="0"/>
                <w:numId w:val="6"/>
              </w:numPr>
              <w:ind w:right="-47" w:firstLineChars="0"/>
              <w:rPr>
                <w:szCs w:val="21"/>
              </w:rPr>
            </w:pPr>
          </w:p>
        </w:tc>
        <w:tc>
          <w:tcPr>
            <w:tcW w:w="2080" w:type="dxa"/>
            <w:shd w:val="clear" w:color="auto" w:fill="auto"/>
          </w:tcPr>
          <w:p w14:paraId="38EDC074" w14:textId="77777777" w:rsidR="00140A70" w:rsidRDefault="00140A70" w:rsidP="00426933">
            <w:pPr>
              <w:ind w:right="-47" w:firstLineChars="0" w:firstLine="0"/>
              <w:rPr>
                <w:szCs w:val="21"/>
              </w:rPr>
            </w:pPr>
            <w:r>
              <w:rPr>
                <w:rFonts w:hint="eastAsia"/>
                <w:szCs w:val="21"/>
              </w:rPr>
              <w:t>客户利率</w:t>
            </w:r>
            <w:r>
              <w:rPr>
                <w:rFonts w:hint="eastAsia"/>
                <w:szCs w:val="21"/>
              </w:rPr>
              <w:t>(%)</w:t>
            </w:r>
          </w:p>
        </w:tc>
        <w:tc>
          <w:tcPr>
            <w:tcW w:w="2126" w:type="dxa"/>
            <w:shd w:val="clear" w:color="auto" w:fill="auto"/>
          </w:tcPr>
          <w:p w14:paraId="13FD032D" w14:textId="77777777" w:rsidR="00140A70" w:rsidRDefault="00140A70" w:rsidP="00426933">
            <w:pPr>
              <w:pStyle w:val="p0"/>
              <w:ind w:firstLine="0"/>
            </w:pPr>
          </w:p>
        </w:tc>
        <w:tc>
          <w:tcPr>
            <w:tcW w:w="1276" w:type="dxa"/>
          </w:tcPr>
          <w:p w14:paraId="6C6F9170" w14:textId="77777777" w:rsidR="00140A70" w:rsidRDefault="00140A70" w:rsidP="00426933">
            <w:pPr>
              <w:ind w:firstLineChars="0" w:firstLine="0"/>
              <w:jc w:val="center"/>
            </w:pPr>
            <w:r>
              <w:t>N(18,</w:t>
            </w:r>
            <w:r>
              <w:rPr>
                <w:rFonts w:hint="eastAsia"/>
              </w:rPr>
              <w:t>8</w:t>
            </w:r>
            <w:r w:rsidRPr="00622E3E">
              <w:t>)</w:t>
            </w:r>
          </w:p>
        </w:tc>
        <w:tc>
          <w:tcPr>
            <w:tcW w:w="850" w:type="dxa"/>
            <w:shd w:val="clear" w:color="auto" w:fill="auto"/>
          </w:tcPr>
          <w:p w14:paraId="0F2B6974" w14:textId="77777777" w:rsidR="00140A70" w:rsidRDefault="00140A70" w:rsidP="00C14F3E">
            <w:pPr>
              <w:ind w:firstLineChars="95" w:firstLine="199"/>
            </w:pPr>
            <w:r>
              <w:rPr>
                <w:rFonts w:hint="eastAsia"/>
              </w:rPr>
              <w:t>M</w:t>
            </w:r>
          </w:p>
        </w:tc>
        <w:tc>
          <w:tcPr>
            <w:tcW w:w="1182" w:type="dxa"/>
            <w:shd w:val="clear" w:color="auto" w:fill="auto"/>
          </w:tcPr>
          <w:p w14:paraId="0F79530C" w14:textId="77777777" w:rsidR="00140A70" w:rsidRDefault="00140A70" w:rsidP="007C0E88">
            <w:pPr>
              <w:ind w:firstLineChars="0" w:firstLine="0"/>
            </w:pPr>
            <w:r>
              <w:rPr>
                <w:rFonts w:hint="eastAsia"/>
              </w:rPr>
              <w:t>手工录入</w:t>
            </w:r>
          </w:p>
        </w:tc>
        <w:tc>
          <w:tcPr>
            <w:tcW w:w="3118" w:type="dxa"/>
            <w:shd w:val="clear" w:color="auto" w:fill="auto"/>
          </w:tcPr>
          <w:p w14:paraId="3C73A6E9" w14:textId="77777777" w:rsidR="00140A70" w:rsidRDefault="00140A70" w:rsidP="00426933">
            <w:pPr>
              <w:ind w:firstLineChars="0" w:firstLine="0"/>
            </w:pPr>
          </w:p>
        </w:tc>
      </w:tr>
      <w:tr w:rsidR="00140A70" w14:paraId="7333A7A4" w14:textId="77777777" w:rsidTr="00426933">
        <w:tc>
          <w:tcPr>
            <w:tcW w:w="567" w:type="dxa"/>
          </w:tcPr>
          <w:p w14:paraId="44BEF2CA" w14:textId="77777777" w:rsidR="00140A70" w:rsidRDefault="00140A70" w:rsidP="00D537E2">
            <w:pPr>
              <w:numPr>
                <w:ilvl w:val="0"/>
                <w:numId w:val="6"/>
              </w:numPr>
              <w:ind w:right="-47" w:firstLineChars="0"/>
              <w:rPr>
                <w:szCs w:val="21"/>
              </w:rPr>
            </w:pPr>
          </w:p>
        </w:tc>
        <w:tc>
          <w:tcPr>
            <w:tcW w:w="2080" w:type="dxa"/>
            <w:shd w:val="clear" w:color="auto" w:fill="auto"/>
          </w:tcPr>
          <w:p w14:paraId="6C74FDFB" w14:textId="77777777" w:rsidR="00140A70" w:rsidRDefault="00140A70" w:rsidP="00426933">
            <w:pPr>
              <w:ind w:right="-47" w:firstLineChars="0" w:firstLine="0"/>
              <w:rPr>
                <w:szCs w:val="21"/>
              </w:rPr>
            </w:pPr>
            <w:r>
              <w:rPr>
                <w:rFonts w:hint="eastAsia"/>
                <w:szCs w:val="21"/>
              </w:rPr>
              <w:t>同业利息</w:t>
            </w:r>
          </w:p>
        </w:tc>
        <w:tc>
          <w:tcPr>
            <w:tcW w:w="2126" w:type="dxa"/>
            <w:shd w:val="clear" w:color="auto" w:fill="auto"/>
          </w:tcPr>
          <w:p w14:paraId="5F4074C7" w14:textId="77777777" w:rsidR="00140A70" w:rsidRDefault="00140A70" w:rsidP="00426933">
            <w:pPr>
              <w:pStyle w:val="p0"/>
              <w:ind w:firstLine="0"/>
            </w:pPr>
          </w:p>
        </w:tc>
        <w:tc>
          <w:tcPr>
            <w:tcW w:w="1276" w:type="dxa"/>
          </w:tcPr>
          <w:p w14:paraId="46CCD407" w14:textId="77777777" w:rsidR="00140A70" w:rsidRDefault="00140A70" w:rsidP="00426933">
            <w:pPr>
              <w:ind w:firstLineChars="0" w:firstLine="0"/>
              <w:jc w:val="center"/>
            </w:pPr>
            <w:r>
              <w:t>N(18,</w:t>
            </w:r>
            <w:r>
              <w:rPr>
                <w:rFonts w:hint="eastAsia"/>
              </w:rPr>
              <w:t>8</w:t>
            </w:r>
            <w:r w:rsidRPr="00622E3E">
              <w:t>)</w:t>
            </w:r>
          </w:p>
        </w:tc>
        <w:tc>
          <w:tcPr>
            <w:tcW w:w="850" w:type="dxa"/>
            <w:shd w:val="clear" w:color="auto" w:fill="auto"/>
          </w:tcPr>
          <w:p w14:paraId="3AEEF34D" w14:textId="77777777" w:rsidR="00140A70" w:rsidRDefault="00140A70" w:rsidP="00C14F3E">
            <w:pPr>
              <w:ind w:firstLineChars="95" w:firstLine="199"/>
            </w:pPr>
            <w:r>
              <w:rPr>
                <w:rFonts w:hint="eastAsia"/>
              </w:rPr>
              <w:t>M</w:t>
            </w:r>
          </w:p>
        </w:tc>
        <w:tc>
          <w:tcPr>
            <w:tcW w:w="1182" w:type="dxa"/>
            <w:shd w:val="clear" w:color="auto" w:fill="auto"/>
          </w:tcPr>
          <w:p w14:paraId="7BF893E1" w14:textId="77777777" w:rsidR="00140A70" w:rsidRDefault="00140A70" w:rsidP="007C0E88">
            <w:pPr>
              <w:ind w:firstLineChars="0" w:firstLine="0"/>
            </w:pPr>
            <w:r>
              <w:rPr>
                <w:rFonts w:hint="eastAsia"/>
              </w:rPr>
              <w:t>自动计算</w:t>
            </w:r>
            <w:r>
              <w:rPr>
                <w:rFonts w:hint="eastAsia"/>
              </w:rPr>
              <w:t>/</w:t>
            </w:r>
            <w:r>
              <w:rPr>
                <w:rFonts w:hint="eastAsia"/>
              </w:rPr>
              <w:t>手工修改</w:t>
            </w:r>
          </w:p>
        </w:tc>
        <w:tc>
          <w:tcPr>
            <w:tcW w:w="3118" w:type="dxa"/>
            <w:shd w:val="clear" w:color="auto" w:fill="auto"/>
          </w:tcPr>
          <w:p w14:paraId="0A4E26D0" w14:textId="77777777" w:rsidR="00140A70" w:rsidRDefault="00140A70" w:rsidP="00426933">
            <w:pPr>
              <w:ind w:firstLineChars="0" w:firstLine="0"/>
            </w:pPr>
          </w:p>
        </w:tc>
      </w:tr>
      <w:tr w:rsidR="00140A70" w14:paraId="760DE693" w14:textId="77777777" w:rsidTr="00426933">
        <w:tc>
          <w:tcPr>
            <w:tcW w:w="567" w:type="dxa"/>
          </w:tcPr>
          <w:p w14:paraId="1FB3339E" w14:textId="77777777" w:rsidR="00140A70" w:rsidRDefault="00140A70" w:rsidP="00D537E2">
            <w:pPr>
              <w:numPr>
                <w:ilvl w:val="0"/>
                <w:numId w:val="6"/>
              </w:numPr>
              <w:ind w:right="-47" w:firstLineChars="0"/>
              <w:rPr>
                <w:szCs w:val="21"/>
              </w:rPr>
            </w:pPr>
          </w:p>
        </w:tc>
        <w:tc>
          <w:tcPr>
            <w:tcW w:w="2080" w:type="dxa"/>
            <w:shd w:val="clear" w:color="auto" w:fill="auto"/>
          </w:tcPr>
          <w:p w14:paraId="38D003C0" w14:textId="77777777" w:rsidR="00140A70" w:rsidRDefault="00140A70" w:rsidP="007C0E88">
            <w:pPr>
              <w:ind w:right="-47" w:firstLineChars="0" w:firstLine="0"/>
              <w:rPr>
                <w:szCs w:val="21"/>
              </w:rPr>
            </w:pPr>
            <w:r>
              <w:rPr>
                <w:rFonts w:hint="eastAsia"/>
                <w:szCs w:val="21"/>
              </w:rPr>
              <w:t>代付行费用</w:t>
            </w:r>
          </w:p>
        </w:tc>
        <w:tc>
          <w:tcPr>
            <w:tcW w:w="2126" w:type="dxa"/>
            <w:shd w:val="clear" w:color="auto" w:fill="auto"/>
          </w:tcPr>
          <w:p w14:paraId="1F2C9DF1" w14:textId="77777777" w:rsidR="00140A70" w:rsidRDefault="00140A70" w:rsidP="007C0E88">
            <w:pPr>
              <w:pStyle w:val="p0"/>
              <w:ind w:firstLine="0"/>
            </w:pPr>
          </w:p>
        </w:tc>
        <w:tc>
          <w:tcPr>
            <w:tcW w:w="1276" w:type="dxa"/>
          </w:tcPr>
          <w:p w14:paraId="0DB3DB14" w14:textId="77777777" w:rsidR="00140A70" w:rsidRDefault="00140A70" w:rsidP="007C0E88">
            <w:pPr>
              <w:ind w:firstLineChars="0" w:firstLine="0"/>
              <w:jc w:val="center"/>
            </w:pPr>
            <w:r>
              <w:t>N(18,</w:t>
            </w:r>
            <w:r>
              <w:rPr>
                <w:rFonts w:hint="eastAsia"/>
              </w:rPr>
              <w:t>8</w:t>
            </w:r>
            <w:r w:rsidRPr="00622E3E">
              <w:t>)</w:t>
            </w:r>
          </w:p>
        </w:tc>
        <w:tc>
          <w:tcPr>
            <w:tcW w:w="850" w:type="dxa"/>
            <w:shd w:val="clear" w:color="auto" w:fill="auto"/>
          </w:tcPr>
          <w:p w14:paraId="47E84E67" w14:textId="77777777" w:rsidR="00140A70" w:rsidRDefault="00140A70" w:rsidP="00C14F3E">
            <w:pPr>
              <w:ind w:firstLineChars="95" w:firstLine="199"/>
            </w:pPr>
            <w:r>
              <w:rPr>
                <w:rFonts w:hint="eastAsia"/>
              </w:rPr>
              <w:t>O</w:t>
            </w:r>
          </w:p>
        </w:tc>
        <w:tc>
          <w:tcPr>
            <w:tcW w:w="1182" w:type="dxa"/>
            <w:shd w:val="clear" w:color="auto" w:fill="auto"/>
          </w:tcPr>
          <w:p w14:paraId="3614B1D7" w14:textId="77777777" w:rsidR="00140A70" w:rsidRDefault="00140A70" w:rsidP="007C0E88">
            <w:pPr>
              <w:ind w:firstLineChars="0" w:firstLine="0"/>
            </w:pPr>
            <w:r>
              <w:rPr>
                <w:rFonts w:hint="eastAsia"/>
              </w:rPr>
              <w:t>手工录入</w:t>
            </w:r>
          </w:p>
        </w:tc>
        <w:tc>
          <w:tcPr>
            <w:tcW w:w="3118" w:type="dxa"/>
            <w:shd w:val="clear" w:color="auto" w:fill="auto"/>
          </w:tcPr>
          <w:p w14:paraId="52F75893" w14:textId="77777777" w:rsidR="00140A70" w:rsidRDefault="00140A70" w:rsidP="007C0E88">
            <w:pPr>
              <w:ind w:firstLineChars="0" w:firstLine="0"/>
            </w:pPr>
          </w:p>
        </w:tc>
      </w:tr>
      <w:tr w:rsidR="00140A70" w14:paraId="55327C6E" w14:textId="77777777" w:rsidTr="00426933">
        <w:tc>
          <w:tcPr>
            <w:tcW w:w="567" w:type="dxa"/>
          </w:tcPr>
          <w:p w14:paraId="0E539A2E" w14:textId="77777777" w:rsidR="00140A70" w:rsidRDefault="00140A70" w:rsidP="00D537E2">
            <w:pPr>
              <w:numPr>
                <w:ilvl w:val="0"/>
                <w:numId w:val="6"/>
              </w:numPr>
              <w:ind w:right="-47" w:firstLineChars="0"/>
              <w:rPr>
                <w:szCs w:val="21"/>
              </w:rPr>
            </w:pPr>
          </w:p>
        </w:tc>
        <w:tc>
          <w:tcPr>
            <w:tcW w:w="2080" w:type="dxa"/>
            <w:shd w:val="clear" w:color="auto" w:fill="auto"/>
          </w:tcPr>
          <w:p w14:paraId="384E8518" w14:textId="77777777" w:rsidR="00140A70" w:rsidRDefault="00140A70" w:rsidP="007C0E88">
            <w:pPr>
              <w:ind w:right="-47" w:firstLineChars="0" w:firstLine="0"/>
              <w:rPr>
                <w:szCs w:val="21"/>
              </w:rPr>
            </w:pPr>
            <w:r>
              <w:rPr>
                <w:rFonts w:hint="eastAsia"/>
                <w:szCs w:val="21"/>
              </w:rPr>
              <w:t>我行费用</w:t>
            </w:r>
          </w:p>
        </w:tc>
        <w:tc>
          <w:tcPr>
            <w:tcW w:w="2126" w:type="dxa"/>
            <w:shd w:val="clear" w:color="auto" w:fill="auto"/>
          </w:tcPr>
          <w:p w14:paraId="3754ADE8" w14:textId="77777777" w:rsidR="00140A70" w:rsidRDefault="00140A70" w:rsidP="007C0E88">
            <w:pPr>
              <w:pStyle w:val="p0"/>
              <w:ind w:firstLine="0"/>
            </w:pPr>
          </w:p>
        </w:tc>
        <w:tc>
          <w:tcPr>
            <w:tcW w:w="1276" w:type="dxa"/>
          </w:tcPr>
          <w:p w14:paraId="46A05BFF" w14:textId="77777777" w:rsidR="00140A70" w:rsidRDefault="00140A70" w:rsidP="007C0E88">
            <w:pPr>
              <w:ind w:firstLineChars="0" w:firstLine="0"/>
              <w:jc w:val="center"/>
            </w:pPr>
            <w:r>
              <w:t>N(18,</w:t>
            </w:r>
            <w:r>
              <w:rPr>
                <w:rFonts w:hint="eastAsia"/>
              </w:rPr>
              <w:t>8</w:t>
            </w:r>
            <w:r w:rsidRPr="00622E3E">
              <w:t>)</w:t>
            </w:r>
          </w:p>
        </w:tc>
        <w:tc>
          <w:tcPr>
            <w:tcW w:w="850" w:type="dxa"/>
            <w:shd w:val="clear" w:color="auto" w:fill="auto"/>
          </w:tcPr>
          <w:p w14:paraId="10F620C1" w14:textId="77777777" w:rsidR="00140A70" w:rsidRDefault="00140A70" w:rsidP="00C14F3E">
            <w:pPr>
              <w:ind w:firstLineChars="95" w:firstLine="199"/>
            </w:pPr>
            <w:r>
              <w:rPr>
                <w:rFonts w:hint="eastAsia"/>
              </w:rPr>
              <w:t>O</w:t>
            </w:r>
          </w:p>
        </w:tc>
        <w:tc>
          <w:tcPr>
            <w:tcW w:w="1182" w:type="dxa"/>
            <w:shd w:val="clear" w:color="auto" w:fill="auto"/>
          </w:tcPr>
          <w:p w14:paraId="4D533ACB" w14:textId="77777777" w:rsidR="00140A70" w:rsidRDefault="00140A70" w:rsidP="007C0E88">
            <w:pPr>
              <w:ind w:firstLineChars="0" w:firstLine="0"/>
            </w:pPr>
            <w:r>
              <w:rPr>
                <w:rFonts w:hint="eastAsia"/>
              </w:rPr>
              <w:t>手工录入</w:t>
            </w:r>
          </w:p>
        </w:tc>
        <w:tc>
          <w:tcPr>
            <w:tcW w:w="3118" w:type="dxa"/>
            <w:shd w:val="clear" w:color="auto" w:fill="auto"/>
          </w:tcPr>
          <w:p w14:paraId="0D035DCF" w14:textId="77777777" w:rsidR="00140A70" w:rsidRDefault="00140A70" w:rsidP="007C0E88">
            <w:pPr>
              <w:ind w:firstLineChars="0" w:firstLine="0"/>
            </w:pPr>
          </w:p>
        </w:tc>
      </w:tr>
      <w:tr w:rsidR="00140A70" w14:paraId="68C4F70B" w14:textId="77777777" w:rsidTr="00426933">
        <w:tc>
          <w:tcPr>
            <w:tcW w:w="567" w:type="dxa"/>
          </w:tcPr>
          <w:p w14:paraId="0CDC6493" w14:textId="77777777" w:rsidR="00140A70" w:rsidRDefault="00140A70" w:rsidP="00D537E2">
            <w:pPr>
              <w:numPr>
                <w:ilvl w:val="0"/>
                <w:numId w:val="6"/>
              </w:numPr>
              <w:ind w:right="-47" w:firstLineChars="0"/>
              <w:rPr>
                <w:szCs w:val="21"/>
              </w:rPr>
            </w:pPr>
          </w:p>
        </w:tc>
        <w:tc>
          <w:tcPr>
            <w:tcW w:w="2080" w:type="dxa"/>
            <w:shd w:val="clear" w:color="auto" w:fill="auto"/>
          </w:tcPr>
          <w:p w14:paraId="7E0B225B" w14:textId="77777777" w:rsidR="00140A70" w:rsidRDefault="00140A70" w:rsidP="00426933">
            <w:pPr>
              <w:ind w:right="-47" w:firstLineChars="0" w:firstLine="0"/>
              <w:rPr>
                <w:szCs w:val="21"/>
              </w:rPr>
            </w:pPr>
            <w:r>
              <w:rPr>
                <w:rFonts w:hint="eastAsia"/>
                <w:szCs w:val="21"/>
              </w:rPr>
              <w:t>交易备注</w:t>
            </w:r>
          </w:p>
        </w:tc>
        <w:tc>
          <w:tcPr>
            <w:tcW w:w="2126" w:type="dxa"/>
            <w:shd w:val="clear" w:color="auto" w:fill="auto"/>
          </w:tcPr>
          <w:p w14:paraId="0C31FDCA" w14:textId="77777777" w:rsidR="00140A70" w:rsidRDefault="00140A70" w:rsidP="00426933">
            <w:pPr>
              <w:pStyle w:val="p0"/>
              <w:ind w:firstLine="0"/>
            </w:pPr>
          </w:p>
        </w:tc>
        <w:tc>
          <w:tcPr>
            <w:tcW w:w="1276" w:type="dxa"/>
          </w:tcPr>
          <w:p w14:paraId="74E1E441" w14:textId="77777777" w:rsidR="00140A70" w:rsidRDefault="00140A70" w:rsidP="00426933">
            <w:pPr>
              <w:ind w:firstLineChars="0" w:firstLine="0"/>
              <w:jc w:val="center"/>
            </w:pPr>
            <w:r>
              <w:rPr>
                <w:rFonts w:hint="eastAsia"/>
              </w:rPr>
              <w:t>V(200)</w:t>
            </w:r>
          </w:p>
        </w:tc>
        <w:tc>
          <w:tcPr>
            <w:tcW w:w="850" w:type="dxa"/>
            <w:shd w:val="clear" w:color="auto" w:fill="auto"/>
          </w:tcPr>
          <w:p w14:paraId="18FE8275" w14:textId="77777777" w:rsidR="00140A70" w:rsidRDefault="00140A70" w:rsidP="00426933">
            <w:pPr>
              <w:ind w:firstLineChars="0" w:firstLine="0"/>
              <w:jc w:val="center"/>
            </w:pPr>
            <w:r>
              <w:rPr>
                <w:rFonts w:hint="eastAsia"/>
              </w:rPr>
              <w:t>O</w:t>
            </w:r>
          </w:p>
        </w:tc>
        <w:tc>
          <w:tcPr>
            <w:tcW w:w="1182" w:type="dxa"/>
            <w:shd w:val="clear" w:color="auto" w:fill="auto"/>
          </w:tcPr>
          <w:p w14:paraId="76DF8B42" w14:textId="77777777" w:rsidR="00140A70" w:rsidRDefault="00140A70" w:rsidP="00426933">
            <w:pPr>
              <w:ind w:firstLineChars="0" w:firstLine="0"/>
            </w:pPr>
            <w:r>
              <w:rPr>
                <w:rFonts w:hint="eastAsia"/>
              </w:rPr>
              <w:t>手工录入</w:t>
            </w:r>
          </w:p>
        </w:tc>
        <w:tc>
          <w:tcPr>
            <w:tcW w:w="3118" w:type="dxa"/>
            <w:shd w:val="clear" w:color="auto" w:fill="auto"/>
          </w:tcPr>
          <w:p w14:paraId="78EE4B20" w14:textId="77777777" w:rsidR="00140A70" w:rsidRDefault="00140A70" w:rsidP="00426933">
            <w:pPr>
              <w:ind w:firstLineChars="0" w:firstLine="0"/>
            </w:pPr>
          </w:p>
        </w:tc>
      </w:tr>
      <w:tr w:rsidR="00677A8B" w14:paraId="3C93665A" w14:textId="77777777" w:rsidTr="00426933">
        <w:trPr>
          <w:ins w:id="88" w:author="Administrator" w:date="2014-11-05T11:35:00Z"/>
        </w:trPr>
        <w:tc>
          <w:tcPr>
            <w:tcW w:w="567" w:type="dxa"/>
          </w:tcPr>
          <w:p w14:paraId="67465AE7" w14:textId="77777777" w:rsidR="00677A8B" w:rsidRDefault="00677A8B" w:rsidP="00D537E2">
            <w:pPr>
              <w:numPr>
                <w:ilvl w:val="0"/>
                <w:numId w:val="6"/>
              </w:numPr>
              <w:ind w:right="-47" w:firstLineChars="0"/>
              <w:rPr>
                <w:ins w:id="89" w:author="Administrator" w:date="2014-11-05T11:35:00Z"/>
                <w:szCs w:val="21"/>
              </w:rPr>
            </w:pPr>
          </w:p>
        </w:tc>
        <w:tc>
          <w:tcPr>
            <w:tcW w:w="2080" w:type="dxa"/>
            <w:shd w:val="clear" w:color="auto" w:fill="auto"/>
          </w:tcPr>
          <w:p w14:paraId="111A3E11" w14:textId="77777777" w:rsidR="00677A8B" w:rsidRDefault="00677A8B" w:rsidP="00426933">
            <w:pPr>
              <w:ind w:right="-47" w:firstLineChars="0" w:firstLine="0"/>
              <w:rPr>
                <w:ins w:id="90" w:author="Administrator" w:date="2014-11-05T11:35:00Z"/>
                <w:szCs w:val="21"/>
              </w:rPr>
            </w:pPr>
            <w:ins w:id="91" w:author="Administrator" w:date="2014-11-05T11:36:00Z">
              <w:r>
                <w:rPr>
                  <w:rFonts w:hint="eastAsia"/>
                  <w:szCs w:val="21"/>
                </w:rPr>
                <w:t>确认</w:t>
              </w:r>
              <w:r>
                <w:rPr>
                  <w:rFonts w:hint="eastAsia"/>
                  <w:szCs w:val="21"/>
                </w:rPr>
                <w:t>/</w:t>
              </w:r>
              <w:r>
                <w:rPr>
                  <w:rFonts w:hint="eastAsia"/>
                  <w:szCs w:val="21"/>
                </w:rPr>
                <w:t>拒绝标识</w:t>
              </w:r>
            </w:ins>
          </w:p>
        </w:tc>
        <w:tc>
          <w:tcPr>
            <w:tcW w:w="2126" w:type="dxa"/>
            <w:shd w:val="clear" w:color="auto" w:fill="auto"/>
          </w:tcPr>
          <w:p w14:paraId="36CBC61A" w14:textId="77777777" w:rsidR="00677A8B" w:rsidRDefault="00677A8B" w:rsidP="00426933">
            <w:pPr>
              <w:pStyle w:val="p0"/>
              <w:ind w:firstLine="0"/>
              <w:rPr>
                <w:ins w:id="92" w:author="Administrator" w:date="2014-11-05T11:35:00Z"/>
              </w:rPr>
            </w:pPr>
          </w:p>
        </w:tc>
        <w:tc>
          <w:tcPr>
            <w:tcW w:w="1276" w:type="dxa"/>
          </w:tcPr>
          <w:p w14:paraId="427BA890" w14:textId="77777777" w:rsidR="00677A8B" w:rsidRDefault="00677A8B" w:rsidP="00426933">
            <w:pPr>
              <w:ind w:firstLineChars="0" w:firstLine="0"/>
              <w:jc w:val="center"/>
              <w:rPr>
                <w:ins w:id="93" w:author="Administrator" w:date="2014-11-05T11:35:00Z"/>
              </w:rPr>
            </w:pPr>
            <w:ins w:id="94" w:author="Administrator" w:date="2014-11-05T11:36:00Z">
              <w:r>
                <w:rPr>
                  <w:rFonts w:hint="eastAsia"/>
                </w:rPr>
                <w:t>V(3)</w:t>
              </w:r>
            </w:ins>
          </w:p>
        </w:tc>
        <w:tc>
          <w:tcPr>
            <w:tcW w:w="850" w:type="dxa"/>
            <w:shd w:val="clear" w:color="auto" w:fill="auto"/>
          </w:tcPr>
          <w:p w14:paraId="1CFE8357" w14:textId="77777777" w:rsidR="00677A8B" w:rsidRDefault="00677A8B" w:rsidP="00426933">
            <w:pPr>
              <w:ind w:firstLineChars="0" w:firstLine="0"/>
              <w:jc w:val="center"/>
              <w:rPr>
                <w:ins w:id="95" w:author="Administrator" w:date="2014-11-05T11:35:00Z"/>
              </w:rPr>
            </w:pPr>
            <w:ins w:id="96" w:author="Administrator" w:date="2014-11-05T11:36:00Z">
              <w:r>
                <w:rPr>
                  <w:rFonts w:hint="eastAsia"/>
                </w:rPr>
                <w:t>M</w:t>
              </w:r>
            </w:ins>
          </w:p>
        </w:tc>
        <w:tc>
          <w:tcPr>
            <w:tcW w:w="1182" w:type="dxa"/>
            <w:shd w:val="clear" w:color="auto" w:fill="auto"/>
          </w:tcPr>
          <w:p w14:paraId="6B017113" w14:textId="77777777" w:rsidR="00677A8B" w:rsidRDefault="00677A8B" w:rsidP="00426933">
            <w:pPr>
              <w:ind w:firstLineChars="0" w:firstLine="0"/>
              <w:rPr>
                <w:ins w:id="97" w:author="Administrator" w:date="2014-11-05T11:35:00Z"/>
              </w:rPr>
            </w:pPr>
            <w:ins w:id="98" w:author="Administrator" w:date="2014-11-05T11:36:00Z">
              <w:r>
                <w:rPr>
                  <w:rFonts w:hint="eastAsia"/>
                </w:rPr>
                <w:t>选择</w:t>
              </w:r>
            </w:ins>
          </w:p>
        </w:tc>
        <w:tc>
          <w:tcPr>
            <w:tcW w:w="3118" w:type="dxa"/>
            <w:shd w:val="clear" w:color="auto" w:fill="auto"/>
          </w:tcPr>
          <w:p w14:paraId="315BE941" w14:textId="77777777" w:rsidR="00677A8B" w:rsidRDefault="00677A8B" w:rsidP="00426933">
            <w:pPr>
              <w:ind w:firstLineChars="0" w:firstLine="0"/>
              <w:rPr>
                <w:ins w:id="99" w:author="Administrator" w:date="2014-11-05T16:56:00Z"/>
              </w:rPr>
            </w:pPr>
            <w:ins w:id="100" w:author="Administrator" w:date="2014-11-05T11:36:00Z">
              <w:r>
                <w:rPr>
                  <w:rFonts w:hint="eastAsia"/>
                </w:rPr>
                <w:t>选择项（</w:t>
              </w:r>
              <w:r>
                <w:t>”</w:t>
              </w:r>
              <w:r>
                <w:rPr>
                  <w:rFonts w:hint="eastAsia"/>
                </w:rPr>
                <w:t>确认</w:t>
              </w:r>
              <w:r>
                <w:t>”</w:t>
              </w:r>
              <w:r>
                <w:rPr>
                  <w:rFonts w:hint="eastAsia"/>
                </w:rPr>
                <w:t>，</w:t>
              </w:r>
              <w:r>
                <w:t>”</w:t>
              </w:r>
              <w:r>
                <w:rPr>
                  <w:rFonts w:hint="eastAsia"/>
                </w:rPr>
                <w:t>拒绝</w:t>
              </w:r>
            </w:ins>
            <w:ins w:id="101" w:author="Administrator" w:date="2014-11-05T11:37:00Z">
              <w:r>
                <w:t>”</w:t>
              </w:r>
            </w:ins>
            <w:ins w:id="102" w:author="Administrator" w:date="2014-11-05T11:36:00Z">
              <w:r>
                <w:rPr>
                  <w:rFonts w:hint="eastAsia"/>
                </w:rPr>
                <w:t>）</w:t>
              </w:r>
            </w:ins>
          </w:p>
          <w:p w14:paraId="2E102620" w14:textId="77777777" w:rsidR="00D35D73" w:rsidRDefault="00D35D73" w:rsidP="00426933">
            <w:pPr>
              <w:ind w:firstLineChars="0" w:firstLine="0"/>
              <w:rPr>
                <w:ins w:id="103" w:author="Administrator" w:date="2014-11-05T11:35:00Z"/>
              </w:rPr>
            </w:pPr>
            <w:ins w:id="104" w:author="Administrator" w:date="2014-11-05T16:56:00Z">
              <w:r>
                <w:rPr>
                  <w:rFonts w:hint="eastAsia"/>
                </w:rPr>
                <w:t>默认为确认</w:t>
              </w:r>
            </w:ins>
          </w:p>
        </w:tc>
      </w:tr>
    </w:tbl>
    <w:p w14:paraId="7DCA6488" w14:textId="77777777" w:rsidR="0053431A" w:rsidRDefault="0053431A" w:rsidP="009F262C">
      <w:pPr>
        <w:ind w:firstLine="420"/>
      </w:pPr>
    </w:p>
    <w:p w14:paraId="587FAD71" w14:textId="77777777" w:rsidR="0048221E" w:rsidRDefault="0048221E" w:rsidP="0048221E">
      <w:pPr>
        <w:pStyle w:val="4"/>
        <w:ind w:left="984" w:hanging="984"/>
      </w:pPr>
      <w:r>
        <w:rPr>
          <w:rFonts w:hint="eastAsia"/>
        </w:rPr>
        <w:t>交易控制</w:t>
      </w:r>
    </w:p>
    <w:p w14:paraId="352DA197" w14:textId="77777777" w:rsidR="005D5BEB" w:rsidRPr="005D5BEB" w:rsidRDefault="005D5BEB" w:rsidP="005D5BEB">
      <w:pPr>
        <w:pStyle w:val="af"/>
        <w:keepNext/>
        <w:keepLines/>
        <w:numPr>
          <w:ilvl w:val="2"/>
          <w:numId w:val="1"/>
        </w:numPr>
        <w:spacing w:before="280" w:after="290" w:line="376" w:lineRule="auto"/>
        <w:ind w:firstLineChars="0"/>
        <w:outlineLvl w:val="4"/>
        <w:rPr>
          <w:rFonts w:ascii="Times New Roman" w:hAnsi="Times New Roman"/>
          <w:bCs/>
          <w:vanish/>
          <w:kern w:val="0"/>
          <w:sz w:val="28"/>
          <w:szCs w:val="28"/>
        </w:rPr>
      </w:pPr>
    </w:p>
    <w:p w14:paraId="329CFA05" w14:textId="77777777" w:rsidR="005D5BEB" w:rsidRPr="005D5BEB" w:rsidRDefault="005D5BEB" w:rsidP="005D5BEB">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4B305554" w14:textId="77777777" w:rsidR="005D5BEB" w:rsidRPr="005D5BEB" w:rsidRDefault="005D5BEB" w:rsidP="005D5BEB">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1846443F" w14:textId="77777777" w:rsidR="005D5BEB" w:rsidRPr="005D5BEB" w:rsidRDefault="005D5BEB" w:rsidP="005D5BEB">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5AB4D85C" w14:textId="77777777" w:rsidR="005D5BEB" w:rsidRPr="005D5BEB" w:rsidRDefault="005D5BEB" w:rsidP="005D5BEB">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66DD3974" w14:textId="77777777" w:rsidR="005D5BEB" w:rsidRPr="005D5BEB" w:rsidRDefault="005D5BEB" w:rsidP="005D5BEB">
      <w:pPr>
        <w:pStyle w:val="af"/>
        <w:keepNext/>
        <w:keepLines/>
        <w:numPr>
          <w:ilvl w:val="3"/>
          <w:numId w:val="1"/>
        </w:numPr>
        <w:spacing w:before="280" w:after="290" w:line="376" w:lineRule="auto"/>
        <w:ind w:firstLineChars="0"/>
        <w:outlineLvl w:val="4"/>
        <w:rPr>
          <w:rFonts w:ascii="Times New Roman" w:hAnsi="Times New Roman"/>
          <w:bCs/>
          <w:vanish/>
          <w:kern w:val="0"/>
          <w:sz w:val="28"/>
          <w:szCs w:val="28"/>
        </w:rPr>
      </w:pPr>
    </w:p>
    <w:p w14:paraId="4FF216E5" w14:textId="77777777" w:rsidR="0053431A" w:rsidRPr="009F262C" w:rsidRDefault="00EE3494" w:rsidP="00677A8B">
      <w:pPr>
        <w:pStyle w:val="5"/>
      </w:pPr>
      <w:r w:rsidRPr="00EE3494">
        <w:rPr>
          <w:rFonts w:hint="eastAsia"/>
        </w:rPr>
        <w:t>左树控制</w:t>
      </w:r>
    </w:p>
    <w:p w14:paraId="15651D6B" w14:textId="77777777" w:rsidR="0048221E" w:rsidRDefault="0048221E" w:rsidP="0048221E">
      <w:pPr>
        <w:ind w:firstLine="420"/>
        <w:rPr>
          <w:ins w:id="105" w:author="Administrator" w:date="2014-11-05T11:37:00Z"/>
        </w:rPr>
      </w:pPr>
      <w:r>
        <w:rPr>
          <w:rFonts w:hint="eastAsia"/>
        </w:rPr>
        <w:t>已发生代付申请，未撤销，未放款的所有代付业务。</w:t>
      </w:r>
    </w:p>
    <w:p w14:paraId="63265D9F" w14:textId="77777777" w:rsidR="00452E1C" w:rsidRDefault="00677A8B">
      <w:pPr>
        <w:pStyle w:val="5"/>
        <w:rPr>
          <w:ins w:id="106" w:author="Administrator" w:date="2014-11-05T11:37:00Z"/>
        </w:rPr>
      </w:pPr>
      <w:ins w:id="107" w:author="Administrator" w:date="2014-11-05T11:41:00Z">
        <w:r>
          <w:rPr>
            <w:rFonts w:hint="eastAsia"/>
          </w:rPr>
          <w:t>确认</w:t>
        </w:r>
        <w:r>
          <w:rPr>
            <w:rFonts w:hint="eastAsia"/>
          </w:rPr>
          <w:t>/</w:t>
        </w:r>
        <w:r>
          <w:rPr>
            <w:rFonts w:hint="eastAsia"/>
          </w:rPr>
          <w:t>拒绝标识</w:t>
        </w:r>
      </w:ins>
      <w:ins w:id="108" w:author="Administrator" w:date="2014-11-05T11:37:00Z">
        <w:r w:rsidRPr="00EE3494">
          <w:rPr>
            <w:rFonts w:hint="eastAsia"/>
          </w:rPr>
          <w:t>控制</w:t>
        </w:r>
      </w:ins>
    </w:p>
    <w:p w14:paraId="51E28F1A" w14:textId="77777777" w:rsidR="00677A8B" w:rsidRDefault="00677A8B" w:rsidP="0048221E">
      <w:pPr>
        <w:ind w:firstLine="420"/>
      </w:pPr>
      <w:ins w:id="109" w:author="Administrator" w:date="2014-11-05T11:39:00Z">
        <w:r>
          <w:rPr>
            <w:rFonts w:hint="eastAsia"/>
          </w:rPr>
          <w:t>如果</w:t>
        </w:r>
      </w:ins>
      <w:ins w:id="110" w:author="Administrator" w:date="2014-11-05T11:40:00Z">
        <w:r>
          <w:rPr>
            <w:rFonts w:hint="eastAsia"/>
          </w:rPr>
          <w:t>确认</w:t>
        </w:r>
        <w:r>
          <w:rPr>
            <w:rFonts w:hint="eastAsia"/>
          </w:rPr>
          <w:t>/</w:t>
        </w:r>
        <w:r>
          <w:rPr>
            <w:rFonts w:hint="eastAsia"/>
          </w:rPr>
          <w:t>拒绝标识选择拒绝</w:t>
        </w:r>
      </w:ins>
      <w:ins w:id="111" w:author="Administrator" w:date="2014-11-05T11:41:00Z">
        <w:r>
          <w:rPr>
            <w:rFonts w:hint="eastAsia"/>
          </w:rPr>
          <w:t>的话，则</w:t>
        </w:r>
      </w:ins>
      <w:ins w:id="112" w:author="Administrator" w:date="2014-11-05T11:43:00Z">
        <w:r>
          <w:rPr>
            <w:rFonts w:hint="eastAsia"/>
          </w:rPr>
          <w:t>同业利率</w:t>
        </w:r>
      </w:ins>
      <w:ins w:id="113" w:author="Administrator" w:date="2014-11-05T11:44:00Z">
        <w:r>
          <w:rPr>
            <w:rFonts w:hint="eastAsia"/>
            <w:szCs w:val="21"/>
          </w:rPr>
          <w:t>(%)</w:t>
        </w:r>
      </w:ins>
      <w:ins w:id="114" w:author="Administrator" w:date="2014-11-05T11:43:00Z">
        <w:r>
          <w:rPr>
            <w:rFonts w:hint="eastAsia"/>
          </w:rPr>
          <w:t>、客户</w:t>
        </w:r>
      </w:ins>
      <w:ins w:id="115" w:author="Administrator" w:date="2014-11-05T11:44:00Z">
        <w:r>
          <w:rPr>
            <w:rFonts w:hint="eastAsia"/>
          </w:rPr>
          <w:t>利率</w:t>
        </w:r>
        <w:r>
          <w:rPr>
            <w:rFonts w:hint="eastAsia"/>
            <w:szCs w:val="21"/>
          </w:rPr>
          <w:t>(%)</w:t>
        </w:r>
        <w:r>
          <w:rPr>
            <w:rFonts w:hint="eastAsia"/>
          </w:rPr>
          <w:t>、同业利息、代收行费用、我行费用灰显清空</w:t>
        </w:r>
      </w:ins>
      <w:ins w:id="116" w:author="Administrator" w:date="2014-11-05T11:41:00Z">
        <w:r>
          <w:rPr>
            <w:rFonts w:hint="eastAsia"/>
          </w:rPr>
          <w:t>，不可修改。</w:t>
        </w:r>
      </w:ins>
    </w:p>
    <w:p w14:paraId="7B98B953" w14:textId="77777777" w:rsidR="0053431A" w:rsidRDefault="00574E89" w:rsidP="009F262C">
      <w:pPr>
        <w:pStyle w:val="4"/>
        <w:ind w:left="984" w:hanging="984"/>
      </w:pPr>
      <w:r>
        <w:rPr>
          <w:rFonts w:hint="eastAsia"/>
        </w:rPr>
        <w:t>边界描述</w:t>
      </w:r>
    </w:p>
    <w:p w14:paraId="2D0AA009" w14:textId="77777777" w:rsidR="00574E89" w:rsidRPr="0048221E" w:rsidRDefault="00574E89" w:rsidP="00574E89">
      <w:pPr>
        <w:ind w:firstLine="420"/>
      </w:pPr>
      <w:r>
        <w:rPr>
          <w:rFonts w:hint="eastAsia"/>
        </w:rPr>
        <w:t>无</w:t>
      </w:r>
    </w:p>
    <w:p w14:paraId="0BAA4EEB" w14:textId="77777777" w:rsidR="0048221E" w:rsidRDefault="0048221E" w:rsidP="0048221E">
      <w:pPr>
        <w:pStyle w:val="4"/>
        <w:ind w:left="984" w:hanging="984"/>
      </w:pPr>
      <w:r>
        <w:rPr>
          <w:rFonts w:hint="eastAsia"/>
        </w:rPr>
        <w:t>输出描述</w:t>
      </w:r>
    </w:p>
    <w:p w14:paraId="1FA23217" w14:textId="77777777" w:rsidR="0048221E" w:rsidRDefault="0048221E" w:rsidP="0048221E">
      <w:pPr>
        <w:ind w:firstLine="420"/>
      </w:pPr>
      <w:r>
        <w:rPr>
          <w:rFonts w:hint="eastAsia"/>
        </w:rPr>
        <w:t>无。</w:t>
      </w:r>
    </w:p>
    <w:p w14:paraId="2C684FFC" w14:textId="77777777" w:rsidR="0053431A" w:rsidRDefault="00D20C2F" w:rsidP="009F262C">
      <w:pPr>
        <w:pStyle w:val="4"/>
        <w:ind w:left="0"/>
      </w:pPr>
      <w:r>
        <w:rPr>
          <w:rFonts w:hint="eastAsia"/>
        </w:rPr>
        <w:t>保证金和额度</w:t>
      </w:r>
    </w:p>
    <w:p w14:paraId="38D12FCB" w14:textId="77777777" w:rsidR="00D20C2F" w:rsidRPr="00616B8E" w:rsidRDefault="00D20C2F" w:rsidP="00D20C2F">
      <w:pPr>
        <w:ind w:firstLine="420"/>
      </w:pPr>
      <w:r>
        <w:rPr>
          <w:rFonts w:hint="eastAsia"/>
        </w:rPr>
        <w:t>无</w:t>
      </w:r>
    </w:p>
    <w:p w14:paraId="4C234FE5" w14:textId="77777777" w:rsidR="0048221E" w:rsidRDefault="0048221E" w:rsidP="0048221E">
      <w:pPr>
        <w:pStyle w:val="4"/>
        <w:ind w:left="984" w:hanging="984"/>
      </w:pPr>
      <w:r>
        <w:rPr>
          <w:rFonts w:hint="eastAsia"/>
        </w:rPr>
        <w:t>手续费</w:t>
      </w:r>
    </w:p>
    <w:p w14:paraId="01BCD32C" w14:textId="77777777" w:rsidR="0048221E" w:rsidRDefault="0048221E" w:rsidP="0048221E">
      <w:pPr>
        <w:ind w:firstLine="420"/>
      </w:pPr>
      <w:r>
        <w:rPr>
          <w:rFonts w:hint="eastAsia"/>
        </w:rPr>
        <w:t>无。</w:t>
      </w:r>
    </w:p>
    <w:p w14:paraId="43FDDD55" w14:textId="77777777" w:rsidR="0048221E" w:rsidRDefault="0048221E" w:rsidP="0048221E">
      <w:pPr>
        <w:pStyle w:val="4"/>
        <w:ind w:left="984" w:hanging="984"/>
      </w:pPr>
      <w:r>
        <w:rPr>
          <w:rFonts w:hint="eastAsia"/>
        </w:rPr>
        <w:t>会计分录</w:t>
      </w:r>
    </w:p>
    <w:p w14:paraId="7D20CF02" w14:textId="77777777" w:rsidR="0048221E" w:rsidRDefault="0048221E" w:rsidP="0048221E">
      <w:pPr>
        <w:ind w:firstLine="420"/>
      </w:pPr>
      <w:r>
        <w:rPr>
          <w:rFonts w:hint="eastAsia"/>
        </w:rPr>
        <w:t>无。</w:t>
      </w:r>
    </w:p>
    <w:p w14:paraId="6EB27B5B" w14:textId="77777777" w:rsidR="0048221E" w:rsidRDefault="0048221E" w:rsidP="0048221E">
      <w:pPr>
        <w:pStyle w:val="4"/>
        <w:ind w:left="984" w:hanging="984"/>
      </w:pPr>
      <w:r>
        <w:rPr>
          <w:rFonts w:hint="eastAsia"/>
        </w:rPr>
        <w:t>其它</w:t>
      </w:r>
    </w:p>
    <w:p w14:paraId="5033472C" w14:textId="77777777" w:rsidR="00593A9E" w:rsidRDefault="0048221E" w:rsidP="00EB475F">
      <w:pPr>
        <w:ind w:firstLine="420"/>
      </w:pPr>
      <w:r>
        <w:rPr>
          <w:rFonts w:hint="eastAsia"/>
        </w:rPr>
        <w:t>无。</w:t>
      </w:r>
    </w:p>
    <w:p w14:paraId="5A3E393A" w14:textId="77777777" w:rsidR="0053431A" w:rsidRDefault="00A46747" w:rsidP="009F262C">
      <w:pPr>
        <w:pStyle w:val="3"/>
        <w:ind w:left="0"/>
      </w:pPr>
      <w:bookmarkStart w:id="117" w:name="_Toc399282879"/>
      <w:r>
        <w:rPr>
          <w:rFonts w:hint="eastAsia"/>
        </w:rPr>
        <w:t>买方</w:t>
      </w:r>
      <w:r w:rsidR="00E565E1">
        <w:rPr>
          <w:rFonts w:hint="eastAsia"/>
        </w:rPr>
        <w:t>代付发放</w:t>
      </w:r>
      <w:bookmarkEnd w:id="117"/>
    </w:p>
    <w:p w14:paraId="20264289" w14:textId="77777777" w:rsidR="00E565E1" w:rsidRDefault="00E565E1" w:rsidP="00E565E1">
      <w:pPr>
        <w:pStyle w:val="4"/>
        <w:ind w:left="984" w:hanging="984"/>
      </w:pPr>
      <w:r>
        <w:rPr>
          <w:rFonts w:hint="eastAsia"/>
        </w:rPr>
        <w:t>交易描述</w:t>
      </w:r>
    </w:p>
    <w:p w14:paraId="76D33AC9" w14:textId="77777777" w:rsidR="00E565E1" w:rsidRDefault="00E565E1" w:rsidP="00E565E1">
      <w:pPr>
        <w:ind w:firstLine="420"/>
      </w:pPr>
      <w:r w:rsidRPr="008558B9">
        <w:rPr>
          <w:rFonts w:hint="eastAsia"/>
        </w:rPr>
        <w:t>代付起息日当天，进入“进口代付发放”交易，联动核心进行放款</w:t>
      </w:r>
      <w:r w:rsidRPr="00EE728E">
        <w:rPr>
          <w:rFonts w:hint="eastAsia"/>
        </w:rPr>
        <w:t>。</w:t>
      </w:r>
    </w:p>
    <w:p w14:paraId="208339FE" w14:textId="77777777" w:rsidR="00E565E1" w:rsidRDefault="00E565E1" w:rsidP="00E565E1">
      <w:pPr>
        <w:pStyle w:val="4"/>
        <w:ind w:left="984" w:hanging="984"/>
      </w:pPr>
      <w:r>
        <w:rPr>
          <w:rFonts w:hint="eastAsia"/>
        </w:rPr>
        <w:t>柜员操作</w:t>
      </w:r>
    </w:p>
    <w:p w14:paraId="65547A3F" w14:textId="77777777" w:rsidR="00E565E1" w:rsidRDefault="00E565E1" w:rsidP="00E565E1">
      <w:pPr>
        <w:ind w:firstLine="420"/>
      </w:pPr>
      <w:r>
        <w:rPr>
          <w:rFonts w:hint="eastAsia"/>
        </w:rPr>
        <w:t>本交易由具有代付</w:t>
      </w:r>
      <w:r w:rsidR="00E06F04">
        <w:rPr>
          <w:rFonts w:hint="eastAsia"/>
        </w:rPr>
        <w:t>发放</w:t>
      </w:r>
      <w:r>
        <w:rPr>
          <w:rFonts w:hint="eastAsia"/>
        </w:rPr>
        <w:t>经办权限的柜员发起操作。</w:t>
      </w:r>
    </w:p>
    <w:p w14:paraId="74E2ACD5" w14:textId="77777777" w:rsidR="0053431A" w:rsidRDefault="001940C8" w:rsidP="009F262C">
      <w:pPr>
        <w:pStyle w:val="4"/>
        <w:spacing w:before="120" w:after="120" w:line="300" w:lineRule="auto"/>
        <w:ind w:left="0"/>
      </w:pPr>
      <w:r>
        <w:rPr>
          <w:rFonts w:hint="eastAsia"/>
        </w:rPr>
        <w:t>界面布局与菜单按钮</w:t>
      </w:r>
    </w:p>
    <w:p w14:paraId="370D6170" w14:textId="77777777" w:rsidR="006001D6" w:rsidRDefault="006001D6" w:rsidP="00C14F3E">
      <w:pPr>
        <w:ind w:leftChars="200" w:left="420" w:firstLineChars="95" w:firstLine="199"/>
      </w:pPr>
      <w:r>
        <w:rPr>
          <w:rFonts w:hint="eastAsia"/>
        </w:rPr>
        <w:t>同一页面布局原则，一行两列，从上至下：</w:t>
      </w:r>
    </w:p>
    <w:p w14:paraId="175FDB7C" w14:textId="77777777" w:rsidR="006001D6" w:rsidRDefault="006001D6" w:rsidP="00C14F3E">
      <w:pPr>
        <w:ind w:leftChars="200" w:left="420" w:firstLineChars="95" w:firstLine="199"/>
      </w:pPr>
      <w:r>
        <w:rPr>
          <w:rFonts w:hint="eastAsia"/>
        </w:rPr>
        <w:t>第一区域：基本信息；</w:t>
      </w:r>
    </w:p>
    <w:p w14:paraId="5373D6B3" w14:textId="77777777" w:rsidR="0053431A" w:rsidRDefault="006001D6" w:rsidP="009F262C">
      <w:pPr>
        <w:ind w:leftChars="200" w:left="420" w:firstLineChars="95" w:firstLine="199"/>
      </w:pPr>
      <w:r>
        <w:rPr>
          <w:rFonts w:hint="eastAsia"/>
        </w:rPr>
        <w:t>第二区域：按钮；</w:t>
      </w:r>
    </w:p>
    <w:p w14:paraId="1E0062C7" w14:textId="77777777" w:rsidR="0053431A" w:rsidRDefault="00981194" w:rsidP="009F262C">
      <w:pPr>
        <w:ind w:leftChars="200" w:left="420" w:firstLineChars="95" w:firstLine="199"/>
      </w:pPr>
      <w:r>
        <w:rPr>
          <w:rFonts w:hint="eastAsia"/>
        </w:rPr>
        <w:t>第三区域：申报信息</w:t>
      </w:r>
    </w:p>
    <w:p w14:paraId="0FDA264A" w14:textId="77777777" w:rsidR="0053431A" w:rsidRDefault="0053431A" w:rsidP="009F262C">
      <w:pPr>
        <w:ind w:leftChars="200" w:left="420" w:firstLineChars="95" w:firstLine="199"/>
      </w:pPr>
    </w:p>
    <w:p w14:paraId="3EFBAEFD" w14:textId="77777777" w:rsidR="0053431A" w:rsidRDefault="006001D6" w:rsidP="00677A8B">
      <w:pPr>
        <w:pStyle w:val="5"/>
      </w:pPr>
      <w:r>
        <w:rPr>
          <w:rFonts w:hint="eastAsia"/>
        </w:rPr>
        <w:t>基本信息</w:t>
      </w:r>
      <w:r w:rsidR="003B4E0D">
        <w:rPr>
          <w:rFonts w:hint="eastAsia"/>
        </w:rPr>
        <w:t>和按钮</w:t>
      </w:r>
    </w:p>
    <w:p w14:paraId="5874EC09" w14:textId="77777777" w:rsidR="0053431A" w:rsidRDefault="000B70C7" w:rsidP="009F262C">
      <w:pPr>
        <w:ind w:leftChars="-675" w:left="-1418" w:firstLine="420"/>
      </w:pPr>
      <w:r w:rsidRPr="009F262C">
        <w:rPr>
          <w:noProof/>
        </w:rPr>
        <w:drawing>
          <wp:inline distT="0" distB="0" distL="0" distR="0" wp14:anchorId="615F204A" wp14:editId="19669F69">
            <wp:extent cx="6797040" cy="5010912"/>
            <wp:effectExtent l="19050" t="0" r="3810" b="0"/>
            <wp:docPr id="14" name="图片 13" descr="基本信息.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本信息.bmp"/>
                    <pic:cNvPicPr/>
                  </pic:nvPicPr>
                  <pic:blipFill>
                    <a:blip r:embed="rId16" cstate="print"/>
                    <a:stretch>
                      <a:fillRect/>
                    </a:stretch>
                  </pic:blipFill>
                  <pic:spPr>
                    <a:xfrm>
                      <a:off x="0" y="0"/>
                      <a:ext cx="6797040" cy="5010912"/>
                    </a:xfrm>
                    <a:prstGeom prst="rect">
                      <a:avLst/>
                    </a:prstGeom>
                  </pic:spPr>
                </pic:pic>
              </a:graphicData>
            </a:graphic>
          </wp:inline>
        </w:drawing>
      </w:r>
    </w:p>
    <w:p w14:paraId="18900417" w14:textId="77777777" w:rsidR="0053431A" w:rsidRDefault="00C42E18" w:rsidP="00677A8B">
      <w:pPr>
        <w:pStyle w:val="5"/>
      </w:pPr>
      <w:r>
        <w:rPr>
          <w:rFonts w:hint="eastAsia"/>
        </w:rPr>
        <w:t>申报信息</w:t>
      </w:r>
    </w:p>
    <w:p w14:paraId="67F9B2A1" w14:textId="77777777" w:rsidR="0053431A" w:rsidRDefault="000B70C7" w:rsidP="009F262C">
      <w:pPr>
        <w:ind w:leftChars="-675" w:left="-1418" w:firstLine="420"/>
      </w:pPr>
      <w:r w:rsidRPr="009F262C">
        <w:rPr>
          <w:noProof/>
        </w:rPr>
        <w:drawing>
          <wp:inline distT="0" distB="0" distL="0" distR="0" wp14:anchorId="10FE4189" wp14:editId="0524D5B4">
            <wp:extent cx="6784848" cy="3669792"/>
            <wp:effectExtent l="19050" t="0" r="0" b="0"/>
            <wp:docPr id="7" name="图片 6" descr="申报信息.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申报信息.bmp"/>
                    <pic:cNvPicPr/>
                  </pic:nvPicPr>
                  <pic:blipFill>
                    <a:blip r:embed="rId17" cstate="print"/>
                    <a:stretch>
                      <a:fillRect/>
                    </a:stretch>
                  </pic:blipFill>
                  <pic:spPr>
                    <a:xfrm>
                      <a:off x="0" y="0"/>
                      <a:ext cx="6784848" cy="3669792"/>
                    </a:xfrm>
                    <a:prstGeom prst="rect">
                      <a:avLst/>
                    </a:prstGeom>
                  </pic:spPr>
                </pic:pic>
              </a:graphicData>
            </a:graphic>
          </wp:inline>
        </w:drawing>
      </w:r>
    </w:p>
    <w:p w14:paraId="7146C73E" w14:textId="77777777" w:rsidR="00E565E1" w:rsidRDefault="00E565E1" w:rsidP="00E565E1">
      <w:pPr>
        <w:pStyle w:val="4"/>
        <w:ind w:left="984" w:hanging="984"/>
      </w:pPr>
      <w:r>
        <w:rPr>
          <w:rFonts w:hint="eastAsia"/>
        </w:rPr>
        <w:t>输入描述</w:t>
      </w:r>
    </w:p>
    <w:tbl>
      <w:tblPr>
        <w:tblW w:w="9073"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80"/>
        <w:gridCol w:w="1276"/>
        <w:gridCol w:w="850"/>
        <w:gridCol w:w="1182"/>
        <w:gridCol w:w="3118"/>
      </w:tblGrid>
      <w:tr w:rsidR="009A0852" w14:paraId="31FA5A8A" w14:textId="77777777" w:rsidTr="009F262C">
        <w:tc>
          <w:tcPr>
            <w:tcW w:w="567" w:type="dxa"/>
          </w:tcPr>
          <w:p w14:paraId="43567FEC" w14:textId="77777777" w:rsidR="009A0852" w:rsidRPr="00446D93" w:rsidRDefault="009A0852" w:rsidP="00426933">
            <w:pPr>
              <w:ind w:firstLineChars="0" w:firstLine="0"/>
              <w:jc w:val="center"/>
              <w:rPr>
                <w:b/>
              </w:rPr>
            </w:pPr>
            <w:r>
              <w:rPr>
                <w:rFonts w:hint="eastAsia"/>
                <w:b/>
              </w:rPr>
              <w:t>序号</w:t>
            </w:r>
          </w:p>
        </w:tc>
        <w:tc>
          <w:tcPr>
            <w:tcW w:w="2080" w:type="dxa"/>
            <w:shd w:val="clear" w:color="auto" w:fill="auto"/>
          </w:tcPr>
          <w:p w14:paraId="687657E0" w14:textId="77777777" w:rsidR="009A0852" w:rsidRPr="00446D93" w:rsidRDefault="009A0852" w:rsidP="00426933">
            <w:pPr>
              <w:ind w:firstLineChars="0" w:firstLine="0"/>
              <w:jc w:val="center"/>
              <w:rPr>
                <w:b/>
              </w:rPr>
            </w:pPr>
            <w:r w:rsidRPr="00446D93">
              <w:rPr>
                <w:rFonts w:hint="eastAsia"/>
                <w:b/>
              </w:rPr>
              <w:t>本地名称</w:t>
            </w:r>
          </w:p>
        </w:tc>
        <w:tc>
          <w:tcPr>
            <w:tcW w:w="1276" w:type="dxa"/>
          </w:tcPr>
          <w:p w14:paraId="1F160FBB" w14:textId="77777777" w:rsidR="009A0852" w:rsidRPr="00446D93" w:rsidRDefault="009A0852" w:rsidP="00426933">
            <w:pPr>
              <w:ind w:firstLineChars="0" w:firstLine="0"/>
              <w:jc w:val="center"/>
              <w:rPr>
                <w:b/>
              </w:rPr>
            </w:pPr>
            <w:r>
              <w:rPr>
                <w:rFonts w:hint="eastAsia"/>
                <w:b/>
              </w:rPr>
              <w:t>类型</w:t>
            </w:r>
          </w:p>
        </w:tc>
        <w:tc>
          <w:tcPr>
            <w:tcW w:w="850" w:type="dxa"/>
            <w:shd w:val="clear" w:color="auto" w:fill="auto"/>
          </w:tcPr>
          <w:p w14:paraId="2C664D3B" w14:textId="77777777" w:rsidR="009A0852" w:rsidRPr="00446D93" w:rsidRDefault="009A0852" w:rsidP="00426933">
            <w:pPr>
              <w:ind w:firstLineChars="0" w:firstLine="0"/>
              <w:jc w:val="center"/>
              <w:rPr>
                <w:b/>
              </w:rPr>
            </w:pPr>
            <w:r w:rsidRPr="00446D93">
              <w:rPr>
                <w:rFonts w:hint="eastAsia"/>
                <w:b/>
              </w:rPr>
              <w:t>M/O/P</w:t>
            </w:r>
          </w:p>
        </w:tc>
        <w:tc>
          <w:tcPr>
            <w:tcW w:w="1182" w:type="dxa"/>
            <w:shd w:val="clear" w:color="auto" w:fill="auto"/>
          </w:tcPr>
          <w:p w14:paraId="6BAD912B" w14:textId="77777777" w:rsidR="009A0852" w:rsidRPr="00446D93" w:rsidRDefault="009A0852" w:rsidP="00426933">
            <w:pPr>
              <w:ind w:firstLineChars="0" w:firstLine="0"/>
              <w:jc w:val="center"/>
              <w:rPr>
                <w:b/>
              </w:rPr>
            </w:pPr>
            <w:r w:rsidRPr="00446D93">
              <w:rPr>
                <w:rFonts w:hint="eastAsia"/>
                <w:b/>
              </w:rPr>
              <w:t>数据来源</w:t>
            </w:r>
          </w:p>
        </w:tc>
        <w:tc>
          <w:tcPr>
            <w:tcW w:w="3118" w:type="dxa"/>
            <w:shd w:val="clear" w:color="auto" w:fill="auto"/>
          </w:tcPr>
          <w:p w14:paraId="7CA71C6C" w14:textId="77777777" w:rsidR="009A0852" w:rsidRPr="00446D93" w:rsidRDefault="009A0852" w:rsidP="00426933">
            <w:pPr>
              <w:ind w:firstLineChars="0" w:firstLine="0"/>
              <w:jc w:val="center"/>
              <w:rPr>
                <w:b/>
              </w:rPr>
            </w:pPr>
            <w:r w:rsidRPr="00446D93">
              <w:rPr>
                <w:rFonts w:hint="eastAsia"/>
                <w:b/>
              </w:rPr>
              <w:t>描述</w:t>
            </w:r>
          </w:p>
        </w:tc>
      </w:tr>
      <w:tr w:rsidR="009A0852" w14:paraId="614BA869" w14:textId="77777777" w:rsidTr="009F262C">
        <w:tc>
          <w:tcPr>
            <w:tcW w:w="567" w:type="dxa"/>
          </w:tcPr>
          <w:p w14:paraId="6C702AFC" w14:textId="77777777" w:rsidR="009A0852" w:rsidRDefault="009A0852" w:rsidP="00D537E2">
            <w:pPr>
              <w:numPr>
                <w:ilvl w:val="0"/>
                <w:numId w:val="7"/>
              </w:numPr>
              <w:ind w:firstLineChars="0"/>
            </w:pPr>
          </w:p>
        </w:tc>
        <w:tc>
          <w:tcPr>
            <w:tcW w:w="2080" w:type="dxa"/>
            <w:shd w:val="clear" w:color="auto" w:fill="auto"/>
          </w:tcPr>
          <w:p w14:paraId="262DF0FF" w14:textId="77777777" w:rsidR="009A0852" w:rsidRDefault="009A0852" w:rsidP="00426933">
            <w:pPr>
              <w:ind w:firstLineChars="0" w:firstLine="0"/>
            </w:pPr>
            <w:r>
              <w:rPr>
                <w:rFonts w:hint="eastAsia"/>
              </w:rPr>
              <w:t>代付编号</w:t>
            </w:r>
          </w:p>
        </w:tc>
        <w:tc>
          <w:tcPr>
            <w:tcW w:w="1276" w:type="dxa"/>
          </w:tcPr>
          <w:p w14:paraId="4B832C65" w14:textId="77777777" w:rsidR="009A0852" w:rsidRDefault="009A0852" w:rsidP="00426933">
            <w:pPr>
              <w:ind w:firstLineChars="0" w:firstLine="0"/>
              <w:jc w:val="center"/>
            </w:pPr>
            <w:r>
              <w:rPr>
                <w:rFonts w:hint="eastAsia"/>
              </w:rPr>
              <w:t>V(16)</w:t>
            </w:r>
          </w:p>
        </w:tc>
        <w:tc>
          <w:tcPr>
            <w:tcW w:w="850" w:type="dxa"/>
            <w:shd w:val="clear" w:color="auto" w:fill="auto"/>
          </w:tcPr>
          <w:p w14:paraId="024AFCA8" w14:textId="77777777" w:rsidR="009A0852" w:rsidRDefault="009A0852" w:rsidP="00426933">
            <w:pPr>
              <w:ind w:firstLineChars="0" w:firstLine="0"/>
              <w:jc w:val="center"/>
            </w:pPr>
            <w:r>
              <w:rPr>
                <w:rFonts w:hint="eastAsia"/>
              </w:rPr>
              <w:t>P</w:t>
            </w:r>
          </w:p>
        </w:tc>
        <w:tc>
          <w:tcPr>
            <w:tcW w:w="1182" w:type="dxa"/>
            <w:shd w:val="clear" w:color="auto" w:fill="auto"/>
          </w:tcPr>
          <w:p w14:paraId="11CB63F8" w14:textId="77777777" w:rsidR="009A0852" w:rsidRDefault="009A0852" w:rsidP="00426933">
            <w:pPr>
              <w:ind w:firstLineChars="0" w:firstLine="0"/>
            </w:pPr>
            <w:r>
              <w:rPr>
                <w:rFonts w:hint="eastAsia"/>
              </w:rPr>
              <w:t>自动带出</w:t>
            </w:r>
          </w:p>
        </w:tc>
        <w:tc>
          <w:tcPr>
            <w:tcW w:w="3118" w:type="dxa"/>
            <w:shd w:val="clear" w:color="auto" w:fill="auto"/>
          </w:tcPr>
          <w:p w14:paraId="42C6D7A5" w14:textId="77777777" w:rsidR="009A0852" w:rsidRDefault="009A0852" w:rsidP="00426933">
            <w:pPr>
              <w:ind w:firstLineChars="0" w:firstLine="0"/>
            </w:pPr>
            <w:r>
              <w:rPr>
                <w:rFonts w:hint="eastAsia"/>
              </w:rPr>
              <w:t>业务唯一标识</w:t>
            </w:r>
          </w:p>
        </w:tc>
      </w:tr>
      <w:tr w:rsidR="009A0852" w14:paraId="587967CB" w14:textId="77777777" w:rsidTr="009F262C">
        <w:tc>
          <w:tcPr>
            <w:tcW w:w="567" w:type="dxa"/>
          </w:tcPr>
          <w:p w14:paraId="2E88AB52" w14:textId="77777777" w:rsidR="009A0852" w:rsidRDefault="009A0852" w:rsidP="00D537E2">
            <w:pPr>
              <w:numPr>
                <w:ilvl w:val="0"/>
                <w:numId w:val="7"/>
              </w:numPr>
              <w:ind w:firstLineChars="0"/>
            </w:pPr>
          </w:p>
        </w:tc>
        <w:tc>
          <w:tcPr>
            <w:tcW w:w="2080" w:type="dxa"/>
            <w:shd w:val="clear" w:color="auto" w:fill="auto"/>
          </w:tcPr>
          <w:p w14:paraId="4C214733" w14:textId="77777777" w:rsidR="009A0852" w:rsidRDefault="009A0852" w:rsidP="00426933">
            <w:pPr>
              <w:ind w:firstLineChars="0" w:firstLine="0"/>
            </w:pPr>
            <w:r>
              <w:rPr>
                <w:rFonts w:hint="eastAsia"/>
              </w:rPr>
              <w:t>所属业务</w:t>
            </w:r>
          </w:p>
        </w:tc>
        <w:tc>
          <w:tcPr>
            <w:tcW w:w="1276" w:type="dxa"/>
          </w:tcPr>
          <w:p w14:paraId="33B54446" w14:textId="77777777" w:rsidR="009A0852" w:rsidRDefault="009A0852" w:rsidP="00426933">
            <w:pPr>
              <w:ind w:firstLineChars="0" w:firstLine="0"/>
              <w:jc w:val="center"/>
            </w:pPr>
            <w:r>
              <w:rPr>
                <w:rFonts w:hint="eastAsia"/>
              </w:rPr>
              <w:t>V(3)</w:t>
            </w:r>
          </w:p>
        </w:tc>
        <w:tc>
          <w:tcPr>
            <w:tcW w:w="850" w:type="dxa"/>
            <w:shd w:val="clear" w:color="auto" w:fill="auto"/>
          </w:tcPr>
          <w:p w14:paraId="4C08F59D" w14:textId="77777777" w:rsidR="009A0852" w:rsidRDefault="009A0852" w:rsidP="00426933">
            <w:pPr>
              <w:ind w:firstLineChars="0" w:firstLine="0"/>
              <w:jc w:val="center"/>
            </w:pPr>
            <w:r>
              <w:rPr>
                <w:rFonts w:hint="eastAsia"/>
              </w:rPr>
              <w:t>P</w:t>
            </w:r>
          </w:p>
        </w:tc>
        <w:tc>
          <w:tcPr>
            <w:tcW w:w="1182" w:type="dxa"/>
            <w:shd w:val="clear" w:color="auto" w:fill="auto"/>
          </w:tcPr>
          <w:p w14:paraId="0EC36D1E" w14:textId="77777777" w:rsidR="009A0852" w:rsidRDefault="009A0852" w:rsidP="00426933">
            <w:pPr>
              <w:ind w:firstLineChars="0" w:firstLine="0"/>
            </w:pPr>
            <w:r>
              <w:rPr>
                <w:rFonts w:hint="eastAsia"/>
              </w:rPr>
              <w:t>自动带出</w:t>
            </w:r>
          </w:p>
        </w:tc>
        <w:tc>
          <w:tcPr>
            <w:tcW w:w="3118" w:type="dxa"/>
            <w:shd w:val="clear" w:color="auto" w:fill="auto"/>
          </w:tcPr>
          <w:p w14:paraId="7A3DCCA5" w14:textId="77777777" w:rsidR="009A0852" w:rsidRPr="008409EC" w:rsidRDefault="009A0852" w:rsidP="00426933">
            <w:pPr>
              <w:spacing w:line="400" w:lineRule="exact"/>
              <w:ind w:firstLineChars="0" w:firstLine="0"/>
            </w:pPr>
            <w:r>
              <w:rPr>
                <w:rFonts w:eastAsia="仿宋_GB2312" w:hint="eastAsia"/>
              </w:rPr>
              <w:t>0</w:t>
            </w:r>
            <w:r w:rsidRPr="008409EC">
              <w:rPr>
                <w:rFonts w:hint="eastAsia"/>
              </w:rPr>
              <w:t>：信用证</w:t>
            </w:r>
          </w:p>
          <w:p w14:paraId="2FE0D15A" w14:textId="77777777" w:rsidR="009A0852" w:rsidRPr="008409EC" w:rsidRDefault="009A0852" w:rsidP="00426933">
            <w:pPr>
              <w:spacing w:line="400" w:lineRule="exact"/>
              <w:ind w:firstLineChars="0" w:firstLine="0"/>
            </w:pPr>
            <w:r w:rsidRPr="008409EC">
              <w:rPr>
                <w:rFonts w:hint="eastAsia"/>
              </w:rPr>
              <w:t>1</w:t>
            </w:r>
            <w:r w:rsidRPr="008409EC">
              <w:rPr>
                <w:rFonts w:hint="eastAsia"/>
              </w:rPr>
              <w:t>：代收</w:t>
            </w:r>
          </w:p>
          <w:p w14:paraId="5ECC2377" w14:textId="77777777" w:rsidR="009A0852" w:rsidRDefault="009A0852" w:rsidP="00426933">
            <w:pPr>
              <w:ind w:firstLineChars="0" w:firstLine="0"/>
            </w:pPr>
            <w:r w:rsidRPr="008409EC">
              <w:rPr>
                <w:rFonts w:hint="eastAsia"/>
              </w:rPr>
              <w:t>2</w:t>
            </w:r>
            <w:r w:rsidRPr="008409EC">
              <w:rPr>
                <w:rFonts w:hint="eastAsia"/>
              </w:rPr>
              <w:t>：汇款</w:t>
            </w:r>
          </w:p>
        </w:tc>
      </w:tr>
      <w:tr w:rsidR="009A0852" w14:paraId="21053A67" w14:textId="77777777" w:rsidTr="009F262C">
        <w:tc>
          <w:tcPr>
            <w:tcW w:w="567" w:type="dxa"/>
          </w:tcPr>
          <w:p w14:paraId="448FAF3D" w14:textId="77777777" w:rsidR="009A0852" w:rsidRDefault="009A0852" w:rsidP="00D537E2">
            <w:pPr>
              <w:numPr>
                <w:ilvl w:val="0"/>
                <w:numId w:val="7"/>
              </w:numPr>
              <w:ind w:firstLineChars="0"/>
            </w:pPr>
          </w:p>
        </w:tc>
        <w:tc>
          <w:tcPr>
            <w:tcW w:w="2080" w:type="dxa"/>
            <w:shd w:val="clear" w:color="auto" w:fill="auto"/>
          </w:tcPr>
          <w:p w14:paraId="57427E7E" w14:textId="77777777" w:rsidR="009A0852" w:rsidRDefault="009A0852" w:rsidP="00426933">
            <w:pPr>
              <w:ind w:firstLineChars="0" w:firstLine="0"/>
            </w:pPr>
            <w:r w:rsidRPr="008409EC">
              <w:rPr>
                <w:rFonts w:hint="eastAsia"/>
              </w:rPr>
              <w:t>到单</w:t>
            </w:r>
            <w:r w:rsidRPr="008409EC">
              <w:rPr>
                <w:rFonts w:hint="eastAsia"/>
              </w:rPr>
              <w:t>/</w:t>
            </w:r>
            <w:r w:rsidRPr="008409EC">
              <w:rPr>
                <w:rFonts w:hint="eastAsia"/>
              </w:rPr>
              <w:t>代收</w:t>
            </w:r>
            <w:r w:rsidRPr="008409EC">
              <w:rPr>
                <w:rFonts w:hint="eastAsia"/>
              </w:rPr>
              <w:t>/</w:t>
            </w:r>
            <w:r w:rsidRPr="008409EC">
              <w:rPr>
                <w:rFonts w:hint="eastAsia"/>
              </w:rPr>
              <w:t>发票编号</w:t>
            </w:r>
          </w:p>
        </w:tc>
        <w:tc>
          <w:tcPr>
            <w:tcW w:w="1276" w:type="dxa"/>
          </w:tcPr>
          <w:p w14:paraId="2CFB7E9E" w14:textId="77777777" w:rsidR="009A0852" w:rsidRDefault="009A0852" w:rsidP="00426933">
            <w:pPr>
              <w:ind w:firstLineChars="0" w:firstLine="0"/>
              <w:jc w:val="center"/>
            </w:pPr>
            <w:r>
              <w:rPr>
                <w:rFonts w:hint="eastAsia"/>
              </w:rPr>
              <w:t>V(34)</w:t>
            </w:r>
          </w:p>
        </w:tc>
        <w:tc>
          <w:tcPr>
            <w:tcW w:w="850" w:type="dxa"/>
            <w:shd w:val="clear" w:color="auto" w:fill="auto"/>
          </w:tcPr>
          <w:p w14:paraId="47353AE1" w14:textId="77777777" w:rsidR="009A0852" w:rsidRDefault="009A0852" w:rsidP="00426933">
            <w:pPr>
              <w:ind w:firstLineChars="0" w:firstLine="0"/>
              <w:jc w:val="center"/>
            </w:pPr>
            <w:r>
              <w:rPr>
                <w:rFonts w:hint="eastAsia"/>
              </w:rPr>
              <w:t>P</w:t>
            </w:r>
          </w:p>
        </w:tc>
        <w:tc>
          <w:tcPr>
            <w:tcW w:w="1182" w:type="dxa"/>
            <w:shd w:val="clear" w:color="auto" w:fill="auto"/>
          </w:tcPr>
          <w:p w14:paraId="6020AE84" w14:textId="77777777" w:rsidR="009A0852" w:rsidRDefault="009A0852" w:rsidP="00426933">
            <w:pPr>
              <w:ind w:firstLineChars="0" w:firstLine="0"/>
            </w:pPr>
            <w:r>
              <w:rPr>
                <w:rFonts w:hint="eastAsia"/>
              </w:rPr>
              <w:t>自动带出</w:t>
            </w:r>
          </w:p>
        </w:tc>
        <w:tc>
          <w:tcPr>
            <w:tcW w:w="3118" w:type="dxa"/>
            <w:shd w:val="clear" w:color="auto" w:fill="auto"/>
          </w:tcPr>
          <w:p w14:paraId="60D3E38E" w14:textId="77777777" w:rsidR="009A0852" w:rsidRDefault="009A0852" w:rsidP="00426933">
            <w:pPr>
              <w:ind w:firstLineChars="0" w:firstLine="0"/>
            </w:pPr>
            <w:r>
              <w:rPr>
                <w:rFonts w:hint="eastAsia"/>
              </w:rPr>
              <w:t>所属业务选择是信用证，那么标签显示到单编号；</w:t>
            </w:r>
          </w:p>
          <w:p w14:paraId="3BCDA41D" w14:textId="77777777" w:rsidR="009A0852" w:rsidRDefault="009A0852" w:rsidP="00426933">
            <w:pPr>
              <w:ind w:firstLineChars="0" w:firstLine="0"/>
            </w:pPr>
            <w:r>
              <w:rPr>
                <w:rFonts w:hint="eastAsia"/>
              </w:rPr>
              <w:t>代付类型选择代收，那么标签显示代收编号；</w:t>
            </w:r>
          </w:p>
          <w:p w14:paraId="5B1DCB18" w14:textId="77777777" w:rsidR="009A0852" w:rsidRDefault="009A0852" w:rsidP="00426933">
            <w:pPr>
              <w:ind w:firstLineChars="0" w:firstLine="0"/>
            </w:pPr>
            <w:r>
              <w:rPr>
                <w:rFonts w:hint="eastAsia"/>
              </w:rPr>
              <w:t>如果选择汇款，那么标签显示发票编号。</w:t>
            </w:r>
          </w:p>
        </w:tc>
      </w:tr>
      <w:tr w:rsidR="009A0852" w14:paraId="5AA88380" w14:textId="77777777" w:rsidTr="009F262C">
        <w:tc>
          <w:tcPr>
            <w:tcW w:w="567" w:type="dxa"/>
          </w:tcPr>
          <w:p w14:paraId="609E3D5C" w14:textId="77777777" w:rsidR="009A0852" w:rsidRDefault="009A0852" w:rsidP="00D537E2">
            <w:pPr>
              <w:numPr>
                <w:ilvl w:val="0"/>
                <w:numId w:val="7"/>
              </w:numPr>
              <w:ind w:firstLineChars="0"/>
            </w:pPr>
          </w:p>
        </w:tc>
        <w:tc>
          <w:tcPr>
            <w:tcW w:w="2080" w:type="dxa"/>
            <w:shd w:val="clear" w:color="auto" w:fill="auto"/>
          </w:tcPr>
          <w:p w14:paraId="31A4D840" w14:textId="77777777" w:rsidR="009A0852" w:rsidRPr="008409EC" w:rsidRDefault="009A0852" w:rsidP="00155552">
            <w:pPr>
              <w:ind w:firstLineChars="0" w:firstLine="0"/>
            </w:pPr>
            <w:r>
              <w:rPr>
                <w:rFonts w:hint="eastAsia"/>
              </w:rPr>
              <w:t>境内外标志</w:t>
            </w:r>
          </w:p>
        </w:tc>
        <w:tc>
          <w:tcPr>
            <w:tcW w:w="1276" w:type="dxa"/>
          </w:tcPr>
          <w:p w14:paraId="1C08E352" w14:textId="77777777" w:rsidR="009A0852" w:rsidRDefault="009A0852" w:rsidP="00155552">
            <w:pPr>
              <w:ind w:firstLineChars="0" w:firstLine="0"/>
              <w:jc w:val="center"/>
            </w:pPr>
            <w:r>
              <w:rPr>
                <w:rFonts w:hint="eastAsia"/>
              </w:rPr>
              <w:t>V(3)</w:t>
            </w:r>
          </w:p>
        </w:tc>
        <w:tc>
          <w:tcPr>
            <w:tcW w:w="850" w:type="dxa"/>
            <w:shd w:val="clear" w:color="auto" w:fill="auto"/>
          </w:tcPr>
          <w:p w14:paraId="1C0592FD" w14:textId="77777777" w:rsidR="009A0852" w:rsidRDefault="009A0852" w:rsidP="00155552">
            <w:pPr>
              <w:ind w:firstLineChars="0" w:firstLine="0"/>
              <w:jc w:val="center"/>
            </w:pPr>
            <w:r>
              <w:rPr>
                <w:rFonts w:hint="eastAsia"/>
              </w:rPr>
              <w:t>P</w:t>
            </w:r>
          </w:p>
        </w:tc>
        <w:tc>
          <w:tcPr>
            <w:tcW w:w="1182" w:type="dxa"/>
            <w:shd w:val="clear" w:color="auto" w:fill="auto"/>
          </w:tcPr>
          <w:p w14:paraId="1CE4B15B" w14:textId="77777777" w:rsidR="009A0852" w:rsidRDefault="009A0852" w:rsidP="00155552">
            <w:pPr>
              <w:ind w:firstLineChars="0" w:firstLine="0"/>
            </w:pPr>
            <w:r>
              <w:rPr>
                <w:rFonts w:hint="eastAsia"/>
              </w:rPr>
              <w:t>自动带出</w:t>
            </w:r>
          </w:p>
        </w:tc>
        <w:tc>
          <w:tcPr>
            <w:tcW w:w="3118" w:type="dxa"/>
            <w:shd w:val="clear" w:color="auto" w:fill="auto"/>
          </w:tcPr>
          <w:p w14:paraId="0C74A171" w14:textId="77777777" w:rsidR="009A0852" w:rsidRDefault="009A0852" w:rsidP="00155552">
            <w:pPr>
              <w:ind w:firstLineChars="0" w:firstLine="0"/>
            </w:pPr>
            <w:r>
              <w:rPr>
                <w:rFonts w:hint="eastAsia"/>
              </w:rPr>
              <w:t>1</w:t>
            </w:r>
            <w:r>
              <w:rPr>
                <w:rFonts w:hint="eastAsia"/>
              </w:rPr>
              <w:t>：境外</w:t>
            </w:r>
          </w:p>
          <w:p w14:paraId="7162140F" w14:textId="77777777" w:rsidR="009A0852" w:rsidRDefault="009A0852" w:rsidP="00155552">
            <w:pPr>
              <w:ind w:firstLineChars="0" w:firstLine="0"/>
            </w:pPr>
            <w:r>
              <w:rPr>
                <w:rFonts w:hint="eastAsia"/>
              </w:rPr>
              <w:t>2</w:t>
            </w:r>
            <w:r>
              <w:rPr>
                <w:rFonts w:hint="eastAsia"/>
              </w:rPr>
              <w:t>：境内</w:t>
            </w:r>
          </w:p>
        </w:tc>
      </w:tr>
      <w:tr w:rsidR="009A0852" w14:paraId="2194A30D" w14:textId="77777777" w:rsidTr="009F262C">
        <w:tc>
          <w:tcPr>
            <w:tcW w:w="567" w:type="dxa"/>
          </w:tcPr>
          <w:p w14:paraId="0DC9AFAD" w14:textId="77777777" w:rsidR="009A0852" w:rsidRDefault="009A0852" w:rsidP="00D537E2">
            <w:pPr>
              <w:numPr>
                <w:ilvl w:val="0"/>
                <w:numId w:val="7"/>
              </w:numPr>
              <w:ind w:firstLineChars="0"/>
            </w:pPr>
          </w:p>
        </w:tc>
        <w:tc>
          <w:tcPr>
            <w:tcW w:w="2080" w:type="dxa"/>
            <w:shd w:val="clear" w:color="auto" w:fill="auto"/>
          </w:tcPr>
          <w:p w14:paraId="0D654216" w14:textId="77777777" w:rsidR="009A0852" w:rsidRDefault="009A0852" w:rsidP="00426933">
            <w:pPr>
              <w:ind w:firstLineChars="0" w:firstLine="0"/>
            </w:pPr>
            <w:r>
              <w:rPr>
                <w:rFonts w:hint="eastAsia"/>
              </w:rPr>
              <w:t>代付类型</w:t>
            </w:r>
          </w:p>
        </w:tc>
        <w:tc>
          <w:tcPr>
            <w:tcW w:w="1276" w:type="dxa"/>
          </w:tcPr>
          <w:p w14:paraId="00A50F5A" w14:textId="77777777" w:rsidR="009A0852" w:rsidRDefault="009A0852" w:rsidP="00426933">
            <w:pPr>
              <w:ind w:firstLineChars="0" w:firstLine="0"/>
              <w:jc w:val="center"/>
            </w:pPr>
            <w:r>
              <w:rPr>
                <w:rFonts w:hint="eastAsia"/>
              </w:rPr>
              <w:t>V(3)</w:t>
            </w:r>
          </w:p>
        </w:tc>
        <w:tc>
          <w:tcPr>
            <w:tcW w:w="850" w:type="dxa"/>
            <w:shd w:val="clear" w:color="auto" w:fill="auto"/>
          </w:tcPr>
          <w:p w14:paraId="574A9C80" w14:textId="77777777" w:rsidR="009A0852" w:rsidRDefault="009A0852" w:rsidP="00426933">
            <w:pPr>
              <w:ind w:firstLineChars="0" w:firstLine="0"/>
              <w:jc w:val="center"/>
            </w:pPr>
            <w:r>
              <w:rPr>
                <w:rFonts w:hint="eastAsia"/>
              </w:rPr>
              <w:t>P</w:t>
            </w:r>
          </w:p>
        </w:tc>
        <w:tc>
          <w:tcPr>
            <w:tcW w:w="1182" w:type="dxa"/>
            <w:shd w:val="clear" w:color="auto" w:fill="auto"/>
          </w:tcPr>
          <w:p w14:paraId="6462CC2A" w14:textId="77777777" w:rsidR="009A0852" w:rsidRDefault="009A0852" w:rsidP="00426933">
            <w:pPr>
              <w:ind w:firstLineChars="0" w:firstLine="0"/>
            </w:pPr>
            <w:r>
              <w:rPr>
                <w:rFonts w:hint="eastAsia"/>
              </w:rPr>
              <w:t>自动带出</w:t>
            </w:r>
          </w:p>
        </w:tc>
        <w:tc>
          <w:tcPr>
            <w:tcW w:w="3118" w:type="dxa"/>
            <w:shd w:val="clear" w:color="auto" w:fill="auto"/>
          </w:tcPr>
          <w:p w14:paraId="3D3F619E" w14:textId="77777777" w:rsidR="0053431A" w:rsidRDefault="009A0852" w:rsidP="009F262C">
            <w:pPr>
              <w:keepNext/>
              <w:keepLines/>
              <w:spacing w:before="280" w:after="290"/>
              <w:ind w:left="142" w:firstLineChars="0" w:firstLine="420"/>
              <w:outlineLvl w:val="4"/>
              <w:rPr>
                <w:rFonts w:ascii="Times New Roman" w:hAnsi="Times New Roman"/>
                <w:bCs/>
                <w:sz w:val="18"/>
                <w:szCs w:val="18"/>
              </w:rPr>
            </w:pPr>
            <w:r>
              <w:rPr>
                <w:rFonts w:hint="eastAsia"/>
              </w:rPr>
              <w:t>1</w:t>
            </w:r>
            <w:r>
              <w:rPr>
                <w:rFonts w:hint="eastAsia"/>
              </w:rPr>
              <w:t>：全额代付</w:t>
            </w:r>
          </w:p>
          <w:p w14:paraId="4390B5A0" w14:textId="77777777" w:rsidR="0053431A" w:rsidRDefault="009A0852" w:rsidP="009F262C">
            <w:pPr>
              <w:keepNext/>
              <w:keepLines/>
              <w:spacing w:before="280" w:after="290"/>
              <w:ind w:left="142" w:firstLineChars="0" w:firstLine="420"/>
              <w:outlineLvl w:val="4"/>
              <w:rPr>
                <w:rFonts w:ascii="Times New Roman" w:hAnsi="Times New Roman"/>
                <w:bCs/>
                <w:sz w:val="28"/>
              </w:rPr>
            </w:pPr>
            <w:r>
              <w:rPr>
                <w:rFonts w:hint="eastAsia"/>
              </w:rPr>
              <w:t>2</w:t>
            </w:r>
            <w:r>
              <w:rPr>
                <w:rFonts w:hint="eastAsia"/>
              </w:rPr>
              <w:t>：部分代付</w:t>
            </w:r>
          </w:p>
        </w:tc>
      </w:tr>
      <w:tr w:rsidR="009A0852" w14:paraId="1F215BF4" w14:textId="77777777" w:rsidTr="009F262C">
        <w:tc>
          <w:tcPr>
            <w:tcW w:w="567" w:type="dxa"/>
          </w:tcPr>
          <w:p w14:paraId="5E400116" w14:textId="77777777" w:rsidR="009A0852" w:rsidRDefault="009A0852" w:rsidP="00D537E2">
            <w:pPr>
              <w:numPr>
                <w:ilvl w:val="0"/>
                <w:numId w:val="7"/>
              </w:numPr>
              <w:ind w:firstLineChars="0"/>
            </w:pPr>
          </w:p>
        </w:tc>
        <w:tc>
          <w:tcPr>
            <w:tcW w:w="2080" w:type="dxa"/>
            <w:shd w:val="clear" w:color="auto" w:fill="auto"/>
          </w:tcPr>
          <w:p w14:paraId="5876A140" w14:textId="77777777" w:rsidR="009A0852" w:rsidRDefault="009A0852" w:rsidP="00426933">
            <w:pPr>
              <w:ind w:firstLineChars="0" w:firstLine="0"/>
            </w:pPr>
            <w:r>
              <w:rPr>
                <w:rFonts w:hint="eastAsia"/>
              </w:rPr>
              <w:t>借据号</w:t>
            </w:r>
          </w:p>
        </w:tc>
        <w:tc>
          <w:tcPr>
            <w:tcW w:w="1276" w:type="dxa"/>
          </w:tcPr>
          <w:p w14:paraId="5A15028B" w14:textId="77777777" w:rsidR="009A0852" w:rsidRDefault="009A0852" w:rsidP="00426933">
            <w:pPr>
              <w:ind w:firstLineChars="0" w:firstLine="0"/>
              <w:jc w:val="center"/>
            </w:pPr>
            <w:r>
              <w:rPr>
                <w:rFonts w:hint="eastAsia"/>
              </w:rPr>
              <w:t>V(32)</w:t>
            </w:r>
          </w:p>
        </w:tc>
        <w:tc>
          <w:tcPr>
            <w:tcW w:w="850" w:type="dxa"/>
            <w:shd w:val="clear" w:color="auto" w:fill="auto"/>
          </w:tcPr>
          <w:p w14:paraId="730F76B8" w14:textId="77777777" w:rsidR="009A0852" w:rsidRDefault="009A0852" w:rsidP="00426933">
            <w:pPr>
              <w:ind w:firstLineChars="0" w:firstLine="0"/>
              <w:jc w:val="center"/>
            </w:pPr>
            <w:r>
              <w:rPr>
                <w:rFonts w:hint="eastAsia"/>
              </w:rPr>
              <w:t>M</w:t>
            </w:r>
          </w:p>
        </w:tc>
        <w:tc>
          <w:tcPr>
            <w:tcW w:w="1182" w:type="dxa"/>
            <w:shd w:val="clear" w:color="auto" w:fill="auto"/>
          </w:tcPr>
          <w:p w14:paraId="334A6416" w14:textId="77777777" w:rsidR="009A0852" w:rsidRDefault="009A0852" w:rsidP="00426933">
            <w:pPr>
              <w:ind w:firstLineChars="0" w:firstLine="0"/>
            </w:pPr>
            <w:r>
              <w:rPr>
                <w:rFonts w:hint="eastAsia"/>
              </w:rPr>
              <w:t>手工录入</w:t>
            </w:r>
          </w:p>
        </w:tc>
        <w:tc>
          <w:tcPr>
            <w:tcW w:w="3118" w:type="dxa"/>
            <w:shd w:val="clear" w:color="auto" w:fill="auto"/>
          </w:tcPr>
          <w:p w14:paraId="47EE618E" w14:textId="77777777" w:rsidR="009A0852" w:rsidRDefault="009A0852" w:rsidP="00426933">
            <w:pPr>
              <w:ind w:firstLine="420"/>
            </w:pPr>
          </w:p>
        </w:tc>
      </w:tr>
      <w:tr w:rsidR="009A0852" w14:paraId="324B44E3" w14:textId="77777777" w:rsidTr="009F262C">
        <w:tc>
          <w:tcPr>
            <w:tcW w:w="567" w:type="dxa"/>
          </w:tcPr>
          <w:p w14:paraId="5DD17189" w14:textId="77777777" w:rsidR="009A0852" w:rsidRDefault="009A0852" w:rsidP="00D537E2">
            <w:pPr>
              <w:numPr>
                <w:ilvl w:val="0"/>
                <w:numId w:val="7"/>
              </w:numPr>
              <w:ind w:firstLineChars="0"/>
            </w:pPr>
          </w:p>
        </w:tc>
        <w:tc>
          <w:tcPr>
            <w:tcW w:w="2080" w:type="dxa"/>
            <w:shd w:val="clear" w:color="auto" w:fill="auto"/>
          </w:tcPr>
          <w:p w14:paraId="46FD8310" w14:textId="77777777" w:rsidR="009A0852" w:rsidRDefault="009A0852" w:rsidP="00426933">
            <w:pPr>
              <w:ind w:firstLineChars="0" w:firstLine="0"/>
            </w:pPr>
            <w:r w:rsidRPr="0011640C">
              <w:rPr>
                <w:rFonts w:hint="eastAsia"/>
                <w:color w:val="FF0000"/>
              </w:rPr>
              <w:t>信贷合同号</w:t>
            </w:r>
          </w:p>
        </w:tc>
        <w:tc>
          <w:tcPr>
            <w:tcW w:w="1276" w:type="dxa"/>
          </w:tcPr>
          <w:p w14:paraId="0699E50B" w14:textId="77777777" w:rsidR="009A0852" w:rsidRDefault="009A0852" w:rsidP="00426933">
            <w:pPr>
              <w:ind w:firstLineChars="0" w:firstLine="0"/>
              <w:jc w:val="center"/>
            </w:pPr>
            <w:r>
              <w:rPr>
                <w:rFonts w:hint="eastAsia"/>
              </w:rPr>
              <w:t>V(34)</w:t>
            </w:r>
          </w:p>
        </w:tc>
        <w:tc>
          <w:tcPr>
            <w:tcW w:w="850" w:type="dxa"/>
            <w:shd w:val="clear" w:color="auto" w:fill="auto"/>
          </w:tcPr>
          <w:p w14:paraId="58F47D82" w14:textId="77777777" w:rsidR="009A0852" w:rsidRDefault="009A0852" w:rsidP="00426933">
            <w:pPr>
              <w:ind w:firstLineChars="0" w:firstLine="0"/>
              <w:jc w:val="center"/>
            </w:pPr>
            <w:r>
              <w:rPr>
                <w:rFonts w:hint="eastAsia"/>
              </w:rPr>
              <w:t>P</w:t>
            </w:r>
          </w:p>
        </w:tc>
        <w:tc>
          <w:tcPr>
            <w:tcW w:w="1182" w:type="dxa"/>
            <w:shd w:val="clear" w:color="auto" w:fill="auto"/>
          </w:tcPr>
          <w:p w14:paraId="367FCC01" w14:textId="77777777" w:rsidR="009A0852" w:rsidRDefault="009A0852" w:rsidP="00426933">
            <w:pPr>
              <w:ind w:firstLineChars="0" w:firstLine="0"/>
            </w:pPr>
            <w:r>
              <w:rPr>
                <w:rFonts w:hint="eastAsia"/>
              </w:rPr>
              <w:t>系统带出</w:t>
            </w:r>
          </w:p>
        </w:tc>
        <w:tc>
          <w:tcPr>
            <w:tcW w:w="3118" w:type="dxa"/>
            <w:shd w:val="clear" w:color="auto" w:fill="auto"/>
          </w:tcPr>
          <w:p w14:paraId="5FC20BCB" w14:textId="77777777" w:rsidR="009A0852" w:rsidRDefault="009A0852" w:rsidP="00426933">
            <w:pPr>
              <w:ind w:firstLine="420"/>
            </w:pPr>
            <w:r>
              <w:rPr>
                <w:rFonts w:hint="eastAsia"/>
              </w:rPr>
              <w:t>通过贸易融资放款查询接口自动带出</w:t>
            </w:r>
          </w:p>
        </w:tc>
      </w:tr>
      <w:tr w:rsidR="009A0852" w14:paraId="3185D6E8" w14:textId="77777777" w:rsidTr="009F262C">
        <w:tc>
          <w:tcPr>
            <w:tcW w:w="567" w:type="dxa"/>
          </w:tcPr>
          <w:p w14:paraId="0C9E7FA6" w14:textId="77777777" w:rsidR="009A0852" w:rsidRDefault="009A0852" w:rsidP="00D537E2">
            <w:pPr>
              <w:numPr>
                <w:ilvl w:val="0"/>
                <w:numId w:val="7"/>
              </w:numPr>
              <w:ind w:firstLineChars="0"/>
            </w:pPr>
          </w:p>
        </w:tc>
        <w:tc>
          <w:tcPr>
            <w:tcW w:w="2080" w:type="dxa"/>
            <w:shd w:val="clear" w:color="auto" w:fill="auto"/>
          </w:tcPr>
          <w:p w14:paraId="3793CC36" w14:textId="77777777" w:rsidR="009A0852" w:rsidRDefault="009A0852" w:rsidP="00426933">
            <w:pPr>
              <w:ind w:firstLineChars="0" w:firstLine="0"/>
            </w:pPr>
            <w:r w:rsidRPr="0011640C">
              <w:rPr>
                <w:rFonts w:hint="eastAsia"/>
                <w:color w:val="FF0000"/>
                <w:szCs w:val="21"/>
              </w:rPr>
              <w:t>入账账号</w:t>
            </w:r>
          </w:p>
        </w:tc>
        <w:tc>
          <w:tcPr>
            <w:tcW w:w="1276" w:type="dxa"/>
          </w:tcPr>
          <w:p w14:paraId="3C0E0357" w14:textId="77777777" w:rsidR="009A0852" w:rsidRDefault="009A0852" w:rsidP="00426933">
            <w:pPr>
              <w:ind w:firstLineChars="0" w:firstLine="0"/>
              <w:jc w:val="center"/>
            </w:pPr>
            <w:r>
              <w:rPr>
                <w:rFonts w:hint="eastAsia"/>
              </w:rPr>
              <w:t>V(34)</w:t>
            </w:r>
          </w:p>
        </w:tc>
        <w:tc>
          <w:tcPr>
            <w:tcW w:w="850" w:type="dxa"/>
            <w:shd w:val="clear" w:color="auto" w:fill="auto"/>
          </w:tcPr>
          <w:p w14:paraId="00A304A4" w14:textId="77777777" w:rsidR="009A0852" w:rsidRDefault="009A0852" w:rsidP="00426933">
            <w:pPr>
              <w:ind w:firstLineChars="0" w:firstLine="0"/>
              <w:jc w:val="center"/>
            </w:pPr>
            <w:r>
              <w:rPr>
                <w:rFonts w:hint="eastAsia"/>
              </w:rPr>
              <w:t>M</w:t>
            </w:r>
          </w:p>
        </w:tc>
        <w:tc>
          <w:tcPr>
            <w:tcW w:w="1182" w:type="dxa"/>
            <w:shd w:val="clear" w:color="auto" w:fill="auto"/>
          </w:tcPr>
          <w:p w14:paraId="08F5A780" w14:textId="77777777" w:rsidR="009A0852" w:rsidRDefault="009A0852" w:rsidP="00426933">
            <w:pPr>
              <w:ind w:firstLineChars="0" w:firstLine="0"/>
            </w:pPr>
            <w:r>
              <w:rPr>
                <w:rFonts w:hint="eastAsia"/>
              </w:rPr>
              <w:t>手工录入</w:t>
            </w:r>
          </w:p>
        </w:tc>
        <w:tc>
          <w:tcPr>
            <w:tcW w:w="3118" w:type="dxa"/>
            <w:shd w:val="clear" w:color="auto" w:fill="auto"/>
          </w:tcPr>
          <w:p w14:paraId="53279B83" w14:textId="77777777" w:rsidR="009A0852" w:rsidRDefault="009A0852" w:rsidP="00426933">
            <w:pPr>
              <w:ind w:firstLine="420"/>
            </w:pPr>
            <w:r>
              <w:rPr>
                <w:rFonts w:hint="eastAsia"/>
              </w:rPr>
              <w:t>校验手工录入的入账账号和接口入账账号是否一致，不一致则提示并不允许放款。</w:t>
            </w:r>
          </w:p>
        </w:tc>
      </w:tr>
      <w:tr w:rsidR="009A0852" w14:paraId="669CA1CA" w14:textId="77777777" w:rsidTr="009F262C">
        <w:tc>
          <w:tcPr>
            <w:tcW w:w="567" w:type="dxa"/>
          </w:tcPr>
          <w:p w14:paraId="76924A0F" w14:textId="77777777" w:rsidR="009A0852" w:rsidRDefault="009A0852" w:rsidP="00D537E2">
            <w:pPr>
              <w:numPr>
                <w:ilvl w:val="0"/>
                <w:numId w:val="7"/>
              </w:numPr>
              <w:ind w:firstLineChars="0"/>
            </w:pPr>
          </w:p>
        </w:tc>
        <w:tc>
          <w:tcPr>
            <w:tcW w:w="2080" w:type="dxa"/>
            <w:shd w:val="clear" w:color="auto" w:fill="auto"/>
          </w:tcPr>
          <w:p w14:paraId="65302219" w14:textId="77777777" w:rsidR="009A0852" w:rsidRDefault="009A0852" w:rsidP="00426933">
            <w:pPr>
              <w:ind w:firstLineChars="0" w:firstLine="0"/>
            </w:pPr>
            <w:r w:rsidRPr="0011640C">
              <w:rPr>
                <w:rFonts w:hint="eastAsia"/>
                <w:color w:val="FF0000"/>
                <w:szCs w:val="21"/>
              </w:rPr>
              <w:t>融资利率</w:t>
            </w:r>
            <w:r w:rsidRPr="0011640C">
              <w:rPr>
                <w:rFonts w:hint="eastAsia"/>
                <w:color w:val="FF0000"/>
                <w:szCs w:val="21"/>
              </w:rPr>
              <w:t>(%)</w:t>
            </w:r>
          </w:p>
        </w:tc>
        <w:tc>
          <w:tcPr>
            <w:tcW w:w="1276" w:type="dxa"/>
          </w:tcPr>
          <w:p w14:paraId="029914A5" w14:textId="77777777" w:rsidR="009A0852" w:rsidRDefault="009A0852" w:rsidP="00426933">
            <w:pPr>
              <w:ind w:firstLineChars="0" w:firstLine="0"/>
              <w:jc w:val="center"/>
            </w:pPr>
            <w:r>
              <w:t>N(18,</w:t>
            </w:r>
            <w:r>
              <w:rPr>
                <w:rFonts w:hint="eastAsia"/>
              </w:rPr>
              <w:t>8</w:t>
            </w:r>
            <w:r w:rsidRPr="00622E3E">
              <w:t>)</w:t>
            </w:r>
          </w:p>
        </w:tc>
        <w:tc>
          <w:tcPr>
            <w:tcW w:w="850" w:type="dxa"/>
            <w:shd w:val="clear" w:color="auto" w:fill="auto"/>
          </w:tcPr>
          <w:p w14:paraId="45B99F36" w14:textId="77777777" w:rsidR="009A0852" w:rsidRDefault="009A0852" w:rsidP="00426933">
            <w:pPr>
              <w:ind w:firstLineChars="0" w:firstLine="0"/>
              <w:jc w:val="center"/>
            </w:pPr>
            <w:r>
              <w:rPr>
                <w:rFonts w:hint="eastAsia"/>
              </w:rPr>
              <w:t>P</w:t>
            </w:r>
          </w:p>
        </w:tc>
        <w:tc>
          <w:tcPr>
            <w:tcW w:w="1182" w:type="dxa"/>
            <w:shd w:val="clear" w:color="auto" w:fill="auto"/>
          </w:tcPr>
          <w:p w14:paraId="7D1DA6F8" w14:textId="77777777" w:rsidR="009A0852" w:rsidRDefault="009A0852" w:rsidP="00426933">
            <w:pPr>
              <w:ind w:firstLineChars="0" w:firstLine="0"/>
            </w:pPr>
            <w:r>
              <w:rPr>
                <w:rFonts w:hint="eastAsia"/>
              </w:rPr>
              <w:t>系统带出</w:t>
            </w:r>
          </w:p>
        </w:tc>
        <w:tc>
          <w:tcPr>
            <w:tcW w:w="3118" w:type="dxa"/>
            <w:shd w:val="clear" w:color="auto" w:fill="auto"/>
          </w:tcPr>
          <w:p w14:paraId="759B6C74" w14:textId="77777777" w:rsidR="009A0852" w:rsidRDefault="009A0852" w:rsidP="00426933">
            <w:pPr>
              <w:ind w:firstLine="420"/>
            </w:pPr>
            <w:r>
              <w:rPr>
                <w:rFonts w:hint="eastAsia"/>
              </w:rPr>
              <w:t>通过贸易融资放款查询接口自动带出</w:t>
            </w:r>
          </w:p>
        </w:tc>
      </w:tr>
      <w:tr w:rsidR="009A0852" w14:paraId="558C253E" w14:textId="77777777" w:rsidTr="009F262C">
        <w:tc>
          <w:tcPr>
            <w:tcW w:w="567" w:type="dxa"/>
          </w:tcPr>
          <w:p w14:paraId="21F7A1C5" w14:textId="77777777" w:rsidR="009A0852" w:rsidRDefault="009A0852" w:rsidP="00D537E2">
            <w:pPr>
              <w:numPr>
                <w:ilvl w:val="0"/>
                <w:numId w:val="7"/>
              </w:numPr>
              <w:ind w:firstLineChars="0"/>
            </w:pPr>
          </w:p>
        </w:tc>
        <w:tc>
          <w:tcPr>
            <w:tcW w:w="2080" w:type="dxa"/>
            <w:shd w:val="clear" w:color="auto" w:fill="auto"/>
          </w:tcPr>
          <w:p w14:paraId="3405BECF" w14:textId="77777777" w:rsidR="009A0852" w:rsidRDefault="009A0852" w:rsidP="00426933">
            <w:pPr>
              <w:ind w:firstLineChars="0" w:firstLine="0"/>
            </w:pPr>
            <w:r w:rsidRPr="0011640C">
              <w:rPr>
                <w:rFonts w:hint="eastAsia"/>
                <w:color w:val="FF0000"/>
                <w:szCs w:val="21"/>
              </w:rPr>
              <w:t>逾期利率</w:t>
            </w:r>
            <w:r w:rsidRPr="0011640C">
              <w:rPr>
                <w:rFonts w:hint="eastAsia"/>
                <w:color w:val="FF0000"/>
                <w:szCs w:val="21"/>
              </w:rPr>
              <w:t>(%)</w:t>
            </w:r>
          </w:p>
        </w:tc>
        <w:tc>
          <w:tcPr>
            <w:tcW w:w="1276" w:type="dxa"/>
          </w:tcPr>
          <w:p w14:paraId="5B75E689" w14:textId="77777777" w:rsidR="009A0852" w:rsidRDefault="009A0852" w:rsidP="00426933">
            <w:pPr>
              <w:ind w:firstLineChars="0" w:firstLine="0"/>
              <w:jc w:val="center"/>
            </w:pPr>
            <w:r>
              <w:t>N(18,</w:t>
            </w:r>
            <w:r>
              <w:rPr>
                <w:rFonts w:hint="eastAsia"/>
              </w:rPr>
              <w:t>8</w:t>
            </w:r>
            <w:r w:rsidRPr="00622E3E">
              <w:t>)</w:t>
            </w:r>
          </w:p>
        </w:tc>
        <w:tc>
          <w:tcPr>
            <w:tcW w:w="850" w:type="dxa"/>
            <w:shd w:val="clear" w:color="auto" w:fill="auto"/>
          </w:tcPr>
          <w:p w14:paraId="5519FFB8" w14:textId="77777777" w:rsidR="009A0852" w:rsidRDefault="009A0852" w:rsidP="00426933">
            <w:pPr>
              <w:ind w:firstLineChars="0" w:firstLine="0"/>
              <w:jc w:val="center"/>
            </w:pPr>
            <w:r>
              <w:rPr>
                <w:rFonts w:hint="eastAsia"/>
              </w:rPr>
              <w:t>P</w:t>
            </w:r>
          </w:p>
        </w:tc>
        <w:tc>
          <w:tcPr>
            <w:tcW w:w="1182" w:type="dxa"/>
            <w:shd w:val="clear" w:color="auto" w:fill="auto"/>
          </w:tcPr>
          <w:p w14:paraId="61740989" w14:textId="77777777" w:rsidR="009A0852" w:rsidRDefault="009A0852" w:rsidP="00426933">
            <w:pPr>
              <w:ind w:firstLineChars="0" w:firstLine="0"/>
            </w:pPr>
            <w:r>
              <w:rPr>
                <w:rFonts w:hint="eastAsia"/>
              </w:rPr>
              <w:t>系统带出</w:t>
            </w:r>
          </w:p>
        </w:tc>
        <w:tc>
          <w:tcPr>
            <w:tcW w:w="3118" w:type="dxa"/>
            <w:shd w:val="clear" w:color="auto" w:fill="auto"/>
          </w:tcPr>
          <w:p w14:paraId="3B9EC8DA" w14:textId="77777777" w:rsidR="009A0852" w:rsidRDefault="009A0852" w:rsidP="00426933">
            <w:pPr>
              <w:ind w:firstLine="420"/>
            </w:pPr>
            <w:r>
              <w:rPr>
                <w:rFonts w:hint="eastAsia"/>
              </w:rPr>
              <w:t>通过贸易融资放款查询接口自动带出</w:t>
            </w:r>
          </w:p>
        </w:tc>
      </w:tr>
      <w:tr w:rsidR="009A0852" w14:paraId="29A04E55" w14:textId="77777777" w:rsidTr="009F262C">
        <w:tc>
          <w:tcPr>
            <w:tcW w:w="567" w:type="dxa"/>
          </w:tcPr>
          <w:p w14:paraId="7C7D9163" w14:textId="77777777" w:rsidR="009A0852" w:rsidRDefault="009A0852" w:rsidP="00D537E2">
            <w:pPr>
              <w:numPr>
                <w:ilvl w:val="0"/>
                <w:numId w:val="7"/>
              </w:numPr>
              <w:ind w:firstLineChars="0"/>
            </w:pPr>
          </w:p>
        </w:tc>
        <w:tc>
          <w:tcPr>
            <w:tcW w:w="2080" w:type="dxa"/>
            <w:shd w:val="clear" w:color="auto" w:fill="auto"/>
          </w:tcPr>
          <w:p w14:paraId="783F894F" w14:textId="77777777" w:rsidR="009A0852" w:rsidRDefault="009A0852" w:rsidP="00426933">
            <w:pPr>
              <w:ind w:firstLineChars="0" w:firstLine="0"/>
            </w:pPr>
            <w:r w:rsidRPr="0011640C">
              <w:rPr>
                <w:rFonts w:hint="eastAsia"/>
                <w:color w:val="FF0000"/>
                <w:szCs w:val="21"/>
              </w:rPr>
              <w:t>结息方式</w:t>
            </w:r>
          </w:p>
        </w:tc>
        <w:tc>
          <w:tcPr>
            <w:tcW w:w="1276" w:type="dxa"/>
          </w:tcPr>
          <w:p w14:paraId="38838FC4" w14:textId="77777777" w:rsidR="009A0852" w:rsidRDefault="009A0852" w:rsidP="00426933">
            <w:pPr>
              <w:ind w:firstLineChars="0" w:firstLine="0"/>
              <w:jc w:val="center"/>
            </w:pPr>
            <w:r>
              <w:rPr>
                <w:rFonts w:hint="eastAsia"/>
              </w:rPr>
              <w:t>V(3)</w:t>
            </w:r>
          </w:p>
        </w:tc>
        <w:tc>
          <w:tcPr>
            <w:tcW w:w="850" w:type="dxa"/>
            <w:shd w:val="clear" w:color="auto" w:fill="auto"/>
          </w:tcPr>
          <w:p w14:paraId="2A2F139E" w14:textId="77777777" w:rsidR="009A0852" w:rsidRDefault="009A0852" w:rsidP="00426933">
            <w:pPr>
              <w:ind w:firstLineChars="0" w:firstLine="0"/>
              <w:jc w:val="center"/>
            </w:pPr>
            <w:r>
              <w:rPr>
                <w:rFonts w:hint="eastAsia"/>
              </w:rPr>
              <w:t>P</w:t>
            </w:r>
          </w:p>
        </w:tc>
        <w:tc>
          <w:tcPr>
            <w:tcW w:w="1182" w:type="dxa"/>
            <w:shd w:val="clear" w:color="auto" w:fill="auto"/>
          </w:tcPr>
          <w:p w14:paraId="6B105DD3" w14:textId="77777777" w:rsidR="009A0852" w:rsidRDefault="009A0852" w:rsidP="00426933">
            <w:pPr>
              <w:ind w:firstLineChars="0" w:firstLine="0"/>
            </w:pPr>
            <w:r>
              <w:rPr>
                <w:rFonts w:hint="eastAsia"/>
              </w:rPr>
              <w:t>系统带出</w:t>
            </w:r>
          </w:p>
        </w:tc>
        <w:tc>
          <w:tcPr>
            <w:tcW w:w="3118" w:type="dxa"/>
            <w:shd w:val="clear" w:color="auto" w:fill="auto"/>
          </w:tcPr>
          <w:p w14:paraId="6DEC6827" w14:textId="77777777" w:rsidR="009A0852" w:rsidRDefault="009A0852" w:rsidP="00467C3F">
            <w:pPr>
              <w:ind w:firstLineChars="0" w:firstLine="0"/>
            </w:pPr>
            <w:r>
              <w:rPr>
                <w:rFonts w:hint="eastAsia"/>
              </w:rPr>
              <w:t>选择项</w:t>
            </w:r>
            <w:r>
              <w:rPr>
                <w:rFonts w:hint="eastAsia"/>
              </w:rPr>
              <w:t>: 0-</w:t>
            </w:r>
            <w:r>
              <w:rPr>
                <w:rFonts w:hint="eastAsia"/>
              </w:rPr>
              <w:t>预收息，</w:t>
            </w:r>
            <w:r>
              <w:rPr>
                <w:rFonts w:hint="eastAsia"/>
              </w:rPr>
              <w:t>1-</w:t>
            </w:r>
            <w:r w:rsidRPr="00E83C5F">
              <w:rPr>
                <w:rFonts w:hint="eastAsia"/>
              </w:rPr>
              <w:t>到期还本付息</w:t>
            </w:r>
            <w:r w:rsidRPr="00E83C5F">
              <w:rPr>
                <w:rFonts w:hint="eastAsia"/>
              </w:rPr>
              <w:t>(</w:t>
            </w:r>
            <w:r w:rsidRPr="00E83C5F">
              <w:rPr>
                <w:rFonts w:hint="eastAsia"/>
              </w:rPr>
              <w:t>利随本金</w:t>
            </w:r>
            <w:r w:rsidRPr="00E83C5F">
              <w:rPr>
                <w:rFonts w:hint="eastAsia"/>
              </w:rPr>
              <w:t>)</w:t>
            </w:r>
            <w:r>
              <w:rPr>
                <w:rFonts w:hint="eastAsia"/>
              </w:rPr>
              <w:t>，</w:t>
            </w:r>
            <w:r>
              <w:rPr>
                <w:rFonts w:hint="eastAsia"/>
              </w:rPr>
              <w:t>2-</w:t>
            </w:r>
            <w:r w:rsidRPr="00E83C5F">
              <w:rPr>
                <w:rFonts w:hint="eastAsia"/>
              </w:rPr>
              <w:t>一次还本按期付息</w:t>
            </w:r>
            <w:r>
              <w:rPr>
                <w:rFonts w:hint="eastAsia"/>
              </w:rPr>
              <w:t>，</w:t>
            </w:r>
          </w:p>
          <w:p w14:paraId="21648DCA" w14:textId="77777777" w:rsidR="009A0852" w:rsidRDefault="009A0852" w:rsidP="00426933">
            <w:pPr>
              <w:ind w:firstLine="420"/>
            </w:pPr>
            <w:r>
              <w:rPr>
                <w:rFonts w:hint="eastAsia"/>
              </w:rPr>
              <w:t>默认为</w:t>
            </w:r>
            <w:r w:rsidRPr="00E83C5F">
              <w:rPr>
                <w:rFonts w:hint="eastAsia"/>
              </w:rPr>
              <w:t>到期还本付息</w:t>
            </w:r>
            <w:r w:rsidRPr="00E83C5F">
              <w:rPr>
                <w:rFonts w:hint="eastAsia"/>
              </w:rPr>
              <w:t>(</w:t>
            </w:r>
            <w:r w:rsidRPr="00E83C5F">
              <w:rPr>
                <w:rFonts w:hint="eastAsia"/>
              </w:rPr>
              <w:t>利随本金</w:t>
            </w:r>
            <w:r w:rsidRPr="00E83C5F">
              <w:rPr>
                <w:rFonts w:hint="eastAsia"/>
              </w:rPr>
              <w:t>)</w:t>
            </w:r>
            <w:r>
              <w:rPr>
                <w:rFonts w:hint="eastAsia"/>
              </w:rPr>
              <w:t>，通过贸易融资放款查询接口自动带出</w:t>
            </w:r>
          </w:p>
        </w:tc>
      </w:tr>
      <w:tr w:rsidR="009A0852" w14:paraId="693CDAF5" w14:textId="77777777" w:rsidTr="009F262C">
        <w:tc>
          <w:tcPr>
            <w:tcW w:w="567" w:type="dxa"/>
          </w:tcPr>
          <w:p w14:paraId="05E9E574" w14:textId="77777777" w:rsidR="009A0852" w:rsidRDefault="009A0852" w:rsidP="00D537E2">
            <w:pPr>
              <w:numPr>
                <w:ilvl w:val="0"/>
                <w:numId w:val="7"/>
              </w:numPr>
              <w:ind w:firstLineChars="0"/>
            </w:pPr>
          </w:p>
        </w:tc>
        <w:tc>
          <w:tcPr>
            <w:tcW w:w="2080" w:type="dxa"/>
            <w:shd w:val="clear" w:color="auto" w:fill="auto"/>
          </w:tcPr>
          <w:p w14:paraId="79144D0F" w14:textId="77777777" w:rsidR="009A0852" w:rsidRDefault="009A0852" w:rsidP="00426933">
            <w:pPr>
              <w:ind w:firstLineChars="0" w:firstLine="0"/>
            </w:pPr>
            <w:r w:rsidRPr="0011640C">
              <w:rPr>
                <w:rFonts w:hint="eastAsia"/>
                <w:color w:val="FF0000"/>
                <w:szCs w:val="21"/>
              </w:rPr>
              <w:t>预收利息</w:t>
            </w:r>
          </w:p>
        </w:tc>
        <w:tc>
          <w:tcPr>
            <w:tcW w:w="1276" w:type="dxa"/>
          </w:tcPr>
          <w:p w14:paraId="1ADD21F3" w14:textId="77777777" w:rsidR="009A0852" w:rsidRDefault="009A0852" w:rsidP="00426933">
            <w:pPr>
              <w:ind w:firstLineChars="0" w:firstLine="0"/>
              <w:jc w:val="center"/>
            </w:pPr>
            <w:r w:rsidRPr="00622E3E">
              <w:t>N(18,2)</w:t>
            </w:r>
          </w:p>
        </w:tc>
        <w:tc>
          <w:tcPr>
            <w:tcW w:w="850" w:type="dxa"/>
            <w:shd w:val="clear" w:color="auto" w:fill="auto"/>
          </w:tcPr>
          <w:p w14:paraId="306C3787" w14:textId="77777777" w:rsidR="009A0852" w:rsidRDefault="009A0852" w:rsidP="00426933">
            <w:pPr>
              <w:ind w:firstLineChars="0" w:firstLine="0"/>
              <w:jc w:val="center"/>
            </w:pPr>
            <w:r>
              <w:rPr>
                <w:rFonts w:hint="eastAsia"/>
              </w:rPr>
              <w:t>MO</w:t>
            </w:r>
          </w:p>
        </w:tc>
        <w:tc>
          <w:tcPr>
            <w:tcW w:w="1182" w:type="dxa"/>
            <w:shd w:val="clear" w:color="auto" w:fill="auto"/>
          </w:tcPr>
          <w:p w14:paraId="429AFE20" w14:textId="77777777" w:rsidR="009A0852" w:rsidRDefault="009A0852" w:rsidP="00426933">
            <w:pPr>
              <w:ind w:firstLineChars="0" w:firstLine="0"/>
            </w:pPr>
            <w:r>
              <w:rPr>
                <w:rFonts w:hint="eastAsia"/>
              </w:rPr>
              <w:t>自动计算</w:t>
            </w:r>
            <w:r>
              <w:rPr>
                <w:rFonts w:hint="eastAsia"/>
              </w:rPr>
              <w:t>/</w:t>
            </w:r>
            <w:r>
              <w:rPr>
                <w:rFonts w:hint="eastAsia"/>
              </w:rPr>
              <w:t>系统带出</w:t>
            </w:r>
          </w:p>
        </w:tc>
        <w:tc>
          <w:tcPr>
            <w:tcW w:w="3118" w:type="dxa"/>
            <w:shd w:val="clear" w:color="auto" w:fill="auto"/>
          </w:tcPr>
          <w:p w14:paraId="4F13E16C" w14:textId="77777777" w:rsidR="009A0852" w:rsidRPr="004D7001" w:rsidRDefault="009A0852" w:rsidP="00467C3F">
            <w:pPr>
              <w:ind w:firstLineChars="0" w:firstLine="0"/>
            </w:pPr>
            <w:r w:rsidRPr="004D7001">
              <w:rPr>
                <w:rFonts w:hint="eastAsia"/>
              </w:rPr>
              <w:t>只有在结息方式为‘预收息’时显示且金额必须大于零，其它结息方式隐藏</w:t>
            </w:r>
            <w:r w:rsidRPr="004D7001">
              <w:rPr>
                <w:rFonts w:hint="eastAsia"/>
              </w:rPr>
              <w:t>,</w:t>
            </w:r>
            <w:r w:rsidRPr="004D7001">
              <w:rPr>
                <w:rFonts w:hint="eastAsia"/>
              </w:rPr>
              <w:t>金额必须等于零。</w:t>
            </w:r>
          </w:p>
          <w:p w14:paraId="48BBD73B" w14:textId="77777777" w:rsidR="009A0852" w:rsidRDefault="009A0852" w:rsidP="00426933">
            <w:pPr>
              <w:ind w:firstLine="420"/>
            </w:pPr>
            <w:r w:rsidRPr="004D7001">
              <w:rPr>
                <w:rFonts w:hint="eastAsia"/>
              </w:rPr>
              <w:t>根据</w:t>
            </w:r>
            <w:r>
              <w:rPr>
                <w:rFonts w:hint="eastAsia"/>
              </w:rPr>
              <w:t>通过贸易融资放款查询接口自动带出</w:t>
            </w:r>
          </w:p>
        </w:tc>
      </w:tr>
      <w:tr w:rsidR="009A0852" w14:paraId="0FF6EE28" w14:textId="77777777" w:rsidTr="009F262C">
        <w:tc>
          <w:tcPr>
            <w:tcW w:w="567" w:type="dxa"/>
          </w:tcPr>
          <w:p w14:paraId="5EA8D1C1" w14:textId="77777777" w:rsidR="009A0852" w:rsidRDefault="009A0852" w:rsidP="00D537E2">
            <w:pPr>
              <w:numPr>
                <w:ilvl w:val="0"/>
                <w:numId w:val="7"/>
              </w:numPr>
              <w:ind w:right="-47" w:firstLineChars="0"/>
              <w:rPr>
                <w:szCs w:val="21"/>
              </w:rPr>
            </w:pPr>
          </w:p>
        </w:tc>
        <w:tc>
          <w:tcPr>
            <w:tcW w:w="2080" w:type="dxa"/>
            <w:shd w:val="clear" w:color="auto" w:fill="auto"/>
          </w:tcPr>
          <w:p w14:paraId="0D83B068" w14:textId="77777777" w:rsidR="009A0852" w:rsidRPr="004D2C2D" w:rsidRDefault="009A0852" w:rsidP="00426933">
            <w:pPr>
              <w:ind w:right="-47" w:firstLineChars="0" w:firstLine="0"/>
            </w:pPr>
            <w:r w:rsidRPr="004D2C2D">
              <w:rPr>
                <w:rFonts w:hint="eastAsia"/>
              </w:rPr>
              <w:t>到单</w:t>
            </w:r>
            <w:r w:rsidRPr="004D2C2D">
              <w:rPr>
                <w:rFonts w:hint="eastAsia"/>
              </w:rPr>
              <w:t>/</w:t>
            </w:r>
            <w:r w:rsidRPr="004D2C2D">
              <w:rPr>
                <w:rFonts w:hint="eastAsia"/>
              </w:rPr>
              <w:t>代收</w:t>
            </w:r>
            <w:r w:rsidRPr="004D2C2D">
              <w:rPr>
                <w:rFonts w:hint="eastAsia"/>
              </w:rPr>
              <w:t>/</w:t>
            </w:r>
            <w:r w:rsidRPr="004D2C2D">
              <w:rPr>
                <w:rFonts w:hint="eastAsia"/>
              </w:rPr>
              <w:t>发票币种</w:t>
            </w:r>
          </w:p>
        </w:tc>
        <w:tc>
          <w:tcPr>
            <w:tcW w:w="1276" w:type="dxa"/>
          </w:tcPr>
          <w:p w14:paraId="101350B6" w14:textId="77777777" w:rsidR="009A0852" w:rsidRDefault="009A0852" w:rsidP="00426933">
            <w:pPr>
              <w:ind w:firstLineChars="0" w:firstLine="0"/>
              <w:jc w:val="center"/>
            </w:pPr>
            <w:r>
              <w:rPr>
                <w:rFonts w:hint="eastAsia"/>
              </w:rPr>
              <w:t>V(3)</w:t>
            </w:r>
          </w:p>
        </w:tc>
        <w:tc>
          <w:tcPr>
            <w:tcW w:w="850" w:type="dxa"/>
            <w:shd w:val="clear" w:color="auto" w:fill="auto"/>
          </w:tcPr>
          <w:p w14:paraId="500C222B" w14:textId="77777777" w:rsidR="009A0852" w:rsidRDefault="009A0852" w:rsidP="00426933">
            <w:pPr>
              <w:ind w:firstLineChars="0" w:firstLine="0"/>
              <w:jc w:val="center"/>
            </w:pPr>
            <w:r>
              <w:rPr>
                <w:rFonts w:hint="eastAsia"/>
              </w:rPr>
              <w:t>P</w:t>
            </w:r>
          </w:p>
        </w:tc>
        <w:tc>
          <w:tcPr>
            <w:tcW w:w="1182" w:type="dxa"/>
            <w:vMerge w:val="restart"/>
            <w:shd w:val="clear" w:color="auto" w:fill="auto"/>
          </w:tcPr>
          <w:p w14:paraId="7C87B378" w14:textId="77777777" w:rsidR="009A0852" w:rsidRDefault="009A0852" w:rsidP="00426933">
            <w:pPr>
              <w:ind w:firstLineChars="0" w:firstLine="0"/>
            </w:pPr>
            <w:r>
              <w:rPr>
                <w:rFonts w:hint="eastAsia"/>
              </w:rPr>
              <w:t>自动带出</w:t>
            </w:r>
          </w:p>
        </w:tc>
        <w:tc>
          <w:tcPr>
            <w:tcW w:w="3118" w:type="dxa"/>
            <w:vMerge w:val="restart"/>
            <w:shd w:val="clear" w:color="auto" w:fill="auto"/>
          </w:tcPr>
          <w:p w14:paraId="7CFCF95A" w14:textId="77777777" w:rsidR="009A0852" w:rsidRDefault="009A0852" w:rsidP="00426933">
            <w:pPr>
              <w:ind w:firstLineChars="0" w:firstLine="0"/>
            </w:pPr>
          </w:p>
        </w:tc>
      </w:tr>
      <w:tr w:rsidR="009A0852" w14:paraId="78DFD924" w14:textId="77777777" w:rsidTr="009F262C">
        <w:tc>
          <w:tcPr>
            <w:tcW w:w="567" w:type="dxa"/>
          </w:tcPr>
          <w:p w14:paraId="0F1B1CC5" w14:textId="77777777" w:rsidR="009A0852" w:rsidRDefault="009A0852" w:rsidP="00D537E2">
            <w:pPr>
              <w:numPr>
                <w:ilvl w:val="0"/>
                <w:numId w:val="7"/>
              </w:numPr>
              <w:ind w:right="-47" w:firstLineChars="0"/>
              <w:rPr>
                <w:szCs w:val="21"/>
              </w:rPr>
            </w:pPr>
          </w:p>
        </w:tc>
        <w:tc>
          <w:tcPr>
            <w:tcW w:w="2080" w:type="dxa"/>
            <w:shd w:val="clear" w:color="auto" w:fill="auto"/>
          </w:tcPr>
          <w:p w14:paraId="1E2B79CD" w14:textId="77777777" w:rsidR="009A0852" w:rsidRPr="004D2C2D" w:rsidRDefault="009A0852" w:rsidP="00426933">
            <w:pPr>
              <w:ind w:right="-47" w:firstLineChars="0" w:firstLine="0"/>
            </w:pPr>
            <w:r w:rsidRPr="004D2C2D">
              <w:rPr>
                <w:rFonts w:hint="eastAsia"/>
              </w:rPr>
              <w:t>到单</w:t>
            </w:r>
            <w:r w:rsidRPr="004D2C2D">
              <w:rPr>
                <w:rFonts w:hint="eastAsia"/>
              </w:rPr>
              <w:t>/</w:t>
            </w:r>
            <w:r w:rsidRPr="004D2C2D">
              <w:rPr>
                <w:rFonts w:hint="eastAsia"/>
              </w:rPr>
              <w:t>代收</w:t>
            </w:r>
            <w:r w:rsidRPr="004D2C2D">
              <w:rPr>
                <w:rFonts w:hint="eastAsia"/>
              </w:rPr>
              <w:t>/</w:t>
            </w:r>
            <w:r w:rsidRPr="004D2C2D">
              <w:rPr>
                <w:rFonts w:hint="eastAsia"/>
              </w:rPr>
              <w:t>发票金额</w:t>
            </w:r>
          </w:p>
        </w:tc>
        <w:tc>
          <w:tcPr>
            <w:tcW w:w="1276" w:type="dxa"/>
          </w:tcPr>
          <w:p w14:paraId="04EC64D9" w14:textId="77777777" w:rsidR="009A0852" w:rsidRDefault="009A0852" w:rsidP="00426933">
            <w:pPr>
              <w:ind w:firstLineChars="0" w:firstLine="0"/>
              <w:jc w:val="center"/>
            </w:pPr>
            <w:r w:rsidRPr="00622E3E">
              <w:t>N(18,2)</w:t>
            </w:r>
          </w:p>
        </w:tc>
        <w:tc>
          <w:tcPr>
            <w:tcW w:w="850" w:type="dxa"/>
            <w:shd w:val="clear" w:color="auto" w:fill="auto"/>
          </w:tcPr>
          <w:p w14:paraId="7BE59539" w14:textId="77777777" w:rsidR="009A0852" w:rsidRDefault="009A0852" w:rsidP="00426933">
            <w:pPr>
              <w:ind w:firstLineChars="0" w:firstLine="0"/>
              <w:jc w:val="center"/>
            </w:pPr>
            <w:r>
              <w:rPr>
                <w:rFonts w:hint="eastAsia"/>
              </w:rPr>
              <w:t>P</w:t>
            </w:r>
          </w:p>
        </w:tc>
        <w:tc>
          <w:tcPr>
            <w:tcW w:w="1182" w:type="dxa"/>
            <w:vMerge/>
            <w:shd w:val="clear" w:color="auto" w:fill="auto"/>
          </w:tcPr>
          <w:p w14:paraId="319A94FC" w14:textId="77777777" w:rsidR="009A0852" w:rsidRDefault="009A0852" w:rsidP="00426933">
            <w:pPr>
              <w:ind w:firstLineChars="0" w:firstLine="0"/>
            </w:pPr>
          </w:p>
        </w:tc>
        <w:tc>
          <w:tcPr>
            <w:tcW w:w="3118" w:type="dxa"/>
            <w:vMerge/>
            <w:shd w:val="clear" w:color="auto" w:fill="auto"/>
          </w:tcPr>
          <w:p w14:paraId="125242F8" w14:textId="77777777" w:rsidR="009A0852" w:rsidRDefault="009A0852" w:rsidP="00426933">
            <w:pPr>
              <w:ind w:firstLineChars="0" w:firstLine="0"/>
            </w:pPr>
          </w:p>
        </w:tc>
      </w:tr>
      <w:tr w:rsidR="009A0852" w14:paraId="73825CAC" w14:textId="77777777" w:rsidTr="009F262C">
        <w:tc>
          <w:tcPr>
            <w:tcW w:w="567" w:type="dxa"/>
          </w:tcPr>
          <w:p w14:paraId="3E9A2AFF" w14:textId="77777777" w:rsidR="009A0852" w:rsidRDefault="009A0852" w:rsidP="00D537E2">
            <w:pPr>
              <w:numPr>
                <w:ilvl w:val="0"/>
                <w:numId w:val="7"/>
              </w:numPr>
              <w:ind w:right="-47" w:firstLineChars="0"/>
              <w:rPr>
                <w:szCs w:val="21"/>
              </w:rPr>
            </w:pPr>
          </w:p>
        </w:tc>
        <w:tc>
          <w:tcPr>
            <w:tcW w:w="2080" w:type="dxa"/>
            <w:shd w:val="clear" w:color="auto" w:fill="auto"/>
          </w:tcPr>
          <w:p w14:paraId="3B704849" w14:textId="77777777" w:rsidR="009A0852" w:rsidRPr="004D2C2D" w:rsidRDefault="009A0852" w:rsidP="00426933">
            <w:pPr>
              <w:ind w:right="-47" w:firstLineChars="0" w:firstLine="0"/>
            </w:pPr>
            <w:r>
              <w:rPr>
                <w:rFonts w:hint="eastAsia"/>
              </w:rPr>
              <w:t>代付</w:t>
            </w:r>
            <w:r w:rsidRPr="004D2C2D">
              <w:rPr>
                <w:rFonts w:hint="eastAsia"/>
              </w:rPr>
              <w:t>币种</w:t>
            </w:r>
          </w:p>
        </w:tc>
        <w:tc>
          <w:tcPr>
            <w:tcW w:w="1276" w:type="dxa"/>
          </w:tcPr>
          <w:p w14:paraId="5D91F594" w14:textId="77777777" w:rsidR="009A0852" w:rsidRDefault="009A0852" w:rsidP="00426933">
            <w:pPr>
              <w:ind w:firstLineChars="0" w:firstLine="0"/>
              <w:jc w:val="center"/>
            </w:pPr>
            <w:r>
              <w:rPr>
                <w:rFonts w:hint="eastAsia"/>
              </w:rPr>
              <w:t>V(3)</w:t>
            </w:r>
          </w:p>
        </w:tc>
        <w:tc>
          <w:tcPr>
            <w:tcW w:w="850" w:type="dxa"/>
            <w:shd w:val="clear" w:color="auto" w:fill="auto"/>
          </w:tcPr>
          <w:p w14:paraId="43871F88" w14:textId="77777777" w:rsidR="009A0852" w:rsidRDefault="009A0852" w:rsidP="00426933">
            <w:pPr>
              <w:ind w:firstLineChars="0" w:firstLine="0"/>
              <w:jc w:val="center"/>
            </w:pPr>
            <w:r>
              <w:rPr>
                <w:rFonts w:hint="eastAsia"/>
              </w:rPr>
              <w:t>P</w:t>
            </w:r>
          </w:p>
        </w:tc>
        <w:tc>
          <w:tcPr>
            <w:tcW w:w="1182" w:type="dxa"/>
            <w:shd w:val="clear" w:color="auto" w:fill="auto"/>
          </w:tcPr>
          <w:p w14:paraId="31D18C68" w14:textId="77777777" w:rsidR="009A0852" w:rsidRDefault="009A0852" w:rsidP="00426933">
            <w:pPr>
              <w:ind w:firstLineChars="0" w:firstLine="0"/>
            </w:pPr>
            <w:r>
              <w:rPr>
                <w:rFonts w:hint="eastAsia"/>
              </w:rPr>
              <w:t>自动带出</w:t>
            </w:r>
          </w:p>
        </w:tc>
        <w:tc>
          <w:tcPr>
            <w:tcW w:w="3118" w:type="dxa"/>
            <w:shd w:val="clear" w:color="auto" w:fill="auto"/>
          </w:tcPr>
          <w:p w14:paraId="4F04501E" w14:textId="77777777" w:rsidR="009A0852" w:rsidRDefault="009A0852" w:rsidP="00426933">
            <w:pPr>
              <w:ind w:firstLineChars="0" w:firstLine="0"/>
            </w:pPr>
          </w:p>
        </w:tc>
      </w:tr>
      <w:tr w:rsidR="009A0852" w14:paraId="4FA07191" w14:textId="77777777" w:rsidTr="009F262C">
        <w:tc>
          <w:tcPr>
            <w:tcW w:w="567" w:type="dxa"/>
          </w:tcPr>
          <w:p w14:paraId="6B2A2127" w14:textId="77777777" w:rsidR="009A0852" w:rsidRDefault="009A0852" w:rsidP="00D537E2">
            <w:pPr>
              <w:numPr>
                <w:ilvl w:val="0"/>
                <w:numId w:val="7"/>
              </w:numPr>
              <w:ind w:right="-47" w:firstLineChars="0"/>
              <w:rPr>
                <w:szCs w:val="21"/>
              </w:rPr>
            </w:pPr>
          </w:p>
        </w:tc>
        <w:tc>
          <w:tcPr>
            <w:tcW w:w="2080" w:type="dxa"/>
            <w:shd w:val="clear" w:color="auto" w:fill="auto"/>
          </w:tcPr>
          <w:p w14:paraId="4A46B9F2" w14:textId="77777777" w:rsidR="009A0852" w:rsidRPr="004D2C2D" w:rsidRDefault="009A0852" w:rsidP="00426933">
            <w:pPr>
              <w:ind w:right="-47" w:firstLineChars="0" w:firstLine="0"/>
            </w:pPr>
            <w:r>
              <w:rPr>
                <w:rFonts w:hint="eastAsia"/>
              </w:rPr>
              <w:t>代付</w:t>
            </w:r>
            <w:r w:rsidRPr="004D2C2D">
              <w:rPr>
                <w:rFonts w:hint="eastAsia"/>
              </w:rPr>
              <w:t>金额</w:t>
            </w:r>
          </w:p>
        </w:tc>
        <w:tc>
          <w:tcPr>
            <w:tcW w:w="1276" w:type="dxa"/>
          </w:tcPr>
          <w:p w14:paraId="16585E98" w14:textId="77777777" w:rsidR="009A0852" w:rsidRDefault="009A0852" w:rsidP="00426933">
            <w:pPr>
              <w:ind w:firstLineChars="0" w:firstLine="0"/>
              <w:jc w:val="center"/>
            </w:pPr>
            <w:r w:rsidRPr="00622E3E">
              <w:t>N(18,2)</w:t>
            </w:r>
          </w:p>
        </w:tc>
        <w:tc>
          <w:tcPr>
            <w:tcW w:w="850" w:type="dxa"/>
            <w:shd w:val="clear" w:color="auto" w:fill="auto"/>
          </w:tcPr>
          <w:p w14:paraId="5731B35A" w14:textId="77777777" w:rsidR="009A0852" w:rsidRDefault="009A0852" w:rsidP="00426933">
            <w:pPr>
              <w:ind w:firstLineChars="0" w:firstLine="0"/>
              <w:jc w:val="center"/>
            </w:pPr>
            <w:r>
              <w:rPr>
                <w:rFonts w:hint="eastAsia"/>
              </w:rPr>
              <w:t>P</w:t>
            </w:r>
          </w:p>
        </w:tc>
        <w:tc>
          <w:tcPr>
            <w:tcW w:w="1182" w:type="dxa"/>
            <w:shd w:val="clear" w:color="auto" w:fill="auto"/>
          </w:tcPr>
          <w:p w14:paraId="28BA5E23" w14:textId="77777777" w:rsidR="009A0852" w:rsidRDefault="009A0852" w:rsidP="00426933">
            <w:pPr>
              <w:ind w:firstLineChars="0" w:firstLine="0"/>
            </w:pPr>
            <w:r>
              <w:rPr>
                <w:rFonts w:hint="eastAsia"/>
              </w:rPr>
              <w:t>自动带出</w:t>
            </w:r>
          </w:p>
        </w:tc>
        <w:tc>
          <w:tcPr>
            <w:tcW w:w="3118" w:type="dxa"/>
            <w:shd w:val="clear" w:color="auto" w:fill="auto"/>
          </w:tcPr>
          <w:p w14:paraId="10BA2169" w14:textId="77777777" w:rsidR="009A0852" w:rsidRDefault="009A0852" w:rsidP="00426933">
            <w:pPr>
              <w:ind w:firstLineChars="0" w:firstLine="0"/>
            </w:pPr>
          </w:p>
        </w:tc>
      </w:tr>
      <w:tr w:rsidR="009A0852" w14:paraId="0428BC61" w14:textId="77777777" w:rsidTr="009F262C">
        <w:tc>
          <w:tcPr>
            <w:tcW w:w="567" w:type="dxa"/>
          </w:tcPr>
          <w:p w14:paraId="593198E6" w14:textId="77777777" w:rsidR="009A0852" w:rsidRDefault="009A0852" w:rsidP="00D537E2">
            <w:pPr>
              <w:numPr>
                <w:ilvl w:val="0"/>
                <w:numId w:val="7"/>
              </w:numPr>
              <w:ind w:right="-47" w:firstLineChars="0"/>
              <w:rPr>
                <w:szCs w:val="21"/>
              </w:rPr>
            </w:pPr>
          </w:p>
        </w:tc>
        <w:tc>
          <w:tcPr>
            <w:tcW w:w="2080" w:type="dxa"/>
            <w:shd w:val="clear" w:color="auto" w:fill="auto"/>
          </w:tcPr>
          <w:p w14:paraId="5EC3857F" w14:textId="77777777" w:rsidR="009A0852" w:rsidRPr="0007127C" w:rsidRDefault="009A0852" w:rsidP="00426933">
            <w:pPr>
              <w:ind w:right="-47" w:firstLineChars="0" w:firstLine="0"/>
              <w:rPr>
                <w:szCs w:val="21"/>
              </w:rPr>
            </w:pPr>
            <w:r>
              <w:rPr>
                <w:rFonts w:hint="eastAsia"/>
                <w:szCs w:val="21"/>
              </w:rPr>
              <w:t>申请人编号</w:t>
            </w:r>
          </w:p>
        </w:tc>
        <w:tc>
          <w:tcPr>
            <w:tcW w:w="1276" w:type="dxa"/>
          </w:tcPr>
          <w:p w14:paraId="0DE54017" w14:textId="77777777" w:rsidR="009A0852" w:rsidRDefault="009A0852" w:rsidP="00426933">
            <w:pPr>
              <w:ind w:firstLineChars="0" w:firstLine="0"/>
              <w:jc w:val="center"/>
            </w:pPr>
            <w:r>
              <w:rPr>
                <w:rFonts w:hint="eastAsia"/>
              </w:rPr>
              <w:t>V(10)</w:t>
            </w:r>
          </w:p>
        </w:tc>
        <w:tc>
          <w:tcPr>
            <w:tcW w:w="850" w:type="dxa"/>
            <w:shd w:val="clear" w:color="auto" w:fill="auto"/>
          </w:tcPr>
          <w:p w14:paraId="2ED87BDD" w14:textId="77777777" w:rsidR="009A0852" w:rsidRDefault="009A0852" w:rsidP="00426933">
            <w:pPr>
              <w:ind w:firstLineChars="0" w:firstLine="0"/>
              <w:jc w:val="center"/>
            </w:pPr>
            <w:r>
              <w:rPr>
                <w:rFonts w:hint="eastAsia"/>
              </w:rPr>
              <w:t>P</w:t>
            </w:r>
          </w:p>
        </w:tc>
        <w:tc>
          <w:tcPr>
            <w:tcW w:w="1182" w:type="dxa"/>
            <w:shd w:val="clear" w:color="auto" w:fill="auto"/>
          </w:tcPr>
          <w:p w14:paraId="42148807" w14:textId="77777777" w:rsidR="009A0852" w:rsidRDefault="009A0852" w:rsidP="00426933">
            <w:pPr>
              <w:ind w:firstLineChars="0" w:firstLine="0"/>
            </w:pPr>
            <w:r>
              <w:rPr>
                <w:rFonts w:hint="eastAsia"/>
              </w:rPr>
              <w:t>自动带出</w:t>
            </w:r>
          </w:p>
        </w:tc>
        <w:tc>
          <w:tcPr>
            <w:tcW w:w="3118" w:type="dxa"/>
            <w:vMerge w:val="restart"/>
            <w:shd w:val="clear" w:color="auto" w:fill="auto"/>
          </w:tcPr>
          <w:p w14:paraId="28B35DF8" w14:textId="77777777" w:rsidR="009A0852" w:rsidRDefault="009A0852" w:rsidP="00426933">
            <w:pPr>
              <w:ind w:firstLineChars="0" w:firstLine="0"/>
            </w:pPr>
          </w:p>
        </w:tc>
      </w:tr>
      <w:tr w:rsidR="009A0852" w14:paraId="3A7E7602" w14:textId="77777777" w:rsidTr="009F262C">
        <w:tc>
          <w:tcPr>
            <w:tcW w:w="567" w:type="dxa"/>
          </w:tcPr>
          <w:p w14:paraId="29CF7B14" w14:textId="77777777" w:rsidR="009A0852" w:rsidRDefault="009A0852" w:rsidP="00D537E2">
            <w:pPr>
              <w:numPr>
                <w:ilvl w:val="0"/>
                <w:numId w:val="7"/>
              </w:numPr>
              <w:ind w:right="-47" w:firstLineChars="0"/>
              <w:rPr>
                <w:szCs w:val="21"/>
              </w:rPr>
            </w:pPr>
          </w:p>
        </w:tc>
        <w:tc>
          <w:tcPr>
            <w:tcW w:w="2080" w:type="dxa"/>
            <w:shd w:val="clear" w:color="auto" w:fill="auto"/>
          </w:tcPr>
          <w:p w14:paraId="17B17DB1" w14:textId="77777777" w:rsidR="009A0852" w:rsidRPr="0007127C" w:rsidRDefault="009A0852" w:rsidP="00426933">
            <w:pPr>
              <w:ind w:right="-47" w:firstLineChars="0" w:firstLine="0"/>
              <w:rPr>
                <w:szCs w:val="21"/>
              </w:rPr>
            </w:pPr>
            <w:r w:rsidRPr="0007127C">
              <w:rPr>
                <w:rFonts w:hint="eastAsia"/>
                <w:szCs w:val="21"/>
              </w:rPr>
              <w:t>申请人</w:t>
            </w:r>
            <w:r>
              <w:rPr>
                <w:rFonts w:hint="eastAsia"/>
                <w:szCs w:val="21"/>
              </w:rPr>
              <w:t>名称</w:t>
            </w:r>
          </w:p>
        </w:tc>
        <w:tc>
          <w:tcPr>
            <w:tcW w:w="1276" w:type="dxa"/>
          </w:tcPr>
          <w:p w14:paraId="0F2FB776" w14:textId="77777777" w:rsidR="009A0852" w:rsidRDefault="009A0852" w:rsidP="00426933">
            <w:pPr>
              <w:ind w:firstLineChars="0" w:firstLine="0"/>
              <w:jc w:val="center"/>
            </w:pPr>
            <w:r>
              <w:rPr>
                <w:rFonts w:hint="eastAsia"/>
              </w:rPr>
              <w:t>V(200)</w:t>
            </w:r>
          </w:p>
        </w:tc>
        <w:tc>
          <w:tcPr>
            <w:tcW w:w="850" w:type="dxa"/>
            <w:shd w:val="clear" w:color="auto" w:fill="auto"/>
          </w:tcPr>
          <w:p w14:paraId="349DDA46" w14:textId="77777777" w:rsidR="009A0852" w:rsidRDefault="009A0852" w:rsidP="00426933">
            <w:pPr>
              <w:ind w:firstLineChars="0" w:firstLine="0"/>
              <w:jc w:val="center"/>
            </w:pPr>
            <w:r>
              <w:rPr>
                <w:rFonts w:hint="eastAsia"/>
              </w:rPr>
              <w:t>P</w:t>
            </w:r>
          </w:p>
        </w:tc>
        <w:tc>
          <w:tcPr>
            <w:tcW w:w="1182" w:type="dxa"/>
            <w:shd w:val="clear" w:color="auto" w:fill="auto"/>
          </w:tcPr>
          <w:p w14:paraId="26CB6FF2" w14:textId="77777777" w:rsidR="009A0852" w:rsidRDefault="009A0852" w:rsidP="00426933">
            <w:pPr>
              <w:ind w:firstLineChars="0" w:firstLine="0"/>
            </w:pPr>
            <w:r>
              <w:rPr>
                <w:rFonts w:hint="eastAsia"/>
              </w:rPr>
              <w:t>自动带出</w:t>
            </w:r>
          </w:p>
        </w:tc>
        <w:tc>
          <w:tcPr>
            <w:tcW w:w="3118" w:type="dxa"/>
            <w:vMerge/>
            <w:shd w:val="clear" w:color="auto" w:fill="auto"/>
          </w:tcPr>
          <w:p w14:paraId="65925973" w14:textId="77777777" w:rsidR="009A0852" w:rsidRDefault="009A0852" w:rsidP="00426933">
            <w:pPr>
              <w:ind w:firstLineChars="0" w:firstLine="0"/>
            </w:pPr>
          </w:p>
        </w:tc>
      </w:tr>
      <w:tr w:rsidR="009A0852" w14:paraId="45CAC4B8" w14:textId="77777777" w:rsidTr="009F262C">
        <w:tc>
          <w:tcPr>
            <w:tcW w:w="567" w:type="dxa"/>
          </w:tcPr>
          <w:p w14:paraId="2081ED6A" w14:textId="77777777" w:rsidR="009A0852" w:rsidRDefault="009A0852" w:rsidP="00D537E2">
            <w:pPr>
              <w:numPr>
                <w:ilvl w:val="0"/>
                <w:numId w:val="7"/>
              </w:numPr>
              <w:ind w:right="-47" w:firstLineChars="0"/>
              <w:rPr>
                <w:szCs w:val="21"/>
              </w:rPr>
            </w:pPr>
          </w:p>
        </w:tc>
        <w:tc>
          <w:tcPr>
            <w:tcW w:w="2080" w:type="dxa"/>
            <w:shd w:val="clear" w:color="auto" w:fill="auto"/>
          </w:tcPr>
          <w:p w14:paraId="337DC84F" w14:textId="77777777" w:rsidR="009A0852" w:rsidRPr="0007127C" w:rsidRDefault="009A0852" w:rsidP="00426933">
            <w:pPr>
              <w:ind w:right="-47" w:firstLineChars="0" w:firstLine="0"/>
              <w:rPr>
                <w:szCs w:val="21"/>
              </w:rPr>
            </w:pPr>
            <w:r>
              <w:rPr>
                <w:rFonts w:hint="eastAsia"/>
                <w:szCs w:val="21"/>
              </w:rPr>
              <w:t>收款人名称</w:t>
            </w:r>
          </w:p>
        </w:tc>
        <w:tc>
          <w:tcPr>
            <w:tcW w:w="1276" w:type="dxa"/>
          </w:tcPr>
          <w:p w14:paraId="7B7A5F81" w14:textId="77777777" w:rsidR="009A0852" w:rsidRDefault="009A0852" w:rsidP="00426933">
            <w:pPr>
              <w:ind w:firstLineChars="0" w:firstLine="0"/>
              <w:jc w:val="center"/>
            </w:pPr>
            <w:r>
              <w:rPr>
                <w:rFonts w:hint="eastAsia"/>
              </w:rPr>
              <w:t>V(200)</w:t>
            </w:r>
          </w:p>
        </w:tc>
        <w:tc>
          <w:tcPr>
            <w:tcW w:w="850" w:type="dxa"/>
            <w:shd w:val="clear" w:color="auto" w:fill="auto"/>
          </w:tcPr>
          <w:p w14:paraId="20AECBC8" w14:textId="77777777" w:rsidR="009A0852" w:rsidRDefault="009A0852" w:rsidP="00426933">
            <w:pPr>
              <w:ind w:firstLineChars="0" w:firstLine="0"/>
              <w:jc w:val="center"/>
            </w:pPr>
            <w:r>
              <w:rPr>
                <w:rFonts w:hint="eastAsia"/>
              </w:rPr>
              <w:t>P</w:t>
            </w:r>
          </w:p>
        </w:tc>
        <w:tc>
          <w:tcPr>
            <w:tcW w:w="1182" w:type="dxa"/>
            <w:shd w:val="clear" w:color="auto" w:fill="auto"/>
          </w:tcPr>
          <w:p w14:paraId="6CCC6B21" w14:textId="77777777" w:rsidR="009A0852" w:rsidRDefault="009A0852" w:rsidP="00426933">
            <w:pPr>
              <w:ind w:firstLineChars="0" w:firstLine="0"/>
            </w:pPr>
            <w:r>
              <w:rPr>
                <w:rFonts w:hint="eastAsia"/>
              </w:rPr>
              <w:t>自动带出</w:t>
            </w:r>
          </w:p>
        </w:tc>
        <w:tc>
          <w:tcPr>
            <w:tcW w:w="3118" w:type="dxa"/>
            <w:shd w:val="clear" w:color="auto" w:fill="auto"/>
          </w:tcPr>
          <w:p w14:paraId="7936C905" w14:textId="77777777" w:rsidR="009A0852" w:rsidRDefault="009A0852" w:rsidP="00426933">
            <w:pPr>
              <w:ind w:firstLineChars="0" w:firstLine="0"/>
            </w:pPr>
          </w:p>
        </w:tc>
      </w:tr>
      <w:tr w:rsidR="009A0852" w14:paraId="44B4EE6E" w14:textId="77777777" w:rsidTr="009F262C">
        <w:tc>
          <w:tcPr>
            <w:tcW w:w="567" w:type="dxa"/>
          </w:tcPr>
          <w:p w14:paraId="0EE9A315" w14:textId="77777777" w:rsidR="009A0852" w:rsidRDefault="009A0852" w:rsidP="00D537E2">
            <w:pPr>
              <w:numPr>
                <w:ilvl w:val="0"/>
                <w:numId w:val="7"/>
              </w:numPr>
              <w:ind w:right="-47" w:firstLineChars="0"/>
              <w:rPr>
                <w:szCs w:val="21"/>
              </w:rPr>
            </w:pPr>
          </w:p>
        </w:tc>
        <w:tc>
          <w:tcPr>
            <w:tcW w:w="2080" w:type="dxa"/>
            <w:shd w:val="clear" w:color="auto" w:fill="auto"/>
          </w:tcPr>
          <w:p w14:paraId="3422271C" w14:textId="77777777" w:rsidR="009A0852" w:rsidRDefault="009A0852" w:rsidP="00426933">
            <w:pPr>
              <w:ind w:right="-47" w:firstLineChars="0" w:firstLine="0"/>
              <w:rPr>
                <w:szCs w:val="21"/>
              </w:rPr>
            </w:pPr>
            <w:r>
              <w:rPr>
                <w:rFonts w:hint="eastAsia"/>
                <w:szCs w:val="21"/>
              </w:rPr>
              <w:t>收款人国家</w:t>
            </w:r>
          </w:p>
        </w:tc>
        <w:tc>
          <w:tcPr>
            <w:tcW w:w="1276" w:type="dxa"/>
          </w:tcPr>
          <w:p w14:paraId="1D4325C8" w14:textId="77777777" w:rsidR="009A0852" w:rsidRDefault="009A0852" w:rsidP="00426933">
            <w:pPr>
              <w:ind w:firstLineChars="0" w:firstLine="0"/>
              <w:jc w:val="center"/>
            </w:pPr>
            <w:r>
              <w:rPr>
                <w:rFonts w:hint="eastAsia"/>
              </w:rPr>
              <w:t>V(3)</w:t>
            </w:r>
          </w:p>
        </w:tc>
        <w:tc>
          <w:tcPr>
            <w:tcW w:w="850" w:type="dxa"/>
            <w:shd w:val="clear" w:color="auto" w:fill="auto"/>
          </w:tcPr>
          <w:p w14:paraId="340D1D82" w14:textId="77777777" w:rsidR="009A0852" w:rsidRDefault="009A0852" w:rsidP="00426933">
            <w:pPr>
              <w:ind w:firstLineChars="0" w:firstLine="0"/>
              <w:jc w:val="center"/>
            </w:pPr>
            <w:r>
              <w:rPr>
                <w:rFonts w:hint="eastAsia"/>
              </w:rPr>
              <w:t>P</w:t>
            </w:r>
          </w:p>
        </w:tc>
        <w:tc>
          <w:tcPr>
            <w:tcW w:w="1182" w:type="dxa"/>
            <w:shd w:val="clear" w:color="auto" w:fill="auto"/>
          </w:tcPr>
          <w:p w14:paraId="7631D260" w14:textId="77777777" w:rsidR="009A0852" w:rsidRDefault="009A0852" w:rsidP="00426933">
            <w:pPr>
              <w:ind w:firstLineChars="0" w:firstLine="0"/>
            </w:pPr>
            <w:r>
              <w:rPr>
                <w:rFonts w:hint="eastAsia"/>
              </w:rPr>
              <w:t>系统带出</w:t>
            </w:r>
          </w:p>
        </w:tc>
        <w:tc>
          <w:tcPr>
            <w:tcW w:w="3118" w:type="dxa"/>
            <w:shd w:val="clear" w:color="auto" w:fill="auto"/>
          </w:tcPr>
          <w:p w14:paraId="70609805" w14:textId="77777777" w:rsidR="009A0852" w:rsidRDefault="009A0852" w:rsidP="00426933">
            <w:pPr>
              <w:ind w:firstLineChars="0" w:firstLine="0"/>
            </w:pPr>
          </w:p>
        </w:tc>
      </w:tr>
      <w:tr w:rsidR="009A0852" w14:paraId="01DEDD56" w14:textId="77777777" w:rsidTr="009F262C">
        <w:tc>
          <w:tcPr>
            <w:tcW w:w="567" w:type="dxa"/>
          </w:tcPr>
          <w:p w14:paraId="6C2BBA1D" w14:textId="77777777" w:rsidR="009A0852" w:rsidRDefault="009A0852" w:rsidP="00D537E2">
            <w:pPr>
              <w:numPr>
                <w:ilvl w:val="0"/>
                <w:numId w:val="7"/>
              </w:numPr>
              <w:ind w:right="-47" w:firstLineChars="0"/>
              <w:rPr>
                <w:szCs w:val="21"/>
              </w:rPr>
            </w:pPr>
          </w:p>
        </w:tc>
        <w:tc>
          <w:tcPr>
            <w:tcW w:w="2080" w:type="dxa"/>
            <w:shd w:val="clear" w:color="auto" w:fill="auto"/>
          </w:tcPr>
          <w:p w14:paraId="648FE7AA" w14:textId="77777777" w:rsidR="009A0852" w:rsidRPr="0007127C" w:rsidRDefault="009A0852" w:rsidP="00426933">
            <w:pPr>
              <w:ind w:right="-47" w:firstLineChars="0" w:firstLine="0"/>
              <w:rPr>
                <w:szCs w:val="21"/>
              </w:rPr>
            </w:pPr>
            <w:r w:rsidRPr="00953835">
              <w:rPr>
                <w:rFonts w:hint="eastAsia"/>
                <w:szCs w:val="21"/>
              </w:rPr>
              <w:t>代付行</w:t>
            </w:r>
            <w:r w:rsidRPr="00953835">
              <w:rPr>
                <w:rFonts w:hint="eastAsia"/>
                <w:szCs w:val="21"/>
              </w:rPr>
              <w:t>SWIFTCODE</w:t>
            </w:r>
          </w:p>
        </w:tc>
        <w:tc>
          <w:tcPr>
            <w:tcW w:w="1276" w:type="dxa"/>
          </w:tcPr>
          <w:p w14:paraId="7FB74BC8" w14:textId="77777777" w:rsidR="009A0852" w:rsidRDefault="009A0852" w:rsidP="00426933">
            <w:pPr>
              <w:ind w:firstLineChars="0" w:firstLine="0"/>
              <w:jc w:val="center"/>
            </w:pPr>
            <w:r>
              <w:t>V</w:t>
            </w:r>
            <w:r>
              <w:rPr>
                <w:rFonts w:hint="eastAsia"/>
              </w:rPr>
              <w:t>(20)</w:t>
            </w:r>
          </w:p>
        </w:tc>
        <w:tc>
          <w:tcPr>
            <w:tcW w:w="850" w:type="dxa"/>
            <w:shd w:val="clear" w:color="auto" w:fill="auto"/>
          </w:tcPr>
          <w:p w14:paraId="35E32E7E" w14:textId="77777777" w:rsidR="009A0852" w:rsidRDefault="009A0852" w:rsidP="00426933">
            <w:pPr>
              <w:ind w:firstLineChars="0" w:firstLine="0"/>
              <w:jc w:val="center"/>
            </w:pPr>
            <w:r>
              <w:rPr>
                <w:rFonts w:hint="eastAsia"/>
              </w:rPr>
              <w:t>P</w:t>
            </w:r>
          </w:p>
        </w:tc>
        <w:tc>
          <w:tcPr>
            <w:tcW w:w="1182" w:type="dxa"/>
            <w:vMerge w:val="restart"/>
            <w:shd w:val="clear" w:color="auto" w:fill="auto"/>
          </w:tcPr>
          <w:p w14:paraId="677B74E8" w14:textId="77777777" w:rsidR="009A0852" w:rsidRDefault="009A0852" w:rsidP="00426933">
            <w:pPr>
              <w:ind w:firstLineChars="0" w:firstLine="0"/>
            </w:pPr>
            <w:r>
              <w:rPr>
                <w:rFonts w:hint="eastAsia"/>
              </w:rPr>
              <w:t>自动带出</w:t>
            </w:r>
          </w:p>
        </w:tc>
        <w:tc>
          <w:tcPr>
            <w:tcW w:w="3118" w:type="dxa"/>
            <w:vMerge w:val="restart"/>
            <w:shd w:val="clear" w:color="auto" w:fill="auto"/>
          </w:tcPr>
          <w:p w14:paraId="0640E005" w14:textId="77777777" w:rsidR="009A0852" w:rsidRDefault="009A0852" w:rsidP="00426933">
            <w:pPr>
              <w:ind w:firstLineChars="0" w:firstLine="0"/>
            </w:pPr>
          </w:p>
        </w:tc>
      </w:tr>
      <w:tr w:rsidR="009A0852" w14:paraId="2A02718A" w14:textId="77777777" w:rsidTr="009F262C">
        <w:tc>
          <w:tcPr>
            <w:tcW w:w="567" w:type="dxa"/>
          </w:tcPr>
          <w:p w14:paraId="5DDDE496" w14:textId="77777777" w:rsidR="009A0852" w:rsidRDefault="009A0852" w:rsidP="00D537E2">
            <w:pPr>
              <w:numPr>
                <w:ilvl w:val="0"/>
                <w:numId w:val="7"/>
              </w:numPr>
              <w:ind w:right="-47" w:firstLineChars="0"/>
              <w:rPr>
                <w:szCs w:val="21"/>
              </w:rPr>
            </w:pPr>
          </w:p>
        </w:tc>
        <w:tc>
          <w:tcPr>
            <w:tcW w:w="2080" w:type="dxa"/>
            <w:shd w:val="clear" w:color="auto" w:fill="auto"/>
          </w:tcPr>
          <w:p w14:paraId="24973F1D" w14:textId="77777777" w:rsidR="009A0852" w:rsidRPr="0007127C" w:rsidRDefault="009A0852" w:rsidP="00426933">
            <w:pPr>
              <w:ind w:right="-47" w:firstLineChars="0" w:firstLine="0"/>
              <w:rPr>
                <w:szCs w:val="21"/>
              </w:rPr>
            </w:pPr>
            <w:r w:rsidRPr="00953835">
              <w:rPr>
                <w:rFonts w:hint="eastAsia"/>
                <w:szCs w:val="21"/>
              </w:rPr>
              <w:t>代付行名称地址</w:t>
            </w:r>
          </w:p>
        </w:tc>
        <w:tc>
          <w:tcPr>
            <w:tcW w:w="1276" w:type="dxa"/>
          </w:tcPr>
          <w:p w14:paraId="595D063D" w14:textId="77777777" w:rsidR="009A0852" w:rsidRDefault="009A0852" w:rsidP="00426933">
            <w:pPr>
              <w:ind w:firstLineChars="0" w:firstLine="0"/>
              <w:jc w:val="center"/>
            </w:pPr>
            <w:r>
              <w:rPr>
                <w:rFonts w:hint="eastAsia"/>
              </w:rPr>
              <w:t>V(200)</w:t>
            </w:r>
          </w:p>
        </w:tc>
        <w:tc>
          <w:tcPr>
            <w:tcW w:w="850" w:type="dxa"/>
            <w:shd w:val="clear" w:color="auto" w:fill="auto"/>
          </w:tcPr>
          <w:p w14:paraId="60C52FAB" w14:textId="77777777" w:rsidR="009A0852" w:rsidRDefault="009A0852" w:rsidP="00426933">
            <w:pPr>
              <w:ind w:firstLineChars="0" w:firstLine="0"/>
              <w:jc w:val="center"/>
            </w:pPr>
            <w:r>
              <w:rPr>
                <w:rFonts w:hint="eastAsia"/>
              </w:rPr>
              <w:t>P</w:t>
            </w:r>
          </w:p>
        </w:tc>
        <w:tc>
          <w:tcPr>
            <w:tcW w:w="1182" w:type="dxa"/>
            <w:vMerge/>
            <w:shd w:val="clear" w:color="auto" w:fill="auto"/>
          </w:tcPr>
          <w:p w14:paraId="07C2A757" w14:textId="77777777" w:rsidR="009A0852" w:rsidRDefault="009A0852" w:rsidP="00426933">
            <w:pPr>
              <w:ind w:firstLineChars="0" w:firstLine="0"/>
            </w:pPr>
          </w:p>
        </w:tc>
        <w:tc>
          <w:tcPr>
            <w:tcW w:w="3118" w:type="dxa"/>
            <w:vMerge/>
            <w:shd w:val="clear" w:color="auto" w:fill="auto"/>
          </w:tcPr>
          <w:p w14:paraId="519A5D84" w14:textId="77777777" w:rsidR="009A0852" w:rsidRDefault="009A0852" w:rsidP="00426933">
            <w:pPr>
              <w:ind w:firstLineChars="0" w:firstLine="0"/>
            </w:pPr>
          </w:p>
        </w:tc>
      </w:tr>
      <w:tr w:rsidR="009A0852" w14:paraId="571A6BA3" w14:textId="77777777" w:rsidTr="009F262C">
        <w:tc>
          <w:tcPr>
            <w:tcW w:w="567" w:type="dxa"/>
          </w:tcPr>
          <w:p w14:paraId="3ACA73C7" w14:textId="77777777" w:rsidR="009A0852" w:rsidRDefault="009A0852" w:rsidP="00D537E2">
            <w:pPr>
              <w:numPr>
                <w:ilvl w:val="0"/>
                <w:numId w:val="7"/>
              </w:numPr>
              <w:ind w:right="-47" w:firstLineChars="0"/>
              <w:rPr>
                <w:szCs w:val="21"/>
              </w:rPr>
            </w:pPr>
          </w:p>
        </w:tc>
        <w:tc>
          <w:tcPr>
            <w:tcW w:w="2080" w:type="dxa"/>
            <w:shd w:val="clear" w:color="auto" w:fill="auto"/>
          </w:tcPr>
          <w:p w14:paraId="03C87F6D" w14:textId="77777777" w:rsidR="009A0852" w:rsidRPr="00953835" w:rsidRDefault="009A0852" w:rsidP="00426933">
            <w:pPr>
              <w:ind w:right="-47" w:firstLineChars="0" w:firstLine="0"/>
              <w:rPr>
                <w:szCs w:val="21"/>
              </w:rPr>
            </w:pPr>
            <w:r w:rsidRPr="00953835">
              <w:rPr>
                <w:rFonts w:hint="eastAsia"/>
                <w:szCs w:val="21"/>
              </w:rPr>
              <w:t>收款行</w:t>
            </w:r>
            <w:r>
              <w:rPr>
                <w:rFonts w:hint="eastAsia"/>
                <w:szCs w:val="21"/>
              </w:rPr>
              <w:t>SWI</w:t>
            </w:r>
            <w:r w:rsidRPr="00953835">
              <w:rPr>
                <w:rFonts w:hint="eastAsia"/>
                <w:szCs w:val="21"/>
              </w:rPr>
              <w:t>F</w:t>
            </w:r>
            <w:r>
              <w:rPr>
                <w:rFonts w:hint="eastAsia"/>
                <w:szCs w:val="21"/>
              </w:rPr>
              <w:t>T</w:t>
            </w:r>
            <w:r w:rsidRPr="00953835">
              <w:rPr>
                <w:rFonts w:hint="eastAsia"/>
                <w:szCs w:val="21"/>
              </w:rPr>
              <w:t>CODE</w:t>
            </w:r>
          </w:p>
        </w:tc>
        <w:tc>
          <w:tcPr>
            <w:tcW w:w="1276" w:type="dxa"/>
          </w:tcPr>
          <w:p w14:paraId="3DCD1BD0" w14:textId="77777777" w:rsidR="009A0852" w:rsidRDefault="009A0852" w:rsidP="00426933">
            <w:pPr>
              <w:ind w:firstLineChars="0" w:firstLine="0"/>
              <w:jc w:val="center"/>
            </w:pPr>
            <w:r>
              <w:t>V</w:t>
            </w:r>
            <w:r>
              <w:rPr>
                <w:rFonts w:hint="eastAsia"/>
              </w:rPr>
              <w:t>(20)</w:t>
            </w:r>
          </w:p>
        </w:tc>
        <w:tc>
          <w:tcPr>
            <w:tcW w:w="850" w:type="dxa"/>
            <w:shd w:val="clear" w:color="auto" w:fill="auto"/>
          </w:tcPr>
          <w:p w14:paraId="00B0E2A4" w14:textId="77777777" w:rsidR="009A0852" w:rsidRDefault="009A0852" w:rsidP="00426933">
            <w:pPr>
              <w:ind w:firstLineChars="0" w:firstLine="0"/>
              <w:jc w:val="center"/>
            </w:pPr>
            <w:r>
              <w:rPr>
                <w:rFonts w:hint="eastAsia"/>
              </w:rPr>
              <w:t>P</w:t>
            </w:r>
          </w:p>
        </w:tc>
        <w:tc>
          <w:tcPr>
            <w:tcW w:w="1182" w:type="dxa"/>
            <w:vMerge w:val="restart"/>
            <w:shd w:val="clear" w:color="auto" w:fill="auto"/>
          </w:tcPr>
          <w:p w14:paraId="1CF36C85" w14:textId="77777777" w:rsidR="009A0852" w:rsidRDefault="009A0852" w:rsidP="00426933">
            <w:pPr>
              <w:ind w:firstLineChars="0" w:firstLine="0"/>
            </w:pPr>
            <w:r>
              <w:rPr>
                <w:rFonts w:hint="eastAsia"/>
              </w:rPr>
              <w:t>自动带出</w:t>
            </w:r>
          </w:p>
        </w:tc>
        <w:tc>
          <w:tcPr>
            <w:tcW w:w="3118" w:type="dxa"/>
            <w:vMerge w:val="restart"/>
            <w:shd w:val="clear" w:color="auto" w:fill="auto"/>
          </w:tcPr>
          <w:p w14:paraId="4196F3F9" w14:textId="77777777" w:rsidR="009A0852" w:rsidRDefault="009A0852" w:rsidP="00426933">
            <w:pPr>
              <w:ind w:firstLineChars="0" w:firstLine="0"/>
            </w:pPr>
          </w:p>
        </w:tc>
      </w:tr>
      <w:tr w:rsidR="009A0852" w14:paraId="59680CDE" w14:textId="77777777" w:rsidTr="009F262C">
        <w:tc>
          <w:tcPr>
            <w:tcW w:w="567" w:type="dxa"/>
          </w:tcPr>
          <w:p w14:paraId="2BA03C02" w14:textId="77777777" w:rsidR="009A0852" w:rsidRDefault="009A0852" w:rsidP="00D537E2">
            <w:pPr>
              <w:numPr>
                <w:ilvl w:val="0"/>
                <w:numId w:val="7"/>
              </w:numPr>
              <w:ind w:right="-47" w:firstLineChars="0"/>
              <w:rPr>
                <w:szCs w:val="21"/>
              </w:rPr>
            </w:pPr>
          </w:p>
        </w:tc>
        <w:tc>
          <w:tcPr>
            <w:tcW w:w="2080" w:type="dxa"/>
            <w:shd w:val="clear" w:color="auto" w:fill="auto"/>
          </w:tcPr>
          <w:p w14:paraId="3D2AF2DE" w14:textId="77777777" w:rsidR="009A0852" w:rsidRPr="00953835" w:rsidRDefault="009A0852" w:rsidP="00426933">
            <w:pPr>
              <w:ind w:right="-47" w:firstLineChars="0" w:firstLine="0"/>
              <w:rPr>
                <w:szCs w:val="21"/>
              </w:rPr>
            </w:pPr>
            <w:r w:rsidRPr="00953835">
              <w:rPr>
                <w:rFonts w:hint="eastAsia"/>
                <w:szCs w:val="21"/>
              </w:rPr>
              <w:t>收款行名称</w:t>
            </w:r>
          </w:p>
        </w:tc>
        <w:tc>
          <w:tcPr>
            <w:tcW w:w="1276" w:type="dxa"/>
          </w:tcPr>
          <w:p w14:paraId="33B3F5D5" w14:textId="77777777" w:rsidR="009A0852" w:rsidRDefault="009A0852" w:rsidP="00426933">
            <w:pPr>
              <w:ind w:firstLineChars="0" w:firstLine="0"/>
              <w:jc w:val="center"/>
            </w:pPr>
            <w:r>
              <w:rPr>
                <w:rFonts w:hint="eastAsia"/>
              </w:rPr>
              <w:t>V(200)</w:t>
            </w:r>
          </w:p>
        </w:tc>
        <w:tc>
          <w:tcPr>
            <w:tcW w:w="850" w:type="dxa"/>
            <w:shd w:val="clear" w:color="auto" w:fill="auto"/>
          </w:tcPr>
          <w:p w14:paraId="19EAB549" w14:textId="77777777" w:rsidR="009A0852" w:rsidRDefault="009A0852" w:rsidP="00426933">
            <w:pPr>
              <w:ind w:firstLineChars="0" w:firstLine="0"/>
              <w:jc w:val="center"/>
            </w:pPr>
            <w:r>
              <w:rPr>
                <w:rFonts w:hint="eastAsia"/>
              </w:rPr>
              <w:t>P</w:t>
            </w:r>
          </w:p>
        </w:tc>
        <w:tc>
          <w:tcPr>
            <w:tcW w:w="1182" w:type="dxa"/>
            <w:vMerge/>
            <w:shd w:val="clear" w:color="auto" w:fill="auto"/>
          </w:tcPr>
          <w:p w14:paraId="5C39813E" w14:textId="77777777" w:rsidR="009A0852" w:rsidRDefault="009A0852" w:rsidP="00426933">
            <w:pPr>
              <w:ind w:firstLineChars="0" w:firstLine="0"/>
            </w:pPr>
          </w:p>
        </w:tc>
        <w:tc>
          <w:tcPr>
            <w:tcW w:w="3118" w:type="dxa"/>
            <w:vMerge/>
            <w:shd w:val="clear" w:color="auto" w:fill="auto"/>
          </w:tcPr>
          <w:p w14:paraId="25200B8E" w14:textId="77777777" w:rsidR="009A0852" w:rsidRDefault="009A0852" w:rsidP="00426933">
            <w:pPr>
              <w:ind w:firstLineChars="0" w:firstLine="0"/>
            </w:pPr>
          </w:p>
        </w:tc>
      </w:tr>
      <w:tr w:rsidR="009A0852" w14:paraId="76012C6A" w14:textId="77777777" w:rsidTr="009F262C">
        <w:tc>
          <w:tcPr>
            <w:tcW w:w="567" w:type="dxa"/>
          </w:tcPr>
          <w:p w14:paraId="07C28907" w14:textId="77777777" w:rsidR="009A0852" w:rsidRDefault="009A0852" w:rsidP="00D537E2">
            <w:pPr>
              <w:numPr>
                <w:ilvl w:val="0"/>
                <w:numId w:val="7"/>
              </w:numPr>
              <w:ind w:right="-47" w:firstLineChars="0"/>
              <w:rPr>
                <w:szCs w:val="21"/>
              </w:rPr>
            </w:pPr>
          </w:p>
        </w:tc>
        <w:tc>
          <w:tcPr>
            <w:tcW w:w="2080" w:type="dxa"/>
            <w:shd w:val="clear" w:color="auto" w:fill="auto"/>
          </w:tcPr>
          <w:p w14:paraId="4D0F85FE" w14:textId="77777777" w:rsidR="009A0852" w:rsidRPr="00953835" w:rsidRDefault="009A0852" w:rsidP="00426933">
            <w:pPr>
              <w:ind w:right="-47" w:firstLineChars="0" w:firstLine="0"/>
              <w:rPr>
                <w:szCs w:val="21"/>
              </w:rPr>
            </w:pPr>
            <w:r>
              <w:rPr>
                <w:rFonts w:hint="eastAsia"/>
                <w:szCs w:val="21"/>
              </w:rPr>
              <w:t>登记日期</w:t>
            </w:r>
          </w:p>
        </w:tc>
        <w:tc>
          <w:tcPr>
            <w:tcW w:w="1276" w:type="dxa"/>
          </w:tcPr>
          <w:p w14:paraId="679440CE" w14:textId="77777777" w:rsidR="009A0852" w:rsidRDefault="009A0852" w:rsidP="00426933">
            <w:pPr>
              <w:ind w:firstLineChars="0" w:firstLine="0"/>
              <w:jc w:val="center"/>
            </w:pPr>
            <w:r>
              <w:rPr>
                <w:rFonts w:hint="eastAsia"/>
              </w:rPr>
              <w:t>D</w:t>
            </w:r>
          </w:p>
        </w:tc>
        <w:tc>
          <w:tcPr>
            <w:tcW w:w="850" w:type="dxa"/>
            <w:shd w:val="clear" w:color="auto" w:fill="auto"/>
          </w:tcPr>
          <w:p w14:paraId="3D870F61" w14:textId="77777777" w:rsidR="009A0852" w:rsidRDefault="009A0852" w:rsidP="00426933">
            <w:pPr>
              <w:ind w:firstLineChars="0" w:firstLine="0"/>
              <w:jc w:val="center"/>
            </w:pPr>
            <w:r>
              <w:rPr>
                <w:rFonts w:hint="eastAsia"/>
              </w:rPr>
              <w:t>M</w:t>
            </w:r>
          </w:p>
        </w:tc>
        <w:tc>
          <w:tcPr>
            <w:tcW w:w="1182" w:type="dxa"/>
            <w:shd w:val="clear" w:color="auto" w:fill="auto"/>
          </w:tcPr>
          <w:p w14:paraId="0165CF57" w14:textId="77777777" w:rsidR="009A0852" w:rsidRDefault="009A0852" w:rsidP="00426933">
            <w:pPr>
              <w:ind w:firstLineChars="0" w:firstLine="0"/>
            </w:pPr>
            <w:r>
              <w:rPr>
                <w:rFonts w:hint="eastAsia"/>
              </w:rPr>
              <w:t>日期选择</w:t>
            </w:r>
          </w:p>
        </w:tc>
        <w:tc>
          <w:tcPr>
            <w:tcW w:w="3118" w:type="dxa"/>
            <w:shd w:val="clear" w:color="auto" w:fill="auto"/>
          </w:tcPr>
          <w:p w14:paraId="39CFDA94" w14:textId="77777777" w:rsidR="009A0852" w:rsidRDefault="009A0852" w:rsidP="00426933">
            <w:pPr>
              <w:ind w:firstLineChars="0" w:firstLine="0"/>
            </w:pPr>
            <w:r>
              <w:rPr>
                <w:rFonts w:hint="eastAsia"/>
              </w:rPr>
              <w:t>默认为当天</w:t>
            </w:r>
          </w:p>
        </w:tc>
      </w:tr>
      <w:tr w:rsidR="009A0852" w14:paraId="349D5E16" w14:textId="77777777" w:rsidTr="009F262C">
        <w:tc>
          <w:tcPr>
            <w:tcW w:w="567" w:type="dxa"/>
          </w:tcPr>
          <w:p w14:paraId="2611E335" w14:textId="77777777" w:rsidR="009A0852" w:rsidRDefault="009A0852" w:rsidP="00D537E2">
            <w:pPr>
              <w:numPr>
                <w:ilvl w:val="0"/>
                <w:numId w:val="7"/>
              </w:numPr>
              <w:ind w:right="-47" w:firstLineChars="0"/>
              <w:rPr>
                <w:szCs w:val="21"/>
              </w:rPr>
            </w:pPr>
          </w:p>
        </w:tc>
        <w:tc>
          <w:tcPr>
            <w:tcW w:w="2080" w:type="dxa"/>
            <w:shd w:val="clear" w:color="auto" w:fill="auto"/>
          </w:tcPr>
          <w:p w14:paraId="1746361B" w14:textId="77777777" w:rsidR="009A0852" w:rsidRPr="0007127C" w:rsidRDefault="009A0852" w:rsidP="00426933">
            <w:pPr>
              <w:ind w:right="-47" w:firstLineChars="0" w:firstLine="0"/>
              <w:rPr>
                <w:szCs w:val="21"/>
              </w:rPr>
            </w:pPr>
            <w:r>
              <w:rPr>
                <w:rFonts w:hint="eastAsia"/>
                <w:szCs w:val="21"/>
              </w:rPr>
              <w:t>起息日</w:t>
            </w:r>
          </w:p>
        </w:tc>
        <w:tc>
          <w:tcPr>
            <w:tcW w:w="1276" w:type="dxa"/>
          </w:tcPr>
          <w:p w14:paraId="7B967914" w14:textId="77777777" w:rsidR="009A0852" w:rsidRDefault="009A0852" w:rsidP="00426933">
            <w:pPr>
              <w:ind w:firstLineChars="0" w:firstLine="0"/>
              <w:jc w:val="center"/>
            </w:pPr>
            <w:r>
              <w:rPr>
                <w:rFonts w:hint="eastAsia"/>
              </w:rPr>
              <w:t>D</w:t>
            </w:r>
          </w:p>
        </w:tc>
        <w:tc>
          <w:tcPr>
            <w:tcW w:w="850" w:type="dxa"/>
            <w:shd w:val="clear" w:color="auto" w:fill="auto"/>
          </w:tcPr>
          <w:p w14:paraId="56AFFB36" w14:textId="77777777" w:rsidR="009A0852" w:rsidRDefault="009A0852" w:rsidP="00C14F3E">
            <w:pPr>
              <w:ind w:firstLineChars="95" w:firstLine="199"/>
            </w:pPr>
            <w:r w:rsidRPr="001F2569">
              <w:rPr>
                <w:rFonts w:hint="eastAsia"/>
              </w:rPr>
              <w:t>P</w:t>
            </w:r>
          </w:p>
        </w:tc>
        <w:tc>
          <w:tcPr>
            <w:tcW w:w="1182" w:type="dxa"/>
            <w:vMerge w:val="restart"/>
            <w:shd w:val="clear" w:color="auto" w:fill="auto"/>
          </w:tcPr>
          <w:p w14:paraId="384525B4" w14:textId="77777777" w:rsidR="009A0852" w:rsidRDefault="009A0852" w:rsidP="00115BBE">
            <w:pPr>
              <w:ind w:firstLineChars="0" w:firstLine="0"/>
            </w:pPr>
            <w:r>
              <w:rPr>
                <w:rFonts w:hint="eastAsia"/>
              </w:rPr>
              <w:t>自动带出</w:t>
            </w:r>
          </w:p>
        </w:tc>
        <w:tc>
          <w:tcPr>
            <w:tcW w:w="3118" w:type="dxa"/>
            <w:vMerge w:val="restart"/>
            <w:shd w:val="clear" w:color="auto" w:fill="auto"/>
          </w:tcPr>
          <w:p w14:paraId="4FC4311F" w14:textId="77777777" w:rsidR="009A0852" w:rsidRDefault="009A0852" w:rsidP="00426933">
            <w:pPr>
              <w:ind w:firstLineChars="0" w:firstLine="0"/>
            </w:pPr>
            <w:r>
              <w:rPr>
                <w:rFonts w:hint="eastAsia"/>
              </w:rPr>
              <w:t>根据借据号在信贷或核心系统查询客户利率</w:t>
            </w:r>
          </w:p>
        </w:tc>
      </w:tr>
      <w:tr w:rsidR="009A0852" w14:paraId="4B058F15" w14:textId="77777777" w:rsidTr="009F262C">
        <w:tc>
          <w:tcPr>
            <w:tcW w:w="567" w:type="dxa"/>
          </w:tcPr>
          <w:p w14:paraId="142F3415" w14:textId="77777777" w:rsidR="009A0852" w:rsidRDefault="009A0852" w:rsidP="00D537E2">
            <w:pPr>
              <w:numPr>
                <w:ilvl w:val="0"/>
                <w:numId w:val="7"/>
              </w:numPr>
              <w:ind w:right="-47" w:firstLineChars="0"/>
              <w:rPr>
                <w:szCs w:val="21"/>
              </w:rPr>
            </w:pPr>
          </w:p>
        </w:tc>
        <w:tc>
          <w:tcPr>
            <w:tcW w:w="2080" w:type="dxa"/>
            <w:shd w:val="clear" w:color="auto" w:fill="auto"/>
          </w:tcPr>
          <w:p w14:paraId="71EDC50B" w14:textId="77777777" w:rsidR="009A0852" w:rsidRPr="0007127C" w:rsidRDefault="009A0852" w:rsidP="00426933">
            <w:pPr>
              <w:ind w:right="-47" w:firstLineChars="0" w:firstLine="0"/>
              <w:rPr>
                <w:szCs w:val="21"/>
              </w:rPr>
            </w:pPr>
            <w:r>
              <w:rPr>
                <w:rFonts w:hint="eastAsia"/>
                <w:szCs w:val="21"/>
              </w:rPr>
              <w:t>到期日</w:t>
            </w:r>
          </w:p>
        </w:tc>
        <w:tc>
          <w:tcPr>
            <w:tcW w:w="1276" w:type="dxa"/>
          </w:tcPr>
          <w:p w14:paraId="49AD38C6" w14:textId="77777777" w:rsidR="009A0852" w:rsidRDefault="009A0852" w:rsidP="00426933">
            <w:pPr>
              <w:ind w:firstLineChars="0" w:firstLine="0"/>
              <w:jc w:val="center"/>
            </w:pPr>
            <w:r>
              <w:rPr>
                <w:rFonts w:hint="eastAsia"/>
              </w:rPr>
              <w:t>D</w:t>
            </w:r>
          </w:p>
        </w:tc>
        <w:tc>
          <w:tcPr>
            <w:tcW w:w="850" w:type="dxa"/>
            <w:shd w:val="clear" w:color="auto" w:fill="auto"/>
          </w:tcPr>
          <w:p w14:paraId="1567CE7C" w14:textId="77777777" w:rsidR="009A0852" w:rsidRDefault="009A0852" w:rsidP="00C14F3E">
            <w:pPr>
              <w:ind w:firstLineChars="95" w:firstLine="199"/>
            </w:pPr>
            <w:r w:rsidRPr="001F2569">
              <w:rPr>
                <w:rFonts w:hint="eastAsia"/>
              </w:rPr>
              <w:t>P</w:t>
            </w:r>
          </w:p>
        </w:tc>
        <w:tc>
          <w:tcPr>
            <w:tcW w:w="1182" w:type="dxa"/>
            <w:vMerge/>
            <w:shd w:val="clear" w:color="auto" w:fill="auto"/>
          </w:tcPr>
          <w:p w14:paraId="4A693A9F" w14:textId="77777777" w:rsidR="009A0852" w:rsidRDefault="009A0852" w:rsidP="007C0E88">
            <w:pPr>
              <w:ind w:firstLine="420"/>
            </w:pPr>
          </w:p>
        </w:tc>
        <w:tc>
          <w:tcPr>
            <w:tcW w:w="3118" w:type="dxa"/>
            <w:vMerge/>
            <w:shd w:val="clear" w:color="auto" w:fill="auto"/>
          </w:tcPr>
          <w:p w14:paraId="41FABBDB" w14:textId="77777777" w:rsidR="009A0852" w:rsidRDefault="009A0852" w:rsidP="00426933">
            <w:pPr>
              <w:ind w:firstLineChars="0" w:firstLine="0"/>
            </w:pPr>
          </w:p>
        </w:tc>
      </w:tr>
      <w:tr w:rsidR="009A0852" w14:paraId="7ECC5262" w14:textId="77777777" w:rsidTr="009F262C">
        <w:tc>
          <w:tcPr>
            <w:tcW w:w="567" w:type="dxa"/>
          </w:tcPr>
          <w:p w14:paraId="2F4F0042" w14:textId="77777777" w:rsidR="009A0852" w:rsidRDefault="009A0852" w:rsidP="00D537E2">
            <w:pPr>
              <w:numPr>
                <w:ilvl w:val="0"/>
                <w:numId w:val="7"/>
              </w:numPr>
              <w:ind w:right="-47" w:firstLineChars="0"/>
              <w:rPr>
                <w:szCs w:val="21"/>
              </w:rPr>
            </w:pPr>
          </w:p>
        </w:tc>
        <w:tc>
          <w:tcPr>
            <w:tcW w:w="2080" w:type="dxa"/>
            <w:shd w:val="clear" w:color="auto" w:fill="auto"/>
          </w:tcPr>
          <w:p w14:paraId="04C99F79" w14:textId="77777777" w:rsidR="009A0852" w:rsidRDefault="009A0852" w:rsidP="00426933">
            <w:pPr>
              <w:ind w:right="-47" w:firstLineChars="0" w:firstLine="0"/>
              <w:rPr>
                <w:szCs w:val="21"/>
              </w:rPr>
            </w:pPr>
            <w:r>
              <w:rPr>
                <w:rFonts w:hint="eastAsia"/>
                <w:szCs w:val="21"/>
              </w:rPr>
              <w:t>代付天数</w:t>
            </w:r>
          </w:p>
        </w:tc>
        <w:tc>
          <w:tcPr>
            <w:tcW w:w="1276" w:type="dxa"/>
          </w:tcPr>
          <w:p w14:paraId="45F7A0F9" w14:textId="77777777" w:rsidR="009A0852" w:rsidRDefault="009A0852" w:rsidP="00426933">
            <w:pPr>
              <w:ind w:firstLineChars="0" w:firstLine="0"/>
              <w:jc w:val="center"/>
            </w:pPr>
            <w:r>
              <w:rPr>
                <w:rFonts w:hint="eastAsia"/>
              </w:rPr>
              <w:t>N</w:t>
            </w:r>
          </w:p>
        </w:tc>
        <w:tc>
          <w:tcPr>
            <w:tcW w:w="850" w:type="dxa"/>
            <w:shd w:val="clear" w:color="auto" w:fill="auto"/>
          </w:tcPr>
          <w:p w14:paraId="47E75D41" w14:textId="77777777" w:rsidR="009A0852" w:rsidRDefault="009A0852" w:rsidP="00426933">
            <w:pPr>
              <w:ind w:firstLineChars="0" w:firstLine="0"/>
              <w:jc w:val="center"/>
            </w:pPr>
            <w:r>
              <w:rPr>
                <w:rFonts w:hint="eastAsia"/>
              </w:rPr>
              <w:t>P</w:t>
            </w:r>
          </w:p>
        </w:tc>
        <w:tc>
          <w:tcPr>
            <w:tcW w:w="1182" w:type="dxa"/>
            <w:vMerge/>
            <w:shd w:val="clear" w:color="auto" w:fill="auto"/>
          </w:tcPr>
          <w:p w14:paraId="11F15691" w14:textId="77777777" w:rsidR="009A0852" w:rsidRPr="00E84031" w:rsidRDefault="009A0852" w:rsidP="00426933">
            <w:pPr>
              <w:ind w:firstLineChars="0" w:firstLine="0"/>
            </w:pPr>
          </w:p>
        </w:tc>
        <w:tc>
          <w:tcPr>
            <w:tcW w:w="3118" w:type="dxa"/>
            <w:vMerge/>
            <w:shd w:val="clear" w:color="auto" w:fill="auto"/>
          </w:tcPr>
          <w:p w14:paraId="7292A4E1" w14:textId="77777777" w:rsidR="009A0852" w:rsidRDefault="009A0852" w:rsidP="00426933">
            <w:pPr>
              <w:ind w:firstLineChars="0" w:firstLine="0"/>
            </w:pPr>
          </w:p>
        </w:tc>
      </w:tr>
      <w:tr w:rsidR="009A0852" w14:paraId="5F01B8FE" w14:textId="77777777" w:rsidTr="009F262C">
        <w:tc>
          <w:tcPr>
            <w:tcW w:w="567" w:type="dxa"/>
          </w:tcPr>
          <w:p w14:paraId="7F81632C" w14:textId="77777777" w:rsidR="009A0852" w:rsidRDefault="009A0852" w:rsidP="00D537E2">
            <w:pPr>
              <w:numPr>
                <w:ilvl w:val="0"/>
                <w:numId w:val="7"/>
              </w:numPr>
              <w:ind w:right="-47" w:firstLineChars="0"/>
              <w:rPr>
                <w:szCs w:val="21"/>
              </w:rPr>
            </w:pPr>
          </w:p>
        </w:tc>
        <w:tc>
          <w:tcPr>
            <w:tcW w:w="2080" w:type="dxa"/>
            <w:shd w:val="clear" w:color="auto" w:fill="auto"/>
          </w:tcPr>
          <w:p w14:paraId="21C68CA4" w14:textId="77777777" w:rsidR="009A0852" w:rsidRDefault="009A0852" w:rsidP="00426933">
            <w:pPr>
              <w:ind w:right="-47" w:firstLineChars="0" w:firstLine="0"/>
              <w:rPr>
                <w:szCs w:val="21"/>
              </w:rPr>
            </w:pPr>
            <w:r>
              <w:rPr>
                <w:rFonts w:hint="eastAsia"/>
                <w:szCs w:val="21"/>
              </w:rPr>
              <w:t>同业利率</w:t>
            </w:r>
            <w:r>
              <w:rPr>
                <w:rFonts w:hint="eastAsia"/>
                <w:szCs w:val="21"/>
              </w:rPr>
              <w:t>(%)</w:t>
            </w:r>
          </w:p>
        </w:tc>
        <w:tc>
          <w:tcPr>
            <w:tcW w:w="1276" w:type="dxa"/>
          </w:tcPr>
          <w:p w14:paraId="590E3A95" w14:textId="77777777" w:rsidR="009A0852" w:rsidRDefault="009A0852" w:rsidP="00426933">
            <w:pPr>
              <w:ind w:firstLineChars="0" w:firstLine="0"/>
              <w:jc w:val="center"/>
            </w:pPr>
            <w:r>
              <w:t>N(18,</w:t>
            </w:r>
            <w:r>
              <w:rPr>
                <w:rFonts w:hint="eastAsia"/>
              </w:rPr>
              <w:t>8</w:t>
            </w:r>
            <w:r w:rsidRPr="00622E3E">
              <w:t>)</w:t>
            </w:r>
          </w:p>
        </w:tc>
        <w:tc>
          <w:tcPr>
            <w:tcW w:w="850" w:type="dxa"/>
            <w:shd w:val="clear" w:color="auto" w:fill="auto"/>
          </w:tcPr>
          <w:p w14:paraId="11EA3927" w14:textId="77777777" w:rsidR="009A0852" w:rsidRDefault="009A0852" w:rsidP="00C14F3E">
            <w:pPr>
              <w:ind w:firstLineChars="95" w:firstLine="199"/>
            </w:pPr>
            <w:r w:rsidRPr="003C30F8">
              <w:rPr>
                <w:rFonts w:hint="eastAsia"/>
              </w:rPr>
              <w:t>P</w:t>
            </w:r>
          </w:p>
        </w:tc>
        <w:tc>
          <w:tcPr>
            <w:tcW w:w="1182" w:type="dxa"/>
            <w:shd w:val="clear" w:color="auto" w:fill="auto"/>
          </w:tcPr>
          <w:p w14:paraId="619F4A88" w14:textId="77777777" w:rsidR="009A0852" w:rsidRDefault="009A0852" w:rsidP="00426933">
            <w:pPr>
              <w:ind w:firstLineChars="0" w:firstLine="0"/>
            </w:pPr>
            <w:r>
              <w:rPr>
                <w:rFonts w:hint="eastAsia"/>
              </w:rPr>
              <w:t>自动带出</w:t>
            </w:r>
          </w:p>
        </w:tc>
        <w:tc>
          <w:tcPr>
            <w:tcW w:w="3118" w:type="dxa"/>
            <w:shd w:val="clear" w:color="auto" w:fill="auto"/>
          </w:tcPr>
          <w:p w14:paraId="36FB3A8B" w14:textId="77777777" w:rsidR="009A0852" w:rsidRDefault="009A0852" w:rsidP="00426933">
            <w:pPr>
              <w:ind w:firstLineChars="0" w:firstLine="0"/>
            </w:pPr>
          </w:p>
        </w:tc>
      </w:tr>
      <w:tr w:rsidR="009A0852" w14:paraId="646F4C12" w14:textId="77777777" w:rsidTr="009F262C">
        <w:tc>
          <w:tcPr>
            <w:tcW w:w="567" w:type="dxa"/>
          </w:tcPr>
          <w:p w14:paraId="6022C196" w14:textId="77777777" w:rsidR="009A0852" w:rsidRDefault="009A0852" w:rsidP="00D537E2">
            <w:pPr>
              <w:numPr>
                <w:ilvl w:val="0"/>
                <w:numId w:val="7"/>
              </w:numPr>
              <w:ind w:right="-47" w:firstLineChars="0"/>
              <w:rPr>
                <w:szCs w:val="21"/>
              </w:rPr>
            </w:pPr>
          </w:p>
        </w:tc>
        <w:tc>
          <w:tcPr>
            <w:tcW w:w="2080" w:type="dxa"/>
            <w:shd w:val="clear" w:color="auto" w:fill="auto"/>
          </w:tcPr>
          <w:p w14:paraId="3069851D" w14:textId="77777777" w:rsidR="009A0852" w:rsidRDefault="009A0852" w:rsidP="00426933">
            <w:pPr>
              <w:ind w:right="-47" w:firstLineChars="0" w:firstLine="0"/>
              <w:rPr>
                <w:szCs w:val="21"/>
              </w:rPr>
            </w:pPr>
            <w:r>
              <w:rPr>
                <w:rFonts w:hint="eastAsia"/>
                <w:szCs w:val="21"/>
              </w:rPr>
              <w:t>客户利率</w:t>
            </w:r>
            <w:r>
              <w:rPr>
                <w:rFonts w:hint="eastAsia"/>
                <w:szCs w:val="21"/>
              </w:rPr>
              <w:t>(%)</w:t>
            </w:r>
          </w:p>
        </w:tc>
        <w:tc>
          <w:tcPr>
            <w:tcW w:w="1276" w:type="dxa"/>
          </w:tcPr>
          <w:p w14:paraId="5B247968" w14:textId="77777777" w:rsidR="009A0852" w:rsidRDefault="009A0852" w:rsidP="00426933">
            <w:pPr>
              <w:ind w:firstLineChars="0" w:firstLine="0"/>
              <w:jc w:val="center"/>
            </w:pPr>
            <w:r>
              <w:t>N(18,</w:t>
            </w:r>
            <w:r>
              <w:rPr>
                <w:rFonts w:hint="eastAsia"/>
              </w:rPr>
              <w:t>8</w:t>
            </w:r>
            <w:r w:rsidRPr="00622E3E">
              <w:t>)</w:t>
            </w:r>
          </w:p>
        </w:tc>
        <w:tc>
          <w:tcPr>
            <w:tcW w:w="850" w:type="dxa"/>
            <w:shd w:val="clear" w:color="auto" w:fill="auto"/>
          </w:tcPr>
          <w:p w14:paraId="21527CC0" w14:textId="77777777" w:rsidR="009A0852" w:rsidRDefault="009A0852" w:rsidP="00C14F3E">
            <w:pPr>
              <w:ind w:firstLineChars="95" w:firstLine="199"/>
            </w:pPr>
            <w:r w:rsidRPr="003C30F8">
              <w:rPr>
                <w:rFonts w:hint="eastAsia"/>
              </w:rPr>
              <w:t>P</w:t>
            </w:r>
          </w:p>
        </w:tc>
        <w:tc>
          <w:tcPr>
            <w:tcW w:w="1182" w:type="dxa"/>
            <w:shd w:val="clear" w:color="auto" w:fill="auto"/>
          </w:tcPr>
          <w:p w14:paraId="74888FCA" w14:textId="77777777" w:rsidR="009A0852" w:rsidRDefault="009A0852" w:rsidP="00426933">
            <w:pPr>
              <w:ind w:firstLineChars="0" w:firstLine="0"/>
            </w:pPr>
            <w:r>
              <w:rPr>
                <w:rFonts w:hint="eastAsia"/>
              </w:rPr>
              <w:t>自动带出</w:t>
            </w:r>
          </w:p>
        </w:tc>
        <w:tc>
          <w:tcPr>
            <w:tcW w:w="3118" w:type="dxa"/>
            <w:shd w:val="clear" w:color="auto" w:fill="auto"/>
          </w:tcPr>
          <w:p w14:paraId="36012182" w14:textId="77777777" w:rsidR="009A0852" w:rsidRDefault="009A0852" w:rsidP="00426933">
            <w:pPr>
              <w:ind w:firstLineChars="0" w:firstLine="0"/>
            </w:pPr>
            <w:r>
              <w:rPr>
                <w:rFonts w:hint="eastAsia"/>
              </w:rPr>
              <w:t>根据借据号在信贷或核心系统查询客户利率</w:t>
            </w:r>
          </w:p>
        </w:tc>
      </w:tr>
      <w:tr w:rsidR="009A0852" w14:paraId="3DFF1DF4" w14:textId="77777777" w:rsidTr="009F262C">
        <w:tc>
          <w:tcPr>
            <w:tcW w:w="567" w:type="dxa"/>
          </w:tcPr>
          <w:p w14:paraId="1CC63232" w14:textId="77777777" w:rsidR="009A0852" w:rsidRDefault="009A0852" w:rsidP="00D537E2">
            <w:pPr>
              <w:numPr>
                <w:ilvl w:val="0"/>
                <w:numId w:val="7"/>
              </w:numPr>
              <w:ind w:right="-47" w:firstLineChars="0"/>
              <w:rPr>
                <w:szCs w:val="21"/>
              </w:rPr>
            </w:pPr>
          </w:p>
        </w:tc>
        <w:tc>
          <w:tcPr>
            <w:tcW w:w="2080" w:type="dxa"/>
            <w:shd w:val="clear" w:color="auto" w:fill="auto"/>
          </w:tcPr>
          <w:p w14:paraId="7A8071F7" w14:textId="77777777" w:rsidR="009A0852" w:rsidRDefault="009A0852" w:rsidP="00426933">
            <w:pPr>
              <w:ind w:right="-47" w:firstLineChars="0" w:firstLine="0"/>
              <w:rPr>
                <w:szCs w:val="21"/>
              </w:rPr>
            </w:pPr>
            <w:r>
              <w:rPr>
                <w:rFonts w:hint="eastAsia"/>
                <w:szCs w:val="21"/>
              </w:rPr>
              <w:t>代付账号</w:t>
            </w:r>
          </w:p>
        </w:tc>
        <w:tc>
          <w:tcPr>
            <w:tcW w:w="1276" w:type="dxa"/>
          </w:tcPr>
          <w:p w14:paraId="2CA10DB6" w14:textId="77777777" w:rsidR="009A0852" w:rsidRDefault="009A0852" w:rsidP="00426933">
            <w:pPr>
              <w:ind w:firstLineChars="0" w:firstLine="0"/>
              <w:jc w:val="center"/>
            </w:pPr>
            <w:r>
              <w:rPr>
                <w:rFonts w:hint="eastAsia"/>
              </w:rPr>
              <w:t>V(32)</w:t>
            </w:r>
          </w:p>
        </w:tc>
        <w:tc>
          <w:tcPr>
            <w:tcW w:w="850" w:type="dxa"/>
            <w:shd w:val="clear" w:color="auto" w:fill="auto"/>
          </w:tcPr>
          <w:p w14:paraId="3997D80F" w14:textId="77777777" w:rsidR="009A0852" w:rsidRPr="003C30F8" w:rsidRDefault="009A0852" w:rsidP="00C14F3E">
            <w:pPr>
              <w:ind w:firstLineChars="95" w:firstLine="199"/>
            </w:pPr>
            <w:r>
              <w:rPr>
                <w:rFonts w:hint="eastAsia"/>
              </w:rPr>
              <w:t>MO</w:t>
            </w:r>
          </w:p>
        </w:tc>
        <w:tc>
          <w:tcPr>
            <w:tcW w:w="1182" w:type="dxa"/>
            <w:shd w:val="clear" w:color="auto" w:fill="auto"/>
          </w:tcPr>
          <w:p w14:paraId="1148823B" w14:textId="77777777" w:rsidR="009A0852" w:rsidRDefault="009A0852" w:rsidP="007C0E88">
            <w:pPr>
              <w:ind w:firstLineChars="0" w:firstLine="0"/>
            </w:pPr>
            <w:r>
              <w:rPr>
                <w:rFonts w:hint="eastAsia"/>
              </w:rPr>
              <w:t>手工录入</w:t>
            </w:r>
          </w:p>
        </w:tc>
        <w:tc>
          <w:tcPr>
            <w:tcW w:w="3118" w:type="dxa"/>
            <w:shd w:val="clear" w:color="auto" w:fill="auto"/>
          </w:tcPr>
          <w:p w14:paraId="25B8CF8D" w14:textId="77777777" w:rsidR="009A0852" w:rsidRDefault="009A0852" w:rsidP="00426933">
            <w:pPr>
              <w:ind w:firstLineChars="0" w:firstLine="0"/>
            </w:pPr>
            <w:r>
              <w:rPr>
                <w:rFonts w:hint="eastAsia"/>
              </w:rPr>
              <w:t>用于汇款代付，且境内情况下的申报，必填，其他情况选填。</w:t>
            </w:r>
          </w:p>
        </w:tc>
      </w:tr>
      <w:tr w:rsidR="009A0852" w14:paraId="4D79A931" w14:textId="77777777" w:rsidTr="009F262C">
        <w:tc>
          <w:tcPr>
            <w:tcW w:w="567" w:type="dxa"/>
          </w:tcPr>
          <w:p w14:paraId="7F2CE949" w14:textId="77777777" w:rsidR="009A0852" w:rsidRDefault="009A0852" w:rsidP="00D537E2">
            <w:pPr>
              <w:numPr>
                <w:ilvl w:val="0"/>
                <w:numId w:val="7"/>
              </w:numPr>
              <w:ind w:right="-47" w:firstLineChars="0"/>
              <w:rPr>
                <w:szCs w:val="21"/>
              </w:rPr>
            </w:pPr>
          </w:p>
        </w:tc>
        <w:tc>
          <w:tcPr>
            <w:tcW w:w="2080" w:type="dxa"/>
            <w:shd w:val="clear" w:color="auto" w:fill="auto"/>
          </w:tcPr>
          <w:p w14:paraId="78FE98F1" w14:textId="77777777" w:rsidR="009A0852" w:rsidRDefault="009A0852" w:rsidP="00426933">
            <w:pPr>
              <w:ind w:right="-47" w:firstLineChars="0" w:firstLine="0"/>
              <w:rPr>
                <w:szCs w:val="21"/>
              </w:rPr>
            </w:pPr>
            <w:r>
              <w:rPr>
                <w:rFonts w:hint="eastAsia"/>
                <w:szCs w:val="21"/>
              </w:rPr>
              <w:t>代付行费用</w:t>
            </w:r>
          </w:p>
        </w:tc>
        <w:tc>
          <w:tcPr>
            <w:tcW w:w="1276" w:type="dxa"/>
          </w:tcPr>
          <w:p w14:paraId="5A3E4677" w14:textId="77777777" w:rsidR="009A0852" w:rsidRDefault="009A0852" w:rsidP="00426933">
            <w:pPr>
              <w:ind w:firstLineChars="0" w:firstLine="0"/>
              <w:jc w:val="center"/>
            </w:pPr>
            <w:r>
              <w:t>N(18,</w:t>
            </w:r>
            <w:r>
              <w:rPr>
                <w:rFonts w:hint="eastAsia"/>
              </w:rPr>
              <w:t>8</w:t>
            </w:r>
            <w:r w:rsidRPr="00622E3E">
              <w:t>)</w:t>
            </w:r>
          </w:p>
        </w:tc>
        <w:tc>
          <w:tcPr>
            <w:tcW w:w="850" w:type="dxa"/>
            <w:shd w:val="clear" w:color="auto" w:fill="auto"/>
          </w:tcPr>
          <w:p w14:paraId="2222393F" w14:textId="77777777" w:rsidR="009A0852" w:rsidRDefault="009A0852" w:rsidP="00C14F3E">
            <w:pPr>
              <w:ind w:firstLineChars="95" w:firstLine="199"/>
            </w:pPr>
            <w:r>
              <w:rPr>
                <w:rFonts w:hint="eastAsia"/>
              </w:rPr>
              <w:t>O</w:t>
            </w:r>
          </w:p>
        </w:tc>
        <w:tc>
          <w:tcPr>
            <w:tcW w:w="1182" w:type="dxa"/>
            <w:shd w:val="clear" w:color="auto" w:fill="auto"/>
          </w:tcPr>
          <w:p w14:paraId="15FADC96" w14:textId="77777777" w:rsidR="009A0852" w:rsidRDefault="009A0852" w:rsidP="007C0E88">
            <w:pPr>
              <w:ind w:firstLineChars="0" w:firstLine="0"/>
            </w:pPr>
            <w:r>
              <w:rPr>
                <w:rFonts w:hint="eastAsia"/>
              </w:rPr>
              <w:t>手工录入</w:t>
            </w:r>
          </w:p>
        </w:tc>
        <w:tc>
          <w:tcPr>
            <w:tcW w:w="3118" w:type="dxa"/>
            <w:shd w:val="clear" w:color="auto" w:fill="auto"/>
          </w:tcPr>
          <w:p w14:paraId="53ED30E5" w14:textId="77777777" w:rsidR="009A0852" w:rsidRDefault="009A0852" w:rsidP="00426933">
            <w:pPr>
              <w:ind w:firstLineChars="0" w:firstLine="0"/>
            </w:pPr>
          </w:p>
        </w:tc>
      </w:tr>
      <w:tr w:rsidR="009A0852" w:rsidRPr="00FB6CD6" w14:paraId="72540787" w14:textId="77777777" w:rsidTr="009F262C">
        <w:tc>
          <w:tcPr>
            <w:tcW w:w="567" w:type="dxa"/>
          </w:tcPr>
          <w:p w14:paraId="4F5C9B23" w14:textId="77777777" w:rsidR="009A0852" w:rsidRPr="00E459B3" w:rsidRDefault="009A0852" w:rsidP="00D537E2">
            <w:pPr>
              <w:numPr>
                <w:ilvl w:val="0"/>
                <w:numId w:val="7"/>
              </w:numPr>
              <w:ind w:right="-47" w:firstLineChars="0"/>
              <w:rPr>
                <w:szCs w:val="21"/>
              </w:rPr>
            </w:pPr>
          </w:p>
        </w:tc>
        <w:tc>
          <w:tcPr>
            <w:tcW w:w="2080" w:type="dxa"/>
            <w:shd w:val="clear" w:color="auto" w:fill="auto"/>
          </w:tcPr>
          <w:p w14:paraId="2EB85B7E" w14:textId="77777777" w:rsidR="009A0852" w:rsidRPr="00E459B3" w:rsidRDefault="009A0852" w:rsidP="00426933">
            <w:pPr>
              <w:ind w:right="-47" w:firstLineChars="0" w:firstLine="0"/>
              <w:rPr>
                <w:szCs w:val="21"/>
              </w:rPr>
            </w:pPr>
            <w:r w:rsidRPr="00E459B3">
              <w:rPr>
                <w:rFonts w:hint="eastAsia"/>
                <w:szCs w:val="21"/>
              </w:rPr>
              <w:t>我行费用</w:t>
            </w:r>
          </w:p>
        </w:tc>
        <w:tc>
          <w:tcPr>
            <w:tcW w:w="1276" w:type="dxa"/>
          </w:tcPr>
          <w:p w14:paraId="719AB914" w14:textId="77777777" w:rsidR="009A0852" w:rsidRPr="00E459B3" w:rsidRDefault="009A0852" w:rsidP="007C0E88">
            <w:pPr>
              <w:ind w:firstLineChars="0" w:firstLine="0"/>
              <w:jc w:val="center"/>
              <w:rPr>
                <w:szCs w:val="21"/>
              </w:rPr>
            </w:pPr>
            <w:r w:rsidRPr="00E459B3">
              <w:rPr>
                <w:szCs w:val="21"/>
              </w:rPr>
              <w:t>N(18,</w:t>
            </w:r>
            <w:r w:rsidRPr="00E459B3">
              <w:rPr>
                <w:rFonts w:hint="eastAsia"/>
                <w:szCs w:val="21"/>
              </w:rPr>
              <w:t>8</w:t>
            </w:r>
            <w:r w:rsidRPr="00E459B3">
              <w:rPr>
                <w:szCs w:val="21"/>
              </w:rPr>
              <w:t>)</w:t>
            </w:r>
          </w:p>
        </w:tc>
        <w:tc>
          <w:tcPr>
            <w:tcW w:w="850" w:type="dxa"/>
            <w:shd w:val="clear" w:color="auto" w:fill="auto"/>
          </w:tcPr>
          <w:p w14:paraId="57BB18F8" w14:textId="77777777" w:rsidR="009A0852" w:rsidRPr="00E459B3" w:rsidRDefault="009A0852" w:rsidP="00C14F3E">
            <w:pPr>
              <w:ind w:firstLineChars="95" w:firstLine="199"/>
              <w:rPr>
                <w:szCs w:val="21"/>
              </w:rPr>
            </w:pPr>
            <w:r w:rsidRPr="00E459B3">
              <w:rPr>
                <w:rFonts w:hint="eastAsia"/>
                <w:szCs w:val="21"/>
              </w:rPr>
              <w:t>O</w:t>
            </w:r>
          </w:p>
        </w:tc>
        <w:tc>
          <w:tcPr>
            <w:tcW w:w="1182" w:type="dxa"/>
            <w:shd w:val="clear" w:color="auto" w:fill="auto"/>
          </w:tcPr>
          <w:p w14:paraId="3FB9C0BB" w14:textId="77777777" w:rsidR="009A0852" w:rsidRPr="00E459B3" w:rsidRDefault="009A0852" w:rsidP="007C0E88">
            <w:pPr>
              <w:ind w:firstLineChars="0" w:firstLine="0"/>
              <w:rPr>
                <w:szCs w:val="21"/>
              </w:rPr>
            </w:pPr>
            <w:r>
              <w:rPr>
                <w:rFonts w:hint="eastAsia"/>
                <w:szCs w:val="21"/>
              </w:rPr>
              <w:t>自动带出</w:t>
            </w:r>
            <w:r>
              <w:rPr>
                <w:rFonts w:hint="eastAsia"/>
                <w:szCs w:val="21"/>
              </w:rPr>
              <w:t>/</w:t>
            </w:r>
            <w:r w:rsidRPr="00E459B3">
              <w:rPr>
                <w:rFonts w:hint="eastAsia"/>
                <w:szCs w:val="21"/>
              </w:rPr>
              <w:t>手工录入</w:t>
            </w:r>
          </w:p>
        </w:tc>
        <w:tc>
          <w:tcPr>
            <w:tcW w:w="3118" w:type="dxa"/>
            <w:shd w:val="clear" w:color="auto" w:fill="auto"/>
          </w:tcPr>
          <w:p w14:paraId="54238938" w14:textId="77777777" w:rsidR="009A0852" w:rsidRPr="00E459B3" w:rsidRDefault="009A0852" w:rsidP="00426933">
            <w:pPr>
              <w:ind w:firstLineChars="0" w:firstLine="0"/>
              <w:rPr>
                <w:szCs w:val="21"/>
              </w:rPr>
            </w:pPr>
          </w:p>
        </w:tc>
      </w:tr>
      <w:tr w:rsidR="009A0852" w14:paraId="47DD1ECD" w14:textId="77777777" w:rsidTr="009F262C">
        <w:tc>
          <w:tcPr>
            <w:tcW w:w="567" w:type="dxa"/>
          </w:tcPr>
          <w:p w14:paraId="1CB1AC3F" w14:textId="77777777" w:rsidR="009A0852" w:rsidRDefault="009A0852" w:rsidP="00D537E2">
            <w:pPr>
              <w:numPr>
                <w:ilvl w:val="0"/>
                <w:numId w:val="7"/>
              </w:numPr>
              <w:ind w:right="-47" w:firstLineChars="0"/>
              <w:rPr>
                <w:szCs w:val="21"/>
              </w:rPr>
            </w:pPr>
          </w:p>
        </w:tc>
        <w:tc>
          <w:tcPr>
            <w:tcW w:w="2080" w:type="dxa"/>
            <w:shd w:val="clear" w:color="auto" w:fill="auto"/>
          </w:tcPr>
          <w:p w14:paraId="6729BD6F" w14:textId="77777777" w:rsidR="009A0852" w:rsidRDefault="009A0852" w:rsidP="00426933">
            <w:pPr>
              <w:ind w:right="-47" w:firstLineChars="0" w:firstLine="0"/>
              <w:rPr>
                <w:szCs w:val="21"/>
              </w:rPr>
            </w:pPr>
            <w:r>
              <w:rPr>
                <w:rFonts w:hint="eastAsia"/>
                <w:szCs w:val="21"/>
              </w:rPr>
              <w:t>交易备注</w:t>
            </w:r>
          </w:p>
        </w:tc>
        <w:tc>
          <w:tcPr>
            <w:tcW w:w="1276" w:type="dxa"/>
          </w:tcPr>
          <w:p w14:paraId="47552F47" w14:textId="77777777" w:rsidR="009A0852" w:rsidRDefault="009A0852" w:rsidP="00426933">
            <w:pPr>
              <w:ind w:firstLineChars="0" w:firstLine="0"/>
              <w:jc w:val="center"/>
            </w:pPr>
            <w:r>
              <w:rPr>
                <w:rFonts w:hint="eastAsia"/>
              </w:rPr>
              <w:t>V(200)</w:t>
            </w:r>
          </w:p>
        </w:tc>
        <w:tc>
          <w:tcPr>
            <w:tcW w:w="850" w:type="dxa"/>
            <w:shd w:val="clear" w:color="auto" w:fill="auto"/>
          </w:tcPr>
          <w:p w14:paraId="2A039C79" w14:textId="77777777" w:rsidR="009A0852" w:rsidRDefault="009A0852" w:rsidP="00426933">
            <w:pPr>
              <w:ind w:firstLineChars="0" w:firstLine="0"/>
              <w:jc w:val="center"/>
            </w:pPr>
            <w:r>
              <w:rPr>
                <w:rFonts w:hint="eastAsia"/>
              </w:rPr>
              <w:t>O</w:t>
            </w:r>
          </w:p>
        </w:tc>
        <w:tc>
          <w:tcPr>
            <w:tcW w:w="1182" w:type="dxa"/>
            <w:shd w:val="clear" w:color="auto" w:fill="auto"/>
          </w:tcPr>
          <w:p w14:paraId="67969416" w14:textId="77777777" w:rsidR="009A0852" w:rsidRDefault="009A0852" w:rsidP="00426933">
            <w:pPr>
              <w:ind w:firstLineChars="0" w:firstLine="0"/>
            </w:pPr>
            <w:r>
              <w:rPr>
                <w:rFonts w:hint="eastAsia"/>
              </w:rPr>
              <w:t>手工录入</w:t>
            </w:r>
          </w:p>
        </w:tc>
        <w:tc>
          <w:tcPr>
            <w:tcW w:w="3118" w:type="dxa"/>
            <w:shd w:val="clear" w:color="auto" w:fill="auto"/>
          </w:tcPr>
          <w:p w14:paraId="16BC10CC" w14:textId="77777777" w:rsidR="009A0852" w:rsidRDefault="009A0852" w:rsidP="00426933">
            <w:pPr>
              <w:ind w:firstLineChars="0" w:firstLine="0"/>
            </w:pPr>
          </w:p>
        </w:tc>
      </w:tr>
      <w:tr w:rsidR="009A0852" w14:paraId="40567A39" w14:textId="77777777" w:rsidTr="009F262C">
        <w:tc>
          <w:tcPr>
            <w:tcW w:w="567" w:type="dxa"/>
          </w:tcPr>
          <w:p w14:paraId="08F37D43" w14:textId="77777777" w:rsidR="009A0852" w:rsidRDefault="009A0852" w:rsidP="00D537E2">
            <w:pPr>
              <w:numPr>
                <w:ilvl w:val="0"/>
                <w:numId w:val="7"/>
              </w:numPr>
              <w:ind w:right="-47" w:firstLineChars="0"/>
              <w:rPr>
                <w:szCs w:val="21"/>
              </w:rPr>
            </w:pPr>
          </w:p>
        </w:tc>
        <w:tc>
          <w:tcPr>
            <w:tcW w:w="2080" w:type="dxa"/>
            <w:shd w:val="clear" w:color="auto" w:fill="auto"/>
          </w:tcPr>
          <w:p w14:paraId="00191E34" w14:textId="77777777" w:rsidR="009A0852" w:rsidRDefault="009A0852" w:rsidP="00426933">
            <w:pPr>
              <w:ind w:right="-47" w:firstLineChars="0" w:firstLine="0"/>
              <w:rPr>
                <w:szCs w:val="21"/>
              </w:rPr>
            </w:pPr>
            <w:r>
              <w:rPr>
                <w:rFonts w:hint="eastAsia"/>
                <w:szCs w:val="21"/>
              </w:rPr>
              <w:t>申报组件</w:t>
            </w:r>
          </w:p>
        </w:tc>
        <w:tc>
          <w:tcPr>
            <w:tcW w:w="1276" w:type="dxa"/>
          </w:tcPr>
          <w:p w14:paraId="5EA86078" w14:textId="77777777" w:rsidR="009A0852" w:rsidRDefault="009A0852" w:rsidP="00426933">
            <w:pPr>
              <w:ind w:firstLineChars="0" w:firstLine="0"/>
              <w:jc w:val="center"/>
            </w:pPr>
          </w:p>
        </w:tc>
        <w:tc>
          <w:tcPr>
            <w:tcW w:w="850" w:type="dxa"/>
            <w:shd w:val="clear" w:color="auto" w:fill="auto"/>
          </w:tcPr>
          <w:p w14:paraId="7C89C28B" w14:textId="77777777" w:rsidR="009A0852" w:rsidRDefault="009A0852" w:rsidP="00426933">
            <w:pPr>
              <w:ind w:firstLineChars="0" w:firstLine="0"/>
              <w:jc w:val="center"/>
            </w:pPr>
          </w:p>
        </w:tc>
        <w:tc>
          <w:tcPr>
            <w:tcW w:w="1182" w:type="dxa"/>
            <w:shd w:val="clear" w:color="auto" w:fill="auto"/>
          </w:tcPr>
          <w:p w14:paraId="4BF94C00" w14:textId="77777777" w:rsidR="009A0852" w:rsidRDefault="009A0852" w:rsidP="00426933">
            <w:pPr>
              <w:ind w:firstLineChars="0" w:firstLine="0"/>
            </w:pPr>
          </w:p>
        </w:tc>
        <w:tc>
          <w:tcPr>
            <w:tcW w:w="3118" w:type="dxa"/>
            <w:shd w:val="clear" w:color="auto" w:fill="auto"/>
          </w:tcPr>
          <w:p w14:paraId="35E57F6E" w14:textId="77777777" w:rsidR="009A0852" w:rsidRDefault="009A0852" w:rsidP="00426933">
            <w:pPr>
              <w:ind w:firstLineChars="0" w:firstLine="0"/>
            </w:pPr>
            <w:r>
              <w:rPr>
                <w:rFonts w:hint="eastAsia"/>
              </w:rPr>
              <w:t>所属业务是汇款情况下，根据境内外标志提供境内、境外汇款申报界面，界面栏位空白，手工填写。</w:t>
            </w:r>
          </w:p>
        </w:tc>
      </w:tr>
    </w:tbl>
    <w:p w14:paraId="509BBFB0" w14:textId="77777777" w:rsidR="00E565E1" w:rsidRDefault="00E565E1" w:rsidP="00E565E1">
      <w:pPr>
        <w:pStyle w:val="4"/>
        <w:ind w:left="984" w:hanging="984"/>
      </w:pPr>
      <w:r>
        <w:rPr>
          <w:rFonts w:hint="eastAsia"/>
        </w:rPr>
        <w:t>交易控制</w:t>
      </w:r>
    </w:p>
    <w:p w14:paraId="02159AC2" w14:textId="77777777" w:rsidR="00651E3C" w:rsidRDefault="00E565E1" w:rsidP="00677A8B">
      <w:pPr>
        <w:pStyle w:val="5"/>
      </w:pPr>
      <w:r>
        <w:rPr>
          <w:rFonts w:hint="eastAsia"/>
        </w:rPr>
        <w:t>左树控制</w:t>
      </w:r>
    </w:p>
    <w:p w14:paraId="11DEB376" w14:textId="77777777" w:rsidR="00E565E1" w:rsidRDefault="00E565E1" w:rsidP="00E565E1">
      <w:pPr>
        <w:ind w:firstLine="420"/>
      </w:pPr>
      <w:r>
        <w:rPr>
          <w:rFonts w:hint="eastAsia"/>
        </w:rPr>
        <w:t>已发生代付</w:t>
      </w:r>
      <w:r w:rsidR="00194272">
        <w:rPr>
          <w:rFonts w:hint="eastAsia"/>
        </w:rPr>
        <w:t>确认</w:t>
      </w:r>
      <w:r>
        <w:rPr>
          <w:rFonts w:hint="eastAsia"/>
        </w:rPr>
        <w:t>，未撤销，未放款的所有代付业务。</w:t>
      </w:r>
    </w:p>
    <w:p w14:paraId="27976514" w14:textId="77777777" w:rsidR="0053431A" w:rsidRDefault="00BD2E61" w:rsidP="009F262C">
      <w:pPr>
        <w:pStyle w:val="4"/>
        <w:spacing w:before="120" w:after="120" w:line="300" w:lineRule="auto"/>
        <w:ind w:left="0"/>
      </w:pPr>
      <w:r>
        <w:rPr>
          <w:rFonts w:hint="eastAsia"/>
        </w:rPr>
        <w:t>边界描述</w:t>
      </w:r>
    </w:p>
    <w:p w14:paraId="760D6503" w14:textId="77777777" w:rsidR="00BD2E61" w:rsidRPr="0048221E" w:rsidRDefault="00BD2E61" w:rsidP="00BD2E61">
      <w:pPr>
        <w:ind w:firstLine="420"/>
      </w:pPr>
      <w:r>
        <w:rPr>
          <w:rFonts w:hint="eastAsia"/>
        </w:rPr>
        <w:t>无</w:t>
      </w:r>
    </w:p>
    <w:p w14:paraId="7AE91F7E" w14:textId="77777777" w:rsidR="00E565E1" w:rsidRDefault="00E565E1" w:rsidP="00E565E1">
      <w:pPr>
        <w:pStyle w:val="4"/>
        <w:ind w:left="984" w:hanging="984"/>
      </w:pPr>
      <w:r>
        <w:rPr>
          <w:rFonts w:hint="eastAsia"/>
        </w:rPr>
        <w:t>输出描述</w:t>
      </w:r>
    </w:p>
    <w:p w14:paraId="5C6A2B45" w14:textId="77777777" w:rsidR="00E565E1" w:rsidRDefault="00E565E1" w:rsidP="00E565E1">
      <w:pPr>
        <w:ind w:firstLine="420"/>
      </w:pPr>
      <w:r>
        <w:rPr>
          <w:rFonts w:hint="eastAsia"/>
        </w:rPr>
        <w:t>无。</w:t>
      </w:r>
    </w:p>
    <w:p w14:paraId="700AD1B3" w14:textId="77777777" w:rsidR="00651E3C" w:rsidDel="00EE3421" w:rsidRDefault="0089170A" w:rsidP="00677A8B">
      <w:pPr>
        <w:pStyle w:val="5"/>
        <w:rPr>
          <w:del w:id="118" w:author="Administrator" w:date="2014-11-06T16:06:00Z"/>
        </w:rPr>
      </w:pPr>
      <w:del w:id="119" w:author="Administrator" w:date="2014-11-06T16:06:00Z">
        <w:r w:rsidDel="00EE3421">
          <w:rPr>
            <w:rFonts w:hint="eastAsia"/>
          </w:rPr>
          <w:delText>申报信息</w:delText>
        </w:r>
      </w:del>
    </w:p>
    <w:p w14:paraId="6A1BC5D9" w14:textId="77777777" w:rsidR="0089170A" w:rsidRPr="00CB44C2" w:rsidDel="00EE3421" w:rsidRDefault="0089170A" w:rsidP="0089170A">
      <w:pPr>
        <w:ind w:firstLine="422"/>
        <w:rPr>
          <w:del w:id="120" w:author="Administrator" w:date="2014-11-06T16:06:00Z"/>
          <w:b/>
        </w:rPr>
      </w:pPr>
      <w:del w:id="121" w:author="Administrator" w:date="2014-11-06T16:06:00Z">
        <w:r w:rsidRPr="00CB44C2" w:rsidDel="00EE3421">
          <w:rPr>
            <w:rFonts w:hint="eastAsia"/>
            <w:b/>
          </w:rPr>
          <w:delText>申报映射</w:delText>
        </w:r>
      </w:del>
    </w:p>
    <w:p w14:paraId="4681FF8E" w14:textId="77777777" w:rsidR="0089170A" w:rsidDel="00EE3421" w:rsidRDefault="0089170A" w:rsidP="00C14F3E">
      <w:pPr>
        <w:ind w:leftChars="200" w:left="420" w:firstLine="420"/>
        <w:rPr>
          <w:del w:id="122" w:author="Administrator" w:date="2014-11-06T16:06:00Z"/>
        </w:rPr>
      </w:pPr>
      <w:del w:id="123" w:author="Administrator" w:date="2014-11-06T16:06:00Z">
        <w:r w:rsidDel="00EE3421">
          <w:rPr>
            <w:rFonts w:hint="eastAsia"/>
          </w:rPr>
          <w:delText>付款币种</w:delText>
        </w:r>
        <w:r w:rsidDel="00EE3421">
          <w:rPr>
            <w:rFonts w:hint="eastAsia"/>
          </w:rPr>
          <w:delText>/</w:delText>
        </w:r>
        <w:r w:rsidDel="00EE3421">
          <w:rPr>
            <w:rFonts w:hint="eastAsia"/>
          </w:rPr>
          <w:delText>金额：代付金额；</w:delText>
        </w:r>
      </w:del>
    </w:p>
    <w:p w14:paraId="0435CFBE" w14:textId="77777777" w:rsidR="0089170A" w:rsidDel="00EE3421" w:rsidRDefault="0089170A" w:rsidP="00C14F3E">
      <w:pPr>
        <w:ind w:leftChars="200" w:left="420" w:firstLine="420"/>
        <w:rPr>
          <w:del w:id="124" w:author="Administrator" w:date="2014-11-06T16:06:00Z"/>
        </w:rPr>
      </w:pPr>
      <w:del w:id="125" w:author="Administrator" w:date="2014-11-06T16:06:00Z">
        <w:r w:rsidDel="00EE3421">
          <w:rPr>
            <w:rFonts w:hint="eastAsia"/>
          </w:rPr>
          <w:delText>现汇金额：代付金额；</w:delText>
        </w:r>
      </w:del>
    </w:p>
    <w:p w14:paraId="1F6F67BE" w14:textId="77777777" w:rsidR="0089170A" w:rsidDel="00EE3421" w:rsidRDefault="0089170A" w:rsidP="00C14F3E">
      <w:pPr>
        <w:ind w:leftChars="200" w:left="420" w:firstLine="420"/>
        <w:rPr>
          <w:del w:id="126" w:author="Administrator" w:date="2014-11-06T16:06:00Z"/>
        </w:rPr>
      </w:pPr>
      <w:del w:id="127" w:author="Administrator" w:date="2014-11-06T16:06:00Z">
        <w:r w:rsidDel="00EE3421">
          <w:rPr>
            <w:rFonts w:hint="eastAsia"/>
          </w:rPr>
          <w:delText>现汇账号：代付账号；</w:delText>
        </w:r>
      </w:del>
    </w:p>
    <w:p w14:paraId="0FEBB4F3" w14:textId="77777777" w:rsidR="0089170A" w:rsidRDefault="0089170A" w:rsidP="00C14F3E">
      <w:pPr>
        <w:ind w:leftChars="200" w:left="420" w:firstLine="420"/>
      </w:pPr>
      <w:del w:id="128" w:author="Administrator" w:date="2014-11-06T16:06:00Z">
        <w:r w:rsidDel="00EE3421">
          <w:rPr>
            <w:rFonts w:hint="eastAsia"/>
          </w:rPr>
          <w:delText>实际付款币种</w:delText>
        </w:r>
        <w:r w:rsidDel="00EE3421">
          <w:rPr>
            <w:rFonts w:hint="eastAsia"/>
          </w:rPr>
          <w:delText>/</w:delText>
        </w:r>
        <w:r w:rsidDel="00EE3421">
          <w:rPr>
            <w:rFonts w:hint="eastAsia"/>
          </w:rPr>
          <w:delText>金额：代付金额；</w:delText>
        </w:r>
      </w:del>
    </w:p>
    <w:p w14:paraId="60898858" w14:textId="77777777" w:rsidR="0053431A" w:rsidRDefault="002D209E" w:rsidP="009F262C">
      <w:pPr>
        <w:pStyle w:val="4"/>
        <w:ind w:left="0"/>
      </w:pPr>
      <w:r>
        <w:rPr>
          <w:rFonts w:hint="eastAsia"/>
        </w:rPr>
        <w:t>保证金和额度</w:t>
      </w:r>
    </w:p>
    <w:p w14:paraId="17408F68" w14:textId="77777777" w:rsidR="002D209E" w:rsidRPr="00616B8E" w:rsidRDefault="002D209E" w:rsidP="002D209E">
      <w:pPr>
        <w:ind w:firstLine="420"/>
      </w:pPr>
      <w:r>
        <w:rPr>
          <w:rFonts w:hint="eastAsia"/>
        </w:rPr>
        <w:t>无</w:t>
      </w:r>
    </w:p>
    <w:p w14:paraId="22CA50CA" w14:textId="77777777" w:rsidR="00E565E1" w:rsidRDefault="00E565E1" w:rsidP="00E565E1">
      <w:pPr>
        <w:pStyle w:val="4"/>
        <w:ind w:left="984" w:hanging="984"/>
      </w:pPr>
      <w:r>
        <w:rPr>
          <w:rFonts w:hint="eastAsia"/>
        </w:rPr>
        <w:t>手续费</w:t>
      </w:r>
    </w:p>
    <w:p w14:paraId="468A1E37" w14:textId="77777777" w:rsidR="00E565E1" w:rsidRDefault="00E565E1" w:rsidP="00E565E1">
      <w:pPr>
        <w:ind w:firstLine="420"/>
      </w:pPr>
      <w:r>
        <w:rPr>
          <w:rFonts w:hint="eastAsia"/>
        </w:rPr>
        <w:t>无。</w:t>
      </w:r>
    </w:p>
    <w:p w14:paraId="3BB5ECBD" w14:textId="77777777" w:rsidR="00E565E1" w:rsidRDefault="00E565E1" w:rsidP="00E565E1">
      <w:pPr>
        <w:pStyle w:val="4"/>
        <w:ind w:left="984" w:hanging="984"/>
      </w:pPr>
      <w:r>
        <w:rPr>
          <w:rFonts w:hint="eastAsia"/>
        </w:rPr>
        <w:t>会计分录</w:t>
      </w:r>
    </w:p>
    <w:p w14:paraId="4D47D072" w14:textId="77777777" w:rsidR="00F87BB3" w:rsidRDefault="00F87BB3" w:rsidP="00F87BB3">
      <w:pPr>
        <w:pStyle w:val="af"/>
        <w:ind w:firstLineChars="0"/>
      </w:pPr>
      <w:r>
        <w:rPr>
          <w:rFonts w:hint="eastAsia"/>
        </w:rPr>
        <w:t>借：</w:t>
      </w:r>
      <w:r w:rsidR="00235F26">
        <w:rPr>
          <w:rFonts w:hint="eastAsia"/>
        </w:rPr>
        <w:t>贸易融资—</w:t>
      </w:r>
      <w:r>
        <w:rPr>
          <w:rFonts w:hint="eastAsia"/>
        </w:rPr>
        <w:t>进口代付</w:t>
      </w:r>
      <w:r w:rsidR="00DB664B">
        <w:rPr>
          <w:rFonts w:hint="eastAsia"/>
        </w:rPr>
        <w:t>（代付金额</w:t>
      </w:r>
      <w:r w:rsidR="000311C6">
        <w:rPr>
          <w:rFonts w:hint="eastAsia"/>
        </w:rPr>
        <w:t>，内部账号</w:t>
      </w:r>
      <w:r w:rsidR="00DB664B">
        <w:rPr>
          <w:rFonts w:hint="eastAsia"/>
        </w:rPr>
        <w:t>）</w:t>
      </w:r>
    </w:p>
    <w:p w14:paraId="571491AF" w14:textId="77777777" w:rsidR="00F87BB3" w:rsidRDefault="00F87BB3" w:rsidP="00F87BB3">
      <w:pPr>
        <w:pStyle w:val="af"/>
        <w:ind w:left="780" w:firstLineChars="0" w:firstLine="0"/>
      </w:pPr>
      <w:r>
        <w:rPr>
          <w:rFonts w:hint="eastAsia"/>
        </w:rPr>
        <w:t>贷：</w:t>
      </w:r>
      <w:r w:rsidR="00235F26">
        <w:rPr>
          <w:rFonts w:hint="eastAsia"/>
        </w:rPr>
        <w:t>同业拆入</w:t>
      </w:r>
      <w:r>
        <w:rPr>
          <w:rFonts w:hint="eastAsia"/>
        </w:rPr>
        <w:t>款项</w:t>
      </w:r>
      <w:r w:rsidR="00235F26">
        <w:rPr>
          <w:rFonts w:hint="eastAsia"/>
        </w:rPr>
        <w:t>（</w:t>
      </w:r>
      <w:r w:rsidR="006A0AF1">
        <w:rPr>
          <w:rFonts w:hint="eastAsia"/>
        </w:rPr>
        <w:t>根据</w:t>
      </w:r>
      <w:r w:rsidR="00E174CD">
        <w:rPr>
          <w:rFonts w:hint="eastAsia"/>
        </w:rPr>
        <w:t>境内外标志</w:t>
      </w:r>
      <w:r w:rsidR="006A0AF1">
        <w:rPr>
          <w:rFonts w:hint="eastAsia"/>
        </w:rPr>
        <w:t>，</w:t>
      </w:r>
      <w:r w:rsidR="00235F26">
        <w:rPr>
          <w:rFonts w:hint="eastAsia"/>
        </w:rPr>
        <w:t>分海外代付和国内代付</w:t>
      </w:r>
      <w:r w:rsidR="000311C6">
        <w:rPr>
          <w:rFonts w:hint="eastAsia"/>
        </w:rPr>
        <w:t>，内部账号</w:t>
      </w:r>
      <w:r w:rsidR="00235F26">
        <w:rPr>
          <w:rFonts w:hint="eastAsia"/>
        </w:rPr>
        <w:t>）</w:t>
      </w:r>
    </w:p>
    <w:p w14:paraId="4B25D278" w14:textId="77777777" w:rsidR="00E565E1" w:rsidRDefault="00E565E1" w:rsidP="00E565E1">
      <w:pPr>
        <w:pStyle w:val="4"/>
        <w:ind w:left="984" w:hanging="984"/>
      </w:pPr>
      <w:r>
        <w:rPr>
          <w:rFonts w:hint="eastAsia"/>
        </w:rPr>
        <w:t>其它</w:t>
      </w:r>
    </w:p>
    <w:p w14:paraId="05083504" w14:textId="77777777" w:rsidR="00053CA7" w:rsidRDefault="00115BBE" w:rsidP="00115BBE">
      <w:pPr>
        <w:ind w:firstLine="420"/>
      </w:pPr>
      <w:r>
        <w:rPr>
          <w:rFonts w:hint="eastAsia"/>
        </w:rPr>
        <w:t>在代付所属业务是汇款</w:t>
      </w:r>
      <w:r w:rsidR="00053CA7">
        <w:rPr>
          <w:rFonts w:hint="eastAsia"/>
        </w:rPr>
        <w:t>，生成境内</w:t>
      </w:r>
      <w:r w:rsidR="00053CA7">
        <w:rPr>
          <w:rFonts w:hint="eastAsia"/>
        </w:rPr>
        <w:t>/</w:t>
      </w:r>
      <w:r w:rsidR="00053CA7">
        <w:rPr>
          <w:rFonts w:hint="eastAsia"/>
        </w:rPr>
        <w:t>境外汇款申请书；</w:t>
      </w:r>
    </w:p>
    <w:p w14:paraId="26E691C1" w14:textId="77777777" w:rsidR="00115BBE" w:rsidRDefault="00053CA7" w:rsidP="00053CA7">
      <w:pPr>
        <w:ind w:firstLine="420"/>
      </w:pPr>
      <w:r>
        <w:rPr>
          <w:rFonts w:hint="eastAsia"/>
        </w:rPr>
        <w:t>在代付所属业务是信用证、代收情况下，生成境内</w:t>
      </w:r>
      <w:r>
        <w:rPr>
          <w:rFonts w:hint="eastAsia"/>
        </w:rPr>
        <w:t>/</w:t>
      </w:r>
      <w:r>
        <w:rPr>
          <w:rFonts w:hint="eastAsia"/>
        </w:rPr>
        <w:t>境外承兑通知书</w:t>
      </w:r>
      <w:r w:rsidR="00115BBE">
        <w:rPr>
          <w:rFonts w:hint="eastAsia"/>
        </w:rPr>
        <w:t>。</w:t>
      </w:r>
    </w:p>
    <w:p w14:paraId="76724E89" w14:textId="77777777" w:rsidR="00686C18" w:rsidRPr="00115BBE" w:rsidRDefault="00686C18" w:rsidP="00053CA7">
      <w:pPr>
        <w:ind w:firstLine="420"/>
      </w:pPr>
      <w:r>
        <w:rPr>
          <w:rFonts w:hint="eastAsia"/>
        </w:rPr>
        <w:t>默认不申报，如果需要申报则需手工选择。</w:t>
      </w:r>
    </w:p>
    <w:p w14:paraId="1A3BCB2B" w14:textId="77777777" w:rsidR="00593A9E" w:rsidRDefault="00593A9E" w:rsidP="001746C7">
      <w:pPr>
        <w:ind w:firstLine="420"/>
      </w:pPr>
    </w:p>
    <w:p w14:paraId="02EDEB98" w14:textId="77777777" w:rsidR="00426933" w:rsidRDefault="00A46747" w:rsidP="00426933">
      <w:pPr>
        <w:pStyle w:val="3"/>
      </w:pPr>
      <w:bookmarkStart w:id="129" w:name="_Toc399282880"/>
      <w:r>
        <w:rPr>
          <w:rFonts w:hint="eastAsia"/>
        </w:rPr>
        <w:t>买方</w:t>
      </w:r>
      <w:r w:rsidR="00426933">
        <w:rPr>
          <w:rFonts w:hint="eastAsia"/>
        </w:rPr>
        <w:t>代付归还同业</w:t>
      </w:r>
      <w:bookmarkEnd w:id="129"/>
    </w:p>
    <w:p w14:paraId="7C73D7D1" w14:textId="77777777" w:rsidR="00426933" w:rsidRDefault="00426933" w:rsidP="00426933">
      <w:pPr>
        <w:pStyle w:val="4"/>
        <w:ind w:left="984" w:hanging="984"/>
      </w:pPr>
      <w:r>
        <w:rPr>
          <w:rFonts w:hint="eastAsia"/>
        </w:rPr>
        <w:t>交易描述</w:t>
      </w:r>
    </w:p>
    <w:p w14:paraId="032B7693" w14:textId="77777777" w:rsidR="00426933" w:rsidRDefault="00426933" w:rsidP="00426933">
      <w:pPr>
        <w:ind w:firstLine="420"/>
      </w:pPr>
      <w:r>
        <w:rPr>
          <w:rFonts w:hint="eastAsia"/>
        </w:rPr>
        <w:tab/>
      </w:r>
      <w:r w:rsidRPr="008558B9">
        <w:rPr>
          <w:rFonts w:hint="eastAsia"/>
        </w:rPr>
        <w:t>代付</w:t>
      </w:r>
      <w:r>
        <w:rPr>
          <w:rFonts w:hint="eastAsia"/>
        </w:rPr>
        <w:t>还款后</w:t>
      </w:r>
      <w:r w:rsidRPr="008558B9">
        <w:rPr>
          <w:rFonts w:hint="eastAsia"/>
        </w:rPr>
        <w:t>，</w:t>
      </w:r>
      <w:r>
        <w:rPr>
          <w:rFonts w:hint="eastAsia"/>
        </w:rPr>
        <w:t>进入该</w:t>
      </w:r>
      <w:r w:rsidRPr="008558B9">
        <w:rPr>
          <w:rFonts w:hint="eastAsia"/>
        </w:rPr>
        <w:t>交易，</w:t>
      </w:r>
      <w:r>
        <w:rPr>
          <w:rFonts w:hint="eastAsia"/>
        </w:rPr>
        <w:t>进行同业还款处理</w:t>
      </w:r>
      <w:r w:rsidRPr="00EE728E">
        <w:rPr>
          <w:rFonts w:hint="eastAsia"/>
        </w:rPr>
        <w:t>。</w:t>
      </w:r>
    </w:p>
    <w:p w14:paraId="3570A35E" w14:textId="77777777" w:rsidR="00426933" w:rsidRDefault="00426933" w:rsidP="00426933">
      <w:pPr>
        <w:pStyle w:val="4"/>
        <w:ind w:left="984" w:hanging="984"/>
      </w:pPr>
      <w:r>
        <w:rPr>
          <w:rFonts w:hint="eastAsia"/>
        </w:rPr>
        <w:t>柜员操作</w:t>
      </w:r>
    </w:p>
    <w:p w14:paraId="3D382F4F" w14:textId="77777777" w:rsidR="00426933" w:rsidRDefault="00426933" w:rsidP="00426933">
      <w:pPr>
        <w:ind w:firstLine="420"/>
      </w:pPr>
      <w:r>
        <w:rPr>
          <w:rFonts w:hint="eastAsia"/>
        </w:rPr>
        <w:t>本交易由具有代付归还同业经办权限的柜员发起操作。</w:t>
      </w:r>
    </w:p>
    <w:p w14:paraId="2F7BB23B" w14:textId="77777777" w:rsidR="0053431A" w:rsidRDefault="00773824" w:rsidP="009F262C">
      <w:pPr>
        <w:pStyle w:val="4"/>
        <w:spacing w:before="120" w:after="120" w:line="300" w:lineRule="auto"/>
        <w:ind w:left="0"/>
      </w:pPr>
      <w:r>
        <w:rPr>
          <w:rFonts w:hint="eastAsia"/>
        </w:rPr>
        <w:t>界面布局与菜单按钮</w:t>
      </w:r>
    </w:p>
    <w:p w14:paraId="377154AE" w14:textId="77777777" w:rsidR="006352B7" w:rsidRDefault="006352B7" w:rsidP="00C14F3E">
      <w:pPr>
        <w:ind w:leftChars="200" w:left="420" w:firstLineChars="95" w:firstLine="199"/>
      </w:pPr>
      <w:r>
        <w:rPr>
          <w:rFonts w:hint="eastAsia"/>
        </w:rPr>
        <w:t>同一页面布局原则，一行两列，从上至下：</w:t>
      </w:r>
    </w:p>
    <w:p w14:paraId="11CA697C" w14:textId="77777777" w:rsidR="006352B7" w:rsidRDefault="006352B7" w:rsidP="00C14F3E">
      <w:pPr>
        <w:ind w:leftChars="200" w:left="420" w:firstLineChars="95" w:firstLine="199"/>
      </w:pPr>
      <w:r>
        <w:rPr>
          <w:rFonts w:hint="eastAsia"/>
        </w:rPr>
        <w:t>第一区域：基本信息；</w:t>
      </w:r>
    </w:p>
    <w:p w14:paraId="1D3D7E75" w14:textId="77777777" w:rsidR="006352B7" w:rsidRDefault="006352B7" w:rsidP="00C14F3E">
      <w:pPr>
        <w:ind w:leftChars="200" w:left="420" w:firstLineChars="95" w:firstLine="199"/>
      </w:pPr>
      <w:r>
        <w:rPr>
          <w:rFonts w:hint="eastAsia"/>
        </w:rPr>
        <w:t>第二区域：按钮；</w:t>
      </w:r>
    </w:p>
    <w:p w14:paraId="5B29221F" w14:textId="77777777" w:rsidR="0053431A" w:rsidRDefault="006352B7" w:rsidP="009F262C">
      <w:pPr>
        <w:ind w:firstLineChars="250" w:firstLine="525"/>
      </w:pPr>
      <w:r>
        <w:rPr>
          <w:rFonts w:hint="eastAsia"/>
        </w:rPr>
        <w:t>第三区域：报文</w:t>
      </w:r>
    </w:p>
    <w:p w14:paraId="540EF460" w14:textId="77777777" w:rsidR="0053431A" w:rsidRDefault="006352B7" w:rsidP="009F262C">
      <w:pPr>
        <w:ind w:firstLineChars="300" w:firstLine="630"/>
      </w:pPr>
      <w:r>
        <w:rPr>
          <w:rFonts w:hint="eastAsia"/>
        </w:rPr>
        <w:t>第四区域：申报信息</w:t>
      </w:r>
    </w:p>
    <w:p w14:paraId="5CC1DD0B" w14:textId="77777777" w:rsidR="0053431A" w:rsidRDefault="006352B7" w:rsidP="00677A8B">
      <w:pPr>
        <w:pStyle w:val="5"/>
      </w:pPr>
      <w:r>
        <w:rPr>
          <w:rFonts w:hint="eastAsia"/>
        </w:rPr>
        <w:t>基本信息和按钮</w:t>
      </w:r>
    </w:p>
    <w:p w14:paraId="1449C47E" w14:textId="77777777" w:rsidR="0053431A" w:rsidRDefault="000B70C7" w:rsidP="009F262C">
      <w:pPr>
        <w:ind w:leftChars="-675" w:left="-1418" w:firstLine="420"/>
      </w:pPr>
      <w:r w:rsidRPr="009F262C">
        <w:rPr>
          <w:noProof/>
        </w:rPr>
        <w:drawing>
          <wp:inline distT="0" distB="0" distL="0" distR="0" wp14:anchorId="7126FEF4" wp14:editId="000FC90F">
            <wp:extent cx="6809232" cy="5980176"/>
            <wp:effectExtent l="19050" t="0" r="0" b="0"/>
            <wp:docPr id="16" name="图片 15" descr="基本信息.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基本信息.bmp"/>
                    <pic:cNvPicPr/>
                  </pic:nvPicPr>
                  <pic:blipFill>
                    <a:blip r:embed="rId18" cstate="print"/>
                    <a:stretch>
                      <a:fillRect/>
                    </a:stretch>
                  </pic:blipFill>
                  <pic:spPr>
                    <a:xfrm>
                      <a:off x="0" y="0"/>
                      <a:ext cx="6809232" cy="5980176"/>
                    </a:xfrm>
                    <a:prstGeom prst="rect">
                      <a:avLst/>
                    </a:prstGeom>
                  </pic:spPr>
                </pic:pic>
              </a:graphicData>
            </a:graphic>
          </wp:inline>
        </w:drawing>
      </w:r>
    </w:p>
    <w:p w14:paraId="6D03D2EA" w14:textId="77777777" w:rsidR="0053431A" w:rsidRDefault="00771DA1" w:rsidP="00677A8B">
      <w:pPr>
        <w:pStyle w:val="5"/>
      </w:pPr>
      <w:r>
        <w:rPr>
          <w:rFonts w:hint="eastAsia"/>
        </w:rPr>
        <w:t>报文</w:t>
      </w:r>
    </w:p>
    <w:p w14:paraId="46BF3D3D" w14:textId="77777777" w:rsidR="0053431A" w:rsidRDefault="000B70C7" w:rsidP="009F262C">
      <w:pPr>
        <w:ind w:leftChars="-675" w:left="-1418" w:firstLine="420"/>
      </w:pPr>
      <w:r w:rsidRPr="009F262C">
        <w:rPr>
          <w:noProof/>
        </w:rPr>
        <w:drawing>
          <wp:inline distT="0" distB="0" distL="0" distR="0" wp14:anchorId="78A10602" wp14:editId="54707875">
            <wp:extent cx="6778752" cy="5254752"/>
            <wp:effectExtent l="19050" t="0" r="3048" b="0"/>
            <wp:docPr id="10" name="图片 9" descr="报文.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报文.bmp"/>
                    <pic:cNvPicPr/>
                  </pic:nvPicPr>
                  <pic:blipFill>
                    <a:blip r:embed="rId19" cstate="print"/>
                    <a:stretch>
                      <a:fillRect/>
                    </a:stretch>
                  </pic:blipFill>
                  <pic:spPr>
                    <a:xfrm>
                      <a:off x="0" y="0"/>
                      <a:ext cx="6778752" cy="5254752"/>
                    </a:xfrm>
                    <a:prstGeom prst="rect">
                      <a:avLst/>
                    </a:prstGeom>
                  </pic:spPr>
                </pic:pic>
              </a:graphicData>
            </a:graphic>
          </wp:inline>
        </w:drawing>
      </w:r>
    </w:p>
    <w:p w14:paraId="319D2C18" w14:textId="77777777" w:rsidR="0053431A" w:rsidRDefault="00771DA1" w:rsidP="00677A8B">
      <w:pPr>
        <w:pStyle w:val="5"/>
      </w:pPr>
      <w:r>
        <w:rPr>
          <w:rFonts w:hint="eastAsia"/>
        </w:rPr>
        <w:t>申报信息</w:t>
      </w:r>
    </w:p>
    <w:p w14:paraId="75B173E0" w14:textId="77777777" w:rsidR="0053431A" w:rsidRDefault="000B70C7" w:rsidP="009F262C">
      <w:pPr>
        <w:ind w:leftChars="-675" w:left="-1418" w:firstLine="420"/>
      </w:pPr>
      <w:r w:rsidRPr="009F262C">
        <w:rPr>
          <w:noProof/>
        </w:rPr>
        <w:drawing>
          <wp:inline distT="0" distB="0" distL="0" distR="0" wp14:anchorId="79CA002F" wp14:editId="5576098D">
            <wp:extent cx="6784848" cy="3669792"/>
            <wp:effectExtent l="19050" t="0" r="0" b="0"/>
            <wp:docPr id="11" name="图片 10" descr="申报信息.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申报信息.bmp"/>
                    <pic:cNvPicPr/>
                  </pic:nvPicPr>
                  <pic:blipFill>
                    <a:blip r:embed="rId20" cstate="print"/>
                    <a:stretch>
                      <a:fillRect/>
                    </a:stretch>
                  </pic:blipFill>
                  <pic:spPr>
                    <a:xfrm>
                      <a:off x="0" y="0"/>
                      <a:ext cx="6784848" cy="3669792"/>
                    </a:xfrm>
                    <a:prstGeom prst="rect">
                      <a:avLst/>
                    </a:prstGeom>
                  </pic:spPr>
                </pic:pic>
              </a:graphicData>
            </a:graphic>
          </wp:inline>
        </w:drawing>
      </w:r>
    </w:p>
    <w:p w14:paraId="33B74C71" w14:textId="77777777" w:rsidR="00426933" w:rsidRDefault="00426933" w:rsidP="00426933">
      <w:pPr>
        <w:pStyle w:val="4"/>
        <w:ind w:left="984" w:hanging="984"/>
      </w:pPr>
      <w:r>
        <w:rPr>
          <w:rFonts w:hint="eastAsia"/>
        </w:rPr>
        <w:t>输入描述</w:t>
      </w:r>
    </w:p>
    <w:tbl>
      <w:tblPr>
        <w:tblW w:w="11199"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80"/>
        <w:gridCol w:w="2126"/>
        <w:gridCol w:w="1276"/>
        <w:gridCol w:w="850"/>
        <w:gridCol w:w="1182"/>
        <w:gridCol w:w="3118"/>
      </w:tblGrid>
      <w:tr w:rsidR="00426933" w14:paraId="4571728C" w14:textId="77777777" w:rsidTr="00426933">
        <w:tc>
          <w:tcPr>
            <w:tcW w:w="567" w:type="dxa"/>
          </w:tcPr>
          <w:p w14:paraId="19FC4C77" w14:textId="77777777" w:rsidR="00426933" w:rsidRPr="00446D93" w:rsidRDefault="00426933" w:rsidP="00426933">
            <w:pPr>
              <w:ind w:firstLineChars="0" w:firstLine="0"/>
              <w:jc w:val="center"/>
              <w:rPr>
                <w:b/>
              </w:rPr>
            </w:pPr>
            <w:r>
              <w:rPr>
                <w:rFonts w:hint="eastAsia"/>
                <w:b/>
              </w:rPr>
              <w:t>序号</w:t>
            </w:r>
          </w:p>
        </w:tc>
        <w:tc>
          <w:tcPr>
            <w:tcW w:w="2080" w:type="dxa"/>
            <w:shd w:val="clear" w:color="auto" w:fill="auto"/>
          </w:tcPr>
          <w:p w14:paraId="7F0E3AA8" w14:textId="77777777" w:rsidR="00426933" w:rsidRPr="00446D93" w:rsidRDefault="00426933" w:rsidP="00426933">
            <w:pPr>
              <w:ind w:firstLineChars="0" w:firstLine="0"/>
              <w:jc w:val="center"/>
              <w:rPr>
                <w:b/>
              </w:rPr>
            </w:pPr>
            <w:r w:rsidRPr="00446D93">
              <w:rPr>
                <w:rFonts w:hint="eastAsia"/>
                <w:b/>
              </w:rPr>
              <w:t>本地名称</w:t>
            </w:r>
          </w:p>
        </w:tc>
        <w:tc>
          <w:tcPr>
            <w:tcW w:w="2126" w:type="dxa"/>
            <w:shd w:val="clear" w:color="auto" w:fill="auto"/>
          </w:tcPr>
          <w:p w14:paraId="5FED3F88" w14:textId="77777777" w:rsidR="00426933" w:rsidRPr="00446D93" w:rsidRDefault="00426933" w:rsidP="00426933">
            <w:pPr>
              <w:ind w:firstLineChars="0" w:firstLine="0"/>
              <w:jc w:val="center"/>
              <w:rPr>
                <w:b/>
              </w:rPr>
            </w:pPr>
            <w:r w:rsidRPr="00446D93">
              <w:rPr>
                <w:rFonts w:hint="eastAsia"/>
                <w:b/>
              </w:rPr>
              <w:t>英文名称</w:t>
            </w:r>
          </w:p>
        </w:tc>
        <w:tc>
          <w:tcPr>
            <w:tcW w:w="1276" w:type="dxa"/>
          </w:tcPr>
          <w:p w14:paraId="2BAB3207" w14:textId="77777777" w:rsidR="00426933" w:rsidRPr="00446D93" w:rsidRDefault="00426933" w:rsidP="00426933">
            <w:pPr>
              <w:ind w:firstLineChars="0" w:firstLine="0"/>
              <w:jc w:val="center"/>
              <w:rPr>
                <w:b/>
              </w:rPr>
            </w:pPr>
            <w:r>
              <w:rPr>
                <w:rFonts w:hint="eastAsia"/>
                <w:b/>
              </w:rPr>
              <w:t>类型</w:t>
            </w:r>
          </w:p>
        </w:tc>
        <w:tc>
          <w:tcPr>
            <w:tcW w:w="850" w:type="dxa"/>
            <w:shd w:val="clear" w:color="auto" w:fill="auto"/>
          </w:tcPr>
          <w:p w14:paraId="61AB066A" w14:textId="77777777" w:rsidR="00426933" w:rsidRPr="00446D93" w:rsidRDefault="00426933" w:rsidP="00426933">
            <w:pPr>
              <w:ind w:firstLineChars="0" w:firstLine="0"/>
              <w:jc w:val="center"/>
              <w:rPr>
                <w:b/>
              </w:rPr>
            </w:pPr>
            <w:r w:rsidRPr="00446D93">
              <w:rPr>
                <w:rFonts w:hint="eastAsia"/>
                <w:b/>
              </w:rPr>
              <w:t>M/O/P</w:t>
            </w:r>
          </w:p>
        </w:tc>
        <w:tc>
          <w:tcPr>
            <w:tcW w:w="1182" w:type="dxa"/>
            <w:shd w:val="clear" w:color="auto" w:fill="auto"/>
          </w:tcPr>
          <w:p w14:paraId="79220278" w14:textId="77777777" w:rsidR="00426933" w:rsidRPr="00446D93" w:rsidRDefault="00426933" w:rsidP="00426933">
            <w:pPr>
              <w:ind w:firstLineChars="0" w:firstLine="0"/>
              <w:jc w:val="center"/>
              <w:rPr>
                <w:b/>
              </w:rPr>
            </w:pPr>
            <w:r w:rsidRPr="00446D93">
              <w:rPr>
                <w:rFonts w:hint="eastAsia"/>
                <w:b/>
              </w:rPr>
              <w:t>数据来源</w:t>
            </w:r>
          </w:p>
        </w:tc>
        <w:tc>
          <w:tcPr>
            <w:tcW w:w="3118" w:type="dxa"/>
            <w:shd w:val="clear" w:color="auto" w:fill="auto"/>
          </w:tcPr>
          <w:p w14:paraId="28C5C05D" w14:textId="77777777" w:rsidR="00426933" w:rsidRPr="00446D93" w:rsidRDefault="00426933" w:rsidP="00426933">
            <w:pPr>
              <w:ind w:firstLineChars="0" w:firstLine="0"/>
              <w:jc w:val="center"/>
              <w:rPr>
                <w:b/>
              </w:rPr>
            </w:pPr>
            <w:r w:rsidRPr="00446D93">
              <w:rPr>
                <w:rFonts w:hint="eastAsia"/>
                <w:b/>
              </w:rPr>
              <w:t>描述</w:t>
            </w:r>
          </w:p>
        </w:tc>
      </w:tr>
      <w:tr w:rsidR="00426933" w14:paraId="4F6CD851" w14:textId="77777777" w:rsidTr="00426933">
        <w:tc>
          <w:tcPr>
            <w:tcW w:w="567" w:type="dxa"/>
          </w:tcPr>
          <w:p w14:paraId="2C4438A1" w14:textId="77777777" w:rsidR="00426933" w:rsidRDefault="00426933" w:rsidP="00D537E2">
            <w:pPr>
              <w:numPr>
                <w:ilvl w:val="0"/>
                <w:numId w:val="9"/>
              </w:numPr>
              <w:ind w:firstLineChars="0"/>
            </w:pPr>
          </w:p>
        </w:tc>
        <w:tc>
          <w:tcPr>
            <w:tcW w:w="2080" w:type="dxa"/>
            <w:shd w:val="clear" w:color="auto" w:fill="auto"/>
          </w:tcPr>
          <w:p w14:paraId="503D552D" w14:textId="77777777" w:rsidR="00426933" w:rsidRDefault="00426933" w:rsidP="00426933">
            <w:pPr>
              <w:ind w:firstLineChars="0" w:firstLine="0"/>
            </w:pPr>
            <w:r>
              <w:rPr>
                <w:rFonts w:hint="eastAsia"/>
              </w:rPr>
              <w:t>代付编号</w:t>
            </w:r>
          </w:p>
        </w:tc>
        <w:tc>
          <w:tcPr>
            <w:tcW w:w="2126" w:type="dxa"/>
            <w:shd w:val="clear" w:color="auto" w:fill="auto"/>
          </w:tcPr>
          <w:p w14:paraId="5BF96D46" w14:textId="77777777" w:rsidR="00426933" w:rsidRDefault="00426933" w:rsidP="00426933">
            <w:pPr>
              <w:pStyle w:val="p0"/>
              <w:ind w:firstLine="0"/>
            </w:pPr>
          </w:p>
        </w:tc>
        <w:tc>
          <w:tcPr>
            <w:tcW w:w="1276" w:type="dxa"/>
          </w:tcPr>
          <w:p w14:paraId="0AE1ECAD" w14:textId="77777777" w:rsidR="00426933" w:rsidRDefault="00426933" w:rsidP="00426933">
            <w:pPr>
              <w:ind w:firstLineChars="0" w:firstLine="0"/>
              <w:jc w:val="center"/>
            </w:pPr>
            <w:r>
              <w:rPr>
                <w:rFonts w:hint="eastAsia"/>
              </w:rPr>
              <w:t>V(16)</w:t>
            </w:r>
          </w:p>
        </w:tc>
        <w:tc>
          <w:tcPr>
            <w:tcW w:w="850" w:type="dxa"/>
            <w:shd w:val="clear" w:color="auto" w:fill="auto"/>
          </w:tcPr>
          <w:p w14:paraId="18415EF3" w14:textId="77777777" w:rsidR="00426933" w:rsidRDefault="00426933" w:rsidP="00426933">
            <w:pPr>
              <w:ind w:firstLineChars="0" w:firstLine="0"/>
              <w:jc w:val="center"/>
            </w:pPr>
            <w:r>
              <w:rPr>
                <w:rFonts w:hint="eastAsia"/>
              </w:rPr>
              <w:t>P</w:t>
            </w:r>
          </w:p>
        </w:tc>
        <w:tc>
          <w:tcPr>
            <w:tcW w:w="1182" w:type="dxa"/>
            <w:shd w:val="clear" w:color="auto" w:fill="auto"/>
          </w:tcPr>
          <w:p w14:paraId="1EE4494D" w14:textId="77777777" w:rsidR="00426933" w:rsidRDefault="00426933" w:rsidP="00426933">
            <w:pPr>
              <w:ind w:firstLineChars="0" w:firstLine="0"/>
            </w:pPr>
            <w:r>
              <w:rPr>
                <w:rFonts w:hint="eastAsia"/>
              </w:rPr>
              <w:t>自动带出</w:t>
            </w:r>
          </w:p>
        </w:tc>
        <w:tc>
          <w:tcPr>
            <w:tcW w:w="3118" w:type="dxa"/>
            <w:shd w:val="clear" w:color="auto" w:fill="auto"/>
          </w:tcPr>
          <w:p w14:paraId="36DCCB37" w14:textId="77777777" w:rsidR="00426933" w:rsidRDefault="00426933" w:rsidP="00426933">
            <w:pPr>
              <w:ind w:firstLineChars="0" w:firstLine="0"/>
            </w:pPr>
            <w:r>
              <w:rPr>
                <w:rFonts w:hint="eastAsia"/>
              </w:rPr>
              <w:t>业务唯一标识</w:t>
            </w:r>
          </w:p>
        </w:tc>
      </w:tr>
      <w:tr w:rsidR="00426933" w14:paraId="7AE3B117" w14:textId="77777777" w:rsidTr="00426933">
        <w:tc>
          <w:tcPr>
            <w:tcW w:w="567" w:type="dxa"/>
          </w:tcPr>
          <w:p w14:paraId="1DB38560" w14:textId="77777777" w:rsidR="00426933" w:rsidRDefault="00426933" w:rsidP="00D537E2">
            <w:pPr>
              <w:numPr>
                <w:ilvl w:val="0"/>
                <w:numId w:val="9"/>
              </w:numPr>
              <w:ind w:firstLineChars="0"/>
            </w:pPr>
          </w:p>
        </w:tc>
        <w:tc>
          <w:tcPr>
            <w:tcW w:w="2080" w:type="dxa"/>
            <w:shd w:val="clear" w:color="auto" w:fill="auto"/>
          </w:tcPr>
          <w:p w14:paraId="0B108793" w14:textId="77777777" w:rsidR="00426933" w:rsidRDefault="00426933" w:rsidP="00426933">
            <w:pPr>
              <w:ind w:firstLineChars="0" w:firstLine="0"/>
            </w:pPr>
            <w:r>
              <w:rPr>
                <w:rFonts w:hint="eastAsia"/>
              </w:rPr>
              <w:t>所属业务</w:t>
            </w:r>
          </w:p>
        </w:tc>
        <w:tc>
          <w:tcPr>
            <w:tcW w:w="2126" w:type="dxa"/>
            <w:shd w:val="clear" w:color="auto" w:fill="auto"/>
          </w:tcPr>
          <w:p w14:paraId="142DC1C3" w14:textId="77777777" w:rsidR="00426933" w:rsidRDefault="00426933" w:rsidP="00426933">
            <w:pPr>
              <w:pStyle w:val="p0"/>
              <w:ind w:firstLine="0"/>
            </w:pPr>
          </w:p>
        </w:tc>
        <w:tc>
          <w:tcPr>
            <w:tcW w:w="1276" w:type="dxa"/>
          </w:tcPr>
          <w:p w14:paraId="3A6F0186" w14:textId="77777777" w:rsidR="00426933" w:rsidRDefault="00426933" w:rsidP="00426933">
            <w:pPr>
              <w:ind w:firstLineChars="0" w:firstLine="0"/>
              <w:jc w:val="center"/>
            </w:pPr>
            <w:r>
              <w:rPr>
                <w:rFonts w:hint="eastAsia"/>
              </w:rPr>
              <w:t>V(3)</w:t>
            </w:r>
          </w:p>
        </w:tc>
        <w:tc>
          <w:tcPr>
            <w:tcW w:w="850" w:type="dxa"/>
            <w:shd w:val="clear" w:color="auto" w:fill="auto"/>
          </w:tcPr>
          <w:p w14:paraId="4F9A478C" w14:textId="77777777" w:rsidR="00426933" w:rsidRDefault="00426933" w:rsidP="00426933">
            <w:pPr>
              <w:ind w:firstLineChars="0" w:firstLine="0"/>
              <w:jc w:val="center"/>
            </w:pPr>
            <w:r>
              <w:rPr>
                <w:rFonts w:hint="eastAsia"/>
              </w:rPr>
              <w:t>P</w:t>
            </w:r>
          </w:p>
        </w:tc>
        <w:tc>
          <w:tcPr>
            <w:tcW w:w="1182" w:type="dxa"/>
            <w:shd w:val="clear" w:color="auto" w:fill="auto"/>
          </w:tcPr>
          <w:p w14:paraId="6CB7A5D7" w14:textId="77777777" w:rsidR="00426933" w:rsidRDefault="00426933" w:rsidP="00426933">
            <w:pPr>
              <w:ind w:firstLineChars="0" w:firstLine="0"/>
            </w:pPr>
            <w:r>
              <w:rPr>
                <w:rFonts w:hint="eastAsia"/>
              </w:rPr>
              <w:t>自动带出</w:t>
            </w:r>
          </w:p>
        </w:tc>
        <w:tc>
          <w:tcPr>
            <w:tcW w:w="3118" w:type="dxa"/>
            <w:shd w:val="clear" w:color="auto" w:fill="auto"/>
          </w:tcPr>
          <w:p w14:paraId="5C621D18" w14:textId="77777777" w:rsidR="00426933" w:rsidRPr="008409EC" w:rsidRDefault="00426933" w:rsidP="00426933">
            <w:pPr>
              <w:spacing w:line="400" w:lineRule="exact"/>
              <w:ind w:firstLineChars="0" w:firstLine="0"/>
            </w:pPr>
            <w:r>
              <w:rPr>
                <w:rFonts w:eastAsia="仿宋_GB2312" w:hint="eastAsia"/>
              </w:rPr>
              <w:t>0</w:t>
            </w:r>
            <w:r w:rsidRPr="008409EC">
              <w:rPr>
                <w:rFonts w:hint="eastAsia"/>
              </w:rPr>
              <w:t>：信用证</w:t>
            </w:r>
          </w:p>
          <w:p w14:paraId="3B030274" w14:textId="77777777" w:rsidR="00426933" w:rsidRPr="008409EC" w:rsidRDefault="00426933" w:rsidP="00426933">
            <w:pPr>
              <w:spacing w:line="400" w:lineRule="exact"/>
              <w:ind w:firstLineChars="0" w:firstLine="0"/>
            </w:pPr>
            <w:r w:rsidRPr="008409EC">
              <w:rPr>
                <w:rFonts w:hint="eastAsia"/>
              </w:rPr>
              <w:t>1</w:t>
            </w:r>
            <w:r w:rsidRPr="008409EC">
              <w:rPr>
                <w:rFonts w:hint="eastAsia"/>
              </w:rPr>
              <w:t>：代收</w:t>
            </w:r>
          </w:p>
          <w:p w14:paraId="7D81E2B8" w14:textId="77777777" w:rsidR="00426933" w:rsidRDefault="00426933" w:rsidP="00426933">
            <w:pPr>
              <w:ind w:firstLineChars="0" w:firstLine="0"/>
            </w:pPr>
            <w:r w:rsidRPr="008409EC">
              <w:rPr>
                <w:rFonts w:hint="eastAsia"/>
              </w:rPr>
              <w:t>2</w:t>
            </w:r>
            <w:r w:rsidRPr="008409EC">
              <w:rPr>
                <w:rFonts w:hint="eastAsia"/>
              </w:rPr>
              <w:t>：汇款</w:t>
            </w:r>
          </w:p>
        </w:tc>
      </w:tr>
      <w:tr w:rsidR="00426933" w14:paraId="7DDB6444" w14:textId="77777777" w:rsidTr="00426933">
        <w:tc>
          <w:tcPr>
            <w:tcW w:w="567" w:type="dxa"/>
          </w:tcPr>
          <w:p w14:paraId="0C0DB020" w14:textId="77777777" w:rsidR="00426933" w:rsidRDefault="00426933" w:rsidP="00D537E2">
            <w:pPr>
              <w:numPr>
                <w:ilvl w:val="0"/>
                <w:numId w:val="9"/>
              </w:numPr>
              <w:ind w:firstLineChars="0"/>
            </w:pPr>
          </w:p>
        </w:tc>
        <w:tc>
          <w:tcPr>
            <w:tcW w:w="2080" w:type="dxa"/>
            <w:shd w:val="clear" w:color="auto" w:fill="auto"/>
          </w:tcPr>
          <w:p w14:paraId="042A7D57" w14:textId="77777777" w:rsidR="00426933" w:rsidRDefault="00426933" w:rsidP="00426933">
            <w:pPr>
              <w:ind w:firstLineChars="0" w:firstLine="0"/>
            </w:pPr>
            <w:r w:rsidRPr="008409EC">
              <w:rPr>
                <w:rFonts w:hint="eastAsia"/>
              </w:rPr>
              <w:t>到单</w:t>
            </w:r>
            <w:r w:rsidRPr="008409EC">
              <w:rPr>
                <w:rFonts w:hint="eastAsia"/>
              </w:rPr>
              <w:t>/</w:t>
            </w:r>
            <w:r w:rsidRPr="008409EC">
              <w:rPr>
                <w:rFonts w:hint="eastAsia"/>
              </w:rPr>
              <w:t>代收</w:t>
            </w:r>
            <w:r w:rsidRPr="008409EC">
              <w:rPr>
                <w:rFonts w:hint="eastAsia"/>
              </w:rPr>
              <w:t>/</w:t>
            </w:r>
            <w:r w:rsidRPr="008409EC">
              <w:rPr>
                <w:rFonts w:hint="eastAsia"/>
              </w:rPr>
              <w:t>发票编号</w:t>
            </w:r>
          </w:p>
        </w:tc>
        <w:tc>
          <w:tcPr>
            <w:tcW w:w="2126" w:type="dxa"/>
            <w:shd w:val="clear" w:color="auto" w:fill="auto"/>
          </w:tcPr>
          <w:p w14:paraId="6D17318B" w14:textId="77777777" w:rsidR="00426933" w:rsidRDefault="00426933" w:rsidP="00426933">
            <w:pPr>
              <w:pStyle w:val="p0"/>
              <w:ind w:firstLine="0"/>
            </w:pPr>
          </w:p>
        </w:tc>
        <w:tc>
          <w:tcPr>
            <w:tcW w:w="1276" w:type="dxa"/>
          </w:tcPr>
          <w:p w14:paraId="2DD49184" w14:textId="77777777" w:rsidR="00426933" w:rsidRDefault="00426933" w:rsidP="00426933">
            <w:pPr>
              <w:ind w:firstLineChars="0" w:firstLine="0"/>
              <w:jc w:val="center"/>
            </w:pPr>
            <w:r>
              <w:rPr>
                <w:rFonts w:hint="eastAsia"/>
              </w:rPr>
              <w:t>V(34)</w:t>
            </w:r>
          </w:p>
        </w:tc>
        <w:tc>
          <w:tcPr>
            <w:tcW w:w="850" w:type="dxa"/>
            <w:shd w:val="clear" w:color="auto" w:fill="auto"/>
          </w:tcPr>
          <w:p w14:paraId="4EDF3DB5" w14:textId="77777777" w:rsidR="00426933" w:rsidRDefault="00426933" w:rsidP="00426933">
            <w:pPr>
              <w:ind w:firstLineChars="0" w:firstLine="0"/>
              <w:jc w:val="center"/>
            </w:pPr>
            <w:r>
              <w:rPr>
                <w:rFonts w:hint="eastAsia"/>
              </w:rPr>
              <w:t>P</w:t>
            </w:r>
          </w:p>
        </w:tc>
        <w:tc>
          <w:tcPr>
            <w:tcW w:w="1182" w:type="dxa"/>
            <w:shd w:val="clear" w:color="auto" w:fill="auto"/>
          </w:tcPr>
          <w:p w14:paraId="654F30E7" w14:textId="77777777" w:rsidR="00426933" w:rsidRDefault="00426933" w:rsidP="00426933">
            <w:pPr>
              <w:ind w:firstLineChars="0" w:firstLine="0"/>
            </w:pPr>
            <w:r>
              <w:rPr>
                <w:rFonts w:hint="eastAsia"/>
              </w:rPr>
              <w:t>自动带出</w:t>
            </w:r>
          </w:p>
        </w:tc>
        <w:tc>
          <w:tcPr>
            <w:tcW w:w="3118" w:type="dxa"/>
            <w:shd w:val="clear" w:color="auto" w:fill="auto"/>
          </w:tcPr>
          <w:p w14:paraId="2A13FA31" w14:textId="77777777" w:rsidR="00426933" w:rsidRDefault="00426933" w:rsidP="00426933">
            <w:pPr>
              <w:ind w:firstLineChars="0" w:firstLine="0"/>
            </w:pPr>
            <w:r>
              <w:rPr>
                <w:rFonts w:hint="eastAsia"/>
              </w:rPr>
              <w:t>代付类型选择是信用证，那么标签显示到单编号；</w:t>
            </w:r>
          </w:p>
          <w:p w14:paraId="5B71EF55" w14:textId="77777777" w:rsidR="00426933" w:rsidRDefault="00426933" w:rsidP="00426933">
            <w:pPr>
              <w:ind w:firstLineChars="0" w:firstLine="0"/>
            </w:pPr>
            <w:r>
              <w:rPr>
                <w:rFonts w:hint="eastAsia"/>
              </w:rPr>
              <w:t>代付类型选择代收，那么标签显示代收编号；</w:t>
            </w:r>
          </w:p>
          <w:p w14:paraId="3CF77F4C" w14:textId="77777777" w:rsidR="00426933" w:rsidRDefault="00426933" w:rsidP="00426933">
            <w:pPr>
              <w:ind w:firstLineChars="0" w:firstLine="0"/>
            </w:pPr>
            <w:r>
              <w:rPr>
                <w:rFonts w:hint="eastAsia"/>
              </w:rPr>
              <w:t>如果选择汇款，那么标签显示发票编号。</w:t>
            </w:r>
          </w:p>
        </w:tc>
      </w:tr>
      <w:tr w:rsidR="00E174CD" w14:paraId="7023CCC9" w14:textId="77777777" w:rsidTr="00426933">
        <w:tc>
          <w:tcPr>
            <w:tcW w:w="567" w:type="dxa"/>
          </w:tcPr>
          <w:p w14:paraId="64A286DA" w14:textId="77777777" w:rsidR="00E174CD" w:rsidRDefault="00E174CD" w:rsidP="00D537E2">
            <w:pPr>
              <w:numPr>
                <w:ilvl w:val="0"/>
                <w:numId w:val="9"/>
              </w:numPr>
              <w:ind w:firstLineChars="0"/>
            </w:pPr>
          </w:p>
        </w:tc>
        <w:tc>
          <w:tcPr>
            <w:tcW w:w="2080" w:type="dxa"/>
            <w:shd w:val="clear" w:color="auto" w:fill="auto"/>
          </w:tcPr>
          <w:p w14:paraId="4A1C46AA" w14:textId="77777777" w:rsidR="00E174CD" w:rsidRPr="008409EC" w:rsidRDefault="00E174CD" w:rsidP="00155552">
            <w:pPr>
              <w:ind w:firstLineChars="0" w:firstLine="0"/>
            </w:pPr>
            <w:r>
              <w:rPr>
                <w:rFonts w:hint="eastAsia"/>
              </w:rPr>
              <w:t>境内外标志</w:t>
            </w:r>
          </w:p>
        </w:tc>
        <w:tc>
          <w:tcPr>
            <w:tcW w:w="2126" w:type="dxa"/>
            <w:shd w:val="clear" w:color="auto" w:fill="auto"/>
          </w:tcPr>
          <w:p w14:paraId="39CFD00F" w14:textId="77777777" w:rsidR="00E174CD" w:rsidRDefault="00E174CD" w:rsidP="00155552">
            <w:pPr>
              <w:pStyle w:val="p0"/>
              <w:ind w:firstLine="0"/>
            </w:pPr>
          </w:p>
        </w:tc>
        <w:tc>
          <w:tcPr>
            <w:tcW w:w="1276" w:type="dxa"/>
          </w:tcPr>
          <w:p w14:paraId="746DA34B" w14:textId="77777777" w:rsidR="00E174CD" w:rsidRDefault="00E174CD" w:rsidP="00155552">
            <w:pPr>
              <w:ind w:firstLineChars="0" w:firstLine="0"/>
              <w:jc w:val="center"/>
            </w:pPr>
            <w:r>
              <w:rPr>
                <w:rFonts w:hint="eastAsia"/>
              </w:rPr>
              <w:t>V(3)</w:t>
            </w:r>
          </w:p>
        </w:tc>
        <w:tc>
          <w:tcPr>
            <w:tcW w:w="850" w:type="dxa"/>
            <w:shd w:val="clear" w:color="auto" w:fill="auto"/>
          </w:tcPr>
          <w:p w14:paraId="2D1E57E7" w14:textId="77777777" w:rsidR="00E174CD" w:rsidRDefault="00E174CD" w:rsidP="00155552">
            <w:pPr>
              <w:ind w:firstLineChars="0" w:firstLine="0"/>
              <w:jc w:val="center"/>
            </w:pPr>
            <w:r>
              <w:rPr>
                <w:rFonts w:hint="eastAsia"/>
              </w:rPr>
              <w:t>P</w:t>
            </w:r>
          </w:p>
        </w:tc>
        <w:tc>
          <w:tcPr>
            <w:tcW w:w="1182" w:type="dxa"/>
            <w:shd w:val="clear" w:color="auto" w:fill="auto"/>
          </w:tcPr>
          <w:p w14:paraId="001F02E0" w14:textId="77777777" w:rsidR="00E174CD" w:rsidRDefault="00E174CD" w:rsidP="00155552">
            <w:pPr>
              <w:ind w:firstLineChars="0" w:firstLine="0"/>
            </w:pPr>
            <w:r>
              <w:rPr>
                <w:rFonts w:hint="eastAsia"/>
              </w:rPr>
              <w:t>自动带出</w:t>
            </w:r>
          </w:p>
        </w:tc>
        <w:tc>
          <w:tcPr>
            <w:tcW w:w="3118" w:type="dxa"/>
            <w:shd w:val="clear" w:color="auto" w:fill="auto"/>
          </w:tcPr>
          <w:p w14:paraId="40BE0991" w14:textId="77777777" w:rsidR="00E174CD" w:rsidRDefault="00E174CD" w:rsidP="00155552">
            <w:pPr>
              <w:ind w:firstLineChars="0" w:firstLine="0"/>
            </w:pPr>
            <w:r>
              <w:rPr>
                <w:rFonts w:hint="eastAsia"/>
              </w:rPr>
              <w:t>1</w:t>
            </w:r>
            <w:r>
              <w:rPr>
                <w:rFonts w:hint="eastAsia"/>
              </w:rPr>
              <w:t>：境外</w:t>
            </w:r>
          </w:p>
          <w:p w14:paraId="5581D060" w14:textId="77777777" w:rsidR="00E174CD" w:rsidRDefault="00E174CD" w:rsidP="00155552">
            <w:pPr>
              <w:ind w:firstLineChars="0" w:firstLine="0"/>
            </w:pPr>
            <w:r>
              <w:rPr>
                <w:rFonts w:hint="eastAsia"/>
              </w:rPr>
              <w:t>2</w:t>
            </w:r>
            <w:r>
              <w:rPr>
                <w:rFonts w:hint="eastAsia"/>
              </w:rPr>
              <w:t>：境内</w:t>
            </w:r>
          </w:p>
        </w:tc>
      </w:tr>
      <w:tr w:rsidR="00E174CD" w14:paraId="342E6B6E" w14:textId="77777777" w:rsidTr="00426933">
        <w:tc>
          <w:tcPr>
            <w:tcW w:w="567" w:type="dxa"/>
          </w:tcPr>
          <w:p w14:paraId="28743A06" w14:textId="77777777" w:rsidR="00E174CD" w:rsidRDefault="00E174CD" w:rsidP="00D537E2">
            <w:pPr>
              <w:numPr>
                <w:ilvl w:val="0"/>
                <w:numId w:val="9"/>
              </w:numPr>
              <w:ind w:firstLineChars="0"/>
            </w:pPr>
          </w:p>
        </w:tc>
        <w:tc>
          <w:tcPr>
            <w:tcW w:w="2080" w:type="dxa"/>
            <w:shd w:val="clear" w:color="auto" w:fill="auto"/>
          </w:tcPr>
          <w:p w14:paraId="0DE2CD87" w14:textId="77777777" w:rsidR="00E174CD" w:rsidRDefault="00E174CD" w:rsidP="00426933">
            <w:pPr>
              <w:ind w:firstLineChars="0" w:firstLine="0"/>
            </w:pPr>
            <w:r>
              <w:rPr>
                <w:rFonts w:hint="eastAsia"/>
              </w:rPr>
              <w:t>代付类型</w:t>
            </w:r>
          </w:p>
        </w:tc>
        <w:tc>
          <w:tcPr>
            <w:tcW w:w="2126" w:type="dxa"/>
            <w:shd w:val="clear" w:color="auto" w:fill="auto"/>
          </w:tcPr>
          <w:p w14:paraId="50F3633F" w14:textId="77777777" w:rsidR="00E174CD" w:rsidRDefault="00E174CD" w:rsidP="00426933">
            <w:pPr>
              <w:pStyle w:val="p0"/>
              <w:ind w:firstLine="0"/>
            </w:pPr>
          </w:p>
        </w:tc>
        <w:tc>
          <w:tcPr>
            <w:tcW w:w="1276" w:type="dxa"/>
          </w:tcPr>
          <w:p w14:paraId="2433525D" w14:textId="77777777" w:rsidR="00E174CD" w:rsidRDefault="00E174CD" w:rsidP="00426933">
            <w:pPr>
              <w:ind w:firstLineChars="0" w:firstLine="0"/>
              <w:jc w:val="center"/>
            </w:pPr>
            <w:r>
              <w:rPr>
                <w:rFonts w:hint="eastAsia"/>
              </w:rPr>
              <w:t>V(3)</w:t>
            </w:r>
          </w:p>
        </w:tc>
        <w:tc>
          <w:tcPr>
            <w:tcW w:w="850" w:type="dxa"/>
            <w:shd w:val="clear" w:color="auto" w:fill="auto"/>
          </w:tcPr>
          <w:p w14:paraId="5FEB7188" w14:textId="77777777" w:rsidR="00E174CD" w:rsidRDefault="00E174CD" w:rsidP="00426933">
            <w:pPr>
              <w:ind w:firstLineChars="0" w:firstLine="0"/>
              <w:jc w:val="center"/>
            </w:pPr>
            <w:r>
              <w:rPr>
                <w:rFonts w:hint="eastAsia"/>
              </w:rPr>
              <w:t>P</w:t>
            </w:r>
          </w:p>
        </w:tc>
        <w:tc>
          <w:tcPr>
            <w:tcW w:w="1182" w:type="dxa"/>
            <w:shd w:val="clear" w:color="auto" w:fill="auto"/>
          </w:tcPr>
          <w:p w14:paraId="666F4DA3" w14:textId="77777777" w:rsidR="00E174CD" w:rsidRDefault="00E174CD" w:rsidP="00426933">
            <w:pPr>
              <w:ind w:firstLineChars="0" w:firstLine="0"/>
            </w:pPr>
            <w:r>
              <w:rPr>
                <w:rFonts w:hint="eastAsia"/>
              </w:rPr>
              <w:t>自动带出</w:t>
            </w:r>
          </w:p>
        </w:tc>
        <w:tc>
          <w:tcPr>
            <w:tcW w:w="3118" w:type="dxa"/>
            <w:shd w:val="clear" w:color="auto" w:fill="auto"/>
          </w:tcPr>
          <w:p w14:paraId="5702613F" w14:textId="77777777" w:rsidR="00E174CD" w:rsidRPr="00A74CB7" w:rsidRDefault="00E174CD" w:rsidP="00426933">
            <w:pPr>
              <w:ind w:firstLine="420"/>
              <w:rPr>
                <w:sz w:val="18"/>
                <w:szCs w:val="18"/>
              </w:rPr>
            </w:pPr>
            <w:r>
              <w:rPr>
                <w:rFonts w:hint="eastAsia"/>
              </w:rPr>
              <w:t>1</w:t>
            </w:r>
            <w:r>
              <w:rPr>
                <w:rFonts w:hint="eastAsia"/>
              </w:rPr>
              <w:t>：全额代付</w:t>
            </w:r>
          </w:p>
          <w:p w14:paraId="11599178" w14:textId="77777777" w:rsidR="00E174CD" w:rsidRPr="00095782" w:rsidRDefault="00E174CD" w:rsidP="00E174CD">
            <w:pPr>
              <w:ind w:firstLine="420"/>
            </w:pPr>
            <w:r>
              <w:rPr>
                <w:rFonts w:hint="eastAsia"/>
              </w:rPr>
              <w:t>2</w:t>
            </w:r>
            <w:r>
              <w:rPr>
                <w:rFonts w:hint="eastAsia"/>
              </w:rPr>
              <w:t>：部分代付</w:t>
            </w:r>
          </w:p>
        </w:tc>
      </w:tr>
      <w:tr w:rsidR="00E174CD" w14:paraId="15337069" w14:textId="77777777" w:rsidTr="00426933">
        <w:tc>
          <w:tcPr>
            <w:tcW w:w="567" w:type="dxa"/>
          </w:tcPr>
          <w:p w14:paraId="73DC35B2" w14:textId="77777777" w:rsidR="00E174CD" w:rsidRDefault="00E174CD" w:rsidP="00D537E2">
            <w:pPr>
              <w:numPr>
                <w:ilvl w:val="0"/>
                <w:numId w:val="9"/>
              </w:numPr>
              <w:ind w:right="-47" w:firstLineChars="0"/>
              <w:rPr>
                <w:szCs w:val="21"/>
              </w:rPr>
            </w:pPr>
          </w:p>
        </w:tc>
        <w:tc>
          <w:tcPr>
            <w:tcW w:w="2080" w:type="dxa"/>
            <w:shd w:val="clear" w:color="auto" w:fill="auto"/>
          </w:tcPr>
          <w:p w14:paraId="6204EC97" w14:textId="77777777" w:rsidR="00E174CD" w:rsidRPr="004D2C2D" w:rsidRDefault="00E174CD" w:rsidP="00426933">
            <w:pPr>
              <w:ind w:right="-47" w:firstLineChars="0" w:firstLine="0"/>
            </w:pPr>
            <w:r>
              <w:rPr>
                <w:rFonts w:hint="eastAsia"/>
              </w:rPr>
              <w:t>代付</w:t>
            </w:r>
            <w:r w:rsidRPr="004D2C2D">
              <w:rPr>
                <w:rFonts w:hint="eastAsia"/>
              </w:rPr>
              <w:t>币种</w:t>
            </w:r>
          </w:p>
        </w:tc>
        <w:tc>
          <w:tcPr>
            <w:tcW w:w="2126" w:type="dxa"/>
            <w:shd w:val="clear" w:color="auto" w:fill="auto"/>
          </w:tcPr>
          <w:p w14:paraId="71F551AA" w14:textId="77777777" w:rsidR="00E174CD" w:rsidRDefault="00E174CD" w:rsidP="00426933">
            <w:pPr>
              <w:pStyle w:val="p0"/>
              <w:ind w:firstLine="0"/>
            </w:pPr>
          </w:p>
        </w:tc>
        <w:tc>
          <w:tcPr>
            <w:tcW w:w="1276" w:type="dxa"/>
          </w:tcPr>
          <w:p w14:paraId="6B4AEDC7" w14:textId="77777777" w:rsidR="00E174CD" w:rsidRDefault="00E174CD" w:rsidP="00426933">
            <w:pPr>
              <w:ind w:firstLineChars="0" w:firstLine="0"/>
              <w:jc w:val="center"/>
            </w:pPr>
            <w:r>
              <w:rPr>
                <w:rFonts w:hint="eastAsia"/>
              </w:rPr>
              <w:t>V(3)</w:t>
            </w:r>
          </w:p>
        </w:tc>
        <w:tc>
          <w:tcPr>
            <w:tcW w:w="850" w:type="dxa"/>
            <w:shd w:val="clear" w:color="auto" w:fill="auto"/>
          </w:tcPr>
          <w:p w14:paraId="3490D16C" w14:textId="77777777" w:rsidR="00E174CD" w:rsidRDefault="00E174CD" w:rsidP="00426933">
            <w:pPr>
              <w:ind w:firstLineChars="0" w:firstLine="0"/>
              <w:jc w:val="center"/>
            </w:pPr>
            <w:r>
              <w:rPr>
                <w:rFonts w:hint="eastAsia"/>
              </w:rPr>
              <w:t>P</w:t>
            </w:r>
          </w:p>
        </w:tc>
        <w:tc>
          <w:tcPr>
            <w:tcW w:w="1182" w:type="dxa"/>
            <w:shd w:val="clear" w:color="auto" w:fill="auto"/>
          </w:tcPr>
          <w:p w14:paraId="32BEE5E4" w14:textId="77777777" w:rsidR="00E174CD" w:rsidRDefault="00E174CD" w:rsidP="00426933">
            <w:pPr>
              <w:ind w:firstLineChars="0" w:firstLine="0"/>
            </w:pPr>
            <w:r>
              <w:rPr>
                <w:rFonts w:hint="eastAsia"/>
              </w:rPr>
              <w:t>自动带出</w:t>
            </w:r>
          </w:p>
        </w:tc>
        <w:tc>
          <w:tcPr>
            <w:tcW w:w="3118" w:type="dxa"/>
            <w:shd w:val="clear" w:color="auto" w:fill="auto"/>
          </w:tcPr>
          <w:p w14:paraId="60862482" w14:textId="77777777" w:rsidR="00E174CD" w:rsidRDefault="00E174CD" w:rsidP="00426933">
            <w:pPr>
              <w:ind w:firstLineChars="0" w:firstLine="0"/>
            </w:pPr>
          </w:p>
        </w:tc>
      </w:tr>
      <w:tr w:rsidR="00E174CD" w14:paraId="442BD51A" w14:textId="77777777" w:rsidTr="00426933">
        <w:tc>
          <w:tcPr>
            <w:tcW w:w="567" w:type="dxa"/>
          </w:tcPr>
          <w:p w14:paraId="716C362C" w14:textId="77777777" w:rsidR="00E174CD" w:rsidRDefault="00E174CD" w:rsidP="00D537E2">
            <w:pPr>
              <w:numPr>
                <w:ilvl w:val="0"/>
                <w:numId w:val="9"/>
              </w:numPr>
              <w:ind w:right="-47" w:firstLineChars="0"/>
              <w:rPr>
                <w:szCs w:val="21"/>
              </w:rPr>
            </w:pPr>
          </w:p>
        </w:tc>
        <w:tc>
          <w:tcPr>
            <w:tcW w:w="2080" w:type="dxa"/>
            <w:shd w:val="clear" w:color="auto" w:fill="auto"/>
          </w:tcPr>
          <w:p w14:paraId="5F672181" w14:textId="77777777" w:rsidR="00E174CD" w:rsidRPr="004D2C2D" w:rsidRDefault="00E174CD" w:rsidP="00426933">
            <w:pPr>
              <w:ind w:right="-47" w:firstLineChars="0" w:firstLine="0"/>
            </w:pPr>
            <w:r>
              <w:rPr>
                <w:rFonts w:hint="eastAsia"/>
              </w:rPr>
              <w:t>代付</w:t>
            </w:r>
            <w:r w:rsidRPr="004D2C2D">
              <w:rPr>
                <w:rFonts w:hint="eastAsia"/>
              </w:rPr>
              <w:t>金额</w:t>
            </w:r>
          </w:p>
        </w:tc>
        <w:tc>
          <w:tcPr>
            <w:tcW w:w="2126" w:type="dxa"/>
            <w:shd w:val="clear" w:color="auto" w:fill="auto"/>
          </w:tcPr>
          <w:p w14:paraId="127D44E2" w14:textId="77777777" w:rsidR="00E174CD" w:rsidRDefault="00E174CD" w:rsidP="00426933">
            <w:pPr>
              <w:pStyle w:val="p0"/>
              <w:ind w:firstLine="0"/>
            </w:pPr>
          </w:p>
        </w:tc>
        <w:tc>
          <w:tcPr>
            <w:tcW w:w="1276" w:type="dxa"/>
          </w:tcPr>
          <w:p w14:paraId="6AC83E9B" w14:textId="77777777" w:rsidR="00E174CD" w:rsidRDefault="00E174CD" w:rsidP="00426933">
            <w:pPr>
              <w:ind w:firstLineChars="0" w:firstLine="0"/>
              <w:jc w:val="center"/>
            </w:pPr>
            <w:r w:rsidRPr="00622E3E">
              <w:t>N(18,2)</w:t>
            </w:r>
          </w:p>
        </w:tc>
        <w:tc>
          <w:tcPr>
            <w:tcW w:w="850" w:type="dxa"/>
            <w:shd w:val="clear" w:color="auto" w:fill="auto"/>
          </w:tcPr>
          <w:p w14:paraId="1F16BC78" w14:textId="77777777" w:rsidR="00E174CD" w:rsidRDefault="00E174CD" w:rsidP="00426933">
            <w:pPr>
              <w:ind w:firstLineChars="0" w:firstLine="0"/>
              <w:jc w:val="center"/>
            </w:pPr>
            <w:r>
              <w:rPr>
                <w:rFonts w:hint="eastAsia"/>
              </w:rPr>
              <w:t>P</w:t>
            </w:r>
          </w:p>
        </w:tc>
        <w:tc>
          <w:tcPr>
            <w:tcW w:w="1182" w:type="dxa"/>
            <w:shd w:val="clear" w:color="auto" w:fill="auto"/>
          </w:tcPr>
          <w:p w14:paraId="4648FA52" w14:textId="77777777" w:rsidR="00E174CD" w:rsidRDefault="00E174CD" w:rsidP="00426933">
            <w:pPr>
              <w:ind w:firstLineChars="0" w:firstLine="0"/>
            </w:pPr>
            <w:r>
              <w:rPr>
                <w:rFonts w:hint="eastAsia"/>
              </w:rPr>
              <w:t>自动带出</w:t>
            </w:r>
          </w:p>
        </w:tc>
        <w:tc>
          <w:tcPr>
            <w:tcW w:w="3118" w:type="dxa"/>
            <w:shd w:val="clear" w:color="auto" w:fill="auto"/>
          </w:tcPr>
          <w:p w14:paraId="78B7F480" w14:textId="77777777" w:rsidR="00E174CD" w:rsidRDefault="00E174CD" w:rsidP="00426933">
            <w:pPr>
              <w:ind w:firstLineChars="0" w:firstLine="0"/>
            </w:pPr>
          </w:p>
        </w:tc>
      </w:tr>
      <w:tr w:rsidR="00E174CD" w14:paraId="2AA28E16" w14:textId="77777777" w:rsidTr="00426933">
        <w:tc>
          <w:tcPr>
            <w:tcW w:w="567" w:type="dxa"/>
          </w:tcPr>
          <w:p w14:paraId="609B10FF" w14:textId="77777777" w:rsidR="00E174CD" w:rsidRDefault="00E174CD" w:rsidP="00D537E2">
            <w:pPr>
              <w:numPr>
                <w:ilvl w:val="0"/>
                <w:numId w:val="9"/>
              </w:numPr>
              <w:ind w:right="-47" w:firstLineChars="0"/>
              <w:rPr>
                <w:szCs w:val="21"/>
              </w:rPr>
            </w:pPr>
          </w:p>
        </w:tc>
        <w:tc>
          <w:tcPr>
            <w:tcW w:w="2080" w:type="dxa"/>
            <w:shd w:val="clear" w:color="auto" w:fill="auto"/>
          </w:tcPr>
          <w:p w14:paraId="37E7FC93" w14:textId="77777777" w:rsidR="00E174CD" w:rsidRPr="0007127C" w:rsidRDefault="00E174CD" w:rsidP="00426933">
            <w:pPr>
              <w:ind w:right="-47" w:firstLineChars="0" w:firstLine="0"/>
              <w:rPr>
                <w:szCs w:val="21"/>
              </w:rPr>
            </w:pPr>
            <w:r>
              <w:rPr>
                <w:rFonts w:hint="eastAsia"/>
                <w:szCs w:val="21"/>
              </w:rPr>
              <w:t>申请人编号</w:t>
            </w:r>
          </w:p>
        </w:tc>
        <w:tc>
          <w:tcPr>
            <w:tcW w:w="2126" w:type="dxa"/>
            <w:shd w:val="clear" w:color="auto" w:fill="auto"/>
          </w:tcPr>
          <w:p w14:paraId="59D1697E" w14:textId="77777777" w:rsidR="00E174CD" w:rsidRDefault="00E174CD" w:rsidP="00426933">
            <w:pPr>
              <w:pStyle w:val="p0"/>
              <w:ind w:firstLine="0"/>
            </w:pPr>
          </w:p>
        </w:tc>
        <w:tc>
          <w:tcPr>
            <w:tcW w:w="1276" w:type="dxa"/>
          </w:tcPr>
          <w:p w14:paraId="51C8FBA9" w14:textId="77777777" w:rsidR="00E174CD" w:rsidRDefault="00E174CD" w:rsidP="00426933">
            <w:pPr>
              <w:ind w:firstLineChars="0" w:firstLine="0"/>
              <w:jc w:val="center"/>
            </w:pPr>
            <w:r>
              <w:rPr>
                <w:rFonts w:hint="eastAsia"/>
              </w:rPr>
              <w:t>V(10)</w:t>
            </w:r>
          </w:p>
        </w:tc>
        <w:tc>
          <w:tcPr>
            <w:tcW w:w="850" w:type="dxa"/>
            <w:shd w:val="clear" w:color="auto" w:fill="auto"/>
          </w:tcPr>
          <w:p w14:paraId="266B6A06" w14:textId="77777777" w:rsidR="00E174CD" w:rsidRDefault="00E174CD" w:rsidP="00426933">
            <w:pPr>
              <w:ind w:firstLineChars="0" w:firstLine="0"/>
              <w:jc w:val="center"/>
            </w:pPr>
            <w:r>
              <w:rPr>
                <w:rFonts w:hint="eastAsia"/>
              </w:rPr>
              <w:t>P</w:t>
            </w:r>
          </w:p>
        </w:tc>
        <w:tc>
          <w:tcPr>
            <w:tcW w:w="1182" w:type="dxa"/>
            <w:shd w:val="clear" w:color="auto" w:fill="auto"/>
          </w:tcPr>
          <w:p w14:paraId="01CF23AD" w14:textId="77777777" w:rsidR="00E174CD" w:rsidRDefault="00E174CD" w:rsidP="00426933">
            <w:pPr>
              <w:ind w:firstLineChars="0" w:firstLine="0"/>
            </w:pPr>
            <w:r>
              <w:rPr>
                <w:rFonts w:hint="eastAsia"/>
              </w:rPr>
              <w:t>自动带出</w:t>
            </w:r>
          </w:p>
        </w:tc>
        <w:tc>
          <w:tcPr>
            <w:tcW w:w="3118" w:type="dxa"/>
            <w:vMerge w:val="restart"/>
            <w:shd w:val="clear" w:color="auto" w:fill="auto"/>
          </w:tcPr>
          <w:p w14:paraId="02985FDF" w14:textId="77777777" w:rsidR="00E174CD" w:rsidRDefault="00E174CD" w:rsidP="00426933">
            <w:pPr>
              <w:ind w:firstLineChars="0" w:firstLine="0"/>
            </w:pPr>
          </w:p>
        </w:tc>
      </w:tr>
      <w:tr w:rsidR="00E174CD" w14:paraId="6813CEF4" w14:textId="77777777" w:rsidTr="00426933">
        <w:tc>
          <w:tcPr>
            <w:tcW w:w="567" w:type="dxa"/>
          </w:tcPr>
          <w:p w14:paraId="3931A294" w14:textId="77777777" w:rsidR="00E174CD" w:rsidRDefault="00E174CD" w:rsidP="00D537E2">
            <w:pPr>
              <w:numPr>
                <w:ilvl w:val="0"/>
                <w:numId w:val="9"/>
              </w:numPr>
              <w:ind w:right="-47" w:firstLineChars="0"/>
              <w:rPr>
                <w:szCs w:val="21"/>
              </w:rPr>
            </w:pPr>
          </w:p>
        </w:tc>
        <w:tc>
          <w:tcPr>
            <w:tcW w:w="2080" w:type="dxa"/>
            <w:shd w:val="clear" w:color="auto" w:fill="auto"/>
          </w:tcPr>
          <w:p w14:paraId="4036C9A1" w14:textId="77777777" w:rsidR="00E174CD" w:rsidRPr="0007127C" w:rsidRDefault="00E174CD" w:rsidP="00426933">
            <w:pPr>
              <w:ind w:right="-47" w:firstLineChars="0" w:firstLine="0"/>
              <w:rPr>
                <w:szCs w:val="21"/>
              </w:rPr>
            </w:pPr>
            <w:r w:rsidRPr="0007127C">
              <w:rPr>
                <w:rFonts w:hint="eastAsia"/>
                <w:szCs w:val="21"/>
              </w:rPr>
              <w:t>申请人</w:t>
            </w:r>
            <w:r>
              <w:rPr>
                <w:rFonts w:hint="eastAsia"/>
                <w:szCs w:val="21"/>
              </w:rPr>
              <w:t>名称</w:t>
            </w:r>
          </w:p>
        </w:tc>
        <w:tc>
          <w:tcPr>
            <w:tcW w:w="2126" w:type="dxa"/>
            <w:shd w:val="clear" w:color="auto" w:fill="auto"/>
          </w:tcPr>
          <w:p w14:paraId="10E1F25E" w14:textId="77777777" w:rsidR="00E174CD" w:rsidRDefault="00E174CD" w:rsidP="00426933">
            <w:pPr>
              <w:pStyle w:val="p0"/>
              <w:ind w:firstLine="0"/>
            </w:pPr>
          </w:p>
        </w:tc>
        <w:tc>
          <w:tcPr>
            <w:tcW w:w="1276" w:type="dxa"/>
          </w:tcPr>
          <w:p w14:paraId="471BC190" w14:textId="77777777" w:rsidR="00E174CD" w:rsidRDefault="00E174CD" w:rsidP="00426933">
            <w:pPr>
              <w:ind w:firstLineChars="0" w:firstLine="0"/>
              <w:jc w:val="center"/>
            </w:pPr>
            <w:r>
              <w:rPr>
                <w:rFonts w:hint="eastAsia"/>
              </w:rPr>
              <w:t>V(200)</w:t>
            </w:r>
          </w:p>
        </w:tc>
        <w:tc>
          <w:tcPr>
            <w:tcW w:w="850" w:type="dxa"/>
            <w:shd w:val="clear" w:color="auto" w:fill="auto"/>
          </w:tcPr>
          <w:p w14:paraId="0EDD7ABF" w14:textId="77777777" w:rsidR="00E174CD" w:rsidRDefault="00E174CD" w:rsidP="00426933">
            <w:pPr>
              <w:ind w:firstLineChars="0" w:firstLine="0"/>
              <w:jc w:val="center"/>
            </w:pPr>
            <w:r>
              <w:rPr>
                <w:rFonts w:hint="eastAsia"/>
              </w:rPr>
              <w:t>P</w:t>
            </w:r>
          </w:p>
        </w:tc>
        <w:tc>
          <w:tcPr>
            <w:tcW w:w="1182" w:type="dxa"/>
            <w:shd w:val="clear" w:color="auto" w:fill="auto"/>
          </w:tcPr>
          <w:p w14:paraId="61BAA529" w14:textId="77777777" w:rsidR="00E174CD" w:rsidRDefault="00E174CD" w:rsidP="00426933">
            <w:pPr>
              <w:ind w:firstLineChars="0" w:firstLine="0"/>
            </w:pPr>
            <w:r>
              <w:rPr>
                <w:rFonts w:hint="eastAsia"/>
              </w:rPr>
              <w:t>自动带出</w:t>
            </w:r>
          </w:p>
        </w:tc>
        <w:tc>
          <w:tcPr>
            <w:tcW w:w="3118" w:type="dxa"/>
            <w:vMerge/>
            <w:shd w:val="clear" w:color="auto" w:fill="auto"/>
          </w:tcPr>
          <w:p w14:paraId="505F0370" w14:textId="77777777" w:rsidR="00E174CD" w:rsidRDefault="00E174CD" w:rsidP="00426933">
            <w:pPr>
              <w:ind w:firstLineChars="0" w:firstLine="0"/>
            </w:pPr>
          </w:p>
        </w:tc>
      </w:tr>
      <w:tr w:rsidR="000548DC" w14:paraId="17B6F461" w14:textId="77777777" w:rsidTr="00426933">
        <w:tc>
          <w:tcPr>
            <w:tcW w:w="567" w:type="dxa"/>
          </w:tcPr>
          <w:p w14:paraId="5AF75CBA" w14:textId="77777777" w:rsidR="000548DC" w:rsidRDefault="000548DC" w:rsidP="00D537E2">
            <w:pPr>
              <w:numPr>
                <w:ilvl w:val="0"/>
                <w:numId w:val="9"/>
              </w:numPr>
              <w:ind w:right="-47" w:firstLineChars="0"/>
              <w:rPr>
                <w:szCs w:val="21"/>
              </w:rPr>
            </w:pPr>
          </w:p>
        </w:tc>
        <w:tc>
          <w:tcPr>
            <w:tcW w:w="2080" w:type="dxa"/>
            <w:shd w:val="clear" w:color="auto" w:fill="auto"/>
          </w:tcPr>
          <w:p w14:paraId="5EAD2F99" w14:textId="77777777" w:rsidR="000548DC" w:rsidRDefault="000548DC" w:rsidP="00F15B71">
            <w:pPr>
              <w:ind w:right="-47" w:firstLineChars="0" w:firstLine="0"/>
              <w:rPr>
                <w:szCs w:val="21"/>
              </w:rPr>
            </w:pPr>
            <w:r>
              <w:rPr>
                <w:rFonts w:hint="eastAsia"/>
                <w:szCs w:val="21"/>
              </w:rPr>
              <w:t>对方编号</w:t>
            </w:r>
          </w:p>
        </w:tc>
        <w:tc>
          <w:tcPr>
            <w:tcW w:w="2126" w:type="dxa"/>
            <w:shd w:val="clear" w:color="auto" w:fill="auto"/>
          </w:tcPr>
          <w:p w14:paraId="3507ED3B" w14:textId="77777777" w:rsidR="000548DC" w:rsidRDefault="000548DC" w:rsidP="00F15B71">
            <w:pPr>
              <w:pStyle w:val="p0"/>
              <w:ind w:firstLine="0"/>
            </w:pPr>
          </w:p>
        </w:tc>
        <w:tc>
          <w:tcPr>
            <w:tcW w:w="1276" w:type="dxa"/>
          </w:tcPr>
          <w:p w14:paraId="0C24B273" w14:textId="77777777" w:rsidR="000548DC" w:rsidRDefault="000548DC" w:rsidP="00F15B71">
            <w:pPr>
              <w:ind w:firstLineChars="0" w:firstLine="0"/>
              <w:jc w:val="center"/>
            </w:pPr>
            <w:r>
              <w:rPr>
                <w:rFonts w:hint="eastAsia"/>
              </w:rPr>
              <w:t>V(16)</w:t>
            </w:r>
          </w:p>
        </w:tc>
        <w:tc>
          <w:tcPr>
            <w:tcW w:w="850" w:type="dxa"/>
            <w:shd w:val="clear" w:color="auto" w:fill="auto"/>
          </w:tcPr>
          <w:p w14:paraId="76DE9A39" w14:textId="77777777" w:rsidR="000548DC" w:rsidRDefault="000548DC" w:rsidP="00F15B71">
            <w:pPr>
              <w:ind w:firstLineChars="0" w:firstLine="0"/>
              <w:jc w:val="center"/>
            </w:pPr>
            <w:r>
              <w:rPr>
                <w:rFonts w:hint="eastAsia"/>
              </w:rPr>
              <w:t>O</w:t>
            </w:r>
          </w:p>
        </w:tc>
        <w:tc>
          <w:tcPr>
            <w:tcW w:w="1182" w:type="dxa"/>
            <w:shd w:val="clear" w:color="auto" w:fill="auto"/>
          </w:tcPr>
          <w:p w14:paraId="54CF829A" w14:textId="77777777" w:rsidR="000548DC" w:rsidRDefault="000548DC" w:rsidP="00F15B71">
            <w:pPr>
              <w:ind w:firstLineChars="0" w:firstLine="0"/>
            </w:pPr>
            <w:r>
              <w:rPr>
                <w:rFonts w:hint="eastAsia"/>
              </w:rPr>
              <w:t>自动带出</w:t>
            </w:r>
            <w:r>
              <w:rPr>
                <w:rFonts w:hint="eastAsia"/>
              </w:rPr>
              <w:t>/</w:t>
            </w:r>
            <w:r>
              <w:rPr>
                <w:rFonts w:hint="eastAsia"/>
              </w:rPr>
              <w:t>手工录入</w:t>
            </w:r>
          </w:p>
        </w:tc>
        <w:tc>
          <w:tcPr>
            <w:tcW w:w="3118" w:type="dxa"/>
            <w:shd w:val="clear" w:color="auto" w:fill="auto"/>
          </w:tcPr>
          <w:p w14:paraId="37D23E90" w14:textId="77777777" w:rsidR="000548DC" w:rsidRDefault="000548DC" w:rsidP="00F15B71">
            <w:pPr>
              <w:ind w:firstLineChars="0" w:firstLine="0"/>
            </w:pPr>
            <w:r>
              <w:rPr>
                <w:rFonts w:hint="eastAsia"/>
              </w:rPr>
              <w:t>自动带出代付确认中登记的对方编号。</w:t>
            </w:r>
          </w:p>
        </w:tc>
      </w:tr>
      <w:tr w:rsidR="000548DC" w14:paraId="0807543E" w14:textId="77777777" w:rsidTr="00426933">
        <w:tc>
          <w:tcPr>
            <w:tcW w:w="567" w:type="dxa"/>
          </w:tcPr>
          <w:p w14:paraId="60C9ED73" w14:textId="77777777" w:rsidR="000548DC" w:rsidRDefault="000548DC" w:rsidP="00D537E2">
            <w:pPr>
              <w:numPr>
                <w:ilvl w:val="0"/>
                <w:numId w:val="9"/>
              </w:numPr>
              <w:ind w:right="-47" w:firstLineChars="0"/>
              <w:rPr>
                <w:szCs w:val="21"/>
              </w:rPr>
            </w:pPr>
          </w:p>
        </w:tc>
        <w:tc>
          <w:tcPr>
            <w:tcW w:w="2080" w:type="dxa"/>
            <w:shd w:val="clear" w:color="auto" w:fill="auto"/>
          </w:tcPr>
          <w:p w14:paraId="3DA7482B" w14:textId="77777777" w:rsidR="000548DC" w:rsidRPr="0007127C" w:rsidRDefault="000548DC" w:rsidP="00426933">
            <w:pPr>
              <w:ind w:right="-47" w:firstLineChars="0" w:firstLine="0"/>
              <w:rPr>
                <w:szCs w:val="21"/>
              </w:rPr>
            </w:pPr>
            <w:r w:rsidRPr="00953835">
              <w:rPr>
                <w:rFonts w:hint="eastAsia"/>
                <w:szCs w:val="21"/>
              </w:rPr>
              <w:t>代付行</w:t>
            </w:r>
            <w:r w:rsidRPr="00953835">
              <w:rPr>
                <w:rFonts w:hint="eastAsia"/>
                <w:szCs w:val="21"/>
              </w:rPr>
              <w:t>SWIFTCODE</w:t>
            </w:r>
          </w:p>
        </w:tc>
        <w:tc>
          <w:tcPr>
            <w:tcW w:w="2126" w:type="dxa"/>
            <w:shd w:val="clear" w:color="auto" w:fill="auto"/>
          </w:tcPr>
          <w:p w14:paraId="558868F8" w14:textId="77777777" w:rsidR="000548DC" w:rsidRDefault="000548DC" w:rsidP="00426933">
            <w:pPr>
              <w:pStyle w:val="p0"/>
              <w:ind w:firstLine="0"/>
            </w:pPr>
          </w:p>
        </w:tc>
        <w:tc>
          <w:tcPr>
            <w:tcW w:w="1276" w:type="dxa"/>
          </w:tcPr>
          <w:p w14:paraId="6D2FD9A4" w14:textId="77777777" w:rsidR="000548DC" w:rsidRDefault="000548DC" w:rsidP="00426933">
            <w:pPr>
              <w:ind w:firstLineChars="0" w:firstLine="0"/>
              <w:jc w:val="center"/>
            </w:pPr>
            <w:r>
              <w:t>V</w:t>
            </w:r>
            <w:r>
              <w:rPr>
                <w:rFonts w:hint="eastAsia"/>
              </w:rPr>
              <w:t>(20)</w:t>
            </w:r>
          </w:p>
        </w:tc>
        <w:tc>
          <w:tcPr>
            <w:tcW w:w="850" w:type="dxa"/>
            <w:shd w:val="clear" w:color="auto" w:fill="auto"/>
          </w:tcPr>
          <w:p w14:paraId="5FBD69D4" w14:textId="77777777" w:rsidR="000548DC" w:rsidRDefault="000548DC" w:rsidP="00426933">
            <w:pPr>
              <w:ind w:firstLineChars="0" w:firstLine="0"/>
              <w:jc w:val="center"/>
            </w:pPr>
            <w:r>
              <w:rPr>
                <w:rFonts w:hint="eastAsia"/>
              </w:rPr>
              <w:t>P</w:t>
            </w:r>
          </w:p>
        </w:tc>
        <w:tc>
          <w:tcPr>
            <w:tcW w:w="1182" w:type="dxa"/>
            <w:vMerge w:val="restart"/>
            <w:shd w:val="clear" w:color="auto" w:fill="auto"/>
          </w:tcPr>
          <w:p w14:paraId="0091D099" w14:textId="77777777" w:rsidR="000548DC" w:rsidRDefault="000548DC" w:rsidP="00426933">
            <w:pPr>
              <w:ind w:firstLineChars="0" w:firstLine="0"/>
            </w:pPr>
            <w:r>
              <w:rPr>
                <w:rFonts w:hint="eastAsia"/>
              </w:rPr>
              <w:t>自动带出</w:t>
            </w:r>
          </w:p>
        </w:tc>
        <w:tc>
          <w:tcPr>
            <w:tcW w:w="3118" w:type="dxa"/>
            <w:vMerge w:val="restart"/>
            <w:shd w:val="clear" w:color="auto" w:fill="auto"/>
          </w:tcPr>
          <w:p w14:paraId="74FC243E" w14:textId="77777777" w:rsidR="000548DC" w:rsidRDefault="000548DC" w:rsidP="00426933">
            <w:pPr>
              <w:ind w:firstLineChars="0" w:firstLine="0"/>
            </w:pPr>
          </w:p>
        </w:tc>
      </w:tr>
      <w:tr w:rsidR="000548DC" w14:paraId="05654B39" w14:textId="77777777" w:rsidTr="00426933">
        <w:tc>
          <w:tcPr>
            <w:tcW w:w="567" w:type="dxa"/>
          </w:tcPr>
          <w:p w14:paraId="1C3774F7" w14:textId="77777777" w:rsidR="000548DC" w:rsidRDefault="000548DC" w:rsidP="00D537E2">
            <w:pPr>
              <w:numPr>
                <w:ilvl w:val="0"/>
                <w:numId w:val="9"/>
              </w:numPr>
              <w:ind w:right="-47" w:firstLineChars="0"/>
              <w:rPr>
                <w:szCs w:val="21"/>
              </w:rPr>
            </w:pPr>
          </w:p>
        </w:tc>
        <w:tc>
          <w:tcPr>
            <w:tcW w:w="2080" w:type="dxa"/>
            <w:shd w:val="clear" w:color="auto" w:fill="auto"/>
          </w:tcPr>
          <w:p w14:paraId="168EE22D" w14:textId="77777777" w:rsidR="000548DC" w:rsidRPr="0007127C" w:rsidRDefault="000548DC" w:rsidP="00426933">
            <w:pPr>
              <w:ind w:right="-47" w:firstLineChars="0" w:firstLine="0"/>
              <w:rPr>
                <w:szCs w:val="21"/>
              </w:rPr>
            </w:pPr>
            <w:r w:rsidRPr="00953835">
              <w:rPr>
                <w:rFonts w:hint="eastAsia"/>
                <w:szCs w:val="21"/>
              </w:rPr>
              <w:t>代付行名称地址</w:t>
            </w:r>
          </w:p>
        </w:tc>
        <w:tc>
          <w:tcPr>
            <w:tcW w:w="2126" w:type="dxa"/>
            <w:shd w:val="clear" w:color="auto" w:fill="auto"/>
          </w:tcPr>
          <w:p w14:paraId="0287A5E7" w14:textId="77777777" w:rsidR="000548DC" w:rsidRDefault="000548DC" w:rsidP="00426933">
            <w:pPr>
              <w:pStyle w:val="p0"/>
              <w:ind w:firstLine="0"/>
            </w:pPr>
          </w:p>
        </w:tc>
        <w:tc>
          <w:tcPr>
            <w:tcW w:w="1276" w:type="dxa"/>
          </w:tcPr>
          <w:p w14:paraId="28F44252" w14:textId="77777777" w:rsidR="000548DC" w:rsidRDefault="000548DC" w:rsidP="00426933">
            <w:pPr>
              <w:ind w:firstLineChars="0" w:firstLine="0"/>
              <w:jc w:val="center"/>
            </w:pPr>
            <w:r>
              <w:rPr>
                <w:rFonts w:hint="eastAsia"/>
              </w:rPr>
              <w:t>V(200)</w:t>
            </w:r>
          </w:p>
        </w:tc>
        <w:tc>
          <w:tcPr>
            <w:tcW w:w="850" w:type="dxa"/>
            <w:shd w:val="clear" w:color="auto" w:fill="auto"/>
          </w:tcPr>
          <w:p w14:paraId="3DA10E7F" w14:textId="77777777" w:rsidR="000548DC" w:rsidRDefault="000548DC" w:rsidP="00426933">
            <w:pPr>
              <w:ind w:firstLineChars="0" w:firstLine="0"/>
              <w:jc w:val="center"/>
            </w:pPr>
            <w:r>
              <w:rPr>
                <w:rFonts w:hint="eastAsia"/>
              </w:rPr>
              <w:t>P</w:t>
            </w:r>
          </w:p>
        </w:tc>
        <w:tc>
          <w:tcPr>
            <w:tcW w:w="1182" w:type="dxa"/>
            <w:vMerge/>
            <w:shd w:val="clear" w:color="auto" w:fill="auto"/>
          </w:tcPr>
          <w:p w14:paraId="66B5EC49" w14:textId="77777777" w:rsidR="000548DC" w:rsidRDefault="000548DC" w:rsidP="00426933">
            <w:pPr>
              <w:ind w:firstLineChars="0" w:firstLine="0"/>
            </w:pPr>
          </w:p>
        </w:tc>
        <w:tc>
          <w:tcPr>
            <w:tcW w:w="3118" w:type="dxa"/>
            <w:vMerge/>
            <w:shd w:val="clear" w:color="auto" w:fill="auto"/>
          </w:tcPr>
          <w:p w14:paraId="6C3697AA" w14:textId="77777777" w:rsidR="000548DC" w:rsidRDefault="000548DC" w:rsidP="00426933">
            <w:pPr>
              <w:ind w:firstLineChars="0" w:firstLine="0"/>
            </w:pPr>
          </w:p>
        </w:tc>
      </w:tr>
      <w:tr w:rsidR="000548DC" w14:paraId="18765ED3" w14:textId="77777777" w:rsidTr="00426933">
        <w:tc>
          <w:tcPr>
            <w:tcW w:w="567" w:type="dxa"/>
          </w:tcPr>
          <w:p w14:paraId="1A0383EE" w14:textId="77777777" w:rsidR="000548DC" w:rsidRDefault="000548DC" w:rsidP="00D537E2">
            <w:pPr>
              <w:numPr>
                <w:ilvl w:val="0"/>
                <w:numId w:val="9"/>
              </w:numPr>
              <w:ind w:right="-47" w:firstLineChars="0"/>
              <w:rPr>
                <w:szCs w:val="21"/>
              </w:rPr>
            </w:pPr>
          </w:p>
        </w:tc>
        <w:tc>
          <w:tcPr>
            <w:tcW w:w="2080" w:type="dxa"/>
            <w:shd w:val="clear" w:color="auto" w:fill="auto"/>
          </w:tcPr>
          <w:p w14:paraId="13E8FA1C" w14:textId="77777777" w:rsidR="000548DC" w:rsidRPr="00953835" w:rsidRDefault="000548DC" w:rsidP="00426933">
            <w:pPr>
              <w:ind w:right="-47" w:firstLineChars="0" w:firstLine="0"/>
              <w:rPr>
                <w:szCs w:val="21"/>
              </w:rPr>
            </w:pPr>
            <w:r>
              <w:rPr>
                <w:rFonts w:hint="eastAsia"/>
                <w:szCs w:val="21"/>
              </w:rPr>
              <w:t>登记日期</w:t>
            </w:r>
          </w:p>
        </w:tc>
        <w:tc>
          <w:tcPr>
            <w:tcW w:w="2126" w:type="dxa"/>
            <w:shd w:val="clear" w:color="auto" w:fill="auto"/>
          </w:tcPr>
          <w:p w14:paraId="6BCFC3EF" w14:textId="77777777" w:rsidR="000548DC" w:rsidRDefault="000548DC" w:rsidP="00426933">
            <w:pPr>
              <w:pStyle w:val="p0"/>
              <w:ind w:firstLine="0"/>
            </w:pPr>
          </w:p>
        </w:tc>
        <w:tc>
          <w:tcPr>
            <w:tcW w:w="1276" w:type="dxa"/>
          </w:tcPr>
          <w:p w14:paraId="1C9C97C5" w14:textId="77777777" w:rsidR="000548DC" w:rsidRDefault="000548DC" w:rsidP="00426933">
            <w:pPr>
              <w:ind w:firstLineChars="0" w:firstLine="0"/>
              <w:jc w:val="center"/>
            </w:pPr>
            <w:r>
              <w:rPr>
                <w:rFonts w:hint="eastAsia"/>
              </w:rPr>
              <w:t>D</w:t>
            </w:r>
          </w:p>
        </w:tc>
        <w:tc>
          <w:tcPr>
            <w:tcW w:w="850" w:type="dxa"/>
            <w:shd w:val="clear" w:color="auto" w:fill="auto"/>
          </w:tcPr>
          <w:p w14:paraId="3E77226E" w14:textId="77777777" w:rsidR="000548DC" w:rsidRDefault="000548DC" w:rsidP="00426933">
            <w:pPr>
              <w:ind w:firstLineChars="0" w:firstLine="0"/>
              <w:jc w:val="center"/>
            </w:pPr>
            <w:r>
              <w:rPr>
                <w:rFonts w:hint="eastAsia"/>
              </w:rPr>
              <w:t>M</w:t>
            </w:r>
          </w:p>
        </w:tc>
        <w:tc>
          <w:tcPr>
            <w:tcW w:w="1182" w:type="dxa"/>
            <w:shd w:val="clear" w:color="auto" w:fill="auto"/>
          </w:tcPr>
          <w:p w14:paraId="7B70A2D6" w14:textId="77777777" w:rsidR="000548DC" w:rsidRDefault="000548DC" w:rsidP="00426933">
            <w:pPr>
              <w:ind w:firstLineChars="0" w:firstLine="0"/>
            </w:pPr>
            <w:r>
              <w:rPr>
                <w:rFonts w:hint="eastAsia"/>
              </w:rPr>
              <w:t>日期选择</w:t>
            </w:r>
          </w:p>
        </w:tc>
        <w:tc>
          <w:tcPr>
            <w:tcW w:w="3118" w:type="dxa"/>
            <w:shd w:val="clear" w:color="auto" w:fill="auto"/>
          </w:tcPr>
          <w:p w14:paraId="2B23D385" w14:textId="77777777" w:rsidR="000548DC" w:rsidRDefault="000548DC" w:rsidP="00426933">
            <w:pPr>
              <w:ind w:firstLineChars="0" w:firstLine="0"/>
            </w:pPr>
            <w:r>
              <w:rPr>
                <w:rFonts w:hint="eastAsia"/>
              </w:rPr>
              <w:t>默认为当天</w:t>
            </w:r>
          </w:p>
        </w:tc>
      </w:tr>
      <w:tr w:rsidR="000548DC" w14:paraId="7C1CBCA7" w14:textId="77777777" w:rsidTr="00426933">
        <w:tc>
          <w:tcPr>
            <w:tcW w:w="567" w:type="dxa"/>
          </w:tcPr>
          <w:p w14:paraId="10207F66" w14:textId="77777777" w:rsidR="000548DC" w:rsidRDefault="000548DC" w:rsidP="00D537E2">
            <w:pPr>
              <w:numPr>
                <w:ilvl w:val="0"/>
                <w:numId w:val="9"/>
              </w:numPr>
              <w:ind w:right="-47" w:firstLineChars="0"/>
              <w:rPr>
                <w:szCs w:val="21"/>
              </w:rPr>
            </w:pPr>
          </w:p>
        </w:tc>
        <w:tc>
          <w:tcPr>
            <w:tcW w:w="2080" w:type="dxa"/>
            <w:shd w:val="clear" w:color="auto" w:fill="auto"/>
          </w:tcPr>
          <w:p w14:paraId="49C42F1E" w14:textId="77777777" w:rsidR="000548DC" w:rsidRPr="0007127C" w:rsidRDefault="000548DC" w:rsidP="00426933">
            <w:pPr>
              <w:ind w:right="-47" w:firstLineChars="0" w:firstLine="0"/>
              <w:rPr>
                <w:szCs w:val="21"/>
              </w:rPr>
            </w:pPr>
            <w:r>
              <w:rPr>
                <w:rFonts w:hint="eastAsia"/>
                <w:szCs w:val="21"/>
              </w:rPr>
              <w:t>起息日</w:t>
            </w:r>
          </w:p>
        </w:tc>
        <w:tc>
          <w:tcPr>
            <w:tcW w:w="2126" w:type="dxa"/>
            <w:shd w:val="clear" w:color="auto" w:fill="auto"/>
          </w:tcPr>
          <w:p w14:paraId="06505B2F" w14:textId="77777777" w:rsidR="000548DC" w:rsidRDefault="000548DC" w:rsidP="00426933">
            <w:pPr>
              <w:pStyle w:val="p0"/>
              <w:ind w:firstLine="0"/>
            </w:pPr>
          </w:p>
        </w:tc>
        <w:tc>
          <w:tcPr>
            <w:tcW w:w="1276" w:type="dxa"/>
          </w:tcPr>
          <w:p w14:paraId="53C6BFEA" w14:textId="77777777" w:rsidR="000548DC" w:rsidRDefault="000548DC" w:rsidP="00426933">
            <w:pPr>
              <w:ind w:firstLineChars="0" w:firstLine="0"/>
              <w:jc w:val="center"/>
            </w:pPr>
            <w:r>
              <w:rPr>
                <w:rFonts w:hint="eastAsia"/>
              </w:rPr>
              <w:t>D</w:t>
            </w:r>
          </w:p>
        </w:tc>
        <w:tc>
          <w:tcPr>
            <w:tcW w:w="850" w:type="dxa"/>
            <w:shd w:val="clear" w:color="auto" w:fill="auto"/>
          </w:tcPr>
          <w:p w14:paraId="0ABD436F" w14:textId="77777777" w:rsidR="000548DC" w:rsidRDefault="000548DC" w:rsidP="00C14F3E">
            <w:pPr>
              <w:ind w:firstLineChars="95" w:firstLine="199"/>
            </w:pPr>
            <w:r w:rsidRPr="001F2569">
              <w:rPr>
                <w:rFonts w:hint="eastAsia"/>
              </w:rPr>
              <w:t>P</w:t>
            </w:r>
          </w:p>
        </w:tc>
        <w:tc>
          <w:tcPr>
            <w:tcW w:w="1182" w:type="dxa"/>
            <w:shd w:val="clear" w:color="auto" w:fill="auto"/>
          </w:tcPr>
          <w:p w14:paraId="19D0C17C" w14:textId="77777777" w:rsidR="000548DC" w:rsidRDefault="000548DC" w:rsidP="00426933">
            <w:pPr>
              <w:ind w:firstLineChars="0" w:firstLine="0"/>
            </w:pPr>
            <w:r>
              <w:rPr>
                <w:rFonts w:hint="eastAsia"/>
              </w:rPr>
              <w:t>自动带出</w:t>
            </w:r>
          </w:p>
        </w:tc>
        <w:tc>
          <w:tcPr>
            <w:tcW w:w="3118" w:type="dxa"/>
            <w:shd w:val="clear" w:color="auto" w:fill="auto"/>
          </w:tcPr>
          <w:p w14:paraId="789B6273" w14:textId="77777777" w:rsidR="000548DC" w:rsidRDefault="000548DC" w:rsidP="00426933">
            <w:pPr>
              <w:ind w:firstLineChars="0" w:firstLine="0"/>
            </w:pPr>
          </w:p>
        </w:tc>
      </w:tr>
      <w:tr w:rsidR="000548DC" w14:paraId="7DE52756" w14:textId="77777777" w:rsidTr="00426933">
        <w:tc>
          <w:tcPr>
            <w:tcW w:w="567" w:type="dxa"/>
          </w:tcPr>
          <w:p w14:paraId="757E3BA4" w14:textId="77777777" w:rsidR="000548DC" w:rsidRDefault="000548DC" w:rsidP="00D537E2">
            <w:pPr>
              <w:numPr>
                <w:ilvl w:val="0"/>
                <w:numId w:val="9"/>
              </w:numPr>
              <w:ind w:right="-47" w:firstLineChars="0"/>
              <w:rPr>
                <w:szCs w:val="21"/>
              </w:rPr>
            </w:pPr>
          </w:p>
        </w:tc>
        <w:tc>
          <w:tcPr>
            <w:tcW w:w="2080" w:type="dxa"/>
            <w:shd w:val="clear" w:color="auto" w:fill="auto"/>
          </w:tcPr>
          <w:p w14:paraId="06C2EEDA" w14:textId="77777777" w:rsidR="000548DC" w:rsidRPr="0007127C" w:rsidRDefault="000548DC" w:rsidP="00426933">
            <w:pPr>
              <w:ind w:right="-47" w:firstLineChars="0" w:firstLine="0"/>
              <w:rPr>
                <w:szCs w:val="21"/>
              </w:rPr>
            </w:pPr>
            <w:r>
              <w:rPr>
                <w:rFonts w:hint="eastAsia"/>
                <w:szCs w:val="21"/>
              </w:rPr>
              <w:t>到期日</w:t>
            </w:r>
          </w:p>
        </w:tc>
        <w:tc>
          <w:tcPr>
            <w:tcW w:w="2126" w:type="dxa"/>
            <w:shd w:val="clear" w:color="auto" w:fill="auto"/>
          </w:tcPr>
          <w:p w14:paraId="7F51E6CD" w14:textId="77777777" w:rsidR="000548DC" w:rsidRDefault="000548DC" w:rsidP="00426933">
            <w:pPr>
              <w:pStyle w:val="p0"/>
              <w:ind w:firstLine="0"/>
            </w:pPr>
          </w:p>
        </w:tc>
        <w:tc>
          <w:tcPr>
            <w:tcW w:w="1276" w:type="dxa"/>
          </w:tcPr>
          <w:p w14:paraId="04103CDD" w14:textId="77777777" w:rsidR="000548DC" w:rsidRDefault="000548DC" w:rsidP="00426933">
            <w:pPr>
              <w:ind w:firstLineChars="0" w:firstLine="0"/>
              <w:jc w:val="center"/>
            </w:pPr>
            <w:r>
              <w:rPr>
                <w:rFonts w:hint="eastAsia"/>
              </w:rPr>
              <w:t>D</w:t>
            </w:r>
          </w:p>
        </w:tc>
        <w:tc>
          <w:tcPr>
            <w:tcW w:w="850" w:type="dxa"/>
            <w:shd w:val="clear" w:color="auto" w:fill="auto"/>
          </w:tcPr>
          <w:p w14:paraId="7DFB9D75" w14:textId="77777777" w:rsidR="000548DC" w:rsidRDefault="000548DC" w:rsidP="00C14F3E">
            <w:pPr>
              <w:ind w:firstLineChars="95" w:firstLine="199"/>
            </w:pPr>
            <w:r w:rsidRPr="001F2569">
              <w:rPr>
                <w:rFonts w:hint="eastAsia"/>
              </w:rPr>
              <w:t>P</w:t>
            </w:r>
          </w:p>
        </w:tc>
        <w:tc>
          <w:tcPr>
            <w:tcW w:w="1182" w:type="dxa"/>
            <w:shd w:val="clear" w:color="auto" w:fill="auto"/>
          </w:tcPr>
          <w:p w14:paraId="38D49408" w14:textId="77777777" w:rsidR="000548DC" w:rsidRDefault="000548DC" w:rsidP="00426933">
            <w:pPr>
              <w:ind w:firstLineChars="0" w:firstLine="0"/>
            </w:pPr>
            <w:r>
              <w:rPr>
                <w:rFonts w:hint="eastAsia"/>
              </w:rPr>
              <w:t>自动带出</w:t>
            </w:r>
          </w:p>
        </w:tc>
        <w:tc>
          <w:tcPr>
            <w:tcW w:w="3118" w:type="dxa"/>
            <w:shd w:val="clear" w:color="auto" w:fill="auto"/>
          </w:tcPr>
          <w:p w14:paraId="4E3FBA91" w14:textId="77777777" w:rsidR="000548DC" w:rsidRDefault="000548DC" w:rsidP="00426933">
            <w:pPr>
              <w:ind w:firstLineChars="0" w:firstLine="0"/>
            </w:pPr>
          </w:p>
        </w:tc>
      </w:tr>
      <w:tr w:rsidR="000548DC" w14:paraId="5A9DFD5F" w14:textId="77777777" w:rsidTr="00426933">
        <w:tc>
          <w:tcPr>
            <w:tcW w:w="567" w:type="dxa"/>
          </w:tcPr>
          <w:p w14:paraId="5B230633" w14:textId="77777777" w:rsidR="000548DC" w:rsidRDefault="000548DC" w:rsidP="00D537E2">
            <w:pPr>
              <w:numPr>
                <w:ilvl w:val="0"/>
                <w:numId w:val="9"/>
              </w:numPr>
              <w:ind w:right="-47" w:firstLineChars="0"/>
              <w:rPr>
                <w:szCs w:val="21"/>
              </w:rPr>
            </w:pPr>
          </w:p>
        </w:tc>
        <w:tc>
          <w:tcPr>
            <w:tcW w:w="2080" w:type="dxa"/>
            <w:shd w:val="clear" w:color="auto" w:fill="auto"/>
          </w:tcPr>
          <w:p w14:paraId="69B1CB62" w14:textId="77777777" w:rsidR="000548DC" w:rsidRDefault="000548DC" w:rsidP="00426933">
            <w:pPr>
              <w:ind w:right="-47" w:firstLineChars="0" w:firstLine="0"/>
              <w:rPr>
                <w:szCs w:val="21"/>
              </w:rPr>
            </w:pPr>
            <w:r>
              <w:rPr>
                <w:rFonts w:hint="eastAsia"/>
                <w:szCs w:val="21"/>
              </w:rPr>
              <w:t>代付天数</w:t>
            </w:r>
          </w:p>
        </w:tc>
        <w:tc>
          <w:tcPr>
            <w:tcW w:w="2126" w:type="dxa"/>
            <w:shd w:val="clear" w:color="auto" w:fill="auto"/>
          </w:tcPr>
          <w:p w14:paraId="64D46E47" w14:textId="77777777" w:rsidR="000548DC" w:rsidRDefault="000548DC" w:rsidP="00426933">
            <w:pPr>
              <w:pStyle w:val="p0"/>
              <w:ind w:firstLine="0"/>
            </w:pPr>
          </w:p>
        </w:tc>
        <w:tc>
          <w:tcPr>
            <w:tcW w:w="1276" w:type="dxa"/>
          </w:tcPr>
          <w:p w14:paraId="4497876A" w14:textId="77777777" w:rsidR="000548DC" w:rsidRDefault="000548DC" w:rsidP="00426933">
            <w:pPr>
              <w:ind w:firstLineChars="0" w:firstLine="0"/>
              <w:jc w:val="center"/>
            </w:pPr>
            <w:r>
              <w:rPr>
                <w:rFonts w:hint="eastAsia"/>
              </w:rPr>
              <w:t>N</w:t>
            </w:r>
          </w:p>
        </w:tc>
        <w:tc>
          <w:tcPr>
            <w:tcW w:w="850" w:type="dxa"/>
            <w:shd w:val="clear" w:color="auto" w:fill="auto"/>
          </w:tcPr>
          <w:p w14:paraId="0432BD63" w14:textId="77777777" w:rsidR="000548DC" w:rsidRDefault="000548DC" w:rsidP="00426933">
            <w:pPr>
              <w:ind w:firstLineChars="0" w:firstLine="0"/>
              <w:jc w:val="center"/>
            </w:pPr>
            <w:r>
              <w:rPr>
                <w:rFonts w:hint="eastAsia"/>
              </w:rPr>
              <w:t>P</w:t>
            </w:r>
          </w:p>
        </w:tc>
        <w:tc>
          <w:tcPr>
            <w:tcW w:w="1182" w:type="dxa"/>
            <w:shd w:val="clear" w:color="auto" w:fill="auto"/>
          </w:tcPr>
          <w:p w14:paraId="29982435" w14:textId="77777777" w:rsidR="000548DC" w:rsidRPr="00E84031" w:rsidRDefault="000548DC" w:rsidP="00426933">
            <w:pPr>
              <w:ind w:firstLineChars="0" w:firstLine="0"/>
            </w:pPr>
            <w:r>
              <w:rPr>
                <w:rFonts w:hint="eastAsia"/>
              </w:rPr>
              <w:t>自动带出</w:t>
            </w:r>
          </w:p>
        </w:tc>
        <w:tc>
          <w:tcPr>
            <w:tcW w:w="3118" w:type="dxa"/>
            <w:shd w:val="clear" w:color="auto" w:fill="auto"/>
          </w:tcPr>
          <w:p w14:paraId="4CB1C34B" w14:textId="77777777" w:rsidR="000548DC" w:rsidRDefault="000548DC" w:rsidP="00426933">
            <w:pPr>
              <w:ind w:firstLineChars="0" w:firstLine="0"/>
            </w:pPr>
          </w:p>
        </w:tc>
      </w:tr>
      <w:tr w:rsidR="000548DC" w14:paraId="4E5371EC" w14:textId="77777777" w:rsidTr="00426933">
        <w:tc>
          <w:tcPr>
            <w:tcW w:w="567" w:type="dxa"/>
          </w:tcPr>
          <w:p w14:paraId="7A0DF947" w14:textId="77777777" w:rsidR="000548DC" w:rsidRDefault="000548DC" w:rsidP="00D537E2">
            <w:pPr>
              <w:numPr>
                <w:ilvl w:val="0"/>
                <w:numId w:val="9"/>
              </w:numPr>
              <w:ind w:right="-47" w:firstLineChars="0"/>
              <w:rPr>
                <w:szCs w:val="21"/>
              </w:rPr>
            </w:pPr>
          </w:p>
        </w:tc>
        <w:tc>
          <w:tcPr>
            <w:tcW w:w="2080" w:type="dxa"/>
            <w:shd w:val="clear" w:color="auto" w:fill="auto"/>
          </w:tcPr>
          <w:p w14:paraId="05211BD9" w14:textId="77777777" w:rsidR="000548DC" w:rsidRDefault="000548DC" w:rsidP="00426933">
            <w:pPr>
              <w:ind w:right="-47" w:firstLineChars="0" w:firstLine="0"/>
              <w:rPr>
                <w:szCs w:val="21"/>
              </w:rPr>
            </w:pPr>
            <w:r>
              <w:rPr>
                <w:rFonts w:hint="eastAsia"/>
                <w:szCs w:val="21"/>
              </w:rPr>
              <w:t>同业利率</w:t>
            </w:r>
            <w:r>
              <w:rPr>
                <w:rFonts w:hint="eastAsia"/>
                <w:szCs w:val="21"/>
              </w:rPr>
              <w:t>(%)</w:t>
            </w:r>
          </w:p>
        </w:tc>
        <w:tc>
          <w:tcPr>
            <w:tcW w:w="2126" w:type="dxa"/>
            <w:shd w:val="clear" w:color="auto" w:fill="auto"/>
          </w:tcPr>
          <w:p w14:paraId="6235FB78" w14:textId="77777777" w:rsidR="000548DC" w:rsidRDefault="000548DC" w:rsidP="00426933">
            <w:pPr>
              <w:pStyle w:val="p0"/>
              <w:ind w:firstLine="0"/>
            </w:pPr>
          </w:p>
        </w:tc>
        <w:tc>
          <w:tcPr>
            <w:tcW w:w="1276" w:type="dxa"/>
          </w:tcPr>
          <w:p w14:paraId="4BFD07CE" w14:textId="77777777" w:rsidR="000548DC" w:rsidRDefault="000548DC" w:rsidP="00426933">
            <w:pPr>
              <w:ind w:firstLineChars="0" w:firstLine="0"/>
              <w:jc w:val="center"/>
            </w:pPr>
            <w:r>
              <w:t>N(18,</w:t>
            </w:r>
            <w:r>
              <w:rPr>
                <w:rFonts w:hint="eastAsia"/>
              </w:rPr>
              <w:t>8</w:t>
            </w:r>
            <w:r w:rsidRPr="00622E3E">
              <w:t>)</w:t>
            </w:r>
          </w:p>
        </w:tc>
        <w:tc>
          <w:tcPr>
            <w:tcW w:w="850" w:type="dxa"/>
            <w:shd w:val="clear" w:color="auto" w:fill="auto"/>
          </w:tcPr>
          <w:p w14:paraId="4521422D" w14:textId="77777777" w:rsidR="000548DC" w:rsidRDefault="000548DC" w:rsidP="00C14F3E">
            <w:pPr>
              <w:ind w:firstLineChars="95" w:firstLine="199"/>
            </w:pPr>
            <w:r w:rsidRPr="003C30F8">
              <w:rPr>
                <w:rFonts w:hint="eastAsia"/>
              </w:rPr>
              <w:t>P</w:t>
            </w:r>
          </w:p>
        </w:tc>
        <w:tc>
          <w:tcPr>
            <w:tcW w:w="1182" w:type="dxa"/>
            <w:shd w:val="clear" w:color="auto" w:fill="auto"/>
          </w:tcPr>
          <w:p w14:paraId="27F4981C" w14:textId="77777777" w:rsidR="000548DC" w:rsidRDefault="000548DC" w:rsidP="00426933">
            <w:pPr>
              <w:ind w:firstLineChars="0" w:firstLine="0"/>
            </w:pPr>
            <w:r>
              <w:rPr>
                <w:rFonts w:hint="eastAsia"/>
              </w:rPr>
              <w:t>自动带出</w:t>
            </w:r>
          </w:p>
        </w:tc>
        <w:tc>
          <w:tcPr>
            <w:tcW w:w="3118" w:type="dxa"/>
            <w:shd w:val="clear" w:color="auto" w:fill="auto"/>
          </w:tcPr>
          <w:p w14:paraId="6D7C22E4" w14:textId="77777777" w:rsidR="000548DC" w:rsidRDefault="000548DC" w:rsidP="00426933">
            <w:pPr>
              <w:ind w:firstLineChars="0" w:firstLine="0"/>
            </w:pPr>
          </w:p>
        </w:tc>
      </w:tr>
      <w:tr w:rsidR="000548DC" w14:paraId="1B2237B7" w14:textId="77777777" w:rsidTr="00426933">
        <w:tc>
          <w:tcPr>
            <w:tcW w:w="567" w:type="dxa"/>
          </w:tcPr>
          <w:p w14:paraId="7246568E" w14:textId="77777777" w:rsidR="000548DC" w:rsidRDefault="000548DC" w:rsidP="00D537E2">
            <w:pPr>
              <w:numPr>
                <w:ilvl w:val="0"/>
                <w:numId w:val="9"/>
              </w:numPr>
              <w:ind w:right="-47" w:firstLineChars="0"/>
              <w:rPr>
                <w:szCs w:val="21"/>
              </w:rPr>
            </w:pPr>
          </w:p>
        </w:tc>
        <w:tc>
          <w:tcPr>
            <w:tcW w:w="2080" w:type="dxa"/>
            <w:shd w:val="clear" w:color="auto" w:fill="auto"/>
          </w:tcPr>
          <w:p w14:paraId="0F736E0A" w14:textId="77777777" w:rsidR="000548DC" w:rsidRDefault="000548DC" w:rsidP="00426933">
            <w:pPr>
              <w:ind w:right="-47" w:firstLineChars="0" w:firstLine="0"/>
              <w:rPr>
                <w:szCs w:val="21"/>
              </w:rPr>
            </w:pPr>
            <w:r>
              <w:rPr>
                <w:rFonts w:hint="eastAsia"/>
                <w:szCs w:val="21"/>
              </w:rPr>
              <w:t>客户利率</w:t>
            </w:r>
            <w:r>
              <w:rPr>
                <w:rFonts w:hint="eastAsia"/>
                <w:szCs w:val="21"/>
              </w:rPr>
              <w:t>(%)</w:t>
            </w:r>
          </w:p>
        </w:tc>
        <w:tc>
          <w:tcPr>
            <w:tcW w:w="2126" w:type="dxa"/>
            <w:shd w:val="clear" w:color="auto" w:fill="auto"/>
          </w:tcPr>
          <w:p w14:paraId="5A513133" w14:textId="77777777" w:rsidR="000548DC" w:rsidRDefault="000548DC" w:rsidP="00426933">
            <w:pPr>
              <w:pStyle w:val="p0"/>
              <w:ind w:firstLine="0"/>
            </w:pPr>
          </w:p>
        </w:tc>
        <w:tc>
          <w:tcPr>
            <w:tcW w:w="1276" w:type="dxa"/>
          </w:tcPr>
          <w:p w14:paraId="77D95AE0" w14:textId="77777777" w:rsidR="000548DC" w:rsidRDefault="000548DC" w:rsidP="00426933">
            <w:pPr>
              <w:ind w:firstLineChars="0" w:firstLine="0"/>
              <w:jc w:val="center"/>
            </w:pPr>
            <w:r>
              <w:t>N(18,</w:t>
            </w:r>
            <w:r>
              <w:rPr>
                <w:rFonts w:hint="eastAsia"/>
              </w:rPr>
              <w:t>8</w:t>
            </w:r>
            <w:r w:rsidRPr="00622E3E">
              <w:t>)</w:t>
            </w:r>
          </w:p>
        </w:tc>
        <w:tc>
          <w:tcPr>
            <w:tcW w:w="850" w:type="dxa"/>
            <w:shd w:val="clear" w:color="auto" w:fill="auto"/>
          </w:tcPr>
          <w:p w14:paraId="68802C0C" w14:textId="77777777" w:rsidR="000548DC" w:rsidRDefault="000548DC" w:rsidP="00C14F3E">
            <w:pPr>
              <w:ind w:firstLineChars="95" w:firstLine="199"/>
            </w:pPr>
            <w:r w:rsidRPr="003C30F8">
              <w:rPr>
                <w:rFonts w:hint="eastAsia"/>
              </w:rPr>
              <w:t>P</w:t>
            </w:r>
          </w:p>
        </w:tc>
        <w:tc>
          <w:tcPr>
            <w:tcW w:w="1182" w:type="dxa"/>
            <w:shd w:val="clear" w:color="auto" w:fill="auto"/>
          </w:tcPr>
          <w:p w14:paraId="1826BF20" w14:textId="77777777" w:rsidR="000548DC" w:rsidRDefault="000548DC" w:rsidP="00426933">
            <w:pPr>
              <w:ind w:firstLineChars="0" w:firstLine="0"/>
            </w:pPr>
            <w:r>
              <w:rPr>
                <w:rFonts w:hint="eastAsia"/>
              </w:rPr>
              <w:t>自动带出</w:t>
            </w:r>
          </w:p>
        </w:tc>
        <w:tc>
          <w:tcPr>
            <w:tcW w:w="3118" w:type="dxa"/>
            <w:shd w:val="clear" w:color="auto" w:fill="auto"/>
          </w:tcPr>
          <w:p w14:paraId="217EDE48" w14:textId="77777777" w:rsidR="000548DC" w:rsidRDefault="000548DC" w:rsidP="00426933">
            <w:pPr>
              <w:ind w:firstLineChars="0" w:firstLine="0"/>
            </w:pPr>
          </w:p>
        </w:tc>
      </w:tr>
      <w:tr w:rsidR="000548DC" w14:paraId="5272BF54" w14:textId="77777777" w:rsidTr="00426933">
        <w:tc>
          <w:tcPr>
            <w:tcW w:w="567" w:type="dxa"/>
          </w:tcPr>
          <w:p w14:paraId="0AC02CDE" w14:textId="77777777" w:rsidR="000548DC" w:rsidRDefault="000548DC" w:rsidP="00D537E2">
            <w:pPr>
              <w:numPr>
                <w:ilvl w:val="0"/>
                <w:numId w:val="9"/>
              </w:numPr>
              <w:ind w:right="-47" w:firstLineChars="0"/>
              <w:rPr>
                <w:szCs w:val="21"/>
              </w:rPr>
            </w:pPr>
          </w:p>
        </w:tc>
        <w:tc>
          <w:tcPr>
            <w:tcW w:w="2080" w:type="dxa"/>
            <w:shd w:val="clear" w:color="auto" w:fill="auto"/>
          </w:tcPr>
          <w:p w14:paraId="0985FBC5" w14:textId="77777777" w:rsidR="000548DC" w:rsidRDefault="000548DC" w:rsidP="00426933">
            <w:pPr>
              <w:ind w:right="-47" w:firstLineChars="0" w:firstLine="0"/>
              <w:rPr>
                <w:szCs w:val="21"/>
              </w:rPr>
            </w:pPr>
            <w:r>
              <w:rPr>
                <w:rFonts w:hint="eastAsia"/>
                <w:szCs w:val="21"/>
              </w:rPr>
              <w:t>同业利息</w:t>
            </w:r>
          </w:p>
        </w:tc>
        <w:tc>
          <w:tcPr>
            <w:tcW w:w="2126" w:type="dxa"/>
            <w:shd w:val="clear" w:color="auto" w:fill="auto"/>
          </w:tcPr>
          <w:p w14:paraId="7418741A" w14:textId="77777777" w:rsidR="000548DC" w:rsidRDefault="000548DC" w:rsidP="00426933">
            <w:pPr>
              <w:pStyle w:val="p0"/>
              <w:ind w:firstLine="0"/>
            </w:pPr>
          </w:p>
        </w:tc>
        <w:tc>
          <w:tcPr>
            <w:tcW w:w="1276" w:type="dxa"/>
          </w:tcPr>
          <w:p w14:paraId="692B0AD8" w14:textId="77777777" w:rsidR="000548DC" w:rsidRDefault="000548DC" w:rsidP="00426933">
            <w:pPr>
              <w:ind w:firstLineChars="0" w:firstLine="0"/>
              <w:jc w:val="center"/>
            </w:pPr>
            <w:r>
              <w:t>N(18,</w:t>
            </w:r>
            <w:r>
              <w:rPr>
                <w:rFonts w:hint="eastAsia"/>
              </w:rPr>
              <w:t>2</w:t>
            </w:r>
            <w:r w:rsidRPr="00622E3E">
              <w:t>)</w:t>
            </w:r>
          </w:p>
        </w:tc>
        <w:tc>
          <w:tcPr>
            <w:tcW w:w="850" w:type="dxa"/>
            <w:shd w:val="clear" w:color="auto" w:fill="auto"/>
          </w:tcPr>
          <w:p w14:paraId="334BF4FC" w14:textId="77777777" w:rsidR="000548DC" w:rsidRPr="003C30F8" w:rsidRDefault="00D1574B" w:rsidP="00C14F3E">
            <w:pPr>
              <w:ind w:firstLineChars="95" w:firstLine="199"/>
            </w:pPr>
            <w:r>
              <w:rPr>
                <w:rFonts w:hint="eastAsia"/>
              </w:rPr>
              <w:t>O</w:t>
            </w:r>
          </w:p>
        </w:tc>
        <w:tc>
          <w:tcPr>
            <w:tcW w:w="1182" w:type="dxa"/>
            <w:shd w:val="clear" w:color="auto" w:fill="auto"/>
          </w:tcPr>
          <w:p w14:paraId="04022C56" w14:textId="77777777" w:rsidR="000548DC" w:rsidRDefault="00D1574B" w:rsidP="00426933">
            <w:pPr>
              <w:ind w:firstLineChars="0" w:firstLine="0"/>
            </w:pPr>
            <w:r>
              <w:rPr>
                <w:rFonts w:hint="eastAsia"/>
              </w:rPr>
              <w:t>自动带出手工修改</w:t>
            </w:r>
          </w:p>
        </w:tc>
        <w:tc>
          <w:tcPr>
            <w:tcW w:w="3118" w:type="dxa"/>
            <w:shd w:val="clear" w:color="auto" w:fill="auto"/>
          </w:tcPr>
          <w:p w14:paraId="626B88FA" w14:textId="77777777" w:rsidR="000548DC" w:rsidRDefault="000548DC" w:rsidP="00BA6CDC">
            <w:pPr>
              <w:ind w:firstLineChars="0" w:firstLine="0"/>
            </w:pPr>
          </w:p>
        </w:tc>
      </w:tr>
      <w:tr w:rsidR="000548DC" w14:paraId="360C62B8" w14:textId="77777777" w:rsidTr="00426933">
        <w:tc>
          <w:tcPr>
            <w:tcW w:w="567" w:type="dxa"/>
          </w:tcPr>
          <w:p w14:paraId="1722D18F" w14:textId="77777777" w:rsidR="000548DC" w:rsidRDefault="000548DC" w:rsidP="00D537E2">
            <w:pPr>
              <w:numPr>
                <w:ilvl w:val="0"/>
                <w:numId w:val="9"/>
              </w:numPr>
              <w:ind w:right="-47" w:firstLineChars="0"/>
              <w:rPr>
                <w:szCs w:val="21"/>
              </w:rPr>
            </w:pPr>
          </w:p>
        </w:tc>
        <w:tc>
          <w:tcPr>
            <w:tcW w:w="2080" w:type="dxa"/>
            <w:shd w:val="clear" w:color="auto" w:fill="auto"/>
          </w:tcPr>
          <w:p w14:paraId="2DCE1ED6" w14:textId="77777777" w:rsidR="000548DC" w:rsidRDefault="00D1574B" w:rsidP="00426933">
            <w:pPr>
              <w:ind w:right="-47" w:firstLineChars="0" w:firstLine="0"/>
              <w:rPr>
                <w:szCs w:val="21"/>
              </w:rPr>
            </w:pPr>
            <w:r>
              <w:rPr>
                <w:rFonts w:hint="eastAsia"/>
                <w:szCs w:val="21"/>
              </w:rPr>
              <w:t>代付行费用</w:t>
            </w:r>
          </w:p>
        </w:tc>
        <w:tc>
          <w:tcPr>
            <w:tcW w:w="2126" w:type="dxa"/>
            <w:shd w:val="clear" w:color="auto" w:fill="auto"/>
          </w:tcPr>
          <w:p w14:paraId="5781C0F2" w14:textId="77777777" w:rsidR="000548DC" w:rsidRDefault="000548DC" w:rsidP="00426933">
            <w:pPr>
              <w:pStyle w:val="p0"/>
              <w:ind w:firstLine="0"/>
            </w:pPr>
          </w:p>
        </w:tc>
        <w:tc>
          <w:tcPr>
            <w:tcW w:w="1276" w:type="dxa"/>
          </w:tcPr>
          <w:p w14:paraId="27D3EF83" w14:textId="77777777" w:rsidR="000548DC" w:rsidRDefault="000548DC" w:rsidP="00426933">
            <w:pPr>
              <w:ind w:firstLineChars="0" w:firstLine="0"/>
              <w:jc w:val="center"/>
            </w:pPr>
            <w:r>
              <w:t>N(18,</w:t>
            </w:r>
            <w:r>
              <w:rPr>
                <w:rFonts w:hint="eastAsia"/>
              </w:rPr>
              <w:t>2</w:t>
            </w:r>
            <w:r w:rsidRPr="00622E3E">
              <w:t>)</w:t>
            </w:r>
          </w:p>
        </w:tc>
        <w:tc>
          <w:tcPr>
            <w:tcW w:w="850" w:type="dxa"/>
            <w:shd w:val="clear" w:color="auto" w:fill="auto"/>
          </w:tcPr>
          <w:p w14:paraId="08984823" w14:textId="77777777" w:rsidR="000548DC" w:rsidRDefault="000548DC" w:rsidP="00C14F3E">
            <w:pPr>
              <w:ind w:firstLineChars="95" w:firstLine="199"/>
            </w:pPr>
            <w:r>
              <w:rPr>
                <w:rFonts w:hint="eastAsia"/>
              </w:rPr>
              <w:t>O</w:t>
            </w:r>
          </w:p>
        </w:tc>
        <w:tc>
          <w:tcPr>
            <w:tcW w:w="1182" w:type="dxa"/>
            <w:shd w:val="clear" w:color="auto" w:fill="auto"/>
          </w:tcPr>
          <w:p w14:paraId="55142E7F" w14:textId="77777777" w:rsidR="000548DC" w:rsidRDefault="00D1574B" w:rsidP="00426933">
            <w:pPr>
              <w:ind w:firstLineChars="0" w:firstLine="0"/>
            </w:pPr>
            <w:r>
              <w:rPr>
                <w:rFonts w:hint="eastAsia"/>
              </w:rPr>
              <w:t>自动带出</w:t>
            </w:r>
            <w:r w:rsidR="000548DC">
              <w:rPr>
                <w:rFonts w:hint="eastAsia"/>
              </w:rPr>
              <w:t>手工</w:t>
            </w:r>
            <w:r>
              <w:rPr>
                <w:rFonts w:hint="eastAsia"/>
              </w:rPr>
              <w:t>修改</w:t>
            </w:r>
          </w:p>
        </w:tc>
        <w:tc>
          <w:tcPr>
            <w:tcW w:w="3118" w:type="dxa"/>
            <w:shd w:val="clear" w:color="auto" w:fill="auto"/>
          </w:tcPr>
          <w:p w14:paraId="0248986E" w14:textId="77777777" w:rsidR="000548DC" w:rsidRDefault="000548DC" w:rsidP="00BA6CDC">
            <w:pPr>
              <w:ind w:firstLineChars="0" w:firstLine="0"/>
            </w:pPr>
          </w:p>
        </w:tc>
      </w:tr>
      <w:tr w:rsidR="007F22CE" w14:paraId="05CC003C" w14:textId="77777777" w:rsidTr="00426933">
        <w:tc>
          <w:tcPr>
            <w:tcW w:w="567" w:type="dxa"/>
          </w:tcPr>
          <w:p w14:paraId="1433ED83" w14:textId="77777777" w:rsidR="007F22CE" w:rsidRDefault="007F22CE" w:rsidP="00D537E2">
            <w:pPr>
              <w:numPr>
                <w:ilvl w:val="0"/>
                <w:numId w:val="9"/>
              </w:numPr>
              <w:ind w:right="-47" w:firstLineChars="0"/>
              <w:rPr>
                <w:szCs w:val="21"/>
              </w:rPr>
            </w:pPr>
          </w:p>
        </w:tc>
        <w:tc>
          <w:tcPr>
            <w:tcW w:w="2080" w:type="dxa"/>
            <w:shd w:val="clear" w:color="auto" w:fill="auto"/>
          </w:tcPr>
          <w:p w14:paraId="272B7BB4" w14:textId="77777777" w:rsidR="007F22CE" w:rsidRDefault="007F22CE" w:rsidP="00E739BB">
            <w:pPr>
              <w:ind w:right="-47" w:firstLineChars="0" w:firstLine="0"/>
              <w:rPr>
                <w:szCs w:val="21"/>
              </w:rPr>
            </w:pPr>
            <w:r>
              <w:rPr>
                <w:rFonts w:hint="eastAsia"/>
                <w:szCs w:val="21"/>
              </w:rPr>
              <w:t>我行费用</w:t>
            </w:r>
          </w:p>
        </w:tc>
        <w:tc>
          <w:tcPr>
            <w:tcW w:w="2126" w:type="dxa"/>
            <w:shd w:val="clear" w:color="auto" w:fill="auto"/>
          </w:tcPr>
          <w:p w14:paraId="4A357C4F" w14:textId="77777777" w:rsidR="007F22CE" w:rsidRDefault="007F22CE" w:rsidP="00E739BB">
            <w:pPr>
              <w:pStyle w:val="p0"/>
              <w:ind w:firstLine="0"/>
            </w:pPr>
          </w:p>
        </w:tc>
        <w:tc>
          <w:tcPr>
            <w:tcW w:w="1276" w:type="dxa"/>
          </w:tcPr>
          <w:p w14:paraId="00EECD54" w14:textId="77777777" w:rsidR="007F22CE" w:rsidRDefault="007F22CE" w:rsidP="00E739BB">
            <w:pPr>
              <w:ind w:firstLineChars="0" w:firstLine="0"/>
              <w:jc w:val="center"/>
            </w:pPr>
            <w:r>
              <w:t>N(18,</w:t>
            </w:r>
            <w:r>
              <w:rPr>
                <w:rFonts w:hint="eastAsia"/>
              </w:rPr>
              <w:t>2</w:t>
            </w:r>
            <w:r w:rsidRPr="00622E3E">
              <w:t>)</w:t>
            </w:r>
          </w:p>
        </w:tc>
        <w:tc>
          <w:tcPr>
            <w:tcW w:w="850" w:type="dxa"/>
            <w:shd w:val="clear" w:color="auto" w:fill="auto"/>
          </w:tcPr>
          <w:p w14:paraId="6447AED5" w14:textId="77777777" w:rsidR="007F22CE" w:rsidRDefault="007F22CE" w:rsidP="00B25061">
            <w:pPr>
              <w:ind w:firstLineChars="95" w:firstLine="199"/>
            </w:pPr>
            <w:r>
              <w:rPr>
                <w:rFonts w:hint="eastAsia"/>
              </w:rPr>
              <w:t>O</w:t>
            </w:r>
          </w:p>
        </w:tc>
        <w:tc>
          <w:tcPr>
            <w:tcW w:w="1182" w:type="dxa"/>
            <w:shd w:val="clear" w:color="auto" w:fill="auto"/>
          </w:tcPr>
          <w:p w14:paraId="2D0B1EBD" w14:textId="77777777" w:rsidR="007F22CE" w:rsidRDefault="007F22CE" w:rsidP="00E739BB">
            <w:pPr>
              <w:ind w:firstLineChars="0" w:firstLine="0"/>
            </w:pPr>
            <w:r>
              <w:rPr>
                <w:rFonts w:hint="eastAsia"/>
              </w:rPr>
              <w:t>手工</w:t>
            </w:r>
            <w:r w:rsidR="006354C8">
              <w:rPr>
                <w:rFonts w:hint="eastAsia"/>
              </w:rPr>
              <w:t>录入</w:t>
            </w:r>
          </w:p>
        </w:tc>
        <w:tc>
          <w:tcPr>
            <w:tcW w:w="3118" w:type="dxa"/>
            <w:shd w:val="clear" w:color="auto" w:fill="auto"/>
          </w:tcPr>
          <w:p w14:paraId="1EA6F32E" w14:textId="77777777" w:rsidR="007F22CE" w:rsidRDefault="006354C8" w:rsidP="00BA6CDC">
            <w:pPr>
              <w:ind w:firstLineChars="0" w:firstLine="0"/>
            </w:pPr>
            <w:r>
              <w:rPr>
                <w:rFonts w:hint="eastAsia"/>
              </w:rPr>
              <w:t>注意：该栏位不从前述业务带入</w:t>
            </w:r>
          </w:p>
        </w:tc>
      </w:tr>
      <w:tr w:rsidR="007F22CE" w14:paraId="08170445" w14:textId="77777777" w:rsidTr="00426933">
        <w:tc>
          <w:tcPr>
            <w:tcW w:w="567" w:type="dxa"/>
          </w:tcPr>
          <w:p w14:paraId="7E31AD13" w14:textId="77777777" w:rsidR="007F22CE" w:rsidRDefault="007F22CE" w:rsidP="00D537E2">
            <w:pPr>
              <w:numPr>
                <w:ilvl w:val="0"/>
                <w:numId w:val="9"/>
              </w:numPr>
              <w:ind w:right="-47" w:firstLineChars="0"/>
              <w:rPr>
                <w:szCs w:val="21"/>
              </w:rPr>
            </w:pPr>
          </w:p>
        </w:tc>
        <w:tc>
          <w:tcPr>
            <w:tcW w:w="2080" w:type="dxa"/>
            <w:shd w:val="clear" w:color="auto" w:fill="auto"/>
          </w:tcPr>
          <w:p w14:paraId="52C9A358" w14:textId="77777777" w:rsidR="007F22CE" w:rsidRDefault="007F22CE" w:rsidP="00426933">
            <w:pPr>
              <w:ind w:right="-47" w:firstLineChars="0" w:firstLine="0"/>
              <w:rPr>
                <w:szCs w:val="21"/>
              </w:rPr>
            </w:pPr>
            <w:r>
              <w:rPr>
                <w:rFonts w:hint="eastAsia"/>
                <w:szCs w:val="21"/>
              </w:rPr>
              <w:t>现汇还款账号</w:t>
            </w:r>
          </w:p>
        </w:tc>
        <w:tc>
          <w:tcPr>
            <w:tcW w:w="2126" w:type="dxa"/>
            <w:shd w:val="clear" w:color="auto" w:fill="auto"/>
          </w:tcPr>
          <w:p w14:paraId="1C8C411C" w14:textId="77777777" w:rsidR="007F22CE" w:rsidRDefault="007F22CE" w:rsidP="00426933">
            <w:pPr>
              <w:pStyle w:val="p0"/>
              <w:ind w:firstLine="0"/>
            </w:pPr>
          </w:p>
        </w:tc>
        <w:tc>
          <w:tcPr>
            <w:tcW w:w="1276" w:type="dxa"/>
          </w:tcPr>
          <w:p w14:paraId="4BAA965A" w14:textId="77777777" w:rsidR="007F22CE" w:rsidRDefault="007F22CE" w:rsidP="00426933">
            <w:pPr>
              <w:ind w:firstLineChars="0" w:firstLine="0"/>
              <w:jc w:val="center"/>
            </w:pPr>
            <w:r>
              <w:rPr>
                <w:rFonts w:hint="eastAsia"/>
              </w:rPr>
              <w:t>V(32)</w:t>
            </w:r>
          </w:p>
        </w:tc>
        <w:tc>
          <w:tcPr>
            <w:tcW w:w="850" w:type="dxa"/>
            <w:shd w:val="clear" w:color="auto" w:fill="auto"/>
          </w:tcPr>
          <w:p w14:paraId="6A56E9F6" w14:textId="77777777" w:rsidR="007F22CE" w:rsidRDefault="007F22CE" w:rsidP="00C14F3E">
            <w:pPr>
              <w:ind w:firstLineChars="95" w:firstLine="199"/>
            </w:pPr>
            <w:r w:rsidRPr="008D33E3">
              <w:rPr>
                <w:rFonts w:hint="eastAsia"/>
              </w:rPr>
              <w:t>O</w:t>
            </w:r>
          </w:p>
        </w:tc>
        <w:tc>
          <w:tcPr>
            <w:tcW w:w="1182" w:type="dxa"/>
            <w:shd w:val="clear" w:color="auto" w:fill="auto"/>
          </w:tcPr>
          <w:p w14:paraId="235A7875" w14:textId="77777777" w:rsidR="007F22CE" w:rsidRDefault="007F22CE" w:rsidP="00426933">
            <w:pPr>
              <w:ind w:firstLineChars="0" w:firstLine="0"/>
            </w:pPr>
            <w:r>
              <w:rPr>
                <w:rFonts w:hint="eastAsia"/>
              </w:rPr>
              <w:t>选择</w:t>
            </w:r>
          </w:p>
        </w:tc>
        <w:tc>
          <w:tcPr>
            <w:tcW w:w="3118" w:type="dxa"/>
            <w:vMerge w:val="restart"/>
            <w:shd w:val="clear" w:color="auto" w:fill="auto"/>
          </w:tcPr>
          <w:p w14:paraId="60CBDE2B" w14:textId="77777777" w:rsidR="007F22CE" w:rsidRDefault="007F22CE" w:rsidP="00BA6CDC">
            <w:pPr>
              <w:ind w:firstLineChars="0" w:firstLine="0"/>
            </w:pPr>
            <w:r>
              <w:rPr>
                <w:rFonts w:hint="eastAsia"/>
              </w:rPr>
              <w:t>用于申报赋值，现汇</w:t>
            </w:r>
            <w:r>
              <w:rPr>
                <w:rFonts w:hint="eastAsia"/>
              </w:rPr>
              <w:t>+</w:t>
            </w:r>
            <w:r>
              <w:rPr>
                <w:rFonts w:hint="eastAsia"/>
              </w:rPr>
              <w:t>购汇</w:t>
            </w:r>
            <w:r>
              <w:rPr>
                <w:rFonts w:hint="eastAsia"/>
              </w:rPr>
              <w:t>+</w:t>
            </w:r>
            <w:r>
              <w:rPr>
                <w:rFonts w:hint="eastAsia"/>
              </w:rPr>
              <w:t>其他</w:t>
            </w:r>
            <w:r>
              <w:rPr>
                <w:rFonts w:hint="eastAsia"/>
              </w:rPr>
              <w:t>=</w:t>
            </w:r>
            <w:r>
              <w:rPr>
                <w:rFonts w:hint="eastAsia"/>
              </w:rPr>
              <w:t>代付金额</w:t>
            </w:r>
            <w:r>
              <w:rPr>
                <w:rFonts w:hint="eastAsia"/>
              </w:rPr>
              <w:t xml:space="preserve"> + </w:t>
            </w:r>
            <w:r>
              <w:rPr>
                <w:rFonts w:hint="eastAsia"/>
              </w:rPr>
              <w:t>同业利息</w:t>
            </w:r>
            <w:r>
              <w:rPr>
                <w:rFonts w:hint="eastAsia"/>
              </w:rPr>
              <w:t xml:space="preserve"> + </w:t>
            </w:r>
            <w:r>
              <w:rPr>
                <w:rFonts w:hint="eastAsia"/>
              </w:rPr>
              <w:t>代付行费用。现汇、购汇、其他账号来源于客户账号。代付币种是人民币，现汇和购汇信息清空，灰显，其他信息必填。代付币种是外币，现汇和购汇必填一栏，其他信息清空，灰显。</w:t>
            </w:r>
          </w:p>
        </w:tc>
      </w:tr>
      <w:tr w:rsidR="007F22CE" w14:paraId="6D95E8C7" w14:textId="77777777" w:rsidTr="00426933">
        <w:tc>
          <w:tcPr>
            <w:tcW w:w="567" w:type="dxa"/>
          </w:tcPr>
          <w:p w14:paraId="760B8D13" w14:textId="77777777" w:rsidR="007F22CE" w:rsidRDefault="007F22CE" w:rsidP="00D537E2">
            <w:pPr>
              <w:numPr>
                <w:ilvl w:val="0"/>
                <w:numId w:val="9"/>
              </w:numPr>
              <w:ind w:right="-47" w:firstLineChars="0"/>
              <w:rPr>
                <w:szCs w:val="21"/>
              </w:rPr>
            </w:pPr>
          </w:p>
        </w:tc>
        <w:tc>
          <w:tcPr>
            <w:tcW w:w="2080" w:type="dxa"/>
            <w:shd w:val="clear" w:color="auto" w:fill="auto"/>
          </w:tcPr>
          <w:p w14:paraId="34301314" w14:textId="77777777" w:rsidR="007F22CE" w:rsidRDefault="007F22CE" w:rsidP="007C0E88">
            <w:pPr>
              <w:ind w:right="-47" w:firstLineChars="0" w:firstLine="0"/>
              <w:rPr>
                <w:szCs w:val="21"/>
              </w:rPr>
            </w:pPr>
            <w:r>
              <w:rPr>
                <w:rFonts w:hint="eastAsia"/>
                <w:szCs w:val="21"/>
              </w:rPr>
              <w:t>现汇还款金额</w:t>
            </w:r>
          </w:p>
        </w:tc>
        <w:tc>
          <w:tcPr>
            <w:tcW w:w="2126" w:type="dxa"/>
            <w:shd w:val="clear" w:color="auto" w:fill="auto"/>
          </w:tcPr>
          <w:p w14:paraId="3358C5CD" w14:textId="77777777" w:rsidR="007F22CE" w:rsidRDefault="007F22CE" w:rsidP="007C0E88">
            <w:pPr>
              <w:pStyle w:val="p0"/>
              <w:ind w:firstLine="0"/>
            </w:pPr>
          </w:p>
        </w:tc>
        <w:tc>
          <w:tcPr>
            <w:tcW w:w="1276" w:type="dxa"/>
          </w:tcPr>
          <w:p w14:paraId="6FA913A6" w14:textId="77777777" w:rsidR="007F22CE" w:rsidRDefault="007F22CE" w:rsidP="007C0E88">
            <w:pPr>
              <w:ind w:firstLineChars="0" w:firstLine="0"/>
              <w:jc w:val="center"/>
            </w:pPr>
            <w:r>
              <w:t>N(18,</w:t>
            </w:r>
            <w:r>
              <w:rPr>
                <w:rFonts w:hint="eastAsia"/>
              </w:rPr>
              <w:t>2</w:t>
            </w:r>
            <w:r w:rsidRPr="00622E3E">
              <w:t>)</w:t>
            </w:r>
          </w:p>
        </w:tc>
        <w:tc>
          <w:tcPr>
            <w:tcW w:w="850" w:type="dxa"/>
            <w:shd w:val="clear" w:color="auto" w:fill="auto"/>
          </w:tcPr>
          <w:p w14:paraId="4463C0C3" w14:textId="77777777" w:rsidR="007F22CE" w:rsidRDefault="007F22CE" w:rsidP="00C14F3E">
            <w:pPr>
              <w:ind w:firstLineChars="95" w:firstLine="199"/>
            </w:pPr>
            <w:r w:rsidRPr="008D33E3">
              <w:rPr>
                <w:rFonts w:hint="eastAsia"/>
              </w:rPr>
              <w:t>O</w:t>
            </w:r>
          </w:p>
        </w:tc>
        <w:tc>
          <w:tcPr>
            <w:tcW w:w="1182" w:type="dxa"/>
            <w:shd w:val="clear" w:color="auto" w:fill="auto"/>
          </w:tcPr>
          <w:p w14:paraId="41E6E39D" w14:textId="77777777" w:rsidR="007F22CE" w:rsidRDefault="007F22CE" w:rsidP="007C0E88">
            <w:pPr>
              <w:ind w:firstLineChars="0" w:firstLine="0"/>
            </w:pPr>
            <w:r>
              <w:rPr>
                <w:rFonts w:hint="eastAsia"/>
              </w:rPr>
              <w:t>手工输入</w:t>
            </w:r>
          </w:p>
        </w:tc>
        <w:tc>
          <w:tcPr>
            <w:tcW w:w="3118" w:type="dxa"/>
            <w:vMerge/>
            <w:shd w:val="clear" w:color="auto" w:fill="auto"/>
          </w:tcPr>
          <w:p w14:paraId="51B6D1A8" w14:textId="77777777" w:rsidR="007F22CE" w:rsidRDefault="007F22CE" w:rsidP="00BA6CDC">
            <w:pPr>
              <w:ind w:firstLineChars="0" w:firstLine="0"/>
            </w:pPr>
          </w:p>
        </w:tc>
      </w:tr>
      <w:tr w:rsidR="007F22CE" w14:paraId="091BD1C7" w14:textId="77777777" w:rsidTr="00426933">
        <w:tc>
          <w:tcPr>
            <w:tcW w:w="567" w:type="dxa"/>
          </w:tcPr>
          <w:p w14:paraId="2B1016D3" w14:textId="77777777" w:rsidR="007F22CE" w:rsidRDefault="007F22CE" w:rsidP="00D537E2">
            <w:pPr>
              <w:numPr>
                <w:ilvl w:val="0"/>
                <w:numId w:val="9"/>
              </w:numPr>
              <w:ind w:right="-47" w:firstLineChars="0"/>
              <w:rPr>
                <w:szCs w:val="21"/>
              </w:rPr>
            </w:pPr>
          </w:p>
        </w:tc>
        <w:tc>
          <w:tcPr>
            <w:tcW w:w="2080" w:type="dxa"/>
            <w:shd w:val="clear" w:color="auto" w:fill="auto"/>
          </w:tcPr>
          <w:p w14:paraId="2348724C" w14:textId="77777777" w:rsidR="007F22CE" w:rsidRDefault="007F22CE" w:rsidP="00AB3378">
            <w:pPr>
              <w:ind w:right="-47" w:firstLineChars="0" w:firstLine="0"/>
              <w:rPr>
                <w:szCs w:val="21"/>
              </w:rPr>
            </w:pPr>
            <w:r>
              <w:rPr>
                <w:rFonts w:hint="eastAsia"/>
                <w:szCs w:val="21"/>
              </w:rPr>
              <w:t>购汇还款账号</w:t>
            </w:r>
          </w:p>
        </w:tc>
        <w:tc>
          <w:tcPr>
            <w:tcW w:w="2126" w:type="dxa"/>
            <w:shd w:val="clear" w:color="auto" w:fill="auto"/>
          </w:tcPr>
          <w:p w14:paraId="2D5598B0" w14:textId="77777777" w:rsidR="007F22CE" w:rsidRDefault="007F22CE" w:rsidP="007C0E88">
            <w:pPr>
              <w:pStyle w:val="p0"/>
              <w:ind w:firstLine="0"/>
            </w:pPr>
          </w:p>
        </w:tc>
        <w:tc>
          <w:tcPr>
            <w:tcW w:w="1276" w:type="dxa"/>
          </w:tcPr>
          <w:p w14:paraId="47CF71ED" w14:textId="77777777" w:rsidR="007F22CE" w:rsidRDefault="007F22CE" w:rsidP="007C0E88">
            <w:pPr>
              <w:ind w:firstLineChars="0" w:firstLine="0"/>
              <w:jc w:val="center"/>
            </w:pPr>
            <w:r>
              <w:rPr>
                <w:rFonts w:hint="eastAsia"/>
              </w:rPr>
              <w:t>V(32)</w:t>
            </w:r>
          </w:p>
        </w:tc>
        <w:tc>
          <w:tcPr>
            <w:tcW w:w="850" w:type="dxa"/>
            <w:shd w:val="clear" w:color="auto" w:fill="auto"/>
          </w:tcPr>
          <w:p w14:paraId="7C5270B4" w14:textId="77777777" w:rsidR="007F22CE" w:rsidRDefault="007F22CE" w:rsidP="00C14F3E">
            <w:pPr>
              <w:ind w:firstLineChars="95" w:firstLine="199"/>
            </w:pPr>
            <w:r w:rsidRPr="008D33E3">
              <w:rPr>
                <w:rFonts w:hint="eastAsia"/>
              </w:rPr>
              <w:t>O</w:t>
            </w:r>
          </w:p>
        </w:tc>
        <w:tc>
          <w:tcPr>
            <w:tcW w:w="1182" w:type="dxa"/>
            <w:shd w:val="clear" w:color="auto" w:fill="auto"/>
          </w:tcPr>
          <w:p w14:paraId="01BAA0E8" w14:textId="77777777" w:rsidR="007F22CE" w:rsidRDefault="007F22CE" w:rsidP="007C0E88">
            <w:pPr>
              <w:ind w:firstLineChars="0" w:firstLine="0"/>
            </w:pPr>
            <w:r>
              <w:rPr>
                <w:rFonts w:hint="eastAsia"/>
              </w:rPr>
              <w:t>选择</w:t>
            </w:r>
          </w:p>
        </w:tc>
        <w:tc>
          <w:tcPr>
            <w:tcW w:w="3118" w:type="dxa"/>
            <w:vMerge/>
            <w:shd w:val="clear" w:color="auto" w:fill="auto"/>
          </w:tcPr>
          <w:p w14:paraId="6FBB8CF7" w14:textId="77777777" w:rsidR="007F22CE" w:rsidRDefault="007F22CE" w:rsidP="007C0E88">
            <w:pPr>
              <w:ind w:firstLineChars="0" w:firstLine="0"/>
            </w:pPr>
          </w:p>
        </w:tc>
      </w:tr>
      <w:tr w:rsidR="007F22CE" w14:paraId="4AE1A642" w14:textId="77777777" w:rsidTr="00426933">
        <w:tc>
          <w:tcPr>
            <w:tcW w:w="567" w:type="dxa"/>
          </w:tcPr>
          <w:p w14:paraId="0B4B7505" w14:textId="77777777" w:rsidR="007F22CE" w:rsidRDefault="007F22CE" w:rsidP="00D537E2">
            <w:pPr>
              <w:numPr>
                <w:ilvl w:val="0"/>
                <w:numId w:val="9"/>
              </w:numPr>
              <w:ind w:right="-47" w:firstLineChars="0"/>
              <w:rPr>
                <w:szCs w:val="21"/>
              </w:rPr>
            </w:pPr>
          </w:p>
        </w:tc>
        <w:tc>
          <w:tcPr>
            <w:tcW w:w="2080" w:type="dxa"/>
            <w:shd w:val="clear" w:color="auto" w:fill="auto"/>
          </w:tcPr>
          <w:p w14:paraId="68D4FD5B" w14:textId="77777777" w:rsidR="007F22CE" w:rsidRDefault="007F22CE" w:rsidP="00AB3378">
            <w:pPr>
              <w:ind w:right="-47" w:firstLineChars="0" w:firstLine="0"/>
              <w:rPr>
                <w:szCs w:val="21"/>
              </w:rPr>
            </w:pPr>
            <w:r>
              <w:rPr>
                <w:rFonts w:hint="eastAsia"/>
                <w:szCs w:val="21"/>
              </w:rPr>
              <w:t>购汇还款金额</w:t>
            </w:r>
          </w:p>
        </w:tc>
        <w:tc>
          <w:tcPr>
            <w:tcW w:w="2126" w:type="dxa"/>
            <w:shd w:val="clear" w:color="auto" w:fill="auto"/>
          </w:tcPr>
          <w:p w14:paraId="4E088345" w14:textId="77777777" w:rsidR="007F22CE" w:rsidRDefault="007F22CE" w:rsidP="007C0E88">
            <w:pPr>
              <w:pStyle w:val="p0"/>
              <w:ind w:firstLine="0"/>
            </w:pPr>
          </w:p>
        </w:tc>
        <w:tc>
          <w:tcPr>
            <w:tcW w:w="1276" w:type="dxa"/>
          </w:tcPr>
          <w:p w14:paraId="37A0C788" w14:textId="77777777" w:rsidR="007F22CE" w:rsidRDefault="007F22CE" w:rsidP="007C0E88">
            <w:pPr>
              <w:ind w:firstLineChars="0" w:firstLine="0"/>
              <w:jc w:val="center"/>
            </w:pPr>
            <w:r>
              <w:t>N(18,</w:t>
            </w:r>
            <w:r>
              <w:rPr>
                <w:rFonts w:hint="eastAsia"/>
              </w:rPr>
              <w:t>2</w:t>
            </w:r>
            <w:r w:rsidRPr="00622E3E">
              <w:t>)</w:t>
            </w:r>
          </w:p>
        </w:tc>
        <w:tc>
          <w:tcPr>
            <w:tcW w:w="850" w:type="dxa"/>
            <w:shd w:val="clear" w:color="auto" w:fill="auto"/>
          </w:tcPr>
          <w:p w14:paraId="2E13819A" w14:textId="77777777" w:rsidR="007F22CE" w:rsidRDefault="007F22CE" w:rsidP="00C14F3E">
            <w:pPr>
              <w:ind w:firstLineChars="95" w:firstLine="199"/>
            </w:pPr>
            <w:r w:rsidRPr="008D33E3">
              <w:rPr>
                <w:rFonts w:hint="eastAsia"/>
              </w:rPr>
              <w:t>O</w:t>
            </w:r>
          </w:p>
        </w:tc>
        <w:tc>
          <w:tcPr>
            <w:tcW w:w="1182" w:type="dxa"/>
            <w:shd w:val="clear" w:color="auto" w:fill="auto"/>
          </w:tcPr>
          <w:p w14:paraId="3D5FB894" w14:textId="77777777" w:rsidR="007F22CE" w:rsidRDefault="007F22CE" w:rsidP="007C0E88">
            <w:pPr>
              <w:ind w:firstLineChars="0" w:firstLine="0"/>
            </w:pPr>
            <w:r>
              <w:rPr>
                <w:rFonts w:hint="eastAsia"/>
              </w:rPr>
              <w:t>手工输入</w:t>
            </w:r>
          </w:p>
        </w:tc>
        <w:tc>
          <w:tcPr>
            <w:tcW w:w="3118" w:type="dxa"/>
            <w:vMerge/>
            <w:shd w:val="clear" w:color="auto" w:fill="auto"/>
          </w:tcPr>
          <w:p w14:paraId="1C38D21F" w14:textId="77777777" w:rsidR="007F22CE" w:rsidRDefault="007F22CE" w:rsidP="007C0E88">
            <w:pPr>
              <w:ind w:firstLineChars="0" w:firstLine="0"/>
            </w:pPr>
          </w:p>
        </w:tc>
      </w:tr>
      <w:tr w:rsidR="007F22CE" w14:paraId="5704C5C9" w14:textId="77777777" w:rsidTr="00426933">
        <w:tc>
          <w:tcPr>
            <w:tcW w:w="567" w:type="dxa"/>
          </w:tcPr>
          <w:p w14:paraId="4DB41841" w14:textId="77777777" w:rsidR="007F22CE" w:rsidRDefault="007F22CE" w:rsidP="00D537E2">
            <w:pPr>
              <w:numPr>
                <w:ilvl w:val="0"/>
                <w:numId w:val="9"/>
              </w:numPr>
              <w:ind w:right="-47" w:firstLineChars="0"/>
              <w:rPr>
                <w:szCs w:val="21"/>
              </w:rPr>
            </w:pPr>
          </w:p>
        </w:tc>
        <w:tc>
          <w:tcPr>
            <w:tcW w:w="2080" w:type="dxa"/>
            <w:shd w:val="clear" w:color="auto" w:fill="auto"/>
          </w:tcPr>
          <w:p w14:paraId="11134D22" w14:textId="77777777" w:rsidR="007F22CE" w:rsidRDefault="007F22CE" w:rsidP="00AB3378">
            <w:pPr>
              <w:ind w:right="-47" w:firstLineChars="0" w:firstLine="0"/>
              <w:rPr>
                <w:szCs w:val="21"/>
              </w:rPr>
            </w:pPr>
            <w:r>
              <w:rPr>
                <w:rFonts w:hint="eastAsia"/>
                <w:szCs w:val="21"/>
              </w:rPr>
              <w:t>其他还款账号</w:t>
            </w:r>
          </w:p>
        </w:tc>
        <w:tc>
          <w:tcPr>
            <w:tcW w:w="2126" w:type="dxa"/>
            <w:shd w:val="clear" w:color="auto" w:fill="auto"/>
          </w:tcPr>
          <w:p w14:paraId="2C82CAD3" w14:textId="77777777" w:rsidR="007F22CE" w:rsidRDefault="007F22CE" w:rsidP="007C0E88">
            <w:pPr>
              <w:pStyle w:val="p0"/>
              <w:ind w:firstLine="0"/>
            </w:pPr>
          </w:p>
        </w:tc>
        <w:tc>
          <w:tcPr>
            <w:tcW w:w="1276" w:type="dxa"/>
          </w:tcPr>
          <w:p w14:paraId="30ABC058" w14:textId="77777777" w:rsidR="007F22CE" w:rsidRDefault="007F22CE" w:rsidP="007C0E88">
            <w:pPr>
              <w:ind w:firstLineChars="0" w:firstLine="0"/>
              <w:jc w:val="center"/>
            </w:pPr>
            <w:r>
              <w:rPr>
                <w:rFonts w:hint="eastAsia"/>
              </w:rPr>
              <w:t>V(32)</w:t>
            </w:r>
          </w:p>
        </w:tc>
        <w:tc>
          <w:tcPr>
            <w:tcW w:w="850" w:type="dxa"/>
            <w:shd w:val="clear" w:color="auto" w:fill="auto"/>
          </w:tcPr>
          <w:p w14:paraId="47FEB294" w14:textId="77777777" w:rsidR="007F22CE" w:rsidRDefault="007F22CE" w:rsidP="00C14F3E">
            <w:pPr>
              <w:ind w:firstLineChars="95" w:firstLine="199"/>
            </w:pPr>
            <w:r w:rsidRPr="008D33E3">
              <w:rPr>
                <w:rFonts w:hint="eastAsia"/>
              </w:rPr>
              <w:t>O</w:t>
            </w:r>
          </w:p>
        </w:tc>
        <w:tc>
          <w:tcPr>
            <w:tcW w:w="1182" w:type="dxa"/>
            <w:shd w:val="clear" w:color="auto" w:fill="auto"/>
          </w:tcPr>
          <w:p w14:paraId="1115C3F7" w14:textId="77777777" w:rsidR="007F22CE" w:rsidRDefault="007F22CE" w:rsidP="007C0E88">
            <w:pPr>
              <w:ind w:firstLineChars="0" w:firstLine="0"/>
            </w:pPr>
            <w:r>
              <w:rPr>
                <w:rFonts w:hint="eastAsia"/>
              </w:rPr>
              <w:t>选择</w:t>
            </w:r>
          </w:p>
        </w:tc>
        <w:tc>
          <w:tcPr>
            <w:tcW w:w="3118" w:type="dxa"/>
            <w:vMerge/>
            <w:shd w:val="clear" w:color="auto" w:fill="auto"/>
          </w:tcPr>
          <w:p w14:paraId="0B0B994D" w14:textId="77777777" w:rsidR="007F22CE" w:rsidRDefault="007F22CE" w:rsidP="007C0E88">
            <w:pPr>
              <w:ind w:firstLineChars="0" w:firstLine="0"/>
            </w:pPr>
          </w:p>
        </w:tc>
      </w:tr>
      <w:tr w:rsidR="007F22CE" w14:paraId="41E41352" w14:textId="77777777" w:rsidTr="00426933">
        <w:tc>
          <w:tcPr>
            <w:tcW w:w="567" w:type="dxa"/>
          </w:tcPr>
          <w:p w14:paraId="6D248D4E" w14:textId="77777777" w:rsidR="007F22CE" w:rsidRDefault="007F22CE" w:rsidP="00D537E2">
            <w:pPr>
              <w:numPr>
                <w:ilvl w:val="0"/>
                <w:numId w:val="9"/>
              </w:numPr>
              <w:ind w:right="-47" w:firstLineChars="0"/>
              <w:rPr>
                <w:szCs w:val="21"/>
              </w:rPr>
            </w:pPr>
          </w:p>
        </w:tc>
        <w:tc>
          <w:tcPr>
            <w:tcW w:w="2080" w:type="dxa"/>
            <w:shd w:val="clear" w:color="auto" w:fill="auto"/>
          </w:tcPr>
          <w:p w14:paraId="2E4DC8A5" w14:textId="77777777" w:rsidR="007F22CE" w:rsidRDefault="007F22CE" w:rsidP="00AB3378">
            <w:pPr>
              <w:ind w:right="-47" w:firstLineChars="0" w:firstLine="0"/>
              <w:rPr>
                <w:szCs w:val="21"/>
              </w:rPr>
            </w:pPr>
            <w:r>
              <w:rPr>
                <w:rFonts w:hint="eastAsia"/>
                <w:szCs w:val="21"/>
              </w:rPr>
              <w:t>其他还款金额</w:t>
            </w:r>
          </w:p>
        </w:tc>
        <w:tc>
          <w:tcPr>
            <w:tcW w:w="2126" w:type="dxa"/>
            <w:shd w:val="clear" w:color="auto" w:fill="auto"/>
          </w:tcPr>
          <w:p w14:paraId="79173D93" w14:textId="77777777" w:rsidR="007F22CE" w:rsidRDefault="007F22CE" w:rsidP="007C0E88">
            <w:pPr>
              <w:pStyle w:val="p0"/>
              <w:ind w:firstLine="0"/>
            </w:pPr>
          </w:p>
        </w:tc>
        <w:tc>
          <w:tcPr>
            <w:tcW w:w="1276" w:type="dxa"/>
          </w:tcPr>
          <w:p w14:paraId="0BA2363A" w14:textId="77777777" w:rsidR="007F22CE" w:rsidRDefault="007F22CE" w:rsidP="007C0E88">
            <w:pPr>
              <w:ind w:firstLineChars="0" w:firstLine="0"/>
              <w:jc w:val="center"/>
            </w:pPr>
            <w:r>
              <w:t>N(18,</w:t>
            </w:r>
            <w:r>
              <w:rPr>
                <w:rFonts w:hint="eastAsia"/>
              </w:rPr>
              <w:t>2</w:t>
            </w:r>
            <w:r w:rsidRPr="00622E3E">
              <w:t>)</w:t>
            </w:r>
          </w:p>
        </w:tc>
        <w:tc>
          <w:tcPr>
            <w:tcW w:w="850" w:type="dxa"/>
            <w:shd w:val="clear" w:color="auto" w:fill="auto"/>
          </w:tcPr>
          <w:p w14:paraId="6907126E" w14:textId="77777777" w:rsidR="007F22CE" w:rsidRDefault="007F22CE" w:rsidP="00C14F3E">
            <w:pPr>
              <w:ind w:firstLineChars="95" w:firstLine="199"/>
            </w:pPr>
            <w:r w:rsidRPr="008D33E3">
              <w:rPr>
                <w:rFonts w:hint="eastAsia"/>
              </w:rPr>
              <w:t>O</w:t>
            </w:r>
          </w:p>
        </w:tc>
        <w:tc>
          <w:tcPr>
            <w:tcW w:w="1182" w:type="dxa"/>
            <w:shd w:val="clear" w:color="auto" w:fill="auto"/>
          </w:tcPr>
          <w:p w14:paraId="4F5AEB1D" w14:textId="77777777" w:rsidR="007F22CE" w:rsidRDefault="007F22CE" w:rsidP="007C0E88">
            <w:pPr>
              <w:ind w:firstLineChars="0" w:firstLine="0"/>
            </w:pPr>
            <w:r>
              <w:rPr>
                <w:rFonts w:hint="eastAsia"/>
              </w:rPr>
              <w:t>手工输入</w:t>
            </w:r>
          </w:p>
        </w:tc>
        <w:tc>
          <w:tcPr>
            <w:tcW w:w="3118" w:type="dxa"/>
            <w:vMerge/>
            <w:shd w:val="clear" w:color="auto" w:fill="auto"/>
          </w:tcPr>
          <w:p w14:paraId="6DFA999D" w14:textId="77777777" w:rsidR="007F22CE" w:rsidRDefault="007F22CE" w:rsidP="007C0E88">
            <w:pPr>
              <w:ind w:firstLineChars="0" w:firstLine="0"/>
            </w:pPr>
          </w:p>
        </w:tc>
      </w:tr>
      <w:tr w:rsidR="007F22CE" w14:paraId="6BCAB45D" w14:textId="77777777" w:rsidTr="00426933">
        <w:tc>
          <w:tcPr>
            <w:tcW w:w="567" w:type="dxa"/>
          </w:tcPr>
          <w:p w14:paraId="65C61138" w14:textId="77777777" w:rsidR="007F22CE" w:rsidRDefault="007F22CE" w:rsidP="00D537E2">
            <w:pPr>
              <w:numPr>
                <w:ilvl w:val="0"/>
                <w:numId w:val="9"/>
              </w:numPr>
              <w:ind w:right="-47" w:firstLineChars="0"/>
              <w:rPr>
                <w:szCs w:val="21"/>
              </w:rPr>
            </w:pPr>
          </w:p>
        </w:tc>
        <w:tc>
          <w:tcPr>
            <w:tcW w:w="2080" w:type="dxa"/>
            <w:shd w:val="clear" w:color="auto" w:fill="auto"/>
          </w:tcPr>
          <w:p w14:paraId="7A8F88C7" w14:textId="77777777" w:rsidR="007F22CE" w:rsidRDefault="007F22CE" w:rsidP="00AB3378">
            <w:pPr>
              <w:ind w:right="-47" w:firstLineChars="0" w:firstLine="0"/>
              <w:rPr>
                <w:szCs w:val="21"/>
              </w:rPr>
            </w:pPr>
            <w:r>
              <w:rPr>
                <w:rFonts w:hint="eastAsia"/>
                <w:szCs w:val="21"/>
              </w:rPr>
              <w:t>汇款账号</w:t>
            </w:r>
            <w:r>
              <w:rPr>
                <w:rFonts w:hint="eastAsia"/>
                <w:szCs w:val="21"/>
              </w:rPr>
              <w:t>1</w:t>
            </w:r>
          </w:p>
        </w:tc>
        <w:tc>
          <w:tcPr>
            <w:tcW w:w="2126" w:type="dxa"/>
            <w:shd w:val="clear" w:color="auto" w:fill="auto"/>
          </w:tcPr>
          <w:p w14:paraId="6F7F28A9" w14:textId="77777777" w:rsidR="007F22CE" w:rsidRDefault="007F22CE" w:rsidP="007C0E88">
            <w:pPr>
              <w:pStyle w:val="p0"/>
              <w:ind w:firstLine="0"/>
            </w:pPr>
          </w:p>
        </w:tc>
        <w:tc>
          <w:tcPr>
            <w:tcW w:w="1276" w:type="dxa"/>
          </w:tcPr>
          <w:p w14:paraId="7C47CAA9" w14:textId="77777777" w:rsidR="007F22CE" w:rsidRDefault="007F22CE" w:rsidP="007C0E88">
            <w:pPr>
              <w:ind w:firstLineChars="0" w:firstLine="0"/>
              <w:jc w:val="center"/>
            </w:pPr>
            <w:r>
              <w:rPr>
                <w:rFonts w:hint="eastAsia"/>
              </w:rPr>
              <w:t>V(32)</w:t>
            </w:r>
          </w:p>
        </w:tc>
        <w:tc>
          <w:tcPr>
            <w:tcW w:w="850" w:type="dxa"/>
            <w:shd w:val="clear" w:color="auto" w:fill="auto"/>
          </w:tcPr>
          <w:p w14:paraId="6936AB8E" w14:textId="77777777" w:rsidR="007F22CE" w:rsidRPr="008D33E3" w:rsidRDefault="007F22CE" w:rsidP="00C14F3E">
            <w:pPr>
              <w:ind w:firstLineChars="95" w:firstLine="199"/>
            </w:pPr>
            <w:r>
              <w:rPr>
                <w:rFonts w:hint="eastAsia"/>
              </w:rPr>
              <w:t>O</w:t>
            </w:r>
          </w:p>
        </w:tc>
        <w:tc>
          <w:tcPr>
            <w:tcW w:w="1182" w:type="dxa"/>
            <w:shd w:val="clear" w:color="auto" w:fill="auto"/>
          </w:tcPr>
          <w:p w14:paraId="716051A8" w14:textId="77777777" w:rsidR="007F22CE" w:rsidRDefault="007F22CE" w:rsidP="007C0E88">
            <w:pPr>
              <w:ind w:firstLineChars="0" w:firstLine="0"/>
            </w:pPr>
            <w:r>
              <w:rPr>
                <w:rFonts w:hint="eastAsia"/>
              </w:rPr>
              <w:t>手工输入</w:t>
            </w:r>
          </w:p>
        </w:tc>
        <w:tc>
          <w:tcPr>
            <w:tcW w:w="3118" w:type="dxa"/>
            <w:vMerge w:val="restart"/>
            <w:shd w:val="clear" w:color="auto" w:fill="auto"/>
          </w:tcPr>
          <w:p w14:paraId="17298987" w14:textId="77777777" w:rsidR="00FA60C6" w:rsidRDefault="007F22CE" w:rsidP="00FA60C6">
            <w:pPr>
              <w:ind w:firstLineChars="0" w:firstLine="0"/>
            </w:pPr>
            <w:r>
              <w:rPr>
                <w:rFonts w:hint="eastAsia"/>
                <w:szCs w:val="21"/>
              </w:rPr>
              <w:t>汇款金额</w:t>
            </w:r>
            <w:r>
              <w:rPr>
                <w:rFonts w:hint="eastAsia"/>
                <w:szCs w:val="21"/>
              </w:rPr>
              <w:t>1</w:t>
            </w:r>
            <w:r>
              <w:rPr>
                <w:rFonts w:hint="eastAsia"/>
              </w:rPr>
              <w:t>+</w:t>
            </w:r>
            <w:r>
              <w:rPr>
                <w:rFonts w:hint="eastAsia"/>
                <w:szCs w:val="21"/>
              </w:rPr>
              <w:t>汇款金额</w:t>
            </w:r>
            <w:r>
              <w:rPr>
                <w:rFonts w:hint="eastAsia"/>
                <w:szCs w:val="21"/>
              </w:rPr>
              <w:t>2</w:t>
            </w:r>
            <w:r>
              <w:rPr>
                <w:rFonts w:hint="eastAsia"/>
              </w:rPr>
              <w:t>+</w:t>
            </w:r>
            <w:r>
              <w:rPr>
                <w:rFonts w:hint="eastAsia"/>
                <w:szCs w:val="21"/>
              </w:rPr>
              <w:t>汇款金额</w:t>
            </w:r>
            <w:r>
              <w:rPr>
                <w:rFonts w:hint="eastAsia"/>
                <w:szCs w:val="21"/>
              </w:rPr>
              <w:t>3</w:t>
            </w:r>
            <w:r>
              <w:rPr>
                <w:rFonts w:hint="eastAsia"/>
              </w:rPr>
              <w:t>=</w:t>
            </w:r>
            <w:r>
              <w:rPr>
                <w:rFonts w:hint="eastAsia"/>
              </w:rPr>
              <w:t>代付金额</w:t>
            </w:r>
            <w:r>
              <w:rPr>
                <w:rFonts w:hint="eastAsia"/>
              </w:rPr>
              <w:t xml:space="preserve"> + </w:t>
            </w:r>
            <w:r>
              <w:rPr>
                <w:rFonts w:hint="eastAsia"/>
              </w:rPr>
              <w:t>同业利息</w:t>
            </w:r>
            <w:r>
              <w:rPr>
                <w:rFonts w:hint="eastAsia"/>
              </w:rPr>
              <w:t xml:space="preserve"> + </w:t>
            </w:r>
            <w:r>
              <w:rPr>
                <w:rFonts w:hint="eastAsia"/>
              </w:rPr>
              <w:t>代付行费用。</w:t>
            </w:r>
          </w:p>
          <w:p w14:paraId="2F8DBE4F" w14:textId="77777777" w:rsidR="007F22CE" w:rsidRDefault="007F22CE" w:rsidP="00FA60C6">
            <w:pPr>
              <w:ind w:firstLineChars="0" w:firstLine="0"/>
            </w:pPr>
            <w:r>
              <w:rPr>
                <w:rFonts w:hint="eastAsia"/>
              </w:rPr>
              <w:t>不考虑结售汇</w:t>
            </w:r>
            <w:r w:rsidR="00FA60C6">
              <w:rPr>
                <w:rFonts w:hint="eastAsia"/>
              </w:rPr>
              <w:t>情况</w:t>
            </w:r>
            <w:r>
              <w:rPr>
                <w:rFonts w:hint="eastAsia"/>
              </w:rPr>
              <w:t>，全部是原币付汇。</w:t>
            </w:r>
          </w:p>
        </w:tc>
      </w:tr>
      <w:tr w:rsidR="007F22CE" w14:paraId="2717991A" w14:textId="77777777" w:rsidTr="00426933">
        <w:tc>
          <w:tcPr>
            <w:tcW w:w="567" w:type="dxa"/>
          </w:tcPr>
          <w:p w14:paraId="5A76418E" w14:textId="77777777" w:rsidR="007F22CE" w:rsidRDefault="007F22CE" w:rsidP="00D537E2">
            <w:pPr>
              <w:numPr>
                <w:ilvl w:val="0"/>
                <w:numId w:val="9"/>
              </w:numPr>
              <w:ind w:right="-47" w:firstLineChars="0"/>
              <w:rPr>
                <w:szCs w:val="21"/>
              </w:rPr>
            </w:pPr>
          </w:p>
        </w:tc>
        <w:tc>
          <w:tcPr>
            <w:tcW w:w="2080" w:type="dxa"/>
            <w:shd w:val="clear" w:color="auto" w:fill="auto"/>
          </w:tcPr>
          <w:p w14:paraId="05BDC27A" w14:textId="77777777" w:rsidR="007F22CE" w:rsidRDefault="007F22CE" w:rsidP="00AB3378">
            <w:pPr>
              <w:ind w:right="-47" w:firstLineChars="0" w:firstLine="0"/>
              <w:rPr>
                <w:szCs w:val="21"/>
              </w:rPr>
            </w:pPr>
            <w:r>
              <w:rPr>
                <w:rFonts w:hint="eastAsia"/>
                <w:szCs w:val="21"/>
              </w:rPr>
              <w:t>汇款金额</w:t>
            </w:r>
            <w:r>
              <w:rPr>
                <w:rFonts w:hint="eastAsia"/>
                <w:szCs w:val="21"/>
              </w:rPr>
              <w:t>1</w:t>
            </w:r>
          </w:p>
        </w:tc>
        <w:tc>
          <w:tcPr>
            <w:tcW w:w="2126" w:type="dxa"/>
            <w:shd w:val="clear" w:color="auto" w:fill="auto"/>
          </w:tcPr>
          <w:p w14:paraId="5BDA6649" w14:textId="77777777" w:rsidR="007F22CE" w:rsidRDefault="007F22CE" w:rsidP="007C0E88">
            <w:pPr>
              <w:pStyle w:val="p0"/>
              <w:ind w:firstLine="0"/>
            </w:pPr>
          </w:p>
        </w:tc>
        <w:tc>
          <w:tcPr>
            <w:tcW w:w="1276" w:type="dxa"/>
          </w:tcPr>
          <w:p w14:paraId="6492DF8D" w14:textId="77777777" w:rsidR="007F22CE" w:rsidRDefault="007F22CE" w:rsidP="007C0E88">
            <w:pPr>
              <w:ind w:firstLineChars="0" w:firstLine="0"/>
              <w:jc w:val="center"/>
            </w:pPr>
            <w:r>
              <w:rPr>
                <w:rFonts w:hint="eastAsia"/>
              </w:rPr>
              <w:t>N(18,,2)</w:t>
            </w:r>
          </w:p>
        </w:tc>
        <w:tc>
          <w:tcPr>
            <w:tcW w:w="850" w:type="dxa"/>
            <w:shd w:val="clear" w:color="auto" w:fill="auto"/>
          </w:tcPr>
          <w:p w14:paraId="719706AD" w14:textId="77777777" w:rsidR="007F22CE" w:rsidRPr="008D33E3" w:rsidRDefault="007F22CE" w:rsidP="00C14F3E">
            <w:pPr>
              <w:ind w:firstLineChars="95" w:firstLine="199"/>
            </w:pPr>
            <w:r>
              <w:rPr>
                <w:rFonts w:hint="eastAsia"/>
              </w:rPr>
              <w:t>O</w:t>
            </w:r>
          </w:p>
        </w:tc>
        <w:tc>
          <w:tcPr>
            <w:tcW w:w="1182" w:type="dxa"/>
            <w:shd w:val="clear" w:color="auto" w:fill="auto"/>
          </w:tcPr>
          <w:p w14:paraId="49E80E9D" w14:textId="77777777" w:rsidR="007F22CE" w:rsidRDefault="007F22CE" w:rsidP="007C0E88">
            <w:pPr>
              <w:ind w:firstLineChars="0" w:firstLine="0"/>
            </w:pPr>
            <w:r>
              <w:rPr>
                <w:rFonts w:hint="eastAsia"/>
              </w:rPr>
              <w:t>手工输入</w:t>
            </w:r>
          </w:p>
        </w:tc>
        <w:tc>
          <w:tcPr>
            <w:tcW w:w="3118" w:type="dxa"/>
            <w:vMerge/>
            <w:shd w:val="clear" w:color="auto" w:fill="auto"/>
          </w:tcPr>
          <w:p w14:paraId="668568EF" w14:textId="77777777" w:rsidR="007F22CE" w:rsidRDefault="007F22CE" w:rsidP="007C0E88">
            <w:pPr>
              <w:ind w:firstLineChars="0" w:firstLine="0"/>
            </w:pPr>
          </w:p>
        </w:tc>
      </w:tr>
      <w:tr w:rsidR="007F22CE" w14:paraId="79E3F8C3" w14:textId="77777777" w:rsidTr="00426933">
        <w:tc>
          <w:tcPr>
            <w:tcW w:w="567" w:type="dxa"/>
          </w:tcPr>
          <w:p w14:paraId="4F595316" w14:textId="77777777" w:rsidR="007F22CE" w:rsidRDefault="007F22CE" w:rsidP="00D537E2">
            <w:pPr>
              <w:numPr>
                <w:ilvl w:val="0"/>
                <w:numId w:val="9"/>
              </w:numPr>
              <w:ind w:right="-47" w:firstLineChars="0"/>
              <w:rPr>
                <w:szCs w:val="21"/>
              </w:rPr>
            </w:pPr>
          </w:p>
        </w:tc>
        <w:tc>
          <w:tcPr>
            <w:tcW w:w="2080" w:type="dxa"/>
            <w:shd w:val="clear" w:color="auto" w:fill="auto"/>
          </w:tcPr>
          <w:p w14:paraId="30D54843" w14:textId="77777777" w:rsidR="007F22CE" w:rsidRDefault="007F22CE" w:rsidP="00E739BB">
            <w:pPr>
              <w:ind w:right="-47" w:firstLineChars="0" w:firstLine="0"/>
              <w:rPr>
                <w:szCs w:val="21"/>
              </w:rPr>
            </w:pPr>
            <w:r>
              <w:rPr>
                <w:rFonts w:hint="eastAsia"/>
                <w:szCs w:val="21"/>
              </w:rPr>
              <w:t>汇款账号</w:t>
            </w:r>
            <w:r>
              <w:rPr>
                <w:rFonts w:hint="eastAsia"/>
                <w:szCs w:val="21"/>
              </w:rPr>
              <w:t>2</w:t>
            </w:r>
          </w:p>
        </w:tc>
        <w:tc>
          <w:tcPr>
            <w:tcW w:w="2126" w:type="dxa"/>
            <w:shd w:val="clear" w:color="auto" w:fill="auto"/>
          </w:tcPr>
          <w:p w14:paraId="014200F2" w14:textId="77777777" w:rsidR="007F22CE" w:rsidRDefault="007F22CE" w:rsidP="00E739BB">
            <w:pPr>
              <w:pStyle w:val="p0"/>
              <w:ind w:firstLine="0"/>
            </w:pPr>
          </w:p>
        </w:tc>
        <w:tc>
          <w:tcPr>
            <w:tcW w:w="1276" w:type="dxa"/>
          </w:tcPr>
          <w:p w14:paraId="5C2AE5C8" w14:textId="77777777" w:rsidR="007F22CE" w:rsidRDefault="007F22CE" w:rsidP="00E739BB">
            <w:pPr>
              <w:ind w:firstLineChars="0" w:firstLine="0"/>
              <w:jc w:val="center"/>
            </w:pPr>
            <w:r>
              <w:rPr>
                <w:rFonts w:hint="eastAsia"/>
              </w:rPr>
              <w:t>V(32)</w:t>
            </w:r>
          </w:p>
        </w:tc>
        <w:tc>
          <w:tcPr>
            <w:tcW w:w="850" w:type="dxa"/>
            <w:shd w:val="clear" w:color="auto" w:fill="auto"/>
          </w:tcPr>
          <w:p w14:paraId="74BE0764" w14:textId="77777777" w:rsidR="007F22CE" w:rsidRPr="008D33E3" w:rsidRDefault="007F22CE" w:rsidP="00C14F3E">
            <w:pPr>
              <w:ind w:firstLineChars="95" w:firstLine="199"/>
            </w:pPr>
            <w:r>
              <w:rPr>
                <w:rFonts w:hint="eastAsia"/>
              </w:rPr>
              <w:t>O</w:t>
            </w:r>
          </w:p>
        </w:tc>
        <w:tc>
          <w:tcPr>
            <w:tcW w:w="1182" w:type="dxa"/>
            <w:shd w:val="clear" w:color="auto" w:fill="auto"/>
          </w:tcPr>
          <w:p w14:paraId="392E758C" w14:textId="77777777" w:rsidR="007F22CE" w:rsidRDefault="007F22CE" w:rsidP="00E739BB">
            <w:pPr>
              <w:ind w:firstLineChars="0" w:firstLine="0"/>
            </w:pPr>
            <w:r>
              <w:rPr>
                <w:rFonts w:hint="eastAsia"/>
              </w:rPr>
              <w:t>手工输入</w:t>
            </w:r>
          </w:p>
        </w:tc>
        <w:tc>
          <w:tcPr>
            <w:tcW w:w="3118" w:type="dxa"/>
            <w:vMerge/>
            <w:shd w:val="clear" w:color="auto" w:fill="auto"/>
          </w:tcPr>
          <w:p w14:paraId="46605D31" w14:textId="77777777" w:rsidR="007F22CE" w:rsidRDefault="007F22CE" w:rsidP="007C0E88">
            <w:pPr>
              <w:ind w:firstLineChars="0" w:firstLine="0"/>
            </w:pPr>
          </w:p>
        </w:tc>
      </w:tr>
      <w:tr w:rsidR="007F22CE" w14:paraId="0AEC14C7" w14:textId="77777777" w:rsidTr="00426933">
        <w:tc>
          <w:tcPr>
            <w:tcW w:w="567" w:type="dxa"/>
          </w:tcPr>
          <w:p w14:paraId="39CB5A7C" w14:textId="77777777" w:rsidR="007F22CE" w:rsidRDefault="007F22CE" w:rsidP="00D537E2">
            <w:pPr>
              <w:numPr>
                <w:ilvl w:val="0"/>
                <w:numId w:val="9"/>
              </w:numPr>
              <w:ind w:right="-47" w:firstLineChars="0"/>
              <w:rPr>
                <w:szCs w:val="21"/>
              </w:rPr>
            </w:pPr>
          </w:p>
        </w:tc>
        <w:tc>
          <w:tcPr>
            <w:tcW w:w="2080" w:type="dxa"/>
            <w:shd w:val="clear" w:color="auto" w:fill="auto"/>
          </w:tcPr>
          <w:p w14:paraId="495B1473" w14:textId="77777777" w:rsidR="007F22CE" w:rsidRDefault="007F22CE" w:rsidP="00E739BB">
            <w:pPr>
              <w:ind w:right="-47" w:firstLineChars="0" w:firstLine="0"/>
              <w:rPr>
                <w:szCs w:val="21"/>
              </w:rPr>
            </w:pPr>
            <w:r>
              <w:rPr>
                <w:rFonts w:hint="eastAsia"/>
                <w:szCs w:val="21"/>
              </w:rPr>
              <w:t>汇款金额</w:t>
            </w:r>
            <w:r>
              <w:rPr>
                <w:rFonts w:hint="eastAsia"/>
                <w:szCs w:val="21"/>
              </w:rPr>
              <w:t>2</w:t>
            </w:r>
          </w:p>
        </w:tc>
        <w:tc>
          <w:tcPr>
            <w:tcW w:w="2126" w:type="dxa"/>
            <w:shd w:val="clear" w:color="auto" w:fill="auto"/>
          </w:tcPr>
          <w:p w14:paraId="462C4B9B" w14:textId="77777777" w:rsidR="007F22CE" w:rsidRDefault="007F22CE" w:rsidP="00E739BB">
            <w:pPr>
              <w:pStyle w:val="p0"/>
              <w:ind w:firstLine="0"/>
            </w:pPr>
          </w:p>
        </w:tc>
        <w:tc>
          <w:tcPr>
            <w:tcW w:w="1276" w:type="dxa"/>
          </w:tcPr>
          <w:p w14:paraId="2C5D4C41" w14:textId="77777777" w:rsidR="007F22CE" w:rsidRDefault="007F22CE" w:rsidP="00E739BB">
            <w:pPr>
              <w:ind w:firstLineChars="0" w:firstLine="0"/>
              <w:jc w:val="center"/>
            </w:pPr>
            <w:r>
              <w:rPr>
                <w:rFonts w:hint="eastAsia"/>
              </w:rPr>
              <w:t>N(18,,2)</w:t>
            </w:r>
          </w:p>
        </w:tc>
        <w:tc>
          <w:tcPr>
            <w:tcW w:w="850" w:type="dxa"/>
            <w:shd w:val="clear" w:color="auto" w:fill="auto"/>
          </w:tcPr>
          <w:p w14:paraId="12433661" w14:textId="77777777" w:rsidR="007F22CE" w:rsidRPr="008D33E3" w:rsidRDefault="007F22CE" w:rsidP="00C14F3E">
            <w:pPr>
              <w:ind w:firstLineChars="95" w:firstLine="199"/>
            </w:pPr>
            <w:r>
              <w:rPr>
                <w:rFonts w:hint="eastAsia"/>
              </w:rPr>
              <w:t>O</w:t>
            </w:r>
          </w:p>
        </w:tc>
        <w:tc>
          <w:tcPr>
            <w:tcW w:w="1182" w:type="dxa"/>
            <w:shd w:val="clear" w:color="auto" w:fill="auto"/>
          </w:tcPr>
          <w:p w14:paraId="3789D5C5" w14:textId="77777777" w:rsidR="007F22CE" w:rsidRDefault="007F22CE" w:rsidP="00E739BB">
            <w:pPr>
              <w:ind w:firstLineChars="0" w:firstLine="0"/>
            </w:pPr>
            <w:r>
              <w:rPr>
                <w:rFonts w:hint="eastAsia"/>
              </w:rPr>
              <w:t>手工输入</w:t>
            </w:r>
          </w:p>
        </w:tc>
        <w:tc>
          <w:tcPr>
            <w:tcW w:w="3118" w:type="dxa"/>
            <w:vMerge/>
            <w:shd w:val="clear" w:color="auto" w:fill="auto"/>
          </w:tcPr>
          <w:p w14:paraId="3DDAB8B0" w14:textId="77777777" w:rsidR="007F22CE" w:rsidRDefault="007F22CE" w:rsidP="007C0E88">
            <w:pPr>
              <w:ind w:firstLineChars="0" w:firstLine="0"/>
            </w:pPr>
          </w:p>
        </w:tc>
      </w:tr>
      <w:tr w:rsidR="007F22CE" w14:paraId="148112B2" w14:textId="77777777" w:rsidTr="00426933">
        <w:tc>
          <w:tcPr>
            <w:tcW w:w="567" w:type="dxa"/>
          </w:tcPr>
          <w:p w14:paraId="1DE5CBCB" w14:textId="77777777" w:rsidR="007F22CE" w:rsidRDefault="007F22CE" w:rsidP="00D537E2">
            <w:pPr>
              <w:numPr>
                <w:ilvl w:val="0"/>
                <w:numId w:val="9"/>
              </w:numPr>
              <w:ind w:right="-47" w:firstLineChars="0"/>
              <w:rPr>
                <w:szCs w:val="21"/>
              </w:rPr>
            </w:pPr>
          </w:p>
        </w:tc>
        <w:tc>
          <w:tcPr>
            <w:tcW w:w="2080" w:type="dxa"/>
            <w:shd w:val="clear" w:color="auto" w:fill="auto"/>
          </w:tcPr>
          <w:p w14:paraId="13C7F8C0" w14:textId="77777777" w:rsidR="007F22CE" w:rsidRDefault="007F22CE" w:rsidP="00E739BB">
            <w:pPr>
              <w:ind w:right="-47" w:firstLineChars="0" w:firstLine="0"/>
              <w:rPr>
                <w:szCs w:val="21"/>
              </w:rPr>
            </w:pPr>
            <w:r>
              <w:rPr>
                <w:rFonts w:hint="eastAsia"/>
                <w:szCs w:val="21"/>
              </w:rPr>
              <w:t>汇款账号</w:t>
            </w:r>
            <w:r>
              <w:rPr>
                <w:rFonts w:hint="eastAsia"/>
                <w:szCs w:val="21"/>
              </w:rPr>
              <w:t>3</w:t>
            </w:r>
          </w:p>
        </w:tc>
        <w:tc>
          <w:tcPr>
            <w:tcW w:w="2126" w:type="dxa"/>
            <w:shd w:val="clear" w:color="auto" w:fill="auto"/>
          </w:tcPr>
          <w:p w14:paraId="799E9498" w14:textId="77777777" w:rsidR="007F22CE" w:rsidRDefault="007F22CE" w:rsidP="00E739BB">
            <w:pPr>
              <w:pStyle w:val="p0"/>
              <w:ind w:firstLine="0"/>
            </w:pPr>
          </w:p>
        </w:tc>
        <w:tc>
          <w:tcPr>
            <w:tcW w:w="1276" w:type="dxa"/>
          </w:tcPr>
          <w:p w14:paraId="53B789EC" w14:textId="77777777" w:rsidR="007F22CE" w:rsidRDefault="007F22CE" w:rsidP="00E739BB">
            <w:pPr>
              <w:ind w:firstLineChars="0" w:firstLine="0"/>
              <w:jc w:val="center"/>
            </w:pPr>
            <w:r>
              <w:rPr>
                <w:rFonts w:hint="eastAsia"/>
              </w:rPr>
              <w:t>V(32)</w:t>
            </w:r>
          </w:p>
        </w:tc>
        <w:tc>
          <w:tcPr>
            <w:tcW w:w="850" w:type="dxa"/>
            <w:shd w:val="clear" w:color="auto" w:fill="auto"/>
          </w:tcPr>
          <w:p w14:paraId="43330291" w14:textId="77777777" w:rsidR="007F22CE" w:rsidRPr="008D33E3" w:rsidRDefault="007F22CE" w:rsidP="00C14F3E">
            <w:pPr>
              <w:ind w:firstLineChars="95" w:firstLine="199"/>
            </w:pPr>
            <w:r>
              <w:rPr>
                <w:rFonts w:hint="eastAsia"/>
              </w:rPr>
              <w:t>O</w:t>
            </w:r>
          </w:p>
        </w:tc>
        <w:tc>
          <w:tcPr>
            <w:tcW w:w="1182" w:type="dxa"/>
            <w:shd w:val="clear" w:color="auto" w:fill="auto"/>
          </w:tcPr>
          <w:p w14:paraId="16F65ABB" w14:textId="77777777" w:rsidR="007F22CE" w:rsidRDefault="007F22CE" w:rsidP="00E739BB">
            <w:pPr>
              <w:ind w:firstLineChars="0" w:firstLine="0"/>
            </w:pPr>
            <w:r>
              <w:rPr>
                <w:rFonts w:hint="eastAsia"/>
              </w:rPr>
              <w:t>手工输入</w:t>
            </w:r>
          </w:p>
        </w:tc>
        <w:tc>
          <w:tcPr>
            <w:tcW w:w="3118" w:type="dxa"/>
            <w:vMerge/>
            <w:shd w:val="clear" w:color="auto" w:fill="auto"/>
          </w:tcPr>
          <w:p w14:paraId="04037A8D" w14:textId="77777777" w:rsidR="007F22CE" w:rsidRDefault="007F22CE" w:rsidP="007C0E88">
            <w:pPr>
              <w:ind w:firstLineChars="0" w:firstLine="0"/>
            </w:pPr>
          </w:p>
        </w:tc>
      </w:tr>
      <w:tr w:rsidR="007F22CE" w14:paraId="044836CC" w14:textId="77777777" w:rsidTr="00426933">
        <w:tc>
          <w:tcPr>
            <w:tcW w:w="567" w:type="dxa"/>
          </w:tcPr>
          <w:p w14:paraId="36B6F53B" w14:textId="77777777" w:rsidR="007F22CE" w:rsidRDefault="007F22CE" w:rsidP="00D537E2">
            <w:pPr>
              <w:numPr>
                <w:ilvl w:val="0"/>
                <w:numId w:val="9"/>
              </w:numPr>
              <w:ind w:right="-47" w:firstLineChars="0"/>
              <w:rPr>
                <w:szCs w:val="21"/>
              </w:rPr>
            </w:pPr>
          </w:p>
        </w:tc>
        <w:tc>
          <w:tcPr>
            <w:tcW w:w="2080" w:type="dxa"/>
            <w:shd w:val="clear" w:color="auto" w:fill="auto"/>
          </w:tcPr>
          <w:p w14:paraId="23EAA59D" w14:textId="77777777" w:rsidR="007F22CE" w:rsidRDefault="007F22CE" w:rsidP="00E739BB">
            <w:pPr>
              <w:ind w:right="-47" w:firstLineChars="0" w:firstLine="0"/>
              <w:rPr>
                <w:szCs w:val="21"/>
              </w:rPr>
            </w:pPr>
            <w:r>
              <w:rPr>
                <w:rFonts w:hint="eastAsia"/>
                <w:szCs w:val="21"/>
              </w:rPr>
              <w:t>汇款金额</w:t>
            </w:r>
            <w:r>
              <w:rPr>
                <w:rFonts w:hint="eastAsia"/>
                <w:szCs w:val="21"/>
              </w:rPr>
              <w:t>3</w:t>
            </w:r>
          </w:p>
        </w:tc>
        <w:tc>
          <w:tcPr>
            <w:tcW w:w="2126" w:type="dxa"/>
            <w:shd w:val="clear" w:color="auto" w:fill="auto"/>
          </w:tcPr>
          <w:p w14:paraId="7BE02EF4" w14:textId="77777777" w:rsidR="007F22CE" w:rsidRDefault="007F22CE" w:rsidP="00E739BB">
            <w:pPr>
              <w:pStyle w:val="p0"/>
              <w:ind w:firstLine="0"/>
            </w:pPr>
          </w:p>
        </w:tc>
        <w:tc>
          <w:tcPr>
            <w:tcW w:w="1276" w:type="dxa"/>
          </w:tcPr>
          <w:p w14:paraId="62764C50" w14:textId="77777777" w:rsidR="007F22CE" w:rsidRDefault="007F22CE" w:rsidP="00E739BB">
            <w:pPr>
              <w:ind w:firstLineChars="0" w:firstLine="0"/>
              <w:jc w:val="center"/>
            </w:pPr>
            <w:r>
              <w:rPr>
                <w:rFonts w:hint="eastAsia"/>
              </w:rPr>
              <w:t>N(18,,2)</w:t>
            </w:r>
          </w:p>
        </w:tc>
        <w:tc>
          <w:tcPr>
            <w:tcW w:w="850" w:type="dxa"/>
            <w:shd w:val="clear" w:color="auto" w:fill="auto"/>
          </w:tcPr>
          <w:p w14:paraId="6F5A74B2" w14:textId="77777777" w:rsidR="007F22CE" w:rsidRPr="008D33E3" w:rsidRDefault="007F22CE" w:rsidP="00C14F3E">
            <w:pPr>
              <w:ind w:firstLineChars="95" w:firstLine="199"/>
            </w:pPr>
            <w:r>
              <w:rPr>
                <w:rFonts w:hint="eastAsia"/>
              </w:rPr>
              <w:t>O</w:t>
            </w:r>
          </w:p>
        </w:tc>
        <w:tc>
          <w:tcPr>
            <w:tcW w:w="1182" w:type="dxa"/>
            <w:shd w:val="clear" w:color="auto" w:fill="auto"/>
          </w:tcPr>
          <w:p w14:paraId="7C3BD67C" w14:textId="77777777" w:rsidR="007F22CE" w:rsidRDefault="007F22CE" w:rsidP="00E739BB">
            <w:pPr>
              <w:ind w:firstLineChars="0" w:firstLine="0"/>
            </w:pPr>
            <w:r>
              <w:rPr>
                <w:rFonts w:hint="eastAsia"/>
              </w:rPr>
              <w:t>手工输入</w:t>
            </w:r>
          </w:p>
        </w:tc>
        <w:tc>
          <w:tcPr>
            <w:tcW w:w="3118" w:type="dxa"/>
            <w:vMerge/>
            <w:shd w:val="clear" w:color="auto" w:fill="auto"/>
          </w:tcPr>
          <w:p w14:paraId="1EA03CC6" w14:textId="77777777" w:rsidR="007F22CE" w:rsidRDefault="007F22CE" w:rsidP="007C0E88">
            <w:pPr>
              <w:ind w:firstLineChars="0" w:firstLine="0"/>
            </w:pPr>
          </w:p>
        </w:tc>
      </w:tr>
      <w:tr w:rsidR="007F22CE" w14:paraId="06EB15E3" w14:textId="77777777" w:rsidTr="00426933">
        <w:tc>
          <w:tcPr>
            <w:tcW w:w="567" w:type="dxa"/>
          </w:tcPr>
          <w:p w14:paraId="616AF2CB" w14:textId="77777777" w:rsidR="007F22CE" w:rsidRDefault="007F22CE" w:rsidP="00D537E2">
            <w:pPr>
              <w:numPr>
                <w:ilvl w:val="0"/>
                <w:numId w:val="9"/>
              </w:numPr>
              <w:ind w:right="-47" w:firstLineChars="0"/>
              <w:rPr>
                <w:szCs w:val="21"/>
              </w:rPr>
            </w:pPr>
          </w:p>
        </w:tc>
        <w:tc>
          <w:tcPr>
            <w:tcW w:w="2080" w:type="dxa"/>
            <w:shd w:val="clear" w:color="auto" w:fill="auto"/>
          </w:tcPr>
          <w:p w14:paraId="5EF148E9" w14:textId="77777777" w:rsidR="007F22CE" w:rsidRPr="00604E94" w:rsidRDefault="007F22CE" w:rsidP="00132C25">
            <w:pPr>
              <w:ind w:right="-47" w:firstLineChars="0" w:firstLine="0"/>
              <w:rPr>
                <w:szCs w:val="21"/>
              </w:rPr>
            </w:pPr>
            <w:r>
              <w:rPr>
                <w:rFonts w:hint="eastAsia"/>
                <w:szCs w:val="21"/>
              </w:rPr>
              <w:t>清算途径</w:t>
            </w:r>
          </w:p>
        </w:tc>
        <w:tc>
          <w:tcPr>
            <w:tcW w:w="2126" w:type="dxa"/>
            <w:shd w:val="clear" w:color="auto" w:fill="auto"/>
          </w:tcPr>
          <w:p w14:paraId="6986F373" w14:textId="77777777" w:rsidR="007F22CE" w:rsidRPr="006D6D00" w:rsidRDefault="007F22CE" w:rsidP="00C14F3E">
            <w:pPr>
              <w:ind w:leftChars="-12" w:left="-25" w:right="4" w:firstLine="420"/>
              <w:jc w:val="center"/>
              <w:rPr>
                <w:rFonts w:ascii="宋体" w:hAnsi="宋体"/>
              </w:rPr>
            </w:pPr>
          </w:p>
        </w:tc>
        <w:tc>
          <w:tcPr>
            <w:tcW w:w="1276" w:type="dxa"/>
          </w:tcPr>
          <w:p w14:paraId="793676B0" w14:textId="77777777" w:rsidR="007F22CE" w:rsidRDefault="007F22CE" w:rsidP="00C14F3E">
            <w:pPr>
              <w:ind w:leftChars="-12" w:left="-25" w:right="4" w:firstLine="420"/>
              <w:jc w:val="center"/>
              <w:rPr>
                <w:rFonts w:ascii="宋体" w:hAnsi="宋体"/>
              </w:rPr>
            </w:pPr>
            <w:r>
              <w:rPr>
                <w:rFonts w:ascii="宋体" w:hAnsi="宋体" w:hint="eastAsia"/>
              </w:rPr>
              <w:t>V(3)</w:t>
            </w:r>
          </w:p>
        </w:tc>
        <w:tc>
          <w:tcPr>
            <w:tcW w:w="850" w:type="dxa"/>
            <w:shd w:val="clear" w:color="auto" w:fill="auto"/>
          </w:tcPr>
          <w:p w14:paraId="39743E11" w14:textId="77777777" w:rsidR="007F22CE" w:rsidRDefault="007F22CE" w:rsidP="00C14F3E">
            <w:pPr>
              <w:ind w:leftChars="-12" w:left="-25" w:right="4" w:firstLine="420"/>
              <w:jc w:val="center"/>
              <w:rPr>
                <w:rFonts w:ascii="宋体" w:hAnsi="宋体"/>
              </w:rPr>
            </w:pPr>
            <w:r>
              <w:rPr>
                <w:rFonts w:ascii="宋体" w:hAnsi="宋体" w:hint="eastAsia"/>
              </w:rPr>
              <w:t>M</w:t>
            </w:r>
          </w:p>
        </w:tc>
        <w:tc>
          <w:tcPr>
            <w:tcW w:w="1182" w:type="dxa"/>
            <w:shd w:val="clear" w:color="auto" w:fill="auto"/>
          </w:tcPr>
          <w:p w14:paraId="3B7DDD08" w14:textId="77777777" w:rsidR="007F22CE" w:rsidRPr="006D6D00" w:rsidRDefault="007F22CE" w:rsidP="00C14F3E">
            <w:pPr>
              <w:ind w:leftChars="-37" w:left="-78" w:right="210" w:firstLineChars="0" w:firstLine="0"/>
              <w:rPr>
                <w:rFonts w:ascii="宋体" w:hAnsi="宋体"/>
              </w:rPr>
            </w:pPr>
            <w:r>
              <w:rPr>
                <w:rFonts w:ascii="宋体" w:hAnsi="宋体" w:hint="eastAsia"/>
              </w:rPr>
              <w:t>选择</w:t>
            </w:r>
          </w:p>
        </w:tc>
        <w:tc>
          <w:tcPr>
            <w:tcW w:w="3118" w:type="dxa"/>
            <w:shd w:val="clear" w:color="auto" w:fill="auto"/>
          </w:tcPr>
          <w:p w14:paraId="669540FD" w14:textId="77777777" w:rsidR="0053431A" w:rsidRDefault="002B49CD" w:rsidP="009F262C">
            <w:pPr>
              <w:ind w:leftChars="-44" w:left="-92" w:firstLine="420"/>
              <w:rPr>
                <w:rFonts w:ascii="Cambria" w:hAnsi="Cambria"/>
                <w:szCs w:val="21"/>
              </w:rPr>
            </w:pPr>
            <w:r>
              <w:rPr>
                <w:rFonts w:hint="eastAsia"/>
              </w:rPr>
              <w:t>见【</w:t>
            </w:r>
            <w:r>
              <w:rPr>
                <w:rFonts w:hint="eastAsia"/>
              </w:rPr>
              <w:t>1.8.6</w:t>
            </w:r>
            <w:r>
              <w:rPr>
                <w:rFonts w:hint="eastAsia"/>
              </w:rPr>
              <w:t>清算途径说明】</w:t>
            </w:r>
          </w:p>
        </w:tc>
      </w:tr>
      <w:tr w:rsidR="007F22CE" w14:paraId="28935B40" w14:textId="77777777" w:rsidTr="00F15B71">
        <w:tc>
          <w:tcPr>
            <w:tcW w:w="567" w:type="dxa"/>
          </w:tcPr>
          <w:p w14:paraId="03B34F21" w14:textId="77777777" w:rsidR="007F22CE" w:rsidRDefault="007F22CE" w:rsidP="00D537E2">
            <w:pPr>
              <w:numPr>
                <w:ilvl w:val="0"/>
                <w:numId w:val="9"/>
              </w:numPr>
              <w:ind w:right="-47" w:firstLineChars="0"/>
              <w:rPr>
                <w:szCs w:val="21"/>
              </w:rPr>
            </w:pPr>
          </w:p>
        </w:tc>
        <w:tc>
          <w:tcPr>
            <w:tcW w:w="2080" w:type="dxa"/>
            <w:shd w:val="clear" w:color="auto" w:fill="auto"/>
          </w:tcPr>
          <w:p w14:paraId="10EF582B" w14:textId="77777777" w:rsidR="007F22CE" w:rsidRDefault="007F22CE" w:rsidP="0060325B">
            <w:pPr>
              <w:ind w:right="-47" w:firstLineChars="0" w:firstLine="0"/>
              <w:rPr>
                <w:szCs w:val="21"/>
              </w:rPr>
            </w:pPr>
            <w:r>
              <w:rPr>
                <w:rFonts w:hint="eastAsia"/>
                <w:szCs w:val="21"/>
              </w:rPr>
              <w:t>清算行</w:t>
            </w:r>
            <w:r w:rsidR="0060325B">
              <w:rPr>
                <w:rFonts w:hint="eastAsia"/>
                <w:szCs w:val="21"/>
              </w:rPr>
              <w:t>SWIFTCODE</w:t>
            </w:r>
          </w:p>
        </w:tc>
        <w:tc>
          <w:tcPr>
            <w:tcW w:w="2126" w:type="dxa"/>
            <w:shd w:val="clear" w:color="auto" w:fill="auto"/>
          </w:tcPr>
          <w:p w14:paraId="49161F6B" w14:textId="77777777" w:rsidR="007F22CE" w:rsidRPr="006D6D00" w:rsidRDefault="007F22CE" w:rsidP="00C14F3E">
            <w:pPr>
              <w:ind w:leftChars="-12" w:left="-25" w:right="4" w:firstLine="420"/>
              <w:jc w:val="center"/>
              <w:rPr>
                <w:rFonts w:ascii="宋体" w:hAnsi="宋体"/>
              </w:rPr>
            </w:pPr>
          </w:p>
        </w:tc>
        <w:tc>
          <w:tcPr>
            <w:tcW w:w="1276" w:type="dxa"/>
          </w:tcPr>
          <w:p w14:paraId="70C035BE" w14:textId="77777777" w:rsidR="007F22CE" w:rsidRDefault="007F22CE" w:rsidP="00C14F3E">
            <w:pPr>
              <w:ind w:leftChars="-12" w:left="-25" w:right="4" w:firstLine="420"/>
              <w:jc w:val="center"/>
              <w:rPr>
                <w:rFonts w:ascii="宋体" w:hAnsi="宋体"/>
              </w:rPr>
            </w:pPr>
            <w:r>
              <w:rPr>
                <w:rFonts w:ascii="宋体" w:hAnsi="宋体"/>
              </w:rPr>
              <w:t>V</w:t>
            </w:r>
            <w:r>
              <w:rPr>
                <w:rFonts w:ascii="宋体" w:hAnsi="宋体" w:hint="eastAsia"/>
              </w:rPr>
              <w:t>(20)</w:t>
            </w:r>
          </w:p>
        </w:tc>
        <w:tc>
          <w:tcPr>
            <w:tcW w:w="850" w:type="dxa"/>
            <w:shd w:val="clear" w:color="auto" w:fill="auto"/>
          </w:tcPr>
          <w:p w14:paraId="18DAAD1E" w14:textId="77777777" w:rsidR="007F22CE" w:rsidRDefault="007F22CE" w:rsidP="00C14F3E">
            <w:pPr>
              <w:ind w:leftChars="-12" w:left="-25" w:right="4" w:firstLine="420"/>
              <w:jc w:val="center"/>
              <w:rPr>
                <w:rFonts w:ascii="宋体" w:hAnsi="宋体"/>
              </w:rPr>
            </w:pPr>
            <w:r>
              <w:rPr>
                <w:rFonts w:ascii="宋体" w:hAnsi="宋体" w:hint="eastAsia"/>
              </w:rPr>
              <w:t>M</w:t>
            </w:r>
          </w:p>
        </w:tc>
        <w:tc>
          <w:tcPr>
            <w:tcW w:w="1182" w:type="dxa"/>
            <w:shd w:val="clear" w:color="auto" w:fill="auto"/>
            <w:vAlign w:val="center"/>
          </w:tcPr>
          <w:p w14:paraId="18300B60" w14:textId="77777777" w:rsidR="007F22CE" w:rsidRPr="006D6D00" w:rsidRDefault="007F22CE" w:rsidP="00C14F3E">
            <w:pPr>
              <w:ind w:leftChars="-37" w:left="-78" w:right="210" w:firstLine="420"/>
              <w:jc w:val="center"/>
              <w:rPr>
                <w:rFonts w:ascii="宋体" w:hAnsi="宋体"/>
              </w:rPr>
            </w:pPr>
            <w:r>
              <w:rPr>
                <w:rFonts w:ascii="宋体" w:hAnsi="宋体" w:hint="eastAsia"/>
              </w:rPr>
              <w:t>查询账户行信息及账号</w:t>
            </w:r>
          </w:p>
        </w:tc>
        <w:tc>
          <w:tcPr>
            <w:tcW w:w="3118" w:type="dxa"/>
            <w:vMerge w:val="restart"/>
            <w:shd w:val="clear" w:color="auto" w:fill="auto"/>
          </w:tcPr>
          <w:p w14:paraId="0631338D" w14:textId="77777777" w:rsidR="007F22CE" w:rsidRDefault="007F22CE" w:rsidP="00C14F3E">
            <w:pPr>
              <w:ind w:leftChars="-44" w:left="-92" w:firstLine="420"/>
              <w:rPr>
                <w:szCs w:val="21"/>
              </w:rPr>
            </w:pPr>
          </w:p>
        </w:tc>
      </w:tr>
      <w:tr w:rsidR="007F22CE" w14:paraId="44241536" w14:textId="77777777" w:rsidTr="00426933">
        <w:tc>
          <w:tcPr>
            <w:tcW w:w="567" w:type="dxa"/>
          </w:tcPr>
          <w:p w14:paraId="3820747A" w14:textId="77777777" w:rsidR="007F22CE" w:rsidRDefault="007F22CE" w:rsidP="00D537E2">
            <w:pPr>
              <w:numPr>
                <w:ilvl w:val="0"/>
                <w:numId w:val="9"/>
              </w:numPr>
              <w:ind w:right="-47" w:firstLineChars="0"/>
              <w:rPr>
                <w:szCs w:val="21"/>
              </w:rPr>
            </w:pPr>
          </w:p>
        </w:tc>
        <w:tc>
          <w:tcPr>
            <w:tcW w:w="2080" w:type="dxa"/>
            <w:shd w:val="clear" w:color="auto" w:fill="auto"/>
          </w:tcPr>
          <w:p w14:paraId="50213812" w14:textId="77777777" w:rsidR="007F22CE" w:rsidRPr="003E6D33" w:rsidRDefault="007F22CE" w:rsidP="00132C25">
            <w:pPr>
              <w:ind w:right="-47" w:firstLineChars="0" w:firstLine="0"/>
              <w:rPr>
                <w:szCs w:val="21"/>
              </w:rPr>
            </w:pPr>
            <w:r>
              <w:rPr>
                <w:rFonts w:hint="eastAsia"/>
                <w:szCs w:val="21"/>
              </w:rPr>
              <w:t>清算</w:t>
            </w:r>
            <w:r w:rsidRPr="0082731B">
              <w:rPr>
                <w:rFonts w:hint="eastAsia"/>
                <w:szCs w:val="21"/>
              </w:rPr>
              <w:t>行名称</w:t>
            </w:r>
          </w:p>
        </w:tc>
        <w:tc>
          <w:tcPr>
            <w:tcW w:w="2126" w:type="dxa"/>
            <w:shd w:val="clear" w:color="auto" w:fill="auto"/>
          </w:tcPr>
          <w:p w14:paraId="2570FCE2" w14:textId="77777777" w:rsidR="007F22CE" w:rsidRPr="006D6D00" w:rsidRDefault="007F22CE" w:rsidP="00C14F3E">
            <w:pPr>
              <w:ind w:leftChars="-12" w:left="-25" w:right="4" w:firstLine="420"/>
              <w:jc w:val="center"/>
              <w:rPr>
                <w:rFonts w:ascii="宋体" w:hAnsi="宋体"/>
              </w:rPr>
            </w:pPr>
          </w:p>
        </w:tc>
        <w:tc>
          <w:tcPr>
            <w:tcW w:w="1276" w:type="dxa"/>
          </w:tcPr>
          <w:p w14:paraId="7AA2249E" w14:textId="77777777" w:rsidR="007F22CE" w:rsidRDefault="007F22CE" w:rsidP="00C14F3E">
            <w:pPr>
              <w:ind w:leftChars="-12" w:left="-25" w:right="4" w:firstLine="420"/>
              <w:jc w:val="center"/>
              <w:rPr>
                <w:rFonts w:ascii="宋体" w:hAnsi="宋体"/>
              </w:rPr>
            </w:pPr>
            <w:r>
              <w:rPr>
                <w:rFonts w:ascii="宋体" w:hAnsi="宋体" w:hint="eastAsia"/>
              </w:rPr>
              <w:t>V(200)</w:t>
            </w:r>
          </w:p>
        </w:tc>
        <w:tc>
          <w:tcPr>
            <w:tcW w:w="850" w:type="dxa"/>
            <w:shd w:val="clear" w:color="auto" w:fill="auto"/>
          </w:tcPr>
          <w:p w14:paraId="3963BC48" w14:textId="77777777" w:rsidR="007F22CE" w:rsidRDefault="007F22CE" w:rsidP="00C14F3E">
            <w:pPr>
              <w:ind w:leftChars="-12" w:left="-25" w:right="4" w:firstLine="420"/>
              <w:jc w:val="center"/>
              <w:rPr>
                <w:rFonts w:ascii="宋体" w:hAnsi="宋体"/>
              </w:rPr>
            </w:pPr>
            <w:r>
              <w:rPr>
                <w:rFonts w:ascii="宋体" w:hAnsi="宋体" w:hint="eastAsia"/>
              </w:rPr>
              <w:t>M</w:t>
            </w:r>
          </w:p>
        </w:tc>
        <w:tc>
          <w:tcPr>
            <w:tcW w:w="1182" w:type="dxa"/>
            <w:shd w:val="clear" w:color="auto" w:fill="auto"/>
          </w:tcPr>
          <w:p w14:paraId="423AEBCD" w14:textId="77777777" w:rsidR="007F22CE" w:rsidRDefault="007F22CE" w:rsidP="00C14F3E">
            <w:pPr>
              <w:ind w:leftChars="-37" w:left="-78" w:right="210" w:firstLine="420"/>
              <w:rPr>
                <w:rFonts w:ascii="宋体" w:hAnsi="宋体"/>
              </w:rPr>
            </w:pPr>
          </w:p>
        </w:tc>
        <w:tc>
          <w:tcPr>
            <w:tcW w:w="3118" w:type="dxa"/>
            <w:vMerge/>
            <w:shd w:val="clear" w:color="auto" w:fill="auto"/>
          </w:tcPr>
          <w:p w14:paraId="6974E28C" w14:textId="77777777" w:rsidR="0018081E" w:rsidRDefault="0018081E">
            <w:pPr>
              <w:ind w:leftChars="-44" w:left="-92" w:firstLine="420"/>
              <w:rPr>
                <w:szCs w:val="21"/>
              </w:rPr>
            </w:pPr>
          </w:p>
        </w:tc>
      </w:tr>
      <w:tr w:rsidR="007F22CE" w14:paraId="1F5E092E" w14:textId="77777777" w:rsidTr="00426933">
        <w:tc>
          <w:tcPr>
            <w:tcW w:w="567" w:type="dxa"/>
          </w:tcPr>
          <w:p w14:paraId="374E983A" w14:textId="77777777" w:rsidR="007F22CE" w:rsidRDefault="007F22CE" w:rsidP="00D537E2">
            <w:pPr>
              <w:numPr>
                <w:ilvl w:val="0"/>
                <w:numId w:val="9"/>
              </w:numPr>
              <w:ind w:right="-47" w:firstLineChars="0"/>
              <w:rPr>
                <w:szCs w:val="21"/>
              </w:rPr>
            </w:pPr>
          </w:p>
        </w:tc>
        <w:tc>
          <w:tcPr>
            <w:tcW w:w="2080" w:type="dxa"/>
            <w:shd w:val="clear" w:color="auto" w:fill="auto"/>
          </w:tcPr>
          <w:p w14:paraId="5D32BA37" w14:textId="77777777" w:rsidR="007F22CE" w:rsidRPr="003E6D33" w:rsidRDefault="007F22CE" w:rsidP="00132C25">
            <w:pPr>
              <w:ind w:right="-47" w:firstLineChars="0" w:firstLine="0"/>
              <w:rPr>
                <w:szCs w:val="21"/>
              </w:rPr>
            </w:pPr>
            <w:r>
              <w:rPr>
                <w:rFonts w:hint="eastAsia"/>
                <w:szCs w:val="21"/>
              </w:rPr>
              <w:t>清算</w:t>
            </w:r>
            <w:r w:rsidRPr="0082731B">
              <w:rPr>
                <w:rFonts w:hint="eastAsia"/>
                <w:szCs w:val="21"/>
              </w:rPr>
              <w:t>行账号</w:t>
            </w:r>
          </w:p>
        </w:tc>
        <w:tc>
          <w:tcPr>
            <w:tcW w:w="2126" w:type="dxa"/>
            <w:shd w:val="clear" w:color="auto" w:fill="auto"/>
          </w:tcPr>
          <w:p w14:paraId="7E1EC551" w14:textId="77777777" w:rsidR="007F22CE" w:rsidRPr="006D6D00" w:rsidRDefault="007F22CE" w:rsidP="00B25061">
            <w:pPr>
              <w:ind w:leftChars="-12" w:left="-25" w:right="4" w:firstLine="420"/>
              <w:jc w:val="center"/>
              <w:rPr>
                <w:rFonts w:ascii="宋体" w:hAnsi="宋体"/>
              </w:rPr>
            </w:pPr>
          </w:p>
        </w:tc>
        <w:tc>
          <w:tcPr>
            <w:tcW w:w="1276" w:type="dxa"/>
          </w:tcPr>
          <w:p w14:paraId="7D849F7F" w14:textId="77777777" w:rsidR="007F22CE" w:rsidRDefault="007F22CE" w:rsidP="00C14F3E">
            <w:pPr>
              <w:ind w:leftChars="-12" w:left="-25" w:right="4" w:firstLine="420"/>
              <w:jc w:val="center"/>
              <w:rPr>
                <w:rFonts w:ascii="宋体" w:hAnsi="宋体"/>
              </w:rPr>
            </w:pPr>
            <w:r>
              <w:rPr>
                <w:rFonts w:ascii="宋体" w:hAnsi="宋体" w:hint="eastAsia"/>
              </w:rPr>
              <w:t>V(34)</w:t>
            </w:r>
          </w:p>
        </w:tc>
        <w:tc>
          <w:tcPr>
            <w:tcW w:w="850" w:type="dxa"/>
            <w:shd w:val="clear" w:color="auto" w:fill="auto"/>
          </w:tcPr>
          <w:p w14:paraId="63E7BAB4" w14:textId="77777777" w:rsidR="007F22CE" w:rsidRDefault="007F22CE" w:rsidP="00C14F3E">
            <w:pPr>
              <w:ind w:leftChars="-12" w:left="-25" w:right="4" w:firstLine="420"/>
              <w:jc w:val="center"/>
              <w:rPr>
                <w:rFonts w:ascii="宋体" w:hAnsi="宋体"/>
              </w:rPr>
            </w:pPr>
            <w:r>
              <w:rPr>
                <w:rFonts w:ascii="宋体" w:hAnsi="宋体" w:hint="eastAsia"/>
              </w:rPr>
              <w:t>M</w:t>
            </w:r>
          </w:p>
        </w:tc>
        <w:tc>
          <w:tcPr>
            <w:tcW w:w="1182" w:type="dxa"/>
            <w:shd w:val="clear" w:color="auto" w:fill="auto"/>
          </w:tcPr>
          <w:p w14:paraId="4BF27710" w14:textId="77777777" w:rsidR="007F22CE" w:rsidRPr="006D6D00" w:rsidRDefault="007F22CE" w:rsidP="00C14F3E">
            <w:pPr>
              <w:ind w:leftChars="-37" w:left="-78" w:right="210" w:firstLine="420"/>
              <w:rPr>
                <w:rFonts w:ascii="宋体" w:hAnsi="宋体"/>
              </w:rPr>
            </w:pPr>
          </w:p>
        </w:tc>
        <w:tc>
          <w:tcPr>
            <w:tcW w:w="3118" w:type="dxa"/>
            <w:shd w:val="clear" w:color="auto" w:fill="auto"/>
          </w:tcPr>
          <w:p w14:paraId="2FCE7B54" w14:textId="77777777" w:rsidR="007F22CE" w:rsidRDefault="007F22CE" w:rsidP="00C14F3E">
            <w:pPr>
              <w:ind w:leftChars="-44" w:left="-92" w:firstLine="420"/>
              <w:rPr>
                <w:szCs w:val="21"/>
              </w:rPr>
            </w:pPr>
            <w:r>
              <w:rPr>
                <w:rFonts w:hint="eastAsia"/>
                <w:szCs w:val="21"/>
              </w:rPr>
              <w:t>查询银行时，同时查询该行账号，如果有多个，用下拉列表显示</w:t>
            </w:r>
          </w:p>
        </w:tc>
      </w:tr>
      <w:tr w:rsidR="007F22CE" w14:paraId="1B50D368" w14:textId="77777777" w:rsidTr="00426933">
        <w:tc>
          <w:tcPr>
            <w:tcW w:w="567" w:type="dxa"/>
          </w:tcPr>
          <w:p w14:paraId="7592DE02" w14:textId="77777777" w:rsidR="007F22CE" w:rsidRDefault="007F22CE" w:rsidP="00D537E2">
            <w:pPr>
              <w:numPr>
                <w:ilvl w:val="0"/>
                <w:numId w:val="9"/>
              </w:numPr>
              <w:ind w:right="-47" w:firstLineChars="0"/>
              <w:rPr>
                <w:szCs w:val="21"/>
              </w:rPr>
            </w:pPr>
          </w:p>
        </w:tc>
        <w:tc>
          <w:tcPr>
            <w:tcW w:w="2080" w:type="dxa"/>
            <w:shd w:val="clear" w:color="auto" w:fill="auto"/>
          </w:tcPr>
          <w:p w14:paraId="1E5BEAB0" w14:textId="77777777" w:rsidR="007F22CE" w:rsidRDefault="007F22CE" w:rsidP="00426933">
            <w:pPr>
              <w:ind w:right="-47" w:firstLineChars="0" w:firstLine="0"/>
              <w:rPr>
                <w:szCs w:val="21"/>
              </w:rPr>
            </w:pPr>
            <w:r>
              <w:rPr>
                <w:rFonts w:hint="eastAsia"/>
                <w:szCs w:val="21"/>
              </w:rPr>
              <w:t>交易备注</w:t>
            </w:r>
          </w:p>
        </w:tc>
        <w:tc>
          <w:tcPr>
            <w:tcW w:w="2126" w:type="dxa"/>
            <w:shd w:val="clear" w:color="auto" w:fill="auto"/>
          </w:tcPr>
          <w:p w14:paraId="4747346F" w14:textId="77777777" w:rsidR="007F22CE" w:rsidRDefault="007F22CE" w:rsidP="00426933">
            <w:pPr>
              <w:pStyle w:val="p0"/>
              <w:ind w:firstLine="0"/>
            </w:pPr>
          </w:p>
        </w:tc>
        <w:tc>
          <w:tcPr>
            <w:tcW w:w="1276" w:type="dxa"/>
          </w:tcPr>
          <w:p w14:paraId="11B35FA4" w14:textId="77777777" w:rsidR="007F22CE" w:rsidRDefault="007F22CE" w:rsidP="00426933">
            <w:pPr>
              <w:ind w:firstLineChars="0" w:firstLine="0"/>
              <w:jc w:val="center"/>
            </w:pPr>
            <w:r>
              <w:rPr>
                <w:rFonts w:hint="eastAsia"/>
              </w:rPr>
              <w:t>V(200)</w:t>
            </w:r>
          </w:p>
        </w:tc>
        <w:tc>
          <w:tcPr>
            <w:tcW w:w="850" w:type="dxa"/>
            <w:shd w:val="clear" w:color="auto" w:fill="auto"/>
          </w:tcPr>
          <w:p w14:paraId="2968DDD6" w14:textId="77777777" w:rsidR="007F22CE" w:rsidRDefault="007F22CE" w:rsidP="00426933">
            <w:pPr>
              <w:ind w:firstLineChars="0" w:firstLine="0"/>
              <w:jc w:val="center"/>
            </w:pPr>
            <w:r>
              <w:rPr>
                <w:rFonts w:hint="eastAsia"/>
              </w:rPr>
              <w:t>O</w:t>
            </w:r>
          </w:p>
        </w:tc>
        <w:tc>
          <w:tcPr>
            <w:tcW w:w="1182" w:type="dxa"/>
            <w:shd w:val="clear" w:color="auto" w:fill="auto"/>
          </w:tcPr>
          <w:p w14:paraId="37132A9E" w14:textId="77777777" w:rsidR="007F22CE" w:rsidRDefault="007F22CE" w:rsidP="00426933">
            <w:pPr>
              <w:ind w:firstLineChars="0" w:firstLine="0"/>
            </w:pPr>
            <w:r>
              <w:rPr>
                <w:rFonts w:hint="eastAsia"/>
              </w:rPr>
              <w:t>手工录入</w:t>
            </w:r>
          </w:p>
        </w:tc>
        <w:tc>
          <w:tcPr>
            <w:tcW w:w="3118" w:type="dxa"/>
            <w:shd w:val="clear" w:color="auto" w:fill="auto"/>
          </w:tcPr>
          <w:p w14:paraId="7556BB00" w14:textId="77777777" w:rsidR="007F22CE" w:rsidRDefault="007F22CE" w:rsidP="00426933">
            <w:pPr>
              <w:ind w:firstLineChars="0" w:firstLine="0"/>
            </w:pPr>
          </w:p>
        </w:tc>
      </w:tr>
      <w:tr w:rsidR="007F22CE" w14:paraId="0C3DCCF4" w14:textId="77777777" w:rsidTr="00426933">
        <w:tc>
          <w:tcPr>
            <w:tcW w:w="567" w:type="dxa"/>
          </w:tcPr>
          <w:p w14:paraId="06CAFF8C" w14:textId="77777777" w:rsidR="007F22CE" w:rsidRDefault="007F22CE" w:rsidP="00D537E2">
            <w:pPr>
              <w:numPr>
                <w:ilvl w:val="0"/>
                <w:numId w:val="9"/>
              </w:numPr>
              <w:ind w:right="-47" w:firstLineChars="0"/>
              <w:rPr>
                <w:szCs w:val="21"/>
              </w:rPr>
            </w:pPr>
          </w:p>
        </w:tc>
        <w:tc>
          <w:tcPr>
            <w:tcW w:w="2080" w:type="dxa"/>
            <w:shd w:val="clear" w:color="auto" w:fill="auto"/>
          </w:tcPr>
          <w:p w14:paraId="34BA4B44" w14:textId="77777777" w:rsidR="007F22CE" w:rsidRDefault="007F22CE" w:rsidP="00426933">
            <w:pPr>
              <w:ind w:right="-47" w:firstLineChars="0" w:firstLine="0"/>
              <w:rPr>
                <w:szCs w:val="21"/>
              </w:rPr>
            </w:pPr>
            <w:r>
              <w:rPr>
                <w:rFonts w:hint="eastAsia"/>
                <w:szCs w:val="21"/>
              </w:rPr>
              <w:t>申报组件</w:t>
            </w:r>
          </w:p>
        </w:tc>
        <w:tc>
          <w:tcPr>
            <w:tcW w:w="2126" w:type="dxa"/>
            <w:shd w:val="clear" w:color="auto" w:fill="auto"/>
          </w:tcPr>
          <w:p w14:paraId="69E64C63" w14:textId="77777777" w:rsidR="007F22CE" w:rsidRDefault="007F22CE" w:rsidP="00426933">
            <w:pPr>
              <w:pStyle w:val="p0"/>
              <w:ind w:firstLine="0"/>
            </w:pPr>
          </w:p>
        </w:tc>
        <w:tc>
          <w:tcPr>
            <w:tcW w:w="1276" w:type="dxa"/>
          </w:tcPr>
          <w:p w14:paraId="430D6641" w14:textId="77777777" w:rsidR="007F22CE" w:rsidRDefault="007F22CE" w:rsidP="00426933">
            <w:pPr>
              <w:ind w:firstLineChars="0" w:firstLine="0"/>
              <w:jc w:val="center"/>
            </w:pPr>
          </w:p>
        </w:tc>
        <w:tc>
          <w:tcPr>
            <w:tcW w:w="850" w:type="dxa"/>
            <w:shd w:val="clear" w:color="auto" w:fill="auto"/>
          </w:tcPr>
          <w:p w14:paraId="7418A1DA" w14:textId="77777777" w:rsidR="007F22CE" w:rsidRDefault="007F22CE" w:rsidP="00426933">
            <w:pPr>
              <w:ind w:firstLineChars="0" w:firstLine="0"/>
              <w:jc w:val="center"/>
            </w:pPr>
          </w:p>
        </w:tc>
        <w:tc>
          <w:tcPr>
            <w:tcW w:w="1182" w:type="dxa"/>
            <w:shd w:val="clear" w:color="auto" w:fill="auto"/>
          </w:tcPr>
          <w:p w14:paraId="70062B04" w14:textId="77777777" w:rsidR="007F22CE" w:rsidRDefault="007F22CE" w:rsidP="00426933">
            <w:pPr>
              <w:ind w:firstLineChars="0" w:firstLine="0"/>
            </w:pPr>
          </w:p>
        </w:tc>
        <w:tc>
          <w:tcPr>
            <w:tcW w:w="3118" w:type="dxa"/>
            <w:shd w:val="clear" w:color="auto" w:fill="auto"/>
          </w:tcPr>
          <w:p w14:paraId="37AD3E5A" w14:textId="77777777" w:rsidR="007F22CE" w:rsidRDefault="007F22CE" w:rsidP="00426933">
            <w:pPr>
              <w:ind w:firstLineChars="0" w:firstLine="0"/>
            </w:pPr>
          </w:p>
        </w:tc>
      </w:tr>
    </w:tbl>
    <w:p w14:paraId="39EC6058" w14:textId="77777777" w:rsidR="00426933" w:rsidRPr="005F4FE1" w:rsidRDefault="00426933" w:rsidP="00426933">
      <w:pPr>
        <w:ind w:firstLine="420"/>
      </w:pPr>
    </w:p>
    <w:p w14:paraId="3C38D02F" w14:textId="77777777" w:rsidR="00426933" w:rsidRDefault="00426933" w:rsidP="00426933">
      <w:pPr>
        <w:pStyle w:val="4"/>
        <w:ind w:left="984" w:hanging="984"/>
      </w:pPr>
      <w:r>
        <w:rPr>
          <w:rFonts w:hint="eastAsia"/>
        </w:rPr>
        <w:t>交易控制</w:t>
      </w:r>
    </w:p>
    <w:p w14:paraId="6A976819" w14:textId="77777777" w:rsidR="00651E3C" w:rsidRDefault="00426933" w:rsidP="00677A8B">
      <w:pPr>
        <w:pStyle w:val="5"/>
      </w:pPr>
      <w:r>
        <w:rPr>
          <w:rFonts w:hint="eastAsia"/>
        </w:rPr>
        <w:t>左树控制</w:t>
      </w:r>
    </w:p>
    <w:p w14:paraId="4D817CCB" w14:textId="77777777" w:rsidR="00426933" w:rsidRDefault="00426933" w:rsidP="00426933">
      <w:pPr>
        <w:ind w:firstLine="420"/>
      </w:pPr>
      <w:r>
        <w:rPr>
          <w:rFonts w:hint="eastAsia"/>
        </w:rPr>
        <w:t>已发生代付申请，未撤销，未放款的所有代付业务。</w:t>
      </w:r>
    </w:p>
    <w:p w14:paraId="7B9D5F4B" w14:textId="77777777" w:rsidR="0053431A" w:rsidRDefault="00FC5836" w:rsidP="009F262C">
      <w:pPr>
        <w:pStyle w:val="4"/>
        <w:spacing w:before="120" w:after="120" w:line="300" w:lineRule="auto"/>
        <w:ind w:left="0"/>
      </w:pPr>
      <w:r>
        <w:rPr>
          <w:rFonts w:hint="eastAsia"/>
        </w:rPr>
        <w:t>边界描述</w:t>
      </w:r>
    </w:p>
    <w:p w14:paraId="5F5DC17F" w14:textId="77777777" w:rsidR="00FC5836" w:rsidRPr="0048221E" w:rsidRDefault="00FC5836" w:rsidP="00FC5836">
      <w:pPr>
        <w:ind w:firstLine="420"/>
      </w:pPr>
      <w:r>
        <w:rPr>
          <w:rFonts w:hint="eastAsia"/>
        </w:rPr>
        <w:t>无</w:t>
      </w:r>
    </w:p>
    <w:p w14:paraId="2AD50BB7" w14:textId="77777777" w:rsidR="00426933" w:rsidRDefault="00426933" w:rsidP="00426933">
      <w:pPr>
        <w:pStyle w:val="4"/>
        <w:ind w:left="984" w:hanging="984"/>
      </w:pPr>
      <w:r>
        <w:rPr>
          <w:rFonts w:hint="eastAsia"/>
        </w:rPr>
        <w:t>输出描述</w:t>
      </w:r>
    </w:p>
    <w:p w14:paraId="4A2F3882" w14:textId="77777777" w:rsidR="002557BB" w:rsidRDefault="002557BB" w:rsidP="002557BB">
      <w:pPr>
        <w:ind w:left="420" w:firstLine="420"/>
      </w:pPr>
      <w:r>
        <w:rPr>
          <w:rFonts w:hint="eastAsia"/>
        </w:rPr>
        <w:t>如果清算途径选择外币清算，那么出</w:t>
      </w:r>
      <w:r>
        <w:rPr>
          <w:rFonts w:hint="eastAsia"/>
        </w:rPr>
        <w:t>SWIFT</w:t>
      </w:r>
      <w:r w:rsidR="002648E3">
        <w:rPr>
          <w:rFonts w:hint="eastAsia"/>
        </w:rPr>
        <w:t>报文，默认发</w:t>
      </w:r>
      <w:r w:rsidR="002648E3">
        <w:rPr>
          <w:rFonts w:hint="eastAsia"/>
        </w:rPr>
        <w:t>202</w:t>
      </w:r>
      <w:r w:rsidR="002648E3">
        <w:rPr>
          <w:rFonts w:hint="eastAsia"/>
        </w:rPr>
        <w:t>，扩展</w:t>
      </w:r>
      <w:r w:rsidR="002648E3">
        <w:rPr>
          <w:rFonts w:hint="eastAsia"/>
        </w:rPr>
        <w:t>299</w:t>
      </w:r>
      <w:r w:rsidR="002648E3">
        <w:rPr>
          <w:rFonts w:hint="eastAsia"/>
        </w:rPr>
        <w:t>、</w:t>
      </w:r>
      <w:r w:rsidR="002648E3">
        <w:rPr>
          <w:rFonts w:hint="eastAsia"/>
        </w:rPr>
        <w:t>499</w:t>
      </w:r>
      <w:r w:rsidR="002648E3">
        <w:rPr>
          <w:rFonts w:hint="eastAsia"/>
        </w:rPr>
        <w:t>、</w:t>
      </w:r>
      <w:r w:rsidR="002648E3">
        <w:rPr>
          <w:rFonts w:hint="eastAsia"/>
        </w:rPr>
        <w:t>799</w:t>
      </w:r>
      <w:r w:rsidR="002648E3">
        <w:rPr>
          <w:rFonts w:hint="eastAsia"/>
        </w:rPr>
        <w:t>报文。</w:t>
      </w:r>
    </w:p>
    <w:p w14:paraId="1097A294" w14:textId="77777777" w:rsidR="002557BB" w:rsidRDefault="002557BB" w:rsidP="002557BB">
      <w:pPr>
        <w:pStyle w:val="af"/>
        <w:numPr>
          <w:ilvl w:val="0"/>
          <w:numId w:val="12"/>
        </w:numPr>
        <w:spacing w:line="240" w:lineRule="auto"/>
        <w:ind w:firstLineChars="0"/>
      </w:pPr>
      <w:r>
        <w:rPr>
          <w:rFonts w:hint="eastAsia"/>
        </w:rPr>
        <w:t>MT202</w:t>
      </w:r>
      <w:r>
        <w:rPr>
          <w:rFonts w:hint="eastAsia"/>
        </w:rPr>
        <w:t>付款报文给账户行，默认</w:t>
      </w:r>
    </w:p>
    <w:p w14:paraId="2444C8F5" w14:textId="77777777" w:rsidR="002557BB" w:rsidRDefault="002557BB" w:rsidP="002557BB">
      <w:pPr>
        <w:ind w:left="420" w:firstLine="420"/>
      </w:pPr>
      <w:r>
        <w:rPr>
          <w:rFonts w:hint="eastAsia"/>
        </w:rPr>
        <w:t>MT202</w:t>
      </w:r>
      <w:r>
        <w:rPr>
          <w:rFonts w:hint="eastAsia"/>
        </w:rPr>
        <w:t>映射：</w:t>
      </w:r>
    </w:p>
    <w:p w14:paraId="7DDE1386" w14:textId="77777777" w:rsidR="002557BB" w:rsidRDefault="002557BB" w:rsidP="00B25061">
      <w:pPr>
        <w:ind w:leftChars="100" w:left="210" w:firstLine="420"/>
      </w:pPr>
      <w:r>
        <w:rPr>
          <w:rFonts w:hint="eastAsia"/>
        </w:rPr>
        <w:tab/>
      </w:r>
      <w:r>
        <w:rPr>
          <w:rFonts w:hint="eastAsia"/>
        </w:rPr>
        <w:tab/>
        <w:t xml:space="preserve">SEND  = </w:t>
      </w:r>
      <w:r>
        <w:rPr>
          <w:rFonts w:hint="eastAsia"/>
        </w:rPr>
        <w:t>默认取当前执行机构的发报行</w:t>
      </w:r>
    </w:p>
    <w:p w14:paraId="4BA0088B" w14:textId="77777777" w:rsidR="002557BB" w:rsidRDefault="002557BB" w:rsidP="00C14F3E">
      <w:pPr>
        <w:ind w:leftChars="300" w:left="630" w:firstLineChars="250" w:firstLine="525"/>
        <w:rPr>
          <w:szCs w:val="21"/>
        </w:rPr>
      </w:pPr>
      <w:r>
        <w:rPr>
          <w:rFonts w:hint="eastAsia"/>
        </w:rPr>
        <w:t xml:space="preserve">RECEIVE  = </w:t>
      </w:r>
      <w:r>
        <w:rPr>
          <w:rFonts w:hint="eastAsia"/>
        </w:rPr>
        <w:t>清算行（</w:t>
      </w:r>
      <w:r>
        <w:rPr>
          <w:rFonts w:hint="eastAsia"/>
          <w:szCs w:val="21"/>
        </w:rPr>
        <w:t>账户行）</w:t>
      </w:r>
      <w:r>
        <w:rPr>
          <w:rFonts w:hint="eastAsia"/>
          <w:szCs w:val="21"/>
        </w:rPr>
        <w:t xml:space="preserve">SWIFT CODE </w:t>
      </w:r>
    </w:p>
    <w:p w14:paraId="5574A8EB" w14:textId="77777777" w:rsidR="002557BB" w:rsidRPr="00101913" w:rsidRDefault="002557BB" w:rsidP="002557BB">
      <w:pPr>
        <w:ind w:left="420" w:firstLine="420"/>
        <w:rPr>
          <w:szCs w:val="21"/>
        </w:rPr>
      </w:pPr>
      <w:r>
        <w:rPr>
          <w:rFonts w:hint="eastAsia"/>
          <w:szCs w:val="21"/>
        </w:rPr>
        <w:t xml:space="preserve">20 = </w:t>
      </w:r>
      <w:r>
        <w:rPr>
          <w:rFonts w:hint="eastAsia"/>
          <w:szCs w:val="21"/>
        </w:rPr>
        <w:t>代付编号</w:t>
      </w:r>
    </w:p>
    <w:p w14:paraId="778112D7" w14:textId="77777777" w:rsidR="002557BB" w:rsidRDefault="002557BB" w:rsidP="002557BB">
      <w:pPr>
        <w:ind w:left="420" w:firstLine="420"/>
        <w:rPr>
          <w:szCs w:val="21"/>
        </w:rPr>
      </w:pPr>
      <w:r>
        <w:rPr>
          <w:rFonts w:hint="eastAsia"/>
          <w:szCs w:val="21"/>
        </w:rPr>
        <w:t>21 =</w:t>
      </w:r>
      <w:r w:rsidR="002648E3">
        <w:rPr>
          <w:rFonts w:hint="eastAsia"/>
          <w:szCs w:val="21"/>
        </w:rPr>
        <w:t>对方编号</w:t>
      </w:r>
      <w:r w:rsidR="00711DE4">
        <w:rPr>
          <w:rFonts w:hint="eastAsia"/>
          <w:szCs w:val="21"/>
        </w:rPr>
        <w:t>(</w:t>
      </w:r>
      <w:r w:rsidR="00711DE4">
        <w:rPr>
          <w:rFonts w:hint="eastAsia"/>
          <w:szCs w:val="21"/>
        </w:rPr>
        <w:t>可修改</w:t>
      </w:r>
      <w:r w:rsidR="00711DE4">
        <w:rPr>
          <w:rFonts w:hint="eastAsia"/>
          <w:szCs w:val="21"/>
        </w:rPr>
        <w:t>)</w:t>
      </w:r>
    </w:p>
    <w:p w14:paraId="2DBCA948" w14:textId="77777777" w:rsidR="002557BB" w:rsidRDefault="002557BB" w:rsidP="002557BB">
      <w:pPr>
        <w:ind w:left="420" w:firstLine="420"/>
        <w:rPr>
          <w:szCs w:val="21"/>
        </w:rPr>
      </w:pPr>
      <w:r>
        <w:rPr>
          <w:rFonts w:hint="eastAsia"/>
          <w:szCs w:val="21"/>
        </w:rPr>
        <w:t xml:space="preserve">32A = </w:t>
      </w:r>
      <w:r>
        <w:rPr>
          <w:rFonts w:hint="eastAsia"/>
          <w:szCs w:val="21"/>
        </w:rPr>
        <w:t>代付金额</w:t>
      </w:r>
      <w:r>
        <w:rPr>
          <w:rFonts w:hint="eastAsia"/>
          <w:szCs w:val="21"/>
        </w:rPr>
        <w:t xml:space="preserve"> + </w:t>
      </w:r>
      <w:r>
        <w:rPr>
          <w:rFonts w:hint="eastAsia"/>
          <w:szCs w:val="21"/>
        </w:rPr>
        <w:t>同业利息</w:t>
      </w:r>
      <w:r>
        <w:rPr>
          <w:rFonts w:hint="eastAsia"/>
          <w:szCs w:val="21"/>
        </w:rPr>
        <w:t xml:space="preserve"> + </w:t>
      </w:r>
      <w:r w:rsidR="001F142D">
        <w:rPr>
          <w:rFonts w:hint="eastAsia"/>
          <w:szCs w:val="21"/>
        </w:rPr>
        <w:t>代付行费用</w:t>
      </w:r>
    </w:p>
    <w:p w14:paraId="39B70DA4" w14:textId="77777777" w:rsidR="002557BB" w:rsidRDefault="002557BB" w:rsidP="002557BB">
      <w:pPr>
        <w:ind w:left="420" w:firstLine="420"/>
        <w:rPr>
          <w:szCs w:val="21"/>
        </w:rPr>
      </w:pPr>
      <w:r>
        <w:rPr>
          <w:rFonts w:hint="eastAsia"/>
          <w:szCs w:val="21"/>
        </w:rPr>
        <w:t xml:space="preserve">58a = </w:t>
      </w:r>
      <w:r>
        <w:rPr>
          <w:rFonts w:hint="eastAsia"/>
          <w:szCs w:val="21"/>
        </w:rPr>
        <w:t>代付行</w:t>
      </w:r>
      <w:r>
        <w:rPr>
          <w:rFonts w:hint="eastAsia"/>
          <w:szCs w:val="21"/>
        </w:rPr>
        <w:t>SWIFTCODE</w:t>
      </w:r>
    </w:p>
    <w:p w14:paraId="3E93284A" w14:textId="77777777" w:rsidR="002648E3" w:rsidRDefault="002648E3" w:rsidP="002557BB">
      <w:pPr>
        <w:ind w:left="420" w:firstLine="420"/>
        <w:rPr>
          <w:szCs w:val="21"/>
        </w:rPr>
      </w:pPr>
    </w:p>
    <w:p w14:paraId="2E7D8550" w14:textId="77777777" w:rsidR="002648E3" w:rsidRDefault="002648E3" w:rsidP="002648E3">
      <w:pPr>
        <w:pStyle w:val="af"/>
        <w:numPr>
          <w:ilvl w:val="0"/>
          <w:numId w:val="12"/>
        </w:numPr>
        <w:spacing w:line="240" w:lineRule="auto"/>
        <w:ind w:firstLineChars="0"/>
      </w:pPr>
      <w:r>
        <w:rPr>
          <w:rFonts w:hint="eastAsia"/>
        </w:rPr>
        <w:t>MTN99</w:t>
      </w:r>
      <w:r>
        <w:rPr>
          <w:rFonts w:hint="eastAsia"/>
        </w:rPr>
        <w:t>付款报文给账户行，默认</w:t>
      </w:r>
    </w:p>
    <w:p w14:paraId="20700D28" w14:textId="77777777" w:rsidR="002648E3" w:rsidRDefault="002648E3" w:rsidP="002648E3">
      <w:pPr>
        <w:ind w:left="420" w:firstLine="420"/>
      </w:pPr>
      <w:r>
        <w:rPr>
          <w:rFonts w:hint="eastAsia"/>
        </w:rPr>
        <w:t>MTN99</w:t>
      </w:r>
      <w:r>
        <w:rPr>
          <w:rFonts w:hint="eastAsia"/>
        </w:rPr>
        <w:t>映射：</w:t>
      </w:r>
    </w:p>
    <w:p w14:paraId="05B568C3" w14:textId="77777777" w:rsidR="002648E3" w:rsidRDefault="002648E3" w:rsidP="00C14F3E">
      <w:pPr>
        <w:ind w:leftChars="100" w:left="210" w:firstLine="420"/>
      </w:pPr>
      <w:r>
        <w:rPr>
          <w:rFonts w:hint="eastAsia"/>
        </w:rPr>
        <w:tab/>
      </w:r>
      <w:r w:rsidR="00093DF2">
        <w:rPr>
          <w:rFonts w:hint="eastAsia"/>
        </w:rPr>
        <w:tab/>
      </w:r>
      <w:r>
        <w:rPr>
          <w:rFonts w:hint="eastAsia"/>
        </w:rPr>
        <w:t xml:space="preserve">SEND  = </w:t>
      </w:r>
      <w:r>
        <w:rPr>
          <w:rFonts w:hint="eastAsia"/>
        </w:rPr>
        <w:t>默认取当前执行机构的发报行</w:t>
      </w:r>
    </w:p>
    <w:p w14:paraId="1B80C148" w14:textId="77777777" w:rsidR="0053431A" w:rsidRDefault="002648E3" w:rsidP="009F262C">
      <w:pPr>
        <w:ind w:leftChars="300" w:left="630" w:firstLineChars="300" w:firstLine="630"/>
        <w:rPr>
          <w:szCs w:val="21"/>
        </w:rPr>
      </w:pPr>
      <w:r>
        <w:rPr>
          <w:rFonts w:hint="eastAsia"/>
        </w:rPr>
        <w:t xml:space="preserve">RECEIVE  = </w:t>
      </w:r>
      <w:r>
        <w:rPr>
          <w:rFonts w:hint="eastAsia"/>
        </w:rPr>
        <w:t>代付行</w:t>
      </w:r>
      <w:r>
        <w:rPr>
          <w:rFonts w:hint="eastAsia"/>
          <w:szCs w:val="21"/>
        </w:rPr>
        <w:t xml:space="preserve">SWIFT CODE </w:t>
      </w:r>
      <w:r>
        <w:rPr>
          <w:rFonts w:hint="eastAsia"/>
          <w:szCs w:val="21"/>
        </w:rPr>
        <w:t>（可修改）</w:t>
      </w:r>
    </w:p>
    <w:p w14:paraId="3583A2BA" w14:textId="77777777" w:rsidR="002648E3" w:rsidRPr="00101913" w:rsidRDefault="002648E3" w:rsidP="002648E3">
      <w:pPr>
        <w:ind w:left="420" w:firstLine="420"/>
        <w:rPr>
          <w:szCs w:val="21"/>
        </w:rPr>
      </w:pPr>
      <w:r>
        <w:rPr>
          <w:rFonts w:hint="eastAsia"/>
          <w:szCs w:val="21"/>
        </w:rPr>
        <w:t xml:space="preserve">20 = </w:t>
      </w:r>
      <w:r>
        <w:rPr>
          <w:rFonts w:hint="eastAsia"/>
          <w:szCs w:val="21"/>
        </w:rPr>
        <w:t>代付编号</w:t>
      </w:r>
    </w:p>
    <w:p w14:paraId="16067C8F" w14:textId="77777777" w:rsidR="002648E3" w:rsidRDefault="002648E3" w:rsidP="002648E3">
      <w:pPr>
        <w:ind w:left="420" w:firstLine="420"/>
        <w:rPr>
          <w:szCs w:val="21"/>
        </w:rPr>
      </w:pPr>
      <w:r>
        <w:rPr>
          <w:rFonts w:hint="eastAsia"/>
          <w:szCs w:val="21"/>
        </w:rPr>
        <w:t xml:space="preserve">21 = </w:t>
      </w:r>
      <w:r>
        <w:rPr>
          <w:rFonts w:hint="eastAsia"/>
          <w:szCs w:val="21"/>
        </w:rPr>
        <w:t>对方编号</w:t>
      </w:r>
      <w:r w:rsidR="00711DE4">
        <w:rPr>
          <w:rFonts w:hint="eastAsia"/>
          <w:szCs w:val="21"/>
        </w:rPr>
        <w:t>(</w:t>
      </w:r>
      <w:r w:rsidR="00711DE4">
        <w:rPr>
          <w:rFonts w:hint="eastAsia"/>
          <w:szCs w:val="21"/>
        </w:rPr>
        <w:t>可修改</w:t>
      </w:r>
      <w:r w:rsidR="00711DE4">
        <w:rPr>
          <w:rFonts w:hint="eastAsia"/>
          <w:szCs w:val="21"/>
        </w:rPr>
        <w:t>)</w:t>
      </w:r>
    </w:p>
    <w:p w14:paraId="11E53C44" w14:textId="77777777" w:rsidR="0053431A" w:rsidRDefault="008142FD" w:rsidP="009F262C">
      <w:pPr>
        <w:pStyle w:val="4"/>
        <w:ind w:left="0"/>
      </w:pPr>
      <w:r>
        <w:rPr>
          <w:rFonts w:hint="eastAsia"/>
        </w:rPr>
        <w:t>保证金和额度</w:t>
      </w:r>
    </w:p>
    <w:p w14:paraId="2245A6AA" w14:textId="77777777" w:rsidR="008142FD" w:rsidRPr="00616B8E" w:rsidRDefault="008142FD" w:rsidP="008142FD">
      <w:pPr>
        <w:ind w:firstLine="420"/>
      </w:pPr>
      <w:r>
        <w:rPr>
          <w:rFonts w:hint="eastAsia"/>
        </w:rPr>
        <w:t>无</w:t>
      </w:r>
    </w:p>
    <w:p w14:paraId="651796CE" w14:textId="77777777" w:rsidR="00426933" w:rsidRDefault="00426933" w:rsidP="00426933">
      <w:pPr>
        <w:pStyle w:val="4"/>
        <w:ind w:left="984" w:hanging="984"/>
      </w:pPr>
      <w:r>
        <w:rPr>
          <w:rFonts w:hint="eastAsia"/>
        </w:rPr>
        <w:t>手续费</w:t>
      </w:r>
    </w:p>
    <w:p w14:paraId="55014EE0" w14:textId="77777777" w:rsidR="0053431A" w:rsidRDefault="001F5B80" w:rsidP="009F262C">
      <w:pPr>
        <w:ind w:firstLineChars="150" w:firstLine="315"/>
      </w:pPr>
      <w:r>
        <w:rPr>
          <w:rFonts w:hint="eastAsia"/>
        </w:rPr>
        <w:t>无</w:t>
      </w:r>
    </w:p>
    <w:p w14:paraId="2E3BD2C0" w14:textId="77777777" w:rsidR="00426933" w:rsidRDefault="00426933" w:rsidP="00426933">
      <w:pPr>
        <w:pStyle w:val="4"/>
        <w:ind w:left="984" w:hanging="984"/>
      </w:pPr>
      <w:r>
        <w:rPr>
          <w:rFonts w:hint="eastAsia"/>
        </w:rPr>
        <w:t>会计分录</w:t>
      </w:r>
    </w:p>
    <w:p w14:paraId="4810CE64" w14:textId="77777777" w:rsidR="00426933" w:rsidRDefault="00426933" w:rsidP="00426933">
      <w:pPr>
        <w:ind w:firstLine="420"/>
      </w:pPr>
      <w:r>
        <w:rPr>
          <w:rFonts w:hint="eastAsia"/>
        </w:rPr>
        <w:t>借：</w:t>
      </w:r>
      <w:r w:rsidR="00711DE4">
        <w:rPr>
          <w:rFonts w:hint="eastAsia"/>
          <w:szCs w:val="21"/>
        </w:rPr>
        <w:t>汇款</w:t>
      </w:r>
      <w:r w:rsidR="00B51F8C">
        <w:rPr>
          <w:rFonts w:hint="eastAsia"/>
          <w:szCs w:val="21"/>
        </w:rPr>
        <w:t>账号</w:t>
      </w:r>
      <w:r w:rsidR="00B51F8C">
        <w:rPr>
          <w:rFonts w:hint="eastAsia"/>
          <w:szCs w:val="21"/>
        </w:rPr>
        <w:t>1</w:t>
      </w:r>
      <w:r w:rsidR="001E5065">
        <w:rPr>
          <w:rFonts w:hint="eastAsia"/>
        </w:rPr>
        <w:t>（</w:t>
      </w:r>
      <w:r w:rsidR="00711DE4">
        <w:rPr>
          <w:rFonts w:hint="eastAsia"/>
          <w:szCs w:val="21"/>
        </w:rPr>
        <w:t>汇款</w:t>
      </w:r>
      <w:r w:rsidR="00B51F8C">
        <w:rPr>
          <w:rFonts w:hint="eastAsia"/>
          <w:szCs w:val="21"/>
        </w:rPr>
        <w:t>金额</w:t>
      </w:r>
      <w:r w:rsidR="00B51F8C">
        <w:rPr>
          <w:rFonts w:hint="eastAsia"/>
          <w:szCs w:val="21"/>
        </w:rPr>
        <w:t>1</w:t>
      </w:r>
      <w:r w:rsidR="001E5065">
        <w:rPr>
          <w:rFonts w:hint="eastAsia"/>
        </w:rPr>
        <w:t>）</w:t>
      </w:r>
    </w:p>
    <w:p w14:paraId="47CAA679" w14:textId="77777777" w:rsidR="00B51F8C" w:rsidRDefault="00B51F8C" w:rsidP="00C14F3E">
      <w:pPr>
        <w:ind w:leftChars="100" w:left="210" w:firstLine="420"/>
      </w:pPr>
      <w:r>
        <w:rPr>
          <w:rFonts w:hint="eastAsia"/>
        </w:rPr>
        <w:t>或借：</w:t>
      </w:r>
      <w:r w:rsidR="00711DE4">
        <w:rPr>
          <w:rFonts w:hint="eastAsia"/>
          <w:szCs w:val="21"/>
        </w:rPr>
        <w:t>汇款</w:t>
      </w:r>
      <w:r>
        <w:rPr>
          <w:rFonts w:hint="eastAsia"/>
          <w:szCs w:val="21"/>
        </w:rPr>
        <w:t>账号</w:t>
      </w:r>
      <w:r>
        <w:rPr>
          <w:rFonts w:hint="eastAsia"/>
          <w:szCs w:val="21"/>
        </w:rPr>
        <w:t>2</w:t>
      </w:r>
      <w:r>
        <w:rPr>
          <w:rFonts w:hint="eastAsia"/>
        </w:rPr>
        <w:t>（</w:t>
      </w:r>
      <w:r w:rsidR="00711DE4">
        <w:rPr>
          <w:rFonts w:hint="eastAsia"/>
          <w:szCs w:val="21"/>
        </w:rPr>
        <w:t>汇款</w:t>
      </w:r>
      <w:r>
        <w:rPr>
          <w:rFonts w:hint="eastAsia"/>
          <w:szCs w:val="21"/>
        </w:rPr>
        <w:t>金额</w:t>
      </w:r>
      <w:r>
        <w:rPr>
          <w:rFonts w:hint="eastAsia"/>
          <w:szCs w:val="21"/>
        </w:rPr>
        <w:t>2</w:t>
      </w:r>
      <w:r>
        <w:rPr>
          <w:rFonts w:hint="eastAsia"/>
        </w:rPr>
        <w:t>）</w:t>
      </w:r>
    </w:p>
    <w:p w14:paraId="4461491F" w14:textId="77777777" w:rsidR="00B51F8C" w:rsidRDefault="00B51F8C" w:rsidP="00C14F3E">
      <w:pPr>
        <w:ind w:leftChars="100" w:left="210" w:firstLineChars="250" w:firstLine="525"/>
      </w:pPr>
      <w:r>
        <w:rPr>
          <w:rFonts w:hint="eastAsia"/>
        </w:rPr>
        <w:t>或借：</w:t>
      </w:r>
      <w:r w:rsidR="00711DE4">
        <w:rPr>
          <w:rFonts w:hint="eastAsia"/>
          <w:szCs w:val="21"/>
        </w:rPr>
        <w:t>汇款</w:t>
      </w:r>
      <w:r>
        <w:rPr>
          <w:rFonts w:hint="eastAsia"/>
          <w:szCs w:val="21"/>
        </w:rPr>
        <w:t>账号</w:t>
      </w:r>
      <w:r>
        <w:rPr>
          <w:rFonts w:hint="eastAsia"/>
          <w:szCs w:val="21"/>
        </w:rPr>
        <w:t>3</w:t>
      </w:r>
      <w:r>
        <w:rPr>
          <w:rFonts w:hint="eastAsia"/>
        </w:rPr>
        <w:t>（</w:t>
      </w:r>
      <w:r w:rsidR="00711DE4">
        <w:rPr>
          <w:rFonts w:hint="eastAsia"/>
          <w:szCs w:val="21"/>
        </w:rPr>
        <w:t>汇款</w:t>
      </w:r>
      <w:r>
        <w:rPr>
          <w:rFonts w:hint="eastAsia"/>
          <w:szCs w:val="21"/>
        </w:rPr>
        <w:t>金额</w:t>
      </w:r>
      <w:r>
        <w:rPr>
          <w:rFonts w:hint="eastAsia"/>
          <w:szCs w:val="21"/>
        </w:rPr>
        <w:t>3</w:t>
      </w:r>
      <w:r>
        <w:rPr>
          <w:rFonts w:hint="eastAsia"/>
        </w:rPr>
        <w:t>）</w:t>
      </w:r>
    </w:p>
    <w:p w14:paraId="633F09F1" w14:textId="77777777" w:rsidR="00426933" w:rsidRDefault="00426933" w:rsidP="00C14F3E">
      <w:pPr>
        <w:ind w:firstLineChars="95" w:firstLine="199"/>
      </w:pPr>
      <w:r>
        <w:rPr>
          <w:rFonts w:hint="eastAsia"/>
        </w:rPr>
        <w:tab/>
      </w:r>
      <w:r w:rsidR="001E5065">
        <w:rPr>
          <w:rFonts w:hint="eastAsia"/>
        </w:rPr>
        <w:t>贷：汇出汇款款项</w:t>
      </w:r>
    </w:p>
    <w:p w14:paraId="046D6109" w14:textId="77777777" w:rsidR="00426933" w:rsidRDefault="00426933" w:rsidP="00426933">
      <w:pPr>
        <w:pStyle w:val="4"/>
        <w:ind w:left="984" w:hanging="984"/>
      </w:pPr>
      <w:r>
        <w:rPr>
          <w:rFonts w:hint="eastAsia"/>
        </w:rPr>
        <w:t>其它</w:t>
      </w:r>
    </w:p>
    <w:p w14:paraId="73303AC2" w14:textId="77777777" w:rsidR="00CB44C2" w:rsidRPr="00085FE0" w:rsidDel="00EE3421" w:rsidRDefault="00CB44C2" w:rsidP="00CB44C2">
      <w:pPr>
        <w:ind w:firstLine="422"/>
        <w:rPr>
          <w:del w:id="130" w:author="Administrator" w:date="2014-11-06T16:06:00Z"/>
          <w:b/>
        </w:rPr>
      </w:pPr>
      <w:del w:id="131" w:author="Administrator" w:date="2014-11-06T16:06:00Z">
        <w:r w:rsidRPr="00085FE0" w:rsidDel="00EE3421">
          <w:rPr>
            <w:rFonts w:hint="eastAsia"/>
            <w:b/>
          </w:rPr>
          <w:delText>申报</w:delText>
        </w:r>
        <w:r w:rsidDel="00EE3421">
          <w:rPr>
            <w:rFonts w:hint="eastAsia"/>
            <w:b/>
          </w:rPr>
          <w:delText>控制</w:delText>
        </w:r>
        <w:r w:rsidRPr="00085FE0" w:rsidDel="00EE3421">
          <w:rPr>
            <w:rFonts w:hint="eastAsia"/>
            <w:b/>
          </w:rPr>
          <w:delText>说明</w:delText>
        </w:r>
      </w:del>
    </w:p>
    <w:p w14:paraId="1C4B0FED" w14:textId="77777777" w:rsidR="00CB44C2" w:rsidDel="00EE3421" w:rsidRDefault="00E174CD" w:rsidP="00B25061">
      <w:pPr>
        <w:ind w:leftChars="200" w:left="420" w:firstLine="420"/>
        <w:rPr>
          <w:del w:id="132" w:author="Administrator" w:date="2014-11-06T16:06:00Z"/>
        </w:rPr>
      </w:pPr>
      <w:del w:id="133" w:author="Administrator" w:date="2014-11-06T16:06:00Z">
        <w:r w:rsidDel="00EE3421">
          <w:rPr>
            <w:rFonts w:hint="eastAsia"/>
          </w:rPr>
          <w:delText>境内外标志是境外情况下，需要进行申报</w:delText>
        </w:r>
        <w:r w:rsidR="00CB44C2" w:rsidDel="00EE3421">
          <w:rPr>
            <w:rFonts w:hint="eastAsia"/>
          </w:rPr>
          <w:delText>：</w:delText>
        </w:r>
      </w:del>
    </w:p>
    <w:p w14:paraId="06AEBCDC" w14:textId="77777777" w:rsidR="00CB44C2" w:rsidRPr="00085FE0" w:rsidDel="00EE3421" w:rsidRDefault="00CB44C2" w:rsidP="00C14F3E">
      <w:pPr>
        <w:ind w:leftChars="200" w:left="420" w:firstLine="420"/>
        <w:rPr>
          <w:del w:id="134" w:author="Administrator" w:date="2014-11-06T16:06:00Z"/>
        </w:rPr>
      </w:pPr>
      <w:del w:id="135" w:author="Administrator" w:date="2014-11-06T16:06:00Z">
        <w:r w:rsidDel="00EE3421">
          <w:rPr>
            <w:rFonts w:hint="eastAsia"/>
          </w:rPr>
          <w:delText>1</w:delText>
        </w:r>
        <w:r w:rsidR="00E174CD" w:rsidDel="00EE3421">
          <w:rPr>
            <w:rFonts w:hint="eastAsia"/>
          </w:rPr>
          <w:delText>：全额代付，提醒业务员进行</w:delText>
        </w:r>
        <w:r w:rsidRPr="00085FE0" w:rsidDel="00EE3421">
          <w:rPr>
            <w:rFonts w:hint="eastAsia"/>
          </w:rPr>
          <w:delText>申报</w:delText>
        </w:r>
        <w:r w:rsidR="00E174CD" w:rsidDel="00EE3421">
          <w:rPr>
            <w:rFonts w:hint="eastAsia"/>
          </w:rPr>
          <w:delText>处理</w:delText>
        </w:r>
      </w:del>
    </w:p>
    <w:p w14:paraId="788FFB84" w14:textId="77777777" w:rsidR="00CB44C2" w:rsidDel="00EE3421" w:rsidRDefault="00CB44C2" w:rsidP="00C14F3E">
      <w:pPr>
        <w:ind w:leftChars="200" w:left="420" w:firstLine="420"/>
        <w:rPr>
          <w:del w:id="136" w:author="Administrator" w:date="2014-11-06T16:06:00Z"/>
        </w:rPr>
      </w:pPr>
      <w:del w:id="137" w:author="Administrator" w:date="2014-11-06T16:06:00Z">
        <w:r w:rsidDel="00EE3421">
          <w:rPr>
            <w:rFonts w:hint="eastAsia"/>
          </w:rPr>
          <w:delText>2</w:delText>
        </w:r>
        <w:r w:rsidDel="00EE3421">
          <w:rPr>
            <w:rFonts w:hint="eastAsia"/>
          </w:rPr>
          <w:delText>：部分代付</w:delText>
        </w:r>
        <w:r w:rsidR="00E174CD" w:rsidDel="00EE3421">
          <w:rPr>
            <w:rFonts w:hint="eastAsia"/>
          </w:rPr>
          <w:delText>，</w:delText>
        </w:r>
        <w:r w:rsidRPr="00085FE0" w:rsidDel="00EE3421">
          <w:rPr>
            <w:rFonts w:hint="eastAsia"/>
          </w:rPr>
          <w:delText>提醒业务员代付部分需要申报；</w:delText>
        </w:r>
      </w:del>
    </w:p>
    <w:p w14:paraId="46B0EE9D" w14:textId="77777777" w:rsidR="00314865" w:rsidDel="00EE3421" w:rsidRDefault="00314865" w:rsidP="00C14F3E">
      <w:pPr>
        <w:ind w:leftChars="200" w:left="420" w:firstLine="420"/>
        <w:rPr>
          <w:del w:id="138" w:author="Administrator" w:date="2014-11-06T16:06:00Z"/>
        </w:rPr>
      </w:pPr>
      <w:del w:id="139" w:author="Administrator" w:date="2014-11-06T16:06:00Z">
        <w:r w:rsidDel="00EE3421">
          <w:rPr>
            <w:rFonts w:hint="eastAsia"/>
          </w:rPr>
          <w:delText>境内情况下，申报可选，依据业务情况人工判断。</w:delText>
        </w:r>
      </w:del>
    </w:p>
    <w:p w14:paraId="0CBEDA06" w14:textId="77777777" w:rsidR="00426933" w:rsidRPr="00CB44C2" w:rsidDel="00EE3421" w:rsidRDefault="00CB44C2" w:rsidP="00CB44C2">
      <w:pPr>
        <w:ind w:firstLine="422"/>
        <w:rPr>
          <w:del w:id="140" w:author="Administrator" w:date="2014-11-06T16:06:00Z"/>
          <w:b/>
        </w:rPr>
      </w:pPr>
      <w:del w:id="141" w:author="Administrator" w:date="2014-11-06T16:06:00Z">
        <w:r w:rsidRPr="00CB44C2" w:rsidDel="00EE3421">
          <w:rPr>
            <w:rFonts w:hint="eastAsia"/>
            <w:b/>
          </w:rPr>
          <w:delText>申报映射</w:delText>
        </w:r>
      </w:del>
    </w:p>
    <w:p w14:paraId="10BEDB9E" w14:textId="77777777" w:rsidR="00CB44C2" w:rsidDel="00EE3421" w:rsidRDefault="00CB44C2" w:rsidP="00B25061">
      <w:pPr>
        <w:ind w:leftChars="200" w:left="420" w:firstLine="420"/>
        <w:rPr>
          <w:del w:id="142" w:author="Administrator" w:date="2014-11-06T16:06:00Z"/>
        </w:rPr>
      </w:pPr>
      <w:del w:id="143" w:author="Administrator" w:date="2014-11-06T16:06:00Z">
        <w:r w:rsidDel="00EE3421">
          <w:rPr>
            <w:rFonts w:hint="eastAsia"/>
          </w:rPr>
          <w:delText>付款币种</w:delText>
        </w:r>
        <w:r w:rsidDel="00EE3421">
          <w:rPr>
            <w:rFonts w:hint="eastAsia"/>
          </w:rPr>
          <w:delText>/</w:delText>
        </w:r>
        <w:r w:rsidDel="00EE3421">
          <w:rPr>
            <w:rFonts w:hint="eastAsia"/>
          </w:rPr>
          <w:delText>金额：代付金额</w:delText>
        </w:r>
        <w:r w:rsidR="000E1FB9" w:rsidDel="00EE3421">
          <w:rPr>
            <w:rFonts w:hint="eastAsia"/>
          </w:rPr>
          <w:delText xml:space="preserve"> + </w:delText>
        </w:r>
        <w:r w:rsidR="000E1FB9" w:rsidDel="00EE3421">
          <w:rPr>
            <w:rFonts w:hint="eastAsia"/>
          </w:rPr>
          <w:delText>同业利息</w:delText>
        </w:r>
        <w:r w:rsidR="000E1FB9" w:rsidDel="00EE3421">
          <w:rPr>
            <w:rFonts w:hint="eastAsia"/>
          </w:rPr>
          <w:delText xml:space="preserve"> + </w:delText>
        </w:r>
        <w:r w:rsidR="000E1FB9" w:rsidDel="00EE3421">
          <w:rPr>
            <w:rFonts w:hint="eastAsia"/>
          </w:rPr>
          <w:delText>代付行费用</w:delText>
        </w:r>
        <w:r w:rsidDel="00EE3421">
          <w:rPr>
            <w:rFonts w:hint="eastAsia"/>
          </w:rPr>
          <w:delText>；</w:delText>
        </w:r>
      </w:del>
    </w:p>
    <w:p w14:paraId="04FC0229" w14:textId="77777777" w:rsidR="00CB44C2" w:rsidDel="00EE3421" w:rsidRDefault="00CB44C2" w:rsidP="00C14F3E">
      <w:pPr>
        <w:ind w:leftChars="200" w:left="420" w:firstLine="420"/>
        <w:rPr>
          <w:del w:id="144" w:author="Administrator" w:date="2014-11-06T16:06:00Z"/>
        </w:rPr>
      </w:pPr>
      <w:del w:id="145" w:author="Administrator" w:date="2014-11-06T16:06:00Z">
        <w:r w:rsidDel="00EE3421">
          <w:rPr>
            <w:rFonts w:hint="eastAsia"/>
          </w:rPr>
          <w:delText>现汇金额：</w:delText>
        </w:r>
        <w:r w:rsidR="006354C8" w:rsidDel="00EE3421">
          <w:rPr>
            <w:rFonts w:hint="eastAsia"/>
            <w:szCs w:val="21"/>
          </w:rPr>
          <w:delText>现汇还款金额</w:delText>
        </w:r>
        <w:r w:rsidDel="00EE3421">
          <w:rPr>
            <w:rFonts w:hint="eastAsia"/>
          </w:rPr>
          <w:delText>；</w:delText>
        </w:r>
      </w:del>
    </w:p>
    <w:p w14:paraId="52EB967E" w14:textId="77777777" w:rsidR="00CB44C2" w:rsidDel="00EE3421" w:rsidRDefault="00CB44C2" w:rsidP="00C14F3E">
      <w:pPr>
        <w:ind w:leftChars="200" w:left="420" w:firstLine="420"/>
        <w:rPr>
          <w:del w:id="146" w:author="Administrator" w:date="2014-11-06T16:06:00Z"/>
        </w:rPr>
      </w:pPr>
      <w:del w:id="147" w:author="Administrator" w:date="2014-11-06T16:06:00Z">
        <w:r w:rsidDel="00EE3421">
          <w:rPr>
            <w:rFonts w:hint="eastAsia"/>
          </w:rPr>
          <w:delText>现汇账号：</w:delText>
        </w:r>
        <w:r w:rsidR="006354C8" w:rsidDel="00EE3421">
          <w:rPr>
            <w:rFonts w:hint="eastAsia"/>
            <w:szCs w:val="21"/>
          </w:rPr>
          <w:delText>现汇还款</w:delText>
        </w:r>
        <w:r w:rsidR="0004261B" w:rsidDel="00EE3421">
          <w:rPr>
            <w:rFonts w:hint="eastAsia"/>
          </w:rPr>
          <w:delText>账号</w:delText>
        </w:r>
        <w:r w:rsidDel="00EE3421">
          <w:rPr>
            <w:rFonts w:hint="eastAsia"/>
          </w:rPr>
          <w:delText>；</w:delText>
        </w:r>
      </w:del>
    </w:p>
    <w:p w14:paraId="32F93112" w14:textId="77777777" w:rsidR="00BC75D7" w:rsidDel="00EE3421" w:rsidRDefault="00BC75D7" w:rsidP="00C14F3E">
      <w:pPr>
        <w:ind w:leftChars="200" w:left="420" w:firstLine="420"/>
        <w:rPr>
          <w:del w:id="148" w:author="Administrator" w:date="2014-11-06T16:06:00Z"/>
        </w:rPr>
      </w:pPr>
      <w:del w:id="149" w:author="Administrator" w:date="2014-11-06T16:06:00Z">
        <w:r w:rsidDel="00EE3421">
          <w:rPr>
            <w:rFonts w:hint="eastAsia"/>
          </w:rPr>
          <w:delText>购汇金额：</w:delText>
        </w:r>
        <w:r w:rsidDel="00EE3421">
          <w:rPr>
            <w:rFonts w:hint="eastAsia"/>
            <w:szCs w:val="21"/>
          </w:rPr>
          <w:delText>购汇还款金额</w:delText>
        </w:r>
        <w:r w:rsidDel="00EE3421">
          <w:rPr>
            <w:rFonts w:hint="eastAsia"/>
          </w:rPr>
          <w:delText>；</w:delText>
        </w:r>
      </w:del>
    </w:p>
    <w:p w14:paraId="1CDC5C74" w14:textId="77777777" w:rsidR="00BC75D7" w:rsidDel="00EE3421" w:rsidRDefault="00BC75D7" w:rsidP="00C14F3E">
      <w:pPr>
        <w:ind w:leftChars="200" w:left="420" w:firstLine="420"/>
        <w:rPr>
          <w:del w:id="150" w:author="Administrator" w:date="2014-11-06T16:06:00Z"/>
        </w:rPr>
      </w:pPr>
      <w:del w:id="151" w:author="Administrator" w:date="2014-11-06T16:06:00Z">
        <w:r w:rsidDel="00EE3421">
          <w:rPr>
            <w:rFonts w:hint="eastAsia"/>
          </w:rPr>
          <w:delText>购汇账号：</w:delText>
        </w:r>
        <w:r w:rsidDel="00EE3421">
          <w:rPr>
            <w:rFonts w:hint="eastAsia"/>
            <w:szCs w:val="21"/>
          </w:rPr>
          <w:delText>购汇还款</w:delText>
        </w:r>
        <w:r w:rsidDel="00EE3421">
          <w:rPr>
            <w:rFonts w:hint="eastAsia"/>
          </w:rPr>
          <w:delText>账号；</w:delText>
        </w:r>
      </w:del>
    </w:p>
    <w:p w14:paraId="4CD38A9B" w14:textId="77777777" w:rsidR="0018081E" w:rsidDel="00EE3421" w:rsidRDefault="00BC75D7">
      <w:pPr>
        <w:ind w:leftChars="200" w:left="420" w:firstLine="420"/>
        <w:rPr>
          <w:del w:id="152" w:author="Administrator" w:date="2014-11-06T16:06:00Z"/>
        </w:rPr>
      </w:pPr>
      <w:del w:id="153" w:author="Administrator" w:date="2014-11-06T16:06:00Z">
        <w:r w:rsidDel="00EE3421">
          <w:rPr>
            <w:rFonts w:hint="eastAsia"/>
          </w:rPr>
          <w:delText>其他金额：</w:delText>
        </w:r>
        <w:r w:rsidDel="00EE3421">
          <w:rPr>
            <w:rFonts w:hint="eastAsia"/>
            <w:szCs w:val="21"/>
          </w:rPr>
          <w:delText>购汇还款金额</w:delText>
        </w:r>
        <w:r w:rsidDel="00EE3421">
          <w:rPr>
            <w:rFonts w:hint="eastAsia"/>
          </w:rPr>
          <w:delText>；</w:delText>
        </w:r>
      </w:del>
    </w:p>
    <w:p w14:paraId="6A794C8D" w14:textId="77777777" w:rsidR="0018081E" w:rsidDel="00EE3421" w:rsidRDefault="00BC75D7">
      <w:pPr>
        <w:ind w:leftChars="200" w:left="420" w:firstLine="420"/>
        <w:rPr>
          <w:del w:id="154" w:author="Administrator" w:date="2014-11-06T16:06:00Z"/>
        </w:rPr>
      </w:pPr>
      <w:del w:id="155" w:author="Administrator" w:date="2014-11-06T16:06:00Z">
        <w:r w:rsidDel="00EE3421">
          <w:rPr>
            <w:rFonts w:hint="eastAsia"/>
          </w:rPr>
          <w:delText>其他账号：</w:delText>
        </w:r>
        <w:r w:rsidDel="00EE3421">
          <w:rPr>
            <w:rFonts w:hint="eastAsia"/>
            <w:szCs w:val="21"/>
          </w:rPr>
          <w:delText>购汇还款</w:delText>
        </w:r>
        <w:r w:rsidDel="00EE3421">
          <w:rPr>
            <w:rFonts w:hint="eastAsia"/>
          </w:rPr>
          <w:delText>账号；</w:delText>
        </w:r>
      </w:del>
    </w:p>
    <w:p w14:paraId="4A7A9ACF" w14:textId="77777777" w:rsidR="0018081E" w:rsidDel="00EE3421" w:rsidRDefault="00CB44C2">
      <w:pPr>
        <w:ind w:leftChars="200" w:left="420" w:firstLine="420"/>
        <w:rPr>
          <w:del w:id="156" w:author="Administrator" w:date="2014-11-06T16:06:00Z"/>
        </w:rPr>
      </w:pPr>
      <w:del w:id="157" w:author="Administrator" w:date="2014-11-06T16:06:00Z">
        <w:r w:rsidDel="00EE3421">
          <w:rPr>
            <w:rFonts w:hint="eastAsia"/>
          </w:rPr>
          <w:delText>实际付款币种</w:delText>
        </w:r>
        <w:r w:rsidDel="00EE3421">
          <w:rPr>
            <w:rFonts w:hint="eastAsia"/>
          </w:rPr>
          <w:delText>/</w:delText>
        </w:r>
        <w:r w:rsidDel="00EE3421">
          <w:rPr>
            <w:rFonts w:hint="eastAsia"/>
          </w:rPr>
          <w:delText>金额：</w:delText>
        </w:r>
        <w:r w:rsidR="000E1FB9" w:rsidDel="00EE3421">
          <w:rPr>
            <w:rFonts w:hint="eastAsia"/>
          </w:rPr>
          <w:delText>代付金额</w:delText>
        </w:r>
        <w:r w:rsidR="000E1FB9" w:rsidDel="00EE3421">
          <w:rPr>
            <w:rFonts w:hint="eastAsia"/>
          </w:rPr>
          <w:delText xml:space="preserve"> + </w:delText>
        </w:r>
        <w:r w:rsidR="000E1FB9" w:rsidDel="00EE3421">
          <w:rPr>
            <w:rFonts w:hint="eastAsia"/>
          </w:rPr>
          <w:delText>同业利息</w:delText>
        </w:r>
        <w:r w:rsidR="000E1FB9" w:rsidDel="00EE3421">
          <w:rPr>
            <w:rFonts w:hint="eastAsia"/>
          </w:rPr>
          <w:delText xml:space="preserve"> + </w:delText>
        </w:r>
        <w:r w:rsidR="000E1FB9" w:rsidDel="00EE3421">
          <w:rPr>
            <w:rFonts w:hint="eastAsia"/>
          </w:rPr>
          <w:delText>代付行费用</w:delText>
        </w:r>
        <w:r w:rsidDel="00EE3421">
          <w:rPr>
            <w:rFonts w:hint="eastAsia"/>
          </w:rPr>
          <w:delText>；</w:delText>
        </w:r>
      </w:del>
    </w:p>
    <w:p w14:paraId="5C91CC04" w14:textId="77777777" w:rsidR="007D7C4F" w:rsidRPr="009F262C" w:rsidRDefault="00CB44C2" w:rsidP="009F262C">
      <w:pPr>
        <w:ind w:firstLineChars="94" w:firstLine="197"/>
        <w:rPr>
          <w:b/>
        </w:rPr>
      </w:pPr>
      <w:del w:id="158" w:author="Administrator" w:date="2014-11-06T16:06:00Z">
        <w:r w:rsidDel="00EE3421">
          <w:rPr>
            <w:rFonts w:hint="eastAsia"/>
          </w:rPr>
          <w:delText>扣费币种</w:delText>
        </w:r>
        <w:r w:rsidDel="00EE3421">
          <w:rPr>
            <w:rFonts w:hint="eastAsia"/>
          </w:rPr>
          <w:delText>/</w:delText>
        </w:r>
        <w:r w:rsidR="007F22CE" w:rsidDel="00EE3421">
          <w:rPr>
            <w:rFonts w:hint="eastAsia"/>
          </w:rPr>
          <w:delText>金额：代付行费用</w:delText>
        </w:r>
        <w:r w:rsidDel="00EE3421">
          <w:rPr>
            <w:rFonts w:hint="eastAsia"/>
          </w:rPr>
          <w:delText>；</w:delText>
        </w:r>
      </w:del>
      <w:r w:rsidR="007D7C4F" w:rsidRPr="009F262C">
        <w:rPr>
          <w:rFonts w:hint="eastAsia"/>
          <w:b/>
        </w:rPr>
        <w:t>闭卷处理：</w:t>
      </w:r>
    </w:p>
    <w:p w14:paraId="604CA6F8" w14:textId="77777777" w:rsidR="007D7C4F" w:rsidRDefault="007D7C4F">
      <w:pPr>
        <w:ind w:leftChars="200" w:left="420" w:firstLine="420"/>
      </w:pPr>
      <w:r>
        <w:rPr>
          <w:rFonts w:hint="eastAsia"/>
        </w:rPr>
        <w:t>将</w:t>
      </w:r>
      <w:r w:rsidR="005C13F0">
        <w:rPr>
          <w:rFonts w:hint="eastAsia"/>
        </w:rPr>
        <w:t>代付</w:t>
      </w:r>
      <w:r>
        <w:rPr>
          <w:rFonts w:hint="eastAsia"/>
        </w:rPr>
        <w:t>闭卷标识设为“</w:t>
      </w:r>
      <w:r>
        <w:rPr>
          <w:rFonts w:hint="eastAsia"/>
        </w:rPr>
        <w:t>Y</w:t>
      </w:r>
      <w:r>
        <w:rPr>
          <w:rFonts w:hint="eastAsia"/>
        </w:rPr>
        <w:t>”。</w:t>
      </w:r>
    </w:p>
    <w:p w14:paraId="77AE590C" w14:textId="77777777" w:rsidR="00FB114D" w:rsidRDefault="00FB114D">
      <w:pPr>
        <w:ind w:firstLine="420"/>
      </w:pPr>
    </w:p>
    <w:sectPr w:rsidR="00FB114D" w:rsidSect="004603FA">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42FFC8" w14:textId="77777777" w:rsidR="00FD45EA" w:rsidRDefault="00FD45EA" w:rsidP="00B51F8C">
      <w:pPr>
        <w:spacing w:line="240" w:lineRule="auto"/>
        <w:ind w:firstLine="420"/>
      </w:pPr>
      <w:r>
        <w:separator/>
      </w:r>
    </w:p>
  </w:endnote>
  <w:endnote w:type="continuationSeparator" w:id="0">
    <w:p w14:paraId="125D6545" w14:textId="77777777" w:rsidR="00FD45EA" w:rsidRDefault="00FD45EA" w:rsidP="00B51F8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00"/>
    <w:family w:val="roman"/>
    <w:notTrueType/>
    <w:pitch w:val="variable"/>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69C8D" w14:textId="77777777" w:rsidR="002830F3" w:rsidRDefault="002830F3" w:rsidP="00C14F3E">
    <w:pPr>
      <w:pStyle w:val="a7"/>
      <w:ind w:leftChars="200"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7D413" w14:textId="77777777" w:rsidR="002830F3" w:rsidRDefault="002830F3" w:rsidP="00C14F3E">
    <w:pPr>
      <w:pStyle w:val="a7"/>
      <w:ind w:leftChars="200" w:left="42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6C697" w14:textId="77777777" w:rsidR="002830F3" w:rsidRDefault="002830F3" w:rsidP="00C14F3E">
    <w:pPr>
      <w:pStyle w:val="a7"/>
      <w:ind w:leftChars="200" w:left="42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569D9" w14:textId="77777777" w:rsidR="00FD45EA" w:rsidRDefault="00FD45EA" w:rsidP="00F86B30">
      <w:pPr>
        <w:spacing w:line="240" w:lineRule="auto"/>
        <w:ind w:firstLine="420"/>
      </w:pPr>
      <w:r>
        <w:separator/>
      </w:r>
    </w:p>
  </w:footnote>
  <w:footnote w:type="continuationSeparator" w:id="0">
    <w:p w14:paraId="3D940DFE" w14:textId="77777777" w:rsidR="00FD45EA" w:rsidRDefault="00FD45EA" w:rsidP="00B51F8C">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74D54" w14:textId="77777777" w:rsidR="002830F3" w:rsidRDefault="002830F3" w:rsidP="00B51F8C">
    <w:pPr>
      <w:pStyle w:val="a5"/>
      <w:ind w:leftChars="200"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36F16" w14:textId="77777777" w:rsidR="002830F3" w:rsidRDefault="002830F3" w:rsidP="00C14F3E">
    <w:pPr>
      <w:pStyle w:val="a5"/>
      <w:ind w:leftChars="200" w:left="42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E8DE7" w14:textId="77777777" w:rsidR="002830F3" w:rsidRDefault="002830F3" w:rsidP="00C14F3E">
    <w:pPr>
      <w:pStyle w:val="a5"/>
      <w:ind w:leftChars="200" w:left="42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6800"/>
    <w:multiLevelType w:val="hybridMultilevel"/>
    <w:tmpl w:val="49F24B02"/>
    <w:lvl w:ilvl="0" w:tplc="B5C867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B7F62"/>
    <w:multiLevelType w:val="multilevel"/>
    <w:tmpl w:val="4064B4E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1571"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06FC1187"/>
    <w:multiLevelType w:val="hybridMultilevel"/>
    <w:tmpl w:val="74CC3CF0"/>
    <w:lvl w:ilvl="0" w:tplc="8102B016">
      <w:start w:val="1"/>
      <w:numFmt w:val="decimal"/>
      <w:lvlText w:val="%1"/>
      <w:lvlJc w:val="left"/>
      <w:pPr>
        <w:ind w:left="420" w:hanging="420"/>
      </w:pPr>
      <w:rPr>
        <w:rFonts w:hint="eastAsia"/>
      </w:rPr>
    </w:lvl>
    <w:lvl w:ilvl="1" w:tplc="B7AA7954" w:tentative="1">
      <w:start w:val="1"/>
      <w:numFmt w:val="lowerLetter"/>
      <w:lvlText w:val="%2)"/>
      <w:lvlJc w:val="left"/>
      <w:pPr>
        <w:ind w:left="840" w:hanging="420"/>
      </w:pPr>
    </w:lvl>
    <w:lvl w:ilvl="2" w:tplc="16B8FAD6" w:tentative="1">
      <w:start w:val="1"/>
      <w:numFmt w:val="lowerRoman"/>
      <w:lvlText w:val="%3."/>
      <w:lvlJc w:val="right"/>
      <w:pPr>
        <w:ind w:left="1260" w:hanging="420"/>
      </w:pPr>
    </w:lvl>
    <w:lvl w:ilvl="3" w:tplc="7440490C" w:tentative="1">
      <w:start w:val="1"/>
      <w:numFmt w:val="decimal"/>
      <w:lvlText w:val="%4."/>
      <w:lvlJc w:val="left"/>
      <w:pPr>
        <w:ind w:left="1680" w:hanging="420"/>
      </w:pPr>
    </w:lvl>
    <w:lvl w:ilvl="4" w:tplc="E168FF2C">
      <w:start w:val="1"/>
      <w:numFmt w:val="lowerLetter"/>
      <w:lvlText w:val="%5)"/>
      <w:lvlJc w:val="left"/>
      <w:pPr>
        <w:ind w:left="2100" w:hanging="420"/>
      </w:pPr>
    </w:lvl>
    <w:lvl w:ilvl="5" w:tplc="DFC2D7D6" w:tentative="1">
      <w:start w:val="1"/>
      <w:numFmt w:val="lowerRoman"/>
      <w:lvlText w:val="%6."/>
      <w:lvlJc w:val="right"/>
      <w:pPr>
        <w:ind w:left="2520" w:hanging="420"/>
      </w:pPr>
    </w:lvl>
    <w:lvl w:ilvl="6" w:tplc="D68C4C46" w:tentative="1">
      <w:start w:val="1"/>
      <w:numFmt w:val="decimal"/>
      <w:lvlText w:val="%7."/>
      <w:lvlJc w:val="left"/>
      <w:pPr>
        <w:ind w:left="2940" w:hanging="420"/>
      </w:pPr>
    </w:lvl>
    <w:lvl w:ilvl="7" w:tplc="9E08469E" w:tentative="1">
      <w:start w:val="1"/>
      <w:numFmt w:val="lowerLetter"/>
      <w:lvlText w:val="%8)"/>
      <w:lvlJc w:val="left"/>
      <w:pPr>
        <w:ind w:left="3360" w:hanging="420"/>
      </w:pPr>
    </w:lvl>
    <w:lvl w:ilvl="8" w:tplc="8128459A" w:tentative="1">
      <w:start w:val="1"/>
      <w:numFmt w:val="lowerRoman"/>
      <w:lvlText w:val="%9."/>
      <w:lvlJc w:val="right"/>
      <w:pPr>
        <w:ind w:left="3780" w:hanging="420"/>
      </w:pPr>
    </w:lvl>
  </w:abstractNum>
  <w:abstractNum w:abstractNumId="3" w15:restartNumberingAfterBreak="0">
    <w:nsid w:val="09344334"/>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4" w15:restartNumberingAfterBreak="0">
    <w:nsid w:val="0BBF5E0F"/>
    <w:multiLevelType w:val="hybridMultilevel"/>
    <w:tmpl w:val="6CF44434"/>
    <w:lvl w:ilvl="0" w:tplc="3A0C371C">
      <w:start w:val="1"/>
      <w:numFmt w:val="decimal"/>
      <w:lvlText w:val="%1."/>
      <w:lvlJc w:val="left"/>
      <w:pPr>
        <w:ind w:left="420" w:hanging="420"/>
      </w:pPr>
    </w:lvl>
    <w:lvl w:ilvl="1" w:tplc="A4827D6A" w:tentative="1">
      <w:start w:val="1"/>
      <w:numFmt w:val="lowerLetter"/>
      <w:lvlText w:val="%2)"/>
      <w:lvlJc w:val="left"/>
      <w:pPr>
        <w:ind w:left="840" w:hanging="420"/>
      </w:pPr>
    </w:lvl>
    <w:lvl w:ilvl="2" w:tplc="BE3A5CB2" w:tentative="1">
      <w:start w:val="1"/>
      <w:numFmt w:val="lowerRoman"/>
      <w:lvlText w:val="%3."/>
      <w:lvlJc w:val="right"/>
      <w:pPr>
        <w:ind w:left="1260" w:hanging="420"/>
      </w:pPr>
    </w:lvl>
    <w:lvl w:ilvl="3" w:tplc="B6D0F7A6" w:tentative="1">
      <w:start w:val="1"/>
      <w:numFmt w:val="decimal"/>
      <w:lvlText w:val="%4."/>
      <w:lvlJc w:val="left"/>
      <w:pPr>
        <w:ind w:left="1680" w:hanging="420"/>
      </w:pPr>
    </w:lvl>
    <w:lvl w:ilvl="4" w:tplc="266A0C28" w:tentative="1">
      <w:start w:val="1"/>
      <w:numFmt w:val="lowerLetter"/>
      <w:lvlText w:val="%5)"/>
      <w:lvlJc w:val="left"/>
      <w:pPr>
        <w:ind w:left="2100" w:hanging="420"/>
      </w:pPr>
    </w:lvl>
    <w:lvl w:ilvl="5" w:tplc="DA8A6812" w:tentative="1">
      <w:start w:val="1"/>
      <w:numFmt w:val="lowerRoman"/>
      <w:lvlText w:val="%6."/>
      <w:lvlJc w:val="right"/>
      <w:pPr>
        <w:ind w:left="2520" w:hanging="420"/>
      </w:pPr>
    </w:lvl>
    <w:lvl w:ilvl="6" w:tplc="E8BAD49C" w:tentative="1">
      <w:start w:val="1"/>
      <w:numFmt w:val="decimal"/>
      <w:lvlText w:val="%7."/>
      <w:lvlJc w:val="left"/>
      <w:pPr>
        <w:ind w:left="2940" w:hanging="420"/>
      </w:pPr>
    </w:lvl>
    <w:lvl w:ilvl="7" w:tplc="0F2439C0" w:tentative="1">
      <w:start w:val="1"/>
      <w:numFmt w:val="lowerLetter"/>
      <w:lvlText w:val="%8)"/>
      <w:lvlJc w:val="left"/>
      <w:pPr>
        <w:ind w:left="3360" w:hanging="420"/>
      </w:pPr>
    </w:lvl>
    <w:lvl w:ilvl="8" w:tplc="F8603774" w:tentative="1">
      <w:start w:val="1"/>
      <w:numFmt w:val="lowerRoman"/>
      <w:lvlText w:val="%9."/>
      <w:lvlJc w:val="right"/>
      <w:pPr>
        <w:ind w:left="3780" w:hanging="420"/>
      </w:pPr>
    </w:lvl>
  </w:abstractNum>
  <w:abstractNum w:abstractNumId="5" w15:restartNumberingAfterBreak="0">
    <w:nsid w:val="0D595314"/>
    <w:multiLevelType w:val="hybridMultilevel"/>
    <w:tmpl w:val="51D60164"/>
    <w:lvl w:ilvl="0" w:tplc="C1F67DF4">
      <w:start w:val="1"/>
      <w:numFmt w:val="decimal"/>
      <w:lvlText w:val="%1、"/>
      <w:lvlJc w:val="left"/>
      <w:pPr>
        <w:ind w:left="780" w:hanging="360"/>
      </w:pPr>
      <w:rPr>
        <w:rFonts w:hint="default"/>
      </w:rPr>
    </w:lvl>
    <w:lvl w:ilvl="1" w:tplc="7466CB2E" w:tentative="1">
      <w:start w:val="1"/>
      <w:numFmt w:val="lowerLetter"/>
      <w:lvlText w:val="%2)"/>
      <w:lvlJc w:val="left"/>
      <w:pPr>
        <w:ind w:left="1260" w:hanging="420"/>
      </w:pPr>
    </w:lvl>
    <w:lvl w:ilvl="2" w:tplc="5996592C" w:tentative="1">
      <w:start w:val="1"/>
      <w:numFmt w:val="lowerRoman"/>
      <w:lvlText w:val="%3."/>
      <w:lvlJc w:val="right"/>
      <w:pPr>
        <w:ind w:left="1680" w:hanging="420"/>
      </w:pPr>
    </w:lvl>
    <w:lvl w:ilvl="3" w:tplc="62B40B60" w:tentative="1">
      <w:start w:val="1"/>
      <w:numFmt w:val="decimal"/>
      <w:lvlText w:val="%4."/>
      <w:lvlJc w:val="left"/>
      <w:pPr>
        <w:ind w:left="2100" w:hanging="420"/>
      </w:pPr>
    </w:lvl>
    <w:lvl w:ilvl="4" w:tplc="D940EB4C" w:tentative="1">
      <w:start w:val="1"/>
      <w:numFmt w:val="lowerLetter"/>
      <w:lvlText w:val="%5)"/>
      <w:lvlJc w:val="left"/>
      <w:pPr>
        <w:ind w:left="2520" w:hanging="420"/>
      </w:pPr>
    </w:lvl>
    <w:lvl w:ilvl="5" w:tplc="6E2888CE" w:tentative="1">
      <w:start w:val="1"/>
      <w:numFmt w:val="lowerRoman"/>
      <w:lvlText w:val="%6."/>
      <w:lvlJc w:val="right"/>
      <w:pPr>
        <w:ind w:left="2940" w:hanging="420"/>
      </w:pPr>
    </w:lvl>
    <w:lvl w:ilvl="6" w:tplc="AB8216BA" w:tentative="1">
      <w:start w:val="1"/>
      <w:numFmt w:val="decimal"/>
      <w:lvlText w:val="%7."/>
      <w:lvlJc w:val="left"/>
      <w:pPr>
        <w:ind w:left="3360" w:hanging="420"/>
      </w:pPr>
    </w:lvl>
    <w:lvl w:ilvl="7" w:tplc="39BA1C38" w:tentative="1">
      <w:start w:val="1"/>
      <w:numFmt w:val="lowerLetter"/>
      <w:lvlText w:val="%8)"/>
      <w:lvlJc w:val="left"/>
      <w:pPr>
        <w:ind w:left="3780" w:hanging="420"/>
      </w:pPr>
    </w:lvl>
    <w:lvl w:ilvl="8" w:tplc="DFC639B8" w:tentative="1">
      <w:start w:val="1"/>
      <w:numFmt w:val="lowerRoman"/>
      <w:lvlText w:val="%9."/>
      <w:lvlJc w:val="right"/>
      <w:pPr>
        <w:ind w:left="4200" w:hanging="420"/>
      </w:pPr>
    </w:lvl>
  </w:abstractNum>
  <w:abstractNum w:abstractNumId="6" w15:restartNumberingAfterBreak="0">
    <w:nsid w:val="100F3807"/>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7" w15:restartNumberingAfterBreak="0">
    <w:nsid w:val="10F66428"/>
    <w:multiLevelType w:val="hybridMultilevel"/>
    <w:tmpl w:val="36BA0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5C01859"/>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9" w15:restartNumberingAfterBreak="0">
    <w:nsid w:val="17E554B7"/>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10" w15:restartNumberingAfterBreak="0">
    <w:nsid w:val="19632167"/>
    <w:multiLevelType w:val="hybridMultilevel"/>
    <w:tmpl w:val="2E140E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B3860FF"/>
    <w:multiLevelType w:val="hybridMultilevel"/>
    <w:tmpl w:val="74CC3CF0"/>
    <w:lvl w:ilvl="0" w:tplc="117AE368">
      <w:start w:val="1"/>
      <w:numFmt w:val="decimal"/>
      <w:lvlText w:val="%1"/>
      <w:lvlJc w:val="left"/>
      <w:pPr>
        <w:ind w:left="420" w:hanging="420"/>
      </w:pPr>
      <w:rPr>
        <w:rFonts w:hint="eastAsia"/>
      </w:rPr>
    </w:lvl>
    <w:lvl w:ilvl="1" w:tplc="9D3C745A" w:tentative="1">
      <w:start w:val="1"/>
      <w:numFmt w:val="lowerLetter"/>
      <w:lvlText w:val="%2)"/>
      <w:lvlJc w:val="left"/>
      <w:pPr>
        <w:ind w:left="840" w:hanging="420"/>
      </w:pPr>
    </w:lvl>
    <w:lvl w:ilvl="2" w:tplc="21F66192" w:tentative="1">
      <w:start w:val="1"/>
      <w:numFmt w:val="lowerRoman"/>
      <w:lvlText w:val="%3."/>
      <w:lvlJc w:val="right"/>
      <w:pPr>
        <w:ind w:left="1260" w:hanging="420"/>
      </w:pPr>
    </w:lvl>
    <w:lvl w:ilvl="3" w:tplc="964C8FF0" w:tentative="1">
      <w:start w:val="1"/>
      <w:numFmt w:val="decimal"/>
      <w:lvlText w:val="%4."/>
      <w:lvlJc w:val="left"/>
      <w:pPr>
        <w:ind w:left="1680" w:hanging="420"/>
      </w:pPr>
    </w:lvl>
    <w:lvl w:ilvl="4" w:tplc="5E0A0C34" w:tentative="1">
      <w:start w:val="1"/>
      <w:numFmt w:val="lowerLetter"/>
      <w:lvlText w:val="%5)"/>
      <w:lvlJc w:val="left"/>
      <w:pPr>
        <w:ind w:left="2100" w:hanging="420"/>
      </w:pPr>
    </w:lvl>
    <w:lvl w:ilvl="5" w:tplc="8D5C8162" w:tentative="1">
      <w:start w:val="1"/>
      <w:numFmt w:val="lowerRoman"/>
      <w:lvlText w:val="%6."/>
      <w:lvlJc w:val="right"/>
      <w:pPr>
        <w:ind w:left="2520" w:hanging="420"/>
      </w:pPr>
    </w:lvl>
    <w:lvl w:ilvl="6" w:tplc="32D8F4DE" w:tentative="1">
      <w:start w:val="1"/>
      <w:numFmt w:val="decimal"/>
      <w:lvlText w:val="%7."/>
      <w:lvlJc w:val="left"/>
      <w:pPr>
        <w:ind w:left="2940" w:hanging="420"/>
      </w:pPr>
    </w:lvl>
    <w:lvl w:ilvl="7" w:tplc="84C021C8" w:tentative="1">
      <w:start w:val="1"/>
      <w:numFmt w:val="lowerLetter"/>
      <w:lvlText w:val="%8)"/>
      <w:lvlJc w:val="left"/>
      <w:pPr>
        <w:ind w:left="3360" w:hanging="420"/>
      </w:pPr>
    </w:lvl>
    <w:lvl w:ilvl="8" w:tplc="53AE8D5C" w:tentative="1">
      <w:start w:val="1"/>
      <w:numFmt w:val="lowerRoman"/>
      <w:lvlText w:val="%9."/>
      <w:lvlJc w:val="right"/>
      <w:pPr>
        <w:ind w:left="3780" w:hanging="420"/>
      </w:pPr>
    </w:lvl>
  </w:abstractNum>
  <w:abstractNum w:abstractNumId="12" w15:restartNumberingAfterBreak="0">
    <w:nsid w:val="1F6238F4"/>
    <w:multiLevelType w:val="multilevel"/>
    <w:tmpl w:val="828815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150"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14C1AB1"/>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14" w15:restartNumberingAfterBreak="0">
    <w:nsid w:val="27935B84"/>
    <w:multiLevelType w:val="hybridMultilevel"/>
    <w:tmpl w:val="C424248C"/>
    <w:lvl w:ilvl="0" w:tplc="537C0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F55AD9"/>
    <w:multiLevelType w:val="hybridMultilevel"/>
    <w:tmpl w:val="1B260396"/>
    <w:lvl w:ilvl="0" w:tplc="DF485318">
      <w:start w:val="1"/>
      <w:numFmt w:val="bullet"/>
      <w:lvlText w:val=""/>
      <w:lvlJc w:val="left"/>
      <w:pPr>
        <w:ind w:left="420" w:hanging="420"/>
      </w:pPr>
      <w:rPr>
        <w:rFonts w:ascii="Wingdings" w:hAnsi="Wingdings" w:hint="default"/>
      </w:rPr>
    </w:lvl>
    <w:lvl w:ilvl="1" w:tplc="313A0712" w:tentative="1">
      <w:start w:val="1"/>
      <w:numFmt w:val="bullet"/>
      <w:lvlText w:val=""/>
      <w:lvlJc w:val="left"/>
      <w:pPr>
        <w:ind w:left="840" w:hanging="420"/>
      </w:pPr>
      <w:rPr>
        <w:rFonts w:ascii="Wingdings" w:hAnsi="Wingdings" w:hint="default"/>
      </w:rPr>
    </w:lvl>
    <w:lvl w:ilvl="2" w:tplc="9C446268" w:tentative="1">
      <w:start w:val="1"/>
      <w:numFmt w:val="bullet"/>
      <w:lvlText w:val=""/>
      <w:lvlJc w:val="left"/>
      <w:pPr>
        <w:ind w:left="1260" w:hanging="420"/>
      </w:pPr>
      <w:rPr>
        <w:rFonts w:ascii="Wingdings" w:hAnsi="Wingdings" w:hint="default"/>
      </w:rPr>
    </w:lvl>
    <w:lvl w:ilvl="3" w:tplc="977AA2C0" w:tentative="1">
      <w:start w:val="1"/>
      <w:numFmt w:val="bullet"/>
      <w:lvlText w:val=""/>
      <w:lvlJc w:val="left"/>
      <w:pPr>
        <w:ind w:left="1680" w:hanging="420"/>
      </w:pPr>
      <w:rPr>
        <w:rFonts w:ascii="Wingdings" w:hAnsi="Wingdings" w:hint="default"/>
      </w:rPr>
    </w:lvl>
    <w:lvl w:ilvl="4" w:tplc="29DA0BD0" w:tentative="1">
      <w:start w:val="1"/>
      <w:numFmt w:val="bullet"/>
      <w:lvlText w:val=""/>
      <w:lvlJc w:val="left"/>
      <w:pPr>
        <w:ind w:left="2100" w:hanging="420"/>
      </w:pPr>
      <w:rPr>
        <w:rFonts w:ascii="Wingdings" w:hAnsi="Wingdings" w:hint="default"/>
      </w:rPr>
    </w:lvl>
    <w:lvl w:ilvl="5" w:tplc="92540D6A" w:tentative="1">
      <w:start w:val="1"/>
      <w:numFmt w:val="bullet"/>
      <w:lvlText w:val=""/>
      <w:lvlJc w:val="left"/>
      <w:pPr>
        <w:ind w:left="2520" w:hanging="420"/>
      </w:pPr>
      <w:rPr>
        <w:rFonts w:ascii="Wingdings" w:hAnsi="Wingdings" w:hint="default"/>
      </w:rPr>
    </w:lvl>
    <w:lvl w:ilvl="6" w:tplc="F6443A56" w:tentative="1">
      <w:start w:val="1"/>
      <w:numFmt w:val="bullet"/>
      <w:lvlText w:val=""/>
      <w:lvlJc w:val="left"/>
      <w:pPr>
        <w:ind w:left="2940" w:hanging="420"/>
      </w:pPr>
      <w:rPr>
        <w:rFonts w:ascii="Wingdings" w:hAnsi="Wingdings" w:hint="default"/>
      </w:rPr>
    </w:lvl>
    <w:lvl w:ilvl="7" w:tplc="5948BB66" w:tentative="1">
      <w:start w:val="1"/>
      <w:numFmt w:val="bullet"/>
      <w:lvlText w:val=""/>
      <w:lvlJc w:val="left"/>
      <w:pPr>
        <w:ind w:left="3360" w:hanging="420"/>
      </w:pPr>
      <w:rPr>
        <w:rFonts w:ascii="Wingdings" w:hAnsi="Wingdings" w:hint="default"/>
      </w:rPr>
    </w:lvl>
    <w:lvl w:ilvl="8" w:tplc="B8007A90" w:tentative="1">
      <w:start w:val="1"/>
      <w:numFmt w:val="bullet"/>
      <w:lvlText w:val=""/>
      <w:lvlJc w:val="left"/>
      <w:pPr>
        <w:ind w:left="3780" w:hanging="420"/>
      </w:pPr>
      <w:rPr>
        <w:rFonts w:ascii="Wingdings" w:hAnsi="Wingdings" w:hint="default"/>
      </w:rPr>
    </w:lvl>
  </w:abstractNum>
  <w:abstractNum w:abstractNumId="16" w15:restartNumberingAfterBreak="0">
    <w:nsid w:val="2E006107"/>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17" w15:restartNumberingAfterBreak="0">
    <w:nsid w:val="2E273E4F"/>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18" w15:restartNumberingAfterBreak="0">
    <w:nsid w:val="2FC60AD3"/>
    <w:multiLevelType w:val="multilevel"/>
    <w:tmpl w:val="828815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150"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33C4C5B"/>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20" w15:restartNumberingAfterBreak="0">
    <w:nsid w:val="34F737D8"/>
    <w:multiLevelType w:val="hybridMultilevel"/>
    <w:tmpl w:val="1B96AF9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21" w15:restartNumberingAfterBreak="0">
    <w:nsid w:val="3AA34D31"/>
    <w:multiLevelType w:val="hybridMultilevel"/>
    <w:tmpl w:val="56821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C7B0E11"/>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23" w15:restartNumberingAfterBreak="0">
    <w:nsid w:val="3DFC2E02"/>
    <w:multiLevelType w:val="hybridMultilevel"/>
    <w:tmpl w:val="132CBE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E063680"/>
    <w:multiLevelType w:val="hybridMultilevel"/>
    <w:tmpl w:val="56821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274975"/>
    <w:multiLevelType w:val="hybridMultilevel"/>
    <w:tmpl w:val="56821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B510D5"/>
    <w:multiLevelType w:val="multilevel"/>
    <w:tmpl w:val="41B510D5"/>
    <w:lvl w:ilvl="0">
      <w:start w:val="1"/>
      <w:numFmt w:val="decimal"/>
      <w:lvlText w:val="%1"/>
      <w:lvlJc w:val="left"/>
      <w:pPr>
        <w:ind w:left="310" w:hanging="420"/>
      </w:pPr>
      <w:rPr>
        <w:rFonts w:hint="eastAsia"/>
      </w:rPr>
    </w:lvl>
    <w:lvl w:ilvl="1" w:tentative="1">
      <w:start w:val="1"/>
      <w:numFmt w:val="lowerLetter"/>
      <w:lvlText w:val="%2)"/>
      <w:lvlJc w:val="left"/>
      <w:pPr>
        <w:ind w:left="730" w:hanging="420"/>
      </w:pPr>
    </w:lvl>
    <w:lvl w:ilvl="2" w:tentative="1">
      <w:start w:val="1"/>
      <w:numFmt w:val="lowerRoman"/>
      <w:lvlText w:val="%3."/>
      <w:lvlJc w:val="right"/>
      <w:pPr>
        <w:ind w:left="1150" w:hanging="420"/>
      </w:pPr>
    </w:lvl>
    <w:lvl w:ilvl="3" w:tentative="1">
      <w:start w:val="1"/>
      <w:numFmt w:val="decimal"/>
      <w:lvlText w:val="%4."/>
      <w:lvlJc w:val="left"/>
      <w:pPr>
        <w:ind w:left="1570" w:hanging="420"/>
      </w:pPr>
    </w:lvl>
    <w:lvl w:ilvl="4" w:tentative="1">
      <w:start w:val="1"/>
      <w:numFmt w:val="lowerLetter"/>
      <w:lvlText w:val="%5)"/>
      <w:lvlJc w:val="left"/>
      <w:pPr>
        <w:ind w:left="1990" w:hanging="420"/>
      </w:pPr>
    </w:lvl>
    <w:lvl w:ilvl="5" w:tentative="1">
      <w:start w:val="1"/>
      <w:numFmt w:val="lowerRoman"/>
      <w:lvlText w:val="%6."/>
      <w:lvlJc w:val="right"/>
      <w:pPr>
        <w:ind w:left="2410" w:hanging="420"/>
      </w:pPr>
    </w:lvl>
    <w:lvl w:ilvl="6" w:tentative="1">
      <w:start w:val="1"/>
      <w:numFmt w:val="decimal"/>
      <w:lvlText w:val="%7."/>
      <w:lvlJc w:val="left"/>
      <w:pPr>
        <w:ind w:left="2830" w:hanging="420"/>
      </w:pPr>
    </w:lvl>
    <w:lvl w:ilvl="7" w:tentative="1">
      <w:start w:val="1"/>
      <w:numFmt w:val="lowerLetter"/>
      <w:lvlText w:val="%8)"/>
      <w:lvlJc w:val="left"/>
      <w:pPr>
        <w:ind w:left="3250" w:hanging="420"/>
      </w:pPr>
    </w:lvl>
    <w:lvl w:ilvl="8" w:tentative="1">
      <w:start w:val="1"/>
      <w:numFmt w:val="lowerRoman"/>
      <w:lvlText w:val="%9."/>
      <w:lvlJc w:val="right"/>
      <w:pPr>
        <w:ind w:left="3670" w:hanging="420"/>
      </w:pPr>
    </w:lvl>
  </w:abstractNum>
  <w:abstractNum w:abstractNumId="27" w15:restartNumberingAfterBreak="0">
    <w:nsid w:val="42805C9A"/>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28" w15:restartNumberingAfterBreak="0">
    <w:nsid w:val="464E60C6"/>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29" w15:restartNumberingAfterBreak="0">
    <w:nsid w:val="475664EC"/>
    <w:multiLevelType w:val="multilevel"/>
    <w:tmpl w:val="D6228BD6"/>
    <w:lvl w:ilvl="0">
      <w:start w:val="1"/>
      <w:numFmt w:val="decimal"/>
      <w:lvlText w:val="%1）"/>
      <w:lvlJc w:val="left"/>
      <w:pPr>
        <w:tabs>
          <w:tab w:val="num" w:pos="432"/>
        </w:tabs>
        <w:ind w:left="432" w:hanging="144"/>
      </w:pPr>
      <w:rPr>
        <w:rFonts w:hint="default"/>
      </w:rPr>
    </w:lvl>
    <w:lvl w:ilvl="1">
      <w:start w:val="1"/>
      <w:numFmt w:val="decimal"/>
      <w:lvlText w:val="%1.%2"/>
      <w:lvlJc w:val="left"/>
      <w:pPr>
        <w:tabs>
          <w:tab w:val="num" w:pos="576"/>
        </w:tabs>
        <w:ind w:left="576" w:hanging="576"/>
      </w:pPr>
      <w:rPr>
        <w:rFonts w:ascii="Arial" w:hAnsi="Arial" w:hint="default"/>
        <w:sz w:val="30"/>
      </w:rPr>
    </w:lvl>
    <w:lvl w:ilvl="2">
      <w:start w:val="1"/>
      <w:numFmt w:val="decimal"/>
      <w:lvlText w:val="%1.%2.%3"/>
      <w:lvlJc w:val="center"/>
      <w:pPr>
        <w:tabs>
          <w:tab w:val="num" w:pos="432"/>
        </w:tabs>
        <w:ind w:left="432" w:hanging="432"/>
      </w:pPr>
      <w:rPr>
        <w:rFonts w:ascii="Times New Roman" w:hAnsi="Times New Roman" w:hint="default"/>
      </w:rPr>
    </w:lvl>
    <w:lvl w:ilvl="3">
      <w:start w:val="1"/>
      <w:numFmt w:val="decimal"/>
      <w:lvlText w:val="%1.%2.%3.%4"/>
      <w:lvlJc w:val="left"/>
      <w:pPr>
        <w:tabs>
          <w:tab w:val="num" w:pos="864"/>
        </w:tabs>
        <w:ind w:left="864" w:hanging="864"/>
      </w:pPr>
      <w:rPr>
        <w:rFonts w:ascii="Arial" w:hAnsi="Arial" w:hint="default"/>
      </w:rPr>
    </w:lvl>
    <w:lvl w:ilvl="4">
      <w:start w:val="1"/>
      <w:numFmt w:val="decimal"/>
      <w:lvlText w:val="%1.%2.%3.4.1"/>
      <w:lvlJc w:val="left"/>
      <w:pPr>
        <w:tabs>
          <w:tab w:val="num" w:pos="1008"/>
        </w:tabs>
        <w:ind w:left="1008" w:hanging="1008"/>
      </w:pPr>
      <w:rPr>
        <w:rFonts w:ascii="Times New Roman" w:hAnsi="Times New Roman" w:hint="default"/>
      </w:rPr>
    </w:lvl>
    <w:lvl w:ilvl="5">
      <w:start w:val="1"/>
      <w:numFmt w:val="decimal"/>
      <w:lvlText w:val="%1.%2.%3.%4.%5.%6"/>
      <w:lvlJc w:val="left"/>
      <w:pPr>
        <w:tabs>
          <w:tab w:val="num" w:pos="1152"/>
        </w:tabs>
        <w:ind w:left="1152" w:hanging="1152"/>
      </w:pPr>
      <w:rPr>
        <w:rFonts w:ascii="Arial" w:hAnsi="Arial" w:hint="default"/>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0" w15:restartNumberingAfterBreak="0">
    <w:nsid w:val="54730AC0"/>
    <w:multiLevelType w:val="hybridMultilevel"/>
    <w:tmpl w:val="CCB02F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5683552"/>
    <w:multiLevelType w:val="hybridMultilevel"/>
    <w:tmpl w:val="74CC3CF0"/>
    <w:lvl w:ilvl="0" w:tplc="FB6266E2">
      <w:start w:val="1"/>
      <w:numFmt w:val="decimal"/>
      <w:lvlText w:val="%1"/>
      <w:lvlJc w:val="left"/>
      <w:pPr>
        <w:ind w:left="420" w:hanging="420"/>
      </w:pPr>
      <w:rPr>
        <w:rFonts w:hint="eastAsia"/>
      </w:rPr>
    </w:lvl>
    <w:lvl w:ilvl="1" w:tplc="83501B60" w:tentative="1">
      <w:start w:val="1"/>
      <w:numFmt w:val="lowerLetter"/>
      <w:lvlText w:val="%2)"/>
      <w:lvlJc w:val="left"/>
      <w:pPr>
        <w:ind w:left="840" w:hanging="420"/>
      </w:pPr>
    </w:lvl>
    <w:lvl w:ilvl="2" w:tplc="74927362" w:tentative="1">
      <w:start w:val="1"/>
      <w:numFmt w:val="lowerRoman"/>
      <w:lvlText w:val="%3."/>
      <w:lvlJc w:val="right"/>
      <w:pPr>
        <w:ind w:left="1260" w:hanging="420"/>
      </w:pPr>
    </w:lvl>
    <w:lvl w:ilvl="3" w:tplc="0FE8ABF8" w:tentative="1">
      <w:start w:val="1"/>
      <w:numFmt w:val="decimal"/>
      <w:lvlText w:val="%4."/>
      <w:lvlJc w:val="left"/>
      <w:pPr>
        <w:ind w:left="1680" w:hanging="420"/>
      </w:pPr>
    </w:lvl>
    <w:lvl w:ilvl="4" w:tplc="F384C55E" w:tentative="1">
      <w:start w:val="1"/>
      <w:numFmt w:val="lowerLetter"/>
      <w:lvlText w:val="%5)"/>
      <w:lvlJc w:val="left"/>
      <w:pPr>
        <w:ind w:left="2100" w:hanging="420"/>
      </w:pPr>
    </w:lvl>
    <w:lvl w:ilvl="5" w:tplc="341A1590" w:tentative="1">
      <w:start w:val="1"/>
      <w:numFmt w:val="lowerRoman"/>
      <w:lvlText w:val="%6."/>
      <w:lvlJc w:val="right"/>
      <w:pPr>
        <w:ind w:left="2520" w:hanging="420"/>
      </w:pPr>
    </w:lvl>
    <w:lvl w:ilvl="6" w:tplc="A33A9B04" w:tentative="1">
      <w:start w:val="1"/>
      <w:numFmt w:val="decimal"/>
      <w:lvlText w:val="%7."/>
      <w:lvlJc w:val="left"/>
      <w:pPr>
        <w:ind w:left="2940" w:hanging="420"/>
      </w:pPr>
    </w:lvl>
    <w:lvl w:ilvl="7" w:tplc="94FC2A78" w:tentative="1">
      <w:start w:val="1"/>
      <w:numFmt w:val="lowerLetter"/>
      <w:lvlText w:val="%8)"/>
      <w:lvlJc w:val="left"/>
      <w:pPr>
        <w:ind w:left="3360" w:hanging="420"/>
      </w:pPr>
    </w:lvl>
    <w:lvl w:ilvl="8" w:tplc="B134BE68" w:tentative="1">
      <w:start w:val="1"/>
      <w:numFmt w:val="lowerRoman"/>
      <w:lvlText w:val="%9."/>
      <w:lvlJc w:val="right"/>
      <w:pPr>
        <w:ind w:left="3780" w:hanging="420"/>
      </w:pPr>
    </w:lvl>
  </w:abstractNum>
  <w:abstractNum w:abstractNumId="32" w15:restartNumberingAfterBreak="0">
    <w:nsid w:val="557C47A0"/>
    <w:multiLevelType w:val="hybridMultilevel"/>
    <w:tmpl w:val="FD9C0B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58435BD7"/>
    <w:multiLevelType w:val="hybridMultilevel"/>
    <w:tmpl w:val="0BB8F9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4F70E7"/>
    <w:multiLevelType w:val="hybridMultilevel"/>
    <w:tmpl w:val="571658B6"/>
    <w:lvl w:ilvl="0" w:tplc="F796B630">
      <w:start w:val="1"/>
      <w:numFmt w:val="bullet"/>
      <w:lvlText w:val=""/>
      <w:lvlJc w:val="left"/>
      <w:pPr>
        <w:ind w:left="840" w:hanging="420"/>
      </w:pPr>
      <w:rPr>
        <w:rFonts w:ascii="Wingdings" w:hAnsi="Wingdings" w:hint="default"/>
      </w:rPr>
    </w:lvl>
    <w:lvl w:ilvl="1" w:tplc="F34AF13C" w:tentative="1">
      <w:start w:val="1"/>
      <w:numFmt w:val="bullet"/>
      <w:lvlText w:val=""/>
      <w:lvlJc w:val="left"/>
      <w:pPr>
        <w:ind w:left="1260" w:hanging="420"/>
      </w:pPr>
      <w:rPr>
        <w:rFonts w:ascii="Wingdings" w:hAnsi="Wingdings" w:hint="default"/>
      </w:rPr>
    </w:lvl>
    <w:lvl w:ilvl="2" w:tplc="45D693BE" w:tentative="1">
      <w:start w:val="1"/>
      <w:numFmt w:val="bullet"/>
      <w:lvlText w:val=""/>
      <w:lvlJc w:val="left"/>
      <w:pPr>
        <w:ind w:left="1680" w:hanging="420"/>
      </w:pPr>
      <w:rPr>
        <w:rFonts w:ascii="Wingdings" w:hAnsi="Wingdings" w:hint="default"/>
      </w:rPr>
    </w:lvl>
    <w:lvl w:ilvl="3" w:tplc="76286CAE" w:tentative="1">
      <w:start w:val="1"/>
      <w:numFmt w:val="bullet"/>
      <w:lvlText w:val=""/>
      <w:lvlJc w:val="left"/>
      <w:pPr>
        <w:ind w:left="2100" w:hanging="420"/>
      </w:pPr>
      <w:rPr>
        <w:rFonts w:ascii="Wingdings" w:hAnsi="Wingdings" w:hint="default"/>
      </w:rPr>
    </w:lvl>
    <w:lvl w:ilvl="4" w:tplc="E7541E1A" w:tentative="1">
      <w:start w:val="1"/>
      <w:numFmt w:val="bullet"/>
      <w:lvlText w:val=""/>
      <w:lvlJc w:val="left"/>
      <w:pPr>
        <w:ind w:left="2520" w:hanging="420"/>
      </w:pPr>
      <w:rPr>
        <w:rFonts w:ascii="Wingdings" w:hAnsi="Wingdings" w:hint="default"/>
      </w:rPr>
    </w:lvl>
    <w:lvl w:ilvl="5" w:tplc="1C068E2A" w:tentative="1">
      <w:start w:val="1"/>
      <w:numFmt w:val="bullet"/>
      <w:lvlText w:val=""/>
      <w:lvlJc w:val="left"/>
      <w:pPr>
        <w:ind w:left="2940" w:hanging="420"/>
      </w:pPr>
      <w:rPr>
        <w:rFonts w:ascii="Wingdings" w:hAnsi="Wingdings" w:hint="default"/>
      </w:rPr>
    </w:lvl>
    <w:lvl w:ilvl="6" w:tplc="48A8DF92" w:tentative="1">
      <w:start w:val="1"/>
      <w:numFmt w:val="bullet"/>
      <w:lvlText w:val=""/>
      <w:lvlJc w:val="left"/>
      <w:pPr>
        <w:ind w:left="3360" w:hanging="420"/>
      </w:pPr>
      <w:rPr>
        <w:rFonts w:ascii="Wingdings" w:hAnsi="Wingdings" w:hint="default"/>
      </w:rPr>
    </w:lvl>
    <w:lvl w:ilvl="7" w:tplc="88104D62" w:tentative="1">
      <w:start w:val="1"/>
      <w:numFmt w:val="bullet"/>
      <w:lvlText w:val=""/>
      <w:lvlJc w:val="left"/>
      <w:pPr>
        <w:ind w:left="3780" w:hanging="420"/>
      </w:pPr>
      <w:rPr>
        <w:rFonts w:ascii="Wingdings" w:hAnsi="Wingdings" w:hint="default"/>
      </w:rPr>
    </w:lvl>
    <w:lvl w:ilvl="8" w:tplc="14E4AF32" w:tentative="1">
      <w:start w:val="1"/>
      <w:numFmt w:val="bullet"/>
      <w:lvlText w:val=""/>
      <w:lvlJc w:val="left"/>
      <w:pPr>
        <w:ind w:left="4200" w:hanging="420"/>
      </w:pPr>
      <w:rPr>
        <w:rFonts w:ascii="Wingdings" w:hAnsi="Wingdings" w:hint="default"/>
      </w:rPr>
    </w:lvl>
  </w:abstractNum>
  <w:abstractNum w:abstractNumId="35" w15:restartNumberingAfterBreak="0">
    <w:nsid w:val="5C7F3C8F"/>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36" w15:restartNumberingAfterBreak="0">
    <w:nsid w:val="5CC07115"/>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37" w15:restartNumberingAfterBreak="0">
    <w:nsid w:val="5E2F7257"/>
    <w:multiLevelType w:val="multilevel"/>
    <w:tmpl w:val="828815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150"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0783023"/>
    <w:multiLevelType w:val="hybridMultilevel"/>
    <w:tmpl w:val="74CC3CF0"/>
    <w:lvl w:ilvl="0" w:tplc="4C8CED34">
      <w:start w:val="1"/>
      <w:numFmt w:val="decimal"/>
      <w:lvlText w:val="%1"/>
      <w:lvlJc w:val="left"/>
      <w:pPr>
        <w:ind w:left="420" w:hanging="420"/>
      </w:pPr>
      <w:rPr>
        <w:rFonts w:hint="eastAsia"/>
      </w:rPr>
    </w:lvl>
    <w:lvl w:ilvl="1" w:tplc="7272EA78" w:tentative="1">
      <w:start w:val="1"/>
      <w:numFmt w:val="lowerLetter"/>
      <w:lvlText w:val="%2)"/>
      <w:lvlJc w:val="left"/>
      <w:pPr>
        <w:ind w:left="840" w:hanging="420"/>
      </w:pPr>
    </w:lvl>
    <w:lvl w:ilvl="2" w:tplc="ACB898E0" w:tentative="1">
      <w:start w:val="1"/>
      <w:numFmt w:val="lowerRoman"/>
      <w:lvlText w:val="%3."/>
      <w:lvlJc w:val="right"/>
      <w:pPr>
        <w:ind w:left="1260" w:hanging="420"/>
      </w:pPr>
    </w:lvl>
    <w:lvl w:ilvl="3" w:tplc="48E2901C" w:tentative="1">
      <w:start w:val="1"/>
      <w:numFmt w:val="decimal"/>
      <w:lvlText w:val="%4."/>
      <w:lvlJc w:val="left"/>
      <w:pPr>
        <w:ind w:left="1680" w:hanging="420"/>
      </w:pPr>
    </w:lvl>
    <w:lvl w:ilvl="4" w:tplc="238CFBE6" w:tentative="1">
      <w:start w:val="1"/>
      <w:numFmt w:val="lowerLetter"/>
      <w:lvlText w:val="%5)"/>
      <w:lvlJc w:val="left"/>
      <w:pPr>
        <w:ind w:left="2100" w:hanging="420"/>
      </w:pPr>
    </w:lvl>
    <w:lvl w:ilvl="5" w:tplc="47E0B5D4" w:tentative="1">
      <w:start w:val="1"/>
      <w:numFmt w:val="lowerRoman"/>
      <w:lvlText w:val="%6."/>
      <w:lvlJc w:val="right"/>
      <w:pPr>
        <w:ind w:left="2520" w:hanging="420"/>
      </w:pPr>
    </w:lvl>
    <w:lvl w:ilvl="6" w:tplc="FFE2272C" w:tentative="1">
      <w:start w:val="1"/>
      <w:numFmt w:val="decimal"/>
      <w:lvlText w:val="%7."/>
      <w:lvlJc w:val="left"/>
      <w:pPr>
        <w:ind w:left="2940" w:hanging="420"/>
      </w:pPr>
    </w:lvl>
    <w:lvl w:ilvl="7" w:tplc="40DED07E" w:tentative="1">
      <w:start w:val="1"/>
      <w:numFmt w:val="lowerLetter"/>
      <w:lvlText w:val="%8)"/>
      <w:lvlJc w:val="left"/>
      <w:pPr>
        <w:ind w:left="3360" w:hanging="420"/>
      </w:pPr>
    </w:lvl>
    <w:lvl w:ilvl="8" w:tplc="157A7210" w:tentative="1">
      <w:start w:val="1"/>
      <w:numFmt w:val="lowerRoman"/>
      <w:lvlText w:val="%9."/>
      <w:lvlJc w:val="right"/>
      <w:pPr>
        <w:ind w:left="3780" w:hanging="420"/>
      </w:pPr>
    </w:lvl>
  </w:abstractNum>
  <w:abstractNum w:abstractNumId="39" w15:restartNumberingAfterBreak="0">
    <w:nsid w:val="63354648"/>
    <w:multiLevelType w:val="hybridMultilevel"/>
    <w:tmpl w:val="74CC3CF0"/>
    <w:lvl w:ilvl="0" w:tplc="5A7CA4FC">
      <w:start w:val="1"/>
      <w:numFmt w:val="decimal"/>
      <w:lvlText w:val="%1"/>
      <w:lvlJc w:val="left"/>
      <w:pPr>
        <w:ind w:left="420" w:hanging="420"/>
      </w:pPr>
      <w:rPr>
        <w:rFonts w:hint="eastAsia"/>
      </w:rPr>
    </w:lvl>
    <w:lvl w:ilvl="1" w:tplc="D04EBA92" w:tentative="1">
      <w:start w:val="1"/>
      <w:numFmt w:val="lowerLetter"/>
      <w:lvlText w:val="%2)"/>
      <w:lvlJc w:val="left"/>
      <w:pPr>
        <w:ind w:left="840" w:hanging="420"/>
      </w:pPr>
    </w:lvl>
    <w:lvl w:ilvl="2" w:tplc="26CE1CEC" w:tentative="1">
      <w:start w:val="1"/>
      <w:numFmt w:val="lowerRoman"/>
      <w:lvlText w:val="%3."/>
      <w:lvlJc w:val="right"/>
      <w:pPr>
        <w:ind w:left="1260" w:hanging="420"/>
      </w:pPr>
    </w:lvl>
    <w:lvl w:ilvl="3" w:tplc="CD2A4ECE" w:tentative="1">
      <w:start w:val="1"/>
      <w:numFmt w:val="decimal"/>
      <w:lvlText w:val="%4."/>
      <w:lvlJc w:val="left"/>
      <w:pPr>
        <w:ind w:left="1680" w:hanging="420"/>
      </w:pPr>
    </w:lvl>
    <w:lvl w:ilvl="4" w:tplc="8AC8C2EA" w:tentative="1">
      <w:start w:val="1"/>
      <w:numFmt w:val="lowerLetter"/>
      <w:lvlText w:val="%5)"/>
      <w:lvlJc w:val="left"/>
      <w:pPr>
        <w:ind w:left="2100" w:hanging="420"/>
      </w:pPr>
    </w:lvl>
    <w:lvl w:ilvl="5" w:tplc="053ADB9A" w:tentative="1">
      <w:start w:val="1"/>
      <w:numFmt w:val="lowerRoman"/>
      <w:lvlText w:val="%6."/>
      <w:lvlJc w:val="right"/>
      <w:pPr>
        <w:ind w:left="2520" w:hanging="420"/>
      </w:pPr>
    </w:lvl>
    <w:lvl w:ilvl="6" w:tplc="54C20B30" w:tentative="1">
      <w:start w:val="1"/>
      <w:numFmt w:val="decimal"/>
      <w:lvlText w:val="%7."/>
      <w:lvlJc w:val="left"/>
      <w:pPr>
        <w:ind w:left="2940" w:hanging="420"/>
      </w:pPr>
    </w:lvl>
    <w:lvl w:ilvl="7" w:tplc="990CEBDA" w:tentative="1">
      <w:start w:val="1"/>
      <w:numFmt w:val="lowerLetter"/>
      <w:lvlText w:val="%8)"/>
      <w:lvlJc w:val="left"/>
      <w:pPr>
        <w:ind w:left="3360" w:hanging="420"/>
      </w:pPr>
    </w:lvl>
    <w:lvl w:ilvl="8" w:tplc="B5A4EC3C" w:tentative="1">
      <w:start w:val="1"/>
      <w:numFmt w:val="lowerRoman"/>
      <w:lvlText w:val="%9."/>
      <w:lvlJc w:val="right"/>
      <w:pPr>
        <w:ind w:left="3780" w:hanging="420"/>
      </w:pPr>
    </w:lvl>
  </w:abstractNum>
  <w:abstractNum w:abstractNumId="40" w15:restartNumberingAfterBreak="0">
    <w:nsid w:val="668D0E8B"/>
    <w:multiLevelType w:val="hybridMultilevel"/>
    <w:tmpl w:val="74CC3CF0"/>
    <w:lvl w:ilvl="0" w:tplc="D9A41C64">
      <w:start w:val="1"/>
      <w:numFmt w:val="decimal"/>
      <w:lvlText w:val="%1"/>
      <w:lvlJc w:val="left"/>
      <w:pPr>
        <w:ind w:left="420" w:hanging="420"/>
      </w:pPr>
      <w:rPr>
        <w:rFonts w:hint="eastAsia"/>
      </w:rPr>
    </w:lvl>
    <w:lvl w:ilvl="1" w:tplc="6D7A79EC" w:tentative="1">
      <w:start w:val="1"/>
      <w:numFmt w:val="lowerLetter"/>
      <w:lvlText w:val="%2)"/>
      <w:lvlJc w:val="left"/>
      <w:pPr>
        <w:ind w:left="840" w:hanging="420"/>
      </w:pPr>
    </w:lvl>
    <w:lvl w:ilvl="2" w:tplc="B92A1A38" w:tentative="1">
      <w:start w:val="1"/>
      <w:numFmt w:val="lowerRoman"/>
      <w:lvlText w:val="%3."/>
      <w:lvlJc w:val="right"/>
      <w:pPr>
        <w:ind w:left="1260" w:hanging="420"/>
      </w:pPr>
    </w:lvl>
    <w:lvl w:ilvl="3" w:tplc="3B325DE0" w:tentative="1">
      <w:start w:val="1"/>
      <w:numFmt w:val="decimal"/>
      <w:lvlText w:val="%4."/>
      <w:lvlJc w:val="left"/>
      <w:pPr>
        <w:ind w:left="1680" w:hanging="420"/>
      </w:pPr>
    </w:lvl>
    <w:lvl w:ilvl="4" w:tplc="D876B926" w:tentative="1">
      <w:start w:val="1"/>
      <w:numFmt w:val="lowerLetter"/>
      <w:lvlText w:val="%5)"/>
      <w:lvlJc w:val="left"/>
      <w:pPr>
        <w:ind w:left="2100" w:hanging="420"/>
      </w:pPr>
    </w:lvl>
    <w:lvl w:ilvl="5" w:tplc="6730361E" w:tentative="1">
      <w:start w:val="1"/>
      <w:numFmt w:val="lowerRoman"/>
      <w:lvlText w:val="%6."/>
      <w:lvlJc w:val="right"/>
      <w:pPr>
        <w:ind w:left="2520" w:hanging="420"/>
      </w:pPr>
    </w:lvl>
    <w:lvl w:ilvl="6" w:tplc="A8183992" w:tentative="1">
      <w:start w:val="1"/>
      <w:numFmt w:val="decimal"/>
      <w:lvlText w:val="%7."/>
      <w:lvlJc w:val="left"/>
      <w:pPr>
        <w:ind w:left="2940" w:hanging="420"/>
      </w:pPr>
    </w:lvl>
    <w:lvl w:ilvl="7" w:tplc="208E6B06" w:tentative="1">
      <w:start w:val="1"/>
      <w:numFmt w:val="lowerLetter"/>
      <w:lvlText w:val="%8)"/>
      <w:lvlJc w:val="left"/>
      <w:pPr>
        <w:ind w:left="3360" w:hanging="420"/>
      </w:pPr>
    </w:lvl>
    <w:lvl w:ilvl="8" w:tplc="21286BCC" w:tentative="1">
      <w:start w:val="1"/>
      <w:numFmt w:val="lowerRoman"/>
      <w:lvlText w:val="%9."/>
      <w:lvlJc w:val="right"/>
      <w:pPr>
        <w:ind w:left="3780" w:hanging="420"/>
      </w:pPr>
    </w:lvl>
  </w:abstractNum>
  <w:abstractNum w:abstractNumId="41" w15:restartNumberingAfterBreak="0">
    <w:nsid w:val="6BB55216"/>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42" w15:restartNumberingAfterBreak="0">
    <w:nsid w:val="7AAF5D98"/>
    <w:multiLevelType w:val="hybridMultilevel"/>
    <w:tmpl w:val="56821F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B0E249D"/>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44" w15:restartNumberingAfterBreak="0">
    <w:nsid w:val="7B1236C9"/>
    <w:multiLevelType w:val="multilevel"/>
    <w:tmpl w:val="B2644E90"/>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150" w:hanging="1008"/>
      </w:pPr>
      <w:rPr>
        <w:rFonts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5" w15:restartNumberingAfterBreak="0">
    <w:nsid w:val="7C603A89"/>
    <w:multiLevelType w:val="hybridMultilevel"/>
    <w:tmpl w:val="A8AA07DE"/>
    <w:lvl w:ilvl="0" w:tplc="48043FB6">
      <w:start w:val="1"/>
      <w:numFmt w:val="decimal"/>
      <w:lvlText w:val="%1"/>
      <w:lvlJc w:val="left"/>
      <w:pPr>
        <w:ind w:left="310" w:hanging="420"/>
      </w:pPr>
      <w:rPr>
        <w:rFonts w:hint="eastAsia"/>
      </w:rPr>
    </w:lvl>
    <w:lvl w:ilvl="1" w:tplc="04090019" w:tentative="1">
      <w:start w:val="1"/>
      <w:numFmt w:val="lowerLetter"/>
      <w:lvlText w:val="%2)"/>
      <w:lvlJc w:val="left"/>
      <w:pPr>
        <w:ind w:left="730" w:hanging="420"/>
      </w:pPr>
    </w:lvl>
    <w:lvl w:ilvl="2" w:tplc="0409001B" w:tentative="1">
      <w:start w:val="1"/>
      <w:numFmt w:val="lowerRoman"/>
      <w:lvlText w:val="%3."/>
      <w:lvlJc w:val="right"/>
      <w:pPr>
        <w:ind w:left="1150" w:hanging="420"/>
      </w:pPr>
    </w:lvl>
    <w:lvl w:ilvl="3" w:tplc="0409000F" w:tentative="1">
      <w:start w:val="1"/>
      <w:numFmt w:val="decimal"/>
      <w:lvlText w:val="%4."/>
      <w:lvlJc w:val="left"/>
      <w:pPr>
        <w:ind w:left="1570" w:hanging="420"/>
      </w:pPr>
    </w:lvl>
    <w:lvl w:ilvl="4" w:tplc="04090019" w:tentative="1">
      <w:start w:val="1"/>
      <w:numFmt w:val="lowerLetter"/>
      <w:lvlText w:val="%5)"/>
      <w:lvlJc w:val="left"/>
      <w:pPr>
        <w:ind w:left="1990" w:hanging="420"/>
      </w:pPr>
    </w:lvl>
    <w:lvl w:ilvl="5" w:tplc="0409001B" w:tentative="1">
      <w:start w:val="1"/>
      <w:numFmt w:val="lowerRoman"/>
      <w:lvlText w:val="%6."/>
      <w:lvlJc w:val="right"/>
      <w:pPr>
        <w:ind w:left="2410" w:hanging="420"/>
      </w:pPr>
    </w:lvl>
    <w:lvl w:ilvl="6" w:tplc="0409000F" w:tentative="1">
      <w:start w:val="1"/>
      <w:numFmt w:val="decimal"/>
      <w:lvlText w:val="%7."/>
      <w:lvlJc w:val="left"/>
      <w:pPr>
        <w:ind w:left="2830" w:hanging="420"/>
      </w:pPr>
    </w:lvl>
    <w:lvl w:ilvl="7" w:tplc="04090019" w:tentative="1">
      <w:start w:val="1"/>
      <w:numFmt w:val="lowerLetter"/>
      <w:lvlText w:val="%8)"/>
      <w:lvlJc w:val="left"/>
      <w:pPr>
        <w:ind w:left="3250" w:hanging="420"/>
      </w:pPr>
    </w:lvl>
    <w:lvl w:ilvl="8" w:tplc="0409001B" w:tentative="1">
      <w:start w:val="1"/>
      <w:numFmt w:val="lowerRoman"/>
      <w:lvlText w:val="%9."/>
      <w:lvlJc w:val="right"/>
      <w:pPr>
        <w:ind w:left="3670" w:hanging="420"/>
      </w:pPr>
    </w:lvl>
  </w:abstractNum>
  <w:abstractNum w:abstractNumId="46" w15:restartNumberingAfterBreak="0">
    <w:nsid w:val="7E81672E"/>
    <w:multiLevelType w:val="hybridMultilevel"/>
    <w:tmpl w:val="23B2B4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4"/>
  </w:num>
  <w:num w:numId="2">
    <w:abstractNumId w:val="0"/>
  </w:num>
  <w:num w:numId="3">
    <w:abstractNumId w:val="2"/>
  </w:num>
  <w:num w:numId="4">
    <w:abstractNumId w:val="5"/>
  </w:num>
  <w:num w:numId="5">
    <w:abstractNumId w:val="38"/>
  </w:num>
  <w:num w:numId="6">
    <w:abstractNumId w:val="40"/>
  </w:num>
  <w:num w:numId="7">
    <w:abstractNumId w:val="11"/>
  </w:num>
  <w:num w:numId="8">
    <w:abstractNumId w:val="39"/>
  </w:num>
  <w:num w:numId="9">
    <w:abstractNumId w:val="31"/>
  </w:num>
  <w:num w:numId="10">
    <w:abstractNumId w:val="15"/>
  </w:num>
  <w:num w:numId="11">
    <w:abstractNumId w:val="44"/>
  </w:num>
  <w:num w:numId="12">
    <w:abstractNumId w:val="34"/>
  </w:num>
  <w:num w:numId="1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4"/>
  </w:num>
  <w:num w:numId="16">
    <w:abstractNumId w:val="1"/>
  </w:num>
  <w:num w:numId="17">
    <w:abstractNumId w:val="44"/>
    <w:lvlOverride w:ilvl="0">
      <w:startOverride w:val="2"/>
    </w:lvlOverride>
    <w:lvlOverride w:ilvl="1">
      <w:startOverride w:val="2"/>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4"/>
    <w:lvlOverride w:ilvl="0">
      <w:startOverride w:val="2"/>
    </w:lvlOverride>
    <w:lvlOverride w:ilvl="1">
      <w:startOverride w:val="2"/>
    </w:lvlOverride>
    <w:lvlOverride w:ilvl="2">
      <w:startOverride w:val="1"/>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num>
  <w:num w:numId="22">
    <w:abstractNumId w:val="44"/>
  </w:num>
  <w:num w:numId="23">
    <w:abstractNumId w:val="1"/>
  </w:num>
  <w:num w:numId="24">
    <w:abstractNumId w:val="1"/>
  </w:num>
  <w:num w:numId="25">
    <w:abstractNumId w:val="1"/>
  </w:num>
  <w:num w:numId="26">
    <w:abstractNumId w:val="1"/>
  </w:num>
  <w:num w:numId="27">
    <w:abstractNumId w:val="1"/>
  </w:num>
  <w:num w:numId="28">
    <w:abstractNumId w:val="1"/>
  </w:num>
  <w:num w:numId="29">
    <w:abstractNumId w:val="44"/>
  </w:num>
  <w:num w:numId="30">
    <w:abstractNumId w:val="44"/>
  </w:num>
  <w:num w:numId="31">
    <w:abstractNumId w:val="1"/>
  </w:num>
  <w:num w:numId="32">
    <w:abstractNumId w:val="44"/>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num>
  <w:num w:numId="37">
    <w:abstractNumId w:val="1"/>
  </w:num>
  <w:num w:numId="38">
    <w:abstractNumId w:val="1"/>
  </w:num>
  <w:num w:numId="39">
    <w:abstractNumId w:val="44"/>
  </w:num>
  <w:num w:numId="40">
    <w:abstractNumId w:val="1"/>
  </w:num>
  <w:num w:numId="41">
    <w:abstractNumId w:val="1"/>
  </w:num>
  <w:num w:numId="4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num>
  <w:num w:numId="44">
    <w:abstractNumId w:val="1"/>
  </w:num>
  <w:num w:numId="45">
    <w:abstractNumId w:val="1"/>
  </w:num>
  <w:num w:numId="46">
    <w:abstractNumId w:val="1"/>
  </w:num>
  <w:num w:numId="47">
    <w:abstractNumId w:val="1"/>
  </w:num>
  <w:num w:numId="48">
    <w:abstractNumId w:val="29"/>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9"/>
  </w:num>
  <w:num w:numId="52">
    <w:abstractNumId w:val="30"/>
  </w:num>
  <w:num w:numId="53">
    <w:abstractNumId w:val="3"/>
  </w:num>
  <w:num w:numId="54">
    <w:abstractNumId w:val="17"/>
  </w:num>
  <w:num w:numId="55">
    <w:abstractNumId w:val="22"/>
  </w:num>
  <w:num w:numId="56">
    <w:abstractNumId w:val="13"/>
  </w:num>
  <w:num w:numId="57">
    <w:abstractNumId w:val="45"/>
  </w:num>
  <w:num w:numId="58">
    <w:abstractNumId w:val="16"/>
  </w:num>
  <w:num w:numId="59">
    <w:abstractNumId w:val="6"/>
  </w:num>
  <w:num w:numId="60">
    <w:abstractNumId w:val="43"/>
  </w:num>
  <w:num w:numId="61">
    <w:abstractNumId w:val="41"/>
  </w:num>
  <w:num w:numId="62">
    <w:abstractNumId w:val="20"/>
  </w:num>
  <w:num w:numId="63">
    <w:abstractNumId w:val="46"/>
  </w:num>
  <w:num w:numId="64">
    <w:abstractNumId w:val="8"/>
  </w:num>
  <w:num w:numId="65">
    <w:abstractNumId w:val="23"/>
  </w:num>
  <w:num w:numId="66">
    <w:abstractNumId w:val="32"/>
  </w:num>
  <w:num w:numId="67">
    <w:abstractNumId w:val="27"/>
  </w:num>
  <w:num w:numId="68">
    <w:abstractNumId w:val="25"/>
  </w:num>
  <w:num w:numId="69">
    <w:abstractNumId w:val="42"/>
  </w:num>
  <w:num w:numId="70">
    <w:abstractNumId w:val="24"/>
  </w:num>
  <w:num w:numId="71">
    <w:abstractNumId w:val="37"/>
  </w:num>
  <w:num w:numId="72">
    <w:abstractNumId w:val="10"/>
  </w:num>
  <w:num w:numId="73">
    <w:abstractNumId w:val="21"/>
  </w:num>
  <w:num w:numId="74">
    <w:abstractNumId w:val="14"/>
  </w:num>
  <w:num w:numId="75">
    <w:abstractNumId w:val="33"/>
  </w:num>
  <w:num w:numId="76">
    <w:abstractNumId w:val="7"/>
  </w:num>
  <w:num w:numId="77">
    <w:abstractNumId w:val="35"/>
  </w:num>
  <w:num w:numId="78">
    <w:abstractNumId w:val="19"/>
  </w:num>
  <w:num w:numId="79">
    <w:abstractNumId w:val="36"/>
  </w:num>
  <w:num w:numId="80">
    <w:abstractNumId w:val="28"/>
  </w:num>
  <w:num w:numId="81">
    <w:abstractNumId w:val="12"/>
  </w:num>
  <w:num w:numId="82">
    <w:abstractNumId w:val="18"/>
  </w:num>
  <w:num w:numId="83">
    <w:abstractNumId w:val="44"/>
  </w:num>
  <w:num w:numId="84">
    <w:abstractNumId w:val="44"/>
  </w:num>
  <w:num w:numId="85">
    <w:abstractNumId w:val="44"/>
  </w:num>
  <w:num w:numId="86">
    <w:abstractNumId w:val="44"/>
  </w:num>
  <w:num w:numId="87">
    <w:abstractNumId w:val="44"/>
  </w:num>
  <w:num w:numId="88">
    <w:abstractNumId w:val="44"/>
  </w:num>
  <w:num w:numId="89">
    <w:abstractNumId w:val="44"/>
  </w:num>
  <w:num w:numId="90">
    <w:abstractNumId w:val="44"/>
  </w:num>
  <w:num w:numId="91">
    <w:abstractNumId w:val="44"/>
  </w:num>
  <w:num w:numId="92">
    <w:abstractNumId w:val="44"/>
  </w:num>
  <w:num w:numId="93">
    <w:abstractNumId w:val="44"/>
  </w:num>
  <w:num w:numId="94">
    <w:abstractNumId w:val="44"/>
  </w:num>
  <w:num w:numId="95">
    <w:abstractNumId w:val="44"/>
  </w:num>
  <w:num w:numId="96">
    <w:abstractNumId w:val="44"/>
  </w:num>
  <w:num w:numId="97">
    <w:abstractNumId w:val="44"/>
  </w:num>
  <w:num w:numId="98">
    <w:abstractNumId w:val="44"/>
  </w:num>
  <w:num w:numId="99">
    <w:abstractNumId w:val="44"/>
  </w:num>
  <w:num w:numId="100">
    <w:abstractNumId w:val="44"/>
  </w:num>
  <w:num w:numId="101">
    <w:abstractNumId w:val="44"/>
  </w:num>
  <w:num w:numId="102">
    <w:abstractNumId w:val="44"/>
  </w:num>
  <w:num w:numId="103">
    <w:abstractNumId w:val="44"/>
  </w:num>
  <w:num w:numId="104">
    <w:abstractNumId w:val="44"/>
  </w:num>
  <w:num w:numId="105">
    <w:abstractNumId w:val="44"/>
  </w:num>
  <w:num w:numId="1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y">
    <w15:presenceInfo w15:providerId="None" w15:userId="Am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6145"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0D2A"/>
    <w:rsid w:val="0000197A"/>
    <w:rsid w:val="00002888"/>
    <w:rsid w:val="00004B38"/>
    <w:rsid w:val="00006E18"/>
    <w:rsid w:val="00007471"/>
    <w:rsid w:val="00010C58"/>
    <w:rsid w:val="0001142C"/>
    <w:rsid w:val="00011A0E"/>
    <w:rsid w:val="00012F37"/>
    <w:rsid w:val="000136F3"/>
    <w:rsid w:val="0002075E"/>
    <w:rsid w:val="00020DCF"/>
    <w:rsid w:val="00020FF1"/>
    <w:rsid w:val="00021AEB"/>
    <w:rsid w:val="000234D9"/>
    <w:rsid w:val="000246A0"/>
    <w:rsid w:val="000248E3"/>
    <w:rsid w:val="00030E93"/>
    <w:rsid w:val="000311C6"/>
    <w:rsid w:val="00032B77"/>
    <w:rsid w:val="000335CE"/>
    <w:rsid w:val="00037204"/>
    <w:rsid w:val="0003721F"/>
    <w:rsid w:val="000407F2"/>
    <w:rsid w:val="00041634"/>
    <w:rsid w:val="0004261B"/>
    <w:rsid w:val="00043A1E"/>
    <w:rsid w:val="00043FC6"/>
    <w:rsid w:val="00047000"/>
    <w:rsid w:val="000503A1"/>
    <w:rsid w:val="00052002"/>
    <w:rsid w:val="00053CA7"/>
    <w:rsid w:val="000548DC"/>
    <w:rsid w:val="00057E7F"/>
    <w:rsid w:val="000611F0"/>
    <w:rsid w:val="000640C1"/>
    <w:rsid w:val="0006575B"/>
    <w:rsid w:val="00066123"/>
    <w:rsid w:val="0006658D"/>
    <w:rsid w:val="00066C3E"/>
    <w:rsid w:val="00071F7C"/>
    <w:rsid w:val="0007281E"/>
    <w:rsid w:val="00072920"/>
    <w:rsid w:val="000732B2"/>
    <w:rsid w:val="00074138"/>
    <w:rsid w:val="000752C1"/>
    <w:rsid w:val="00080048"/>
    <w:rsid w:val="00082945"/>
    <w:rsid w:val="000841AA"/>
    <w:rsid w:val="0008454C"/>
    <w:rsid w:val="00084895"/>
    <w:rsid w:val="00084AF8"/>
    <w:rsid w:val="00085FE0"/>
    <w:rsid w:val="00086AF9"/>
    <w:rsid w:val="00087588"/>
    <w:rsid w:val="00090447"/>
    <w:rsid w:val="000910EA"/>
    <w:rsid w:val="00092095"/>
    <w:rsid w:val="00092DA4"/>
    <w:rsid w:val="00092E1F"/>
    <w:rsid w:val="00093DF2"/>
    <w:rsid w:val="00094A22"/>
    <w:rsid w:val="00094D7D"/>
    <w:rsid w:val="00095782"/>
    <w:rsid w:val="00095CCE"/>
    <w:rsid w:val="00096545"/>
    <w:rsid w:val="000A1229"/>
    <w:rsid w:val="000A24CB"/>
    <w:rsid w:val="000A2F11"/>
    <w:rsid w:val="000A5A6C"/>
    <w:rsid w:val="000A5DCF"/>
    <w:rsid w:val="000A7153"/>
    <w:rsid w:val="000A7C49"/>
    <w:rsid w:val="000B3971"/>
    <w:rsid w:val="000B61BA"/>
    <w:rsid w:val="000B642D"/>
    <w:rsid w:val="000B69C2"/>
    <w:rsid w:val="000B70C7"/>
    <w:rsid w:val="000C1A17"/>
    <w:rsid w:val="000C2125"/>
    <w:rsid w:val="000C2C22"/>
    <w:rsid w:val="000C5877"/>
    <w:rsid w:val="000C61E0"/>
    <w:rsid w:val="000C67D1"/>
    <w:rsid w:val="000C6BCE"/>
    <w:rsid w:val="000C7944"/>
    <w:rsid w:val="000C7ABA"/>
    <w:rsid w:val="000D066A"/>
    <w:rsid w:val="000D095D"/>
    <w:rsid w:val="000D0CD6"/>
    <w:rsid w:val="000D16F8"/>
    <w:rsid w:val="000D4D1A"/>
    <w:rsid w:val="000D4DAA"/>
    <w:rsid w:val="000D57EB"/>
    <w:rsid w:val="000D6CE5"/>
    <w:rsid w:val="000D6D7E"/>
    <w:rsid w:val="000D7227"/>
    <w:rsid w:val="000E1FB9"/>
    <w:rsid w:val="000E6A80"/>
    <w:rsid w:val="000F38C5"/>
    <w:rsid w:val="000F3B76"/>
    <w:rsid w:val="000F4F2E"/>
    <w:rsid w:val="000F56E9"/>
    <w:rsid w:val="000F795C"/>
    <w:rsid w:val="00101A6C"/>
    <w:rsid w:val="001030FE"/>
    <w:rsid w:val="001040A9"/>
    <w:rsid w:val="00106E94"/>
    <w:rsid w:val="00107163"/>
    <w:rsid w:val="001076C3"/>
    <w:rsid w:val="00110E1B"/>
    <w:rsid w:val="00112524"/>
    <w:rsid w:val="00114ABF"/>
    <w:rsid w:val="0011535B"/>
    <w:rsid w:val="00115BBE"/>
    <w:rsid w:val="00116B38"/>
    <w:rsid w:val="001171E9"/>
    <w:rsid w:val="00121199"/>
    <w:rsid w:val="0012167A"/>
    <w:rsid w:val="00124AEA"/>
    <w:rsid w:val="00126866"/>
    <w:rsid w:val="00132C25"/>
    <w:rsid w:val="00135ACC"/>
    <w:rsid w:val="00135CA3"/>
    <w:rsid w:val="00137CB1"/>
    <w:rsid w:val="00140490"/>
    <w:rsid w:val="00140A70"/>
    <w:rsid w:val="001416C5"/>
    <w:rsid w:val="00141DB9"/>
    <w:rsid w:val="00142138"/>
    <w:rsid w:val="00142A45"/>
    <w:rsid w:val="00142DA6"/>
    <w:rsid w:val="001448D3"/>
    <w:rsid w:val="00144E1B"/>
    <w:rsid w:val="00145639"/>
    <w:rsid w:val="00145E5D"/>
    <w:rsid w:val="0014642D"/>
    <w:rsid w:val="00146BDF"/>
    <w:rsid w:val="00150FCB"/>
    <w:rsid w:val="0015143C"/>
    <w:rsid w:val="00152B35"/>
    <w:rsid w:val="00153B0C"/>
    <w:rsid w:val="00153E94"/>
    <w:rsid w:val="00154512"/>
    <w:rsid w:val="00154E37"/>
    <w:rsid w:val="001554C8"/>
    <w:rsid w:val="00155552"/>
    <w:rsid w:val="00156645"/>
    <w:rsid w:val="00156EF0"/>
    <w:rsid w:val="001574C8"/>
    <w:rsid w:val="00157BB6"/>
    <w:rsid w:val="001609CA"/>
    <w:rsid w:val="00160B63"/>
    <w:rsid w:val="00160B86"/>
    <w:rsid w:val="001614AB"/>
    <w:rsid w:val="00165D00"/>
    <w:rsid w:val="001675A6"/>
    <w:rsid w:val="0017120F"/>
    <w:rsid w:val="0017142A"/>
    <w:rsid w:val="0017218C"/>
    <w:rsid w:val="00172A27"/>
    <w:rsid w:val="001746C7"/>
    <w:rsid w:val="00174734"/>
    <w:rsid w:val="00174788"/>
    <w:rsid w:val="00176C21"/>
    <w:rsid w:val="001778EA"/>
    <w:rsid w:val="0018081E"/>
    <w:rsid w:val="00186FCD"/>
    <w:rsid w:val="00193EC7"/>
    <w:rsid w:val="00193F54"/>
    <w:rsid w:val="001940C8"/>
    <w:rsid w:val="00194272"/>
    <w:rsid w:val="00195BD8"/>
    <w:rsid w:val="00196072"/>
    <w:rsid w:val="0019615E"/>
    <w:rsid w:val="0019685B"/>
    <w:rsid w:val="001A11C3"/>
    <w:rsid w:val="001A1534"/>
    <w:rsid w:val="001A1672"/>
    <w:rsid w:val="001A4311"/>
    <w:rsid w:val="001B1D04"/>
    <w:rsid w:val="001B1E0A"/>
    <w:rsid w:val="001B231F"/>
    <w:rsid w:val="001B2A2B"/>
    <w:rsid w:val="001B3BA8"/>
    <w:rsid w:val="001B58DB"/>
    <w:rsid w:val="001B5B57"/>
    <w:rsid w:val="001C4513"/>
    <w:rsid w:val="001C5141"/>
    <w:rsid w:val="001C5A88"/>
    <w:rsid w:val="001C5C0D"/>
    <w:rsid w:val="001C68CA"/>
    <w:rsid w:val="001C70B9"/>
    <w:rsid w:val="001C756A"/>
    <w:rsid w:val="001D06BE"/>
    <w:rsid w:val="001D072D"/>
    <w:rsid w:val="001D35CF"/>
    <w:rsid w:val="001D5B4B"/>
    <w:rsid w:val="001E0C9A"/>
    <w:rsid w:val="001E3600"/>
    <w:rsid w:val="001E5065"/>
    <w:rsid w:val="001E5659"/>
    <w:rsid w:val="001E5DE1"/>
    <w:rsid w:val="001F142D"/>
    <w:rsid w:val="001F215F"/>
    <w:rsid w:val="001F2966"/>
    <w:rsid w:val="001F3406"/>
    <w:rsid w:val="001F5B80"/>
    <w:rsid w:val="001F6117"/>
    <w:rsid w:val="00203DE8"/>
    <w:rsid w:val="00204FF1"/>
    <w:rsid w:val="002056FA"/>
    <w:rsid w:val="00211C8E"/>
    <w:rsid w:val="00212730"/>
    <w:rsid w:val="00214380"/>
    <w:rsid w:val="0021468E"/>
    <w:rsid w:val="00214B1D"/>
    <w:rsid w:val="00214D17"/>
    <w:rsid w:val="00216C38"/>
    <w:rsid w:val="0021747A"/>
    <w:rsid w:val="0022316A"/>
    <w:rsid w:val="00223454"/>
    <w:rsid w:val="00223E54"/>
    <w:rsid w:val="00223ED9"/>
    <w:rsid w:val="00225552"/>
    <w:rsid w:val="002303BC"/>
    <w:rsid w:val="00232077"/>
    <w:rsid w:val="00233C8C"/>
    <w:rsid w:val="00235F26"/>
    <w:rsid w:val="00236603"/>
    <w:rsid w:val="002401D9"/>
    <w:rsid w:val="00240748"/>
    <w:rsid w:val="00242720"/>
    <w:rsid w:val="00244CFC"/>
    <w:rsid w:val="002460F1"/>
    <w:rsid w:val="00251CA7"/>
    <w:rsid w:val="00251E26"/>
    <w:rsid w:val="0025414D"/>
    <w:rsid w:val="002557BB"/>
    <w:rsid w:val="002574F6"/>
    <w:rsid w:val="0026070D"/>
    <w:rsid w:val="00261A96"/>
    <w:rsid w:val="002632B7"/>
    <w:rsid w:val="002636B7"/>
    <w:rsid w:val="00264656"/>
    <w:rsid w:val="002648C9"/>
    <w:rsid w:val="002648E3"/>
    <w:rsid w:val="00267C1D"/>
    <w:rsid w:val="002700BA"/>
    <w:rsid w:val="00271AE1"/>
    <w:rsid w:val="00271C79"/>
    <w:rsid w:val="00272AFC"/>
    <w:rsid w:val="00273330"/>
    <w:rsid w:val="0027615C"/>
    <w:rsid w:val="0027664B"/>
    <w:rsid w:val="00276C21"/>
    <w:rsid w:val="00277555"/>
    <w:rsid w:val="00280D97"/>
    <w:rsid w:val="00280E14"/>
    <w:rsid w:val="00281C4B"/>
    <w:rsid w:val="00281D64"/>
    <w:rsid w:val="002830F3"/>
    <w:rsid w:val="00283348"/>
    <w:rsid w:val="0029008A"/>
    <w:rsid w:val="00290739"/>
    <w:rsid w:val="002917E7"/>
    <w:rsid w:val="002A0259"/>
    <w:rsid w:val="002A36BC"/>
    <w:rsid w:val="002A5368"/>
    <w:rsid w:val="002A622B"/>
    <w:rsid w:val="002A7D53"/>
    <w:rsid w:val="002A7DD1"/>
    <w:rsid w:val="002B29B2"/>
    <w:rsid w:val="002B3DA0"/>
    <w:rsid w:val="002B49CD"/>
    <w:rsid w:val="002B5CD6"/>
    <w:rsid w:val="002C1D31"/>
    <w:rsid w:val="002C30F3"/>
    <w:rsid w:val="002C3539"/>
    <w:rsid w:val="002C6DAC"/>
    <w:rsid w:val="002C6E77"/>
    <w:rsid w:val="002C70EA"/>
    <w:rsid w:val="002D0443"/>
    <w:rsid w:val="002D0743"/>
    <w:rsid w:val="002D209E"/>
    <w:rsid w:val="002D251B"/>
    <w:rsid w:val="002D2A29"/>
    <w:rsid w:val="002D5B0B"/>
    <w:rsid w:val="002D626C"/>
    <w:rsid w:val="002D6A6B"/>
    <w:rsid w:val="002D73EA"/>
    <w:rsid w:val="002D796B"/>
    <w:rsid w:val="002E0031"/>
    <w:rsid w:val="002E0B60"/>
    <w:rsid w:val="002E403D"/>
    <w:rsid w:val="002E76EC"/>
    <w:rsid w:val="002F2E3F"/>
    <w:rsid w:val="002F3A7B"/>
    <w:rsid w:val="002F6219"/>
    <w:rsid w:val="002F710B"/>
    <w:rsid w:val="0030293F"/>
    <w:rsid w:val="003051B9"/>
    <w:rsid w:val="00311ACC"/>
    <w:rsid w:val="00311E19"/>
    <w:rsid w:val="00312D5C"/>
    <w:rsid w:val="00313548"/>
    <w:rsid w:val="00314865"/>
    <w:rsid w:val="00315511"/>
    <w:rsid w:val="003166A7"/>
    <w:rsid w:val="00317A45"/>
    <w:rsid w:val="00320D74"/>
    <w:rsid w:val="00322DE3"/>
    <w:rsid w:val="00323012"/>
    <w:rsid w:val="003263FD"/>
    <w:rsid w:val="00326DEE"/>
    <w:rsid w:val="00326F7D"/>
    <w:rsid w:val="003305D3"/>
    <w:rsid w:val="00330636"/>
    <w:rsid w:val="00330A21"/>
    <w:rsid w:val="00330BE9"/>
    <w:rsid w:val="003311E0"/>
    <w:rsid w:val="00334064"/>
    <w:rsid w:val="003350C9"/>
    <w:rsid w:val="003356F5"/>
    <w:rsid w:val="00336F7B"/>
    <w:rsid w:val="00337744"/>
    <w:rsid w:val="00343108"/>
    <w:rsid w:val="00344E64"/>
    <w:rsid w:val="0034589A"/>
    <w:rsid w:val="00347402"/>
    <w:rsid w:val="003504CB"/>
    <w:rsid w:val="003507A4"/>
    <w:rsid w:val="0035399E"/>
    <w:rsid w:val="003568AD"/>
    <w:rsid w:val="003608CC"/>
    <w:rsid w:val="003609B7"/>
    <w:rsid w:val="00361434"/>
    <w:rsid w:val="003628C0"/>
    <w:rsid w:val="00370108"/>
    <w:rsid w:val="0037070D"/>
    <w:rsid w:val="00372E9D"/>
    <w:rsid w:val="00375EFC"/>
    <w:rsid w:val="003802F9"/>
    <w:rsid w:val="00380C32"/>
    <w:rsid w:val="00382097"/>
    <w:rsid w:val="00382603"/>
    <w:rsid w:val="003826A9"/>
    <w:rsid w:val="0038336C"/>
    <w:rsid w:val="00383542"/>
    <w:rsid w:val="003840D5"/>
    <w:rsid w:val="00384CC8"/>
    <w:rsid w:val="0038609E"/>
    <w:rsid w:val="00387B77"/>
    <w:rsid w:val="00390437"/>
    <w:rsid w:val="0039187F"/>
    <w:rsid w:val="00391F75"/>
    <w:rsid w:val="00393D7C"/>
    <w:rsid w:val="003A2274"/>
    <w:rsid w:val="003A22EF"/>
    <w:rsid w:val="003A3536"/>
    <w:rsid w:val="003A4C69"/>
    <w:rsid w:val="003A6245"/>
    <w:rsid w:val="003A6368"/>
    <w:rsid w:val="003A65C2"/>
    <w:rsid w:val="003A78AD"/>
    <w:rsid w:val="003B171A"/>
    <w:rsid w:val="003B1CC3"/>
    <w:rsid w:val="003B4E0D"/>
    <w:rsid w:val="003B68ED"/>
    <w:rsid w:val="003B6D07"/>
    <w:rsid w:val="003B7EDA"/>
    <w:rsid w:val="003C2C94"/>
    <w:rsid w:val="003C458E"/>
    <w:rsid w:val="003C4CEF"/>
    <w:rsid w:val="003C613F"/>
    <w:rsid w:val="003D2F4D"/>
    <w:rsid w:val="003D3488"/>
    <w:rsid w:val="003D41FF"/>
    <w:rsid w:val="003D49F9"/>
    <w:rsid w:val="003D4EF5"/>
    <w:rsid w:val="003D6793"/>
    <w:rsid w:val="003D70E4"/>
    <w:rsid w:val="003D7B77"/>
    <w:rsid w:val="003E1770"/>
    <w:rsid w:val="003E2B10"/>
    <w:rsid w:val="003E41D9"/>
    <w:rsid w:val="003F23F0"/>
    <w:rsid w:val="003F435A"/>
    <w:rsid w:val="003F476A"/>
    <w:rsid w:val="003F7CC7"/>
    <w:rsid w:val="00401656"/>
    <w:rsid w:val="00402858"/>
    <w:rsid w:val="00402B00"/>
    <w:rsid w:val="00402FC9"/>
    <w:rsid w:val="00405D31"/>
    <w:rsid w:val="0040614E"/>
    <w:rsid w:val="00410DF6"/>
    <w:rsid w:val="00411AA5"/>
    <w:rsid w:val="0041217A"/>
    <w:rsid w:val="004125E9"/>
    <w:rsid w:val="0041281E"/>
    <w:rsid w:val="004129BD"/>
    <w:rsid w:val="004140FB"/>
    <w:rsid w:val="00416659"/>
    <w:rsid w:val="0042080A"/>
    <w:rsid w:val="00421398"/>
    <w:rsid w:val="00422E1F"/>
    <w:rsid w:val="00423B89"/>
    <w:rsid w:val="00425CB8"/>
    <w:rsid w:val="00426933"/>
    <w:rsid w:val="00426B61"/>
    <w:rsid w:val="00430225"/>
    <w:rsid w:val="0043167D"/>
    <w:rsid w:val="0043257D"/>
    <w:rsid w:val="00434031"/>
    <w:rsid w:val="0043603D"/>
    <w:rsid w:val="004361FE"/>
    <w:rsid w:val="00437C9B"/>
    <w:rsid w:val="00442AA3"/>
    <w:rsid w:val="004441D4"/>
    <w:rsid w:val="00444204"/>
    <w:rsid w:val="00444E95"/>
    <w:rsid w:val="00445048"/>
    <w:rsid w:val="00446026"/>
    <w:rsid w:val="0044615F"/>
    <w:rsid w:val="00446D93"/>
    <w:rsid w:val="00447792"/>
    <w:rsid w:val="00447897"/>
    <w:rsid w:val="004506BB"/>
    <w:rsid w:val="004525F1"/>
    <w:rsid w:val="00452E1C"/>
    <w:rsid w:val="00453F52"/>
    <w:rsid w:val="004550A4"/>
    <w:rsid w:val="004558DD"/>
    <w:rsid w:val="00455F46"/>
    <w:rsid w:val="004576D6"/>
    <w:rsid w:val="004603FA"/>
    <w:rsid w:val="0046212F"/>
    <w:rsid w:val="00465482"/>
    <w:rsid w:val="00467C3F"/>
    <w:rsid w:val="0047064E"/>
    <w:rsid w:val="00472CB1"/>
    <w:rsid w:val="00475813"/>
    <w:rsid w:val="004803CE"/>
    <w:rsid w:val="0048221E"/>
    <w:rsid w:val="0048552F"/>
    <w:rsid w:val="004871F2"/>
    <w:rsid w:val="00487A1B"/>
    <w:rsid w:val="004905FF"/>
    <w:rsid w:val="004907C0"/>
    <w:rsid w:val="00491E59"/>
    <w:rsid w:val="00491F20"/>
    <w:rsid w:val="00492FAB"/>
    <w:rsid w:val="00493BDE"/>
    <w:rsid w:val="0049541B"/>
    <w:rsid w:val="0049655C"/>
    <w:rsid w:val="004A03AF"/>
    <w:rsid w:val="004A0683"/>
    <w:rsid w:val="004A30CE"/>
    <w:rsid w:val="004A3342"/>
    <w:rsid w:val="004A53FF"/>
    <w:rsid w:val="004A5763"/>
    <w:rsid w:val="004A608C"/>
    <w:rsid w:val="004A667D"/>
    <w:rsid w:val="004B0DBD"/>
    <w:rsid w:val="004B1AB1"/>
    <w:rsid w:val="004B23EF"/>
    <w:rsid w:val="004B34C2"/>
    <w:rsid w:val="004B3FFA"/>
    <w:rsid w:val="004B4DB0"/>
    <w:rsid w:val="004B7F87"/>
    <w:rsid w:val="004C2574"/>
    <w:rsid w:val="004C3CA0"/>
    <w:rsid w:val="004C47C1"/>
    <w:rsid w:val="004C57F7"/>
    <w:rsid w:val="004C7FE0"/>
    <w:rsid w:val="004D00DA"/>
    <w:rsid w:val="004D2C2D"/>
    <w:rsid w:val="004D3EBD"/>
    <w:rsid w:val="004D6E8D"/>
    <w:rsid w:val="004D7F29"/>
    <w:rsid w:val="004E1E1F"/>
    <w:rsid w:val="004E4B37"/>
    <w:rsid w:val="004E6E40"/>
    <w:rsid w:val="004E7921"/>
    <w:rsid w:val="004F39F9"/>
    <w:rsid w:val="004F506B"/>
    <w:rsid w:val="004F7410"/>
    <w:rsid w:val="004F7E47"/>
    <w:rsid w:val="00500A1B"/>
    <w:rsid w:val="0050167D"/>
    <w:rsid w:val="00501926"/>
    <w:rsid w:val="005019EC"/>
    <w:rsid w:val="0050462F"/>
    <w:rsid w:val="005049E6"/>
    <w:rsid w:val="00505FA6"/>
    <w:rsid w:val="00512209"/>
    <w:rsid w:val="00513821"/>
    <w:rsid w:val="005141E5"/>
    <w:rsid w:val="00514815"/>
    <w:rsid w:val="00516EFF"/>
    <w:rsid w:val="005178F1"/>
    <w:rsid w:val="00522CAB"/>
    <w:rsid w:val="005251A1"/>
    <w:rsid w:val="00526581"/>
    <w:rsid w:val="00527D85"/>
    <w:rsid w:val="005303E9"/>
    <w:rsid w:val="00532180"/>
    <w:rsid w:val="00533643"/>
    <w:rsid w:val="0053431A"/>
    <w:rsid w:val="0053547E"/>
    <w:rsid w:val="0053697F"/>
    <w:rsid w:val="00536B8A"/>
    <w:rsid w:val="005371A5"/>
    <w:rsid w:val="00540CBC"/>
    <w:rsid w:val="00543C25"/>
    <w:rsid w:val="005467E9"/>
    <w:rsid w:val="00546E29"/>
    <w:rsid w:val="0055031F"/>
    <w:rsid w:val="00551C82"/>
    <w:rsid w:val="00553684"/>
    <w:rsid w:val="00553994"/>
    <w:rsid w:val="00555C7E"/>
    <w:rsid w:val="00556FB3"/>
    <w:rsid w:val="00557B42"/>
    <w:rsid w:val="0056189E"/>
    <w:rsid w:val="00563AEA"/>
    <w:rsid w:val="00565B87"/>
    <w:rsid w:val="00570965"/>
    <w:rsid w:val="00570C92"/>
    <w:rsid w:val="00572964"/>
    <w:rsid w:val="005734AE"/>
    <w:rsid w:val="00574099"/>
    <w:rsid w:val="00574E89"/>
    <w:rsid w:val="00576A64"/>
    <w:rsid w:val="00580328"/>
    <w:rsid w:val="00580FD6"/>
    <w:rsid w:val="00583159"/>
    <w:rsid w:val="005852F7"/>
    <w:rsid w:val="00585FA4"/>
    <w:rsid w:val="005861D1"/>
    <w:rsid w:val="00590446"/>
    <w:rsid w:val="00593A9E"/>
    <w:rsid w:val="00595D57"/>
    <w:rsid w:val="00597EA6"/>
    <w:rsid w:val="005A0221"/>
    <w:rsid w:val="005A581E"/>
    <w:rsid w:val="005A75D7"/>
    <w:rsid w:val="005B0E91"/>
    <w:rsid w:val="005B24FC"/>
    <w:rsid w:val="005B3CA5"/>
    <w:rsid w:val="005B3DA4"/>
    <w:rsid w:val="005B414F"/>
    <w:rsid w:val="005B5EAA"/>
    <w:rsid w:val="005C0B1F"/>
    <w:rsid w:val="005C13F0"/>
    <w:rsid w:val="005C202A"/>
    <w:rsid w:val="005C21C5"/>
    <w:rsid w:val="005C25E5"/>
    <w:rsid w:val="005C2C60"/>
    <w:rsid w:val="005C46C6"/>
    <w:rsid w:val="005C5CC9"/>
    <w:rsid w:val="005C69A2"/>
    <w:rsid w:val="005C6BD2"/>
    <w:rsid w:val="005C76F5"/>
    <w:rsid w:val="005C7FB0"/>
    <w:rsid w:val="005D0EB9"/>
    <w:rsid w:val="005D2434"/>
    <w:rsid w:val="005D5299"/>
    <w:rsid w:val="005D5BEB"/>
    <w:rsid w:val="005D6CFF"/>
    <w:rsid w:val="005E280C"/>
    <w:rsid w:val="005E3831"/>
    <w:rsid w:val="005E5DA1"/>
    <w:rsid w:val="005E61C9"/>
    <w:rsid w:val="005F04A8"/>
    <w:rsid w:val="005F07EA"/>
    <w:rsid w:val="005F0AAF"/>
    <w:rsid w:val="005F21FF"/>
    <w:rsid w:val="005F2F8E"/>
    <w:rsid w:val="005F44AD"/>
    <w:rsid w:val="005F4682"/>
    <w:rsid w:val="005F4FE1"/>
    <w:rsid w:val="006001D6"/>
    <w:rsid w:val="0060020A"/>
    <w:rsid w:val="00601144"/>
    <w:rsid w:val="0060325B"/>
    <w:rsid w:val="006035E1"/>
    <w:rsid w:val="0060418E"/>
    <w:rsid w:val="006054A4"/>
    <w:rsid w:val="00610103"/>
    <w:rsid w:val="00610944"/>
    <w:rsid w:val="00610C6C"/>
    <w:rsid w:val="006110DC"/>
    <w:rsid w:val="00611E16"/>
    <w:rsid w:val="00613730"/>
    <w:rsid w:val="00613CFF"/>
    <w:rsid w:val="00614617"/>
    <w:rsid w:val="00616609"/>
    <w:rsid w:val="00616B8E"/>
    <w:rsid w:val="00617070"/>
    <w:rsid w:val="00621377"/>
    <w:rsid w:val="00622E3E"/>
    <w:rsid w:val="00623CB3"/>
    <w:rsid w:val="006242BF"/>
    <w:rsid w:val="00627A49"/>
    <w:rsid w:val="0063049E"/>
    <w:rsid w:val="00631337"/>
    <w:rsid w:val="006337B6"/>
    <w:rsid w:val="00634BD7"/>
    <w:rsid w:val="006352B7"/>
    <w:rsid w:val="006354C8"/>
    <w:rsid w:val="00636E57"/>
    <w:rsid w:val="006406D3"/>
    <w:rsid w:val="0064305B"/>
    <w:rsid w:val="0064334A"/>
    <w:rsid w:val="00643982"/>
    <w:rsid w:val="00644465"/>
    <w:rsid w:val="00644B9E"/>
    <w:rsid w:val="00651E3C"/>
    <w:rsid w:val="00651E96"/>
    <w:rsid w:val="006535C1"/>
    <w:rsid w:val="00660513"/>
    <w:rsid w:val="0066065B"/>
    <w:rsid w:val="00665484"/>
    <w:rsid w:val="00665A3B"/>
    <w:rsid w:val="006744B2"/>
    <w:rsid w:val="00677A8B"/>
    <w:rsid w:val="00681AF1"/>
    <w:rsid w:val="00682278"/>
    <w:rsid w:val="006840AE"/>
    <w:rsid w:val="0068484F"/>
    <w:rsid w:val="006848B4"/>
    <w:rsid w:val="0068526D"/>
    <w:rsid w:val="006855A7"/>
    <w:rsid w:val="00686294"/>
    <w:rsid w:val="00686C18"/>
    <w:rsid w:val="0068742E"/>
    <w:rsid w:val="00687758"/>
    <w:rsid w:val="006906C4"/>
    <w:rsid w:val="00690C1D"/>
    <w:rsid w:val="00690D72"/>
    <w:rsid w:val="0069260C"/>
    <w:rsid w:val="00692EF3"/>
    <w:rsid w:val="0069370C"/>
    <w:rsid w:val="006939BF"/>
    <w:rsid w:val="00693A7B"/>
    <w:rsid w:val="006946E2"/>
    <w:rsid w:val="00695392"/>
    <w:rsid w:val="00695A85"/>
    <w:rsid w:val="006978A5"/>
    <w:rsid w:val="00697FE0"/>
    <w:rsid w:val="006A0AF1"/>
    <w:rsid w:val="006A553C"/>
    <w:rsid w:val="006B0821"/>
    <w:rsid w:val="006B2680"/>
    <w:rsid w:val="006B341C"/>
    <w:rsid w:val="006B49E4"/>
    <w:rsid w:val="006B611E"/>
    <w:rsid w:val="006C03D0"/>
    <w:rsid w:val="006C0D20"/>
    <w:rsid w:val="006C10BE"/>
    <w:rsid w:val="006C2C8D"/>
    <w:rsid w:val="006C50D6"/>
    <w:rsid w:val="006C58CD"/>
    <w:rsid w:val="006C653E"/>
    <w:rsid w:val="006C65A9"/>
    <w:rsid w:val="006C6DF4"/>
    <w:rsid w:val="006C7086"/>
    <w:rsid w:val="006D0174"/>
    <w:rsid w:val="006D0724"/>
    <w:rsid w:val="006D1332"/>
    <w:rsid w:val="006D208F"/>
    <w:rsid w:val="006D7459"/>
    <w:rsid w:val="006E00AC"/>
    <w:rsid w:val="006E0DDD"/>
    <w:rsid w:val="006E593A"/>
    <w:rsid w:val="006F2412"/>
    <w:rsid w:val="006F30D4"/>
    <w:rsid w:val="006F387A"/>
    <w:rsid w:val="006F4A79"/>
    <w:rsid w:val="006F64BE"/>
    <w:rsid w:val="006F68D7"/>
    <w:rsid w:val="0070122F"/>
    <w:rsid w:val="00701F1E"/>
    <w:rsid w:val="00705E83"/>
    <w:rsid w:val="00711DE4"/>
    <w:rsid w:val="00712BF8"/>
    <w:rsid w:val="00712E8B"/>
    <w:rsid w:val="00713270"/>
    <w:rsid w:val="0071424E"/>
    <w:rsid w:val="00715F20"/>
    <w:rsid w:val="007171F1"/>
    <w:rsid w:val="00717847"/>
    <w:rsid w:val="00717DE1"/>
    <w:rsid w:val="007203ED"/>
    <w:rsid w:val="0072114C"/>
    <w:rsid w:val="00721266"/>
    <w:rsid w:val="007220BB"/>
    <w:rsid w:val="007260DE"/>
    <w:rsid w:val="00726C00"/>
    <w:rsid w:val="007309A0"/>
    <w:rsid w:val="00732013"/>
    <w:rsid w:val="00732BAE"/>
    <w:rsid w:val="00735E84"/>
    <w:rsid w:val="00737483"/>
    <w:rsid w:val="007418F7"/>
    <w:rsid w:val="00743552"/>
    <w:rsid w:val="00745CE7"/>
    <w:rsid w:val="0074696F"/>
    <w:rsid w:val="00746D24"/>
    <w:rsid w:val="007476EB"/>
    <w:rsid w:val="00753D77"/>
    <w:rsid w:val="007543BE"/>
    <w:rsid w:val="00754E23"/>
    <w:rsid w:val="00755516"/>
    <w:rsid w:val="00755F18"/>
    <w:rsid w:val="00757029"/>
    <w:rsid w:val="00757BDE"/>
    <w:rsid w:val="007609B9"/>
    <w:rsid w:val="00762E3B"/>
    <w:rsid w:val="00764B69"/>
    <w:rsid w:val="00767BE5"/>
    <w:rsid w:val="00770320"/>
    <w:rsid w:val="00771A7E"/>
    <w:rsid w:val="00771DA1"/>
    <w:rsid w:val="0077345D"/>
    <w:rsid w:val="00773824"/>
    <w:rsid w:val="00774AC2"/>
    <w:rsid w:val="00777AA8"/>
    <w:rsid w:val="00777AE6"/>
    <w:rsid w:val="00780ADE"/>
    <w:rsid w:val="00781795"/>
    <w:rsid w:val="00784A86"/>
    <w:rsid w:val="00785D57"/>
    <w:rsid w:val="00790AD0"/>
    <w:rsid w:val="007919E5"/>
    <w:rsid w:val="007921CF"/>
    <w:rsid w:val="00793661"/>
    <w:rsid w:val="007948CF"/>
    <w:rsid w:val="00794A72"/>
    <w:rsid w:val="007953AD"/>
    <w:rsid w:val="00797650"/>
    <w:rsid w:val="007A082B"/>
    <w:rsid w:val="007A1DE5"/>
    <w:rsid w:val="007A1E5D"/>
    <w:rsid w:val="007A1FAC"/>
    <w:rsid w:val="007B1620"/>
    <w:rsid w:val="007B2059"/>
    <w:rsid w:val="007B595E"/>
    <w:rsid w:val="007B5F55"/>
    <w:rsid w:val="007B7FF2"/>
    <w:rsid w:val="007C0E88"/>
    <w:rsid w:val="007C1A3C"/>
    <w:rsid w:val="007C24BE"/>
    <w:rsid w:val="007C3551"/>
    <w:rsid w:val="007C3556"/>
    <w:rsid w:val="007C550B"/>
    <w:rsid w:val="007C62E8"/>
    <w:rsid w:val="007C64D0"/>
    <w:rsid w:val="007D0158"/>
    <w:rsid w:val="007D1259"/>
    <w:rsid w:val="007D2186"/>
    <w:rsid w:val="007D3560"/>
    <w:rsid w:val="007D3ADE"/>
    <w:rsid w:val="007D51CB"/>
    <w:rsid w:val="007D5C4A"/>
    <w:rsid w:val="007D5E20"/>
    <w:rsid w:val="007D68E4"/>
    <w:rsid w:val="007D7C4F"/>
    <w:rsid w:val="007E092A"/>
    <w:rsid w:val="007E20F0"/>
    <w:rsid w:val="007E378F"/>
    <w:rsid w:val="007E4D5E"/>
    <w:rsid w:val="007E502E"/>
    <w:rsid w:val="007E5235"/>
    <w:rsid w:val="007E532A"/>
    <w:rsid w:val="007E53A2"/>
    <w:rsid w:val="007E5717"/>
    <w:rsid w:val="007E6DAD"/>
    <w:rsid w:val="007E6EBF"/>
    <w:rsid w:val="007E7713"/>
    <w:rsid w:val="007F22CE"/>
    <w:rsid w:val="007F4BE0"/>
    <w:rsid w:val="007F532C"/>
    <w:rsid w:val="007F6A72"/>
    <w:rsid w:val="008016A3"/>
    <w:rsid w:val="0080498F"/>
    <w:rsid w:val="00811872"/>
    <w:rsid w:val="008122A6"/>
    <w:rsid w:val="00812A3B"/>
    <w:rsid w:val="00813B23"/>
    <w:rsid w:val="008141EF"/>
    <w:rsid w:val="008142FD"/>
    <w:rsid w:val="00815702"/>
    <w:rsid w:val="008159EE"/>
    <w:rsid w:val="008162BC"/>
    <w:rsid w:val="00821CB0"/>
    <w:rsid w:val="00826F34"/>
    <w:rsid w:val="00827A4F"/>
    <w:rsid w:val="00831C71"/>
    <w:rsid w:val="00833929"/>
    <w:rsid w:val="008340E1"/>
    <w:rsid w:val="00837331"/>
    <w:rsid w:val="00837C20"/>
    <w:rsid w:val="008409EC"/>
    <w:rsid w:val="0084483B"/>
    <w:rsid w:val="00846A90"/>
    <w:rsid w:val="00846D2F"/>
    <w:rsid w:val="0084743E"/>
    <w:rsid w:val="00847D27"/>
    <w:rsid w:val="008511E4"/>
    <w:rsid w:val="00852663"/>
    <w:rsid w:val="008527CE"/>
    <w:rsid w:val="00852D6B"/>
    <w:rsid w:val="00853083"/>
    <w:rsid w:val="00853D48"/>
    <w:rsid w:val="0085617E"/>
    <w:rsid w:val="00856541"/>
    <w:rsid w:val="008602FB"/>
    <w:rsid w:val="00861176"/>
    <w:rsid w:val="0086253E"/>
    <w:rsid w:val="00862DC2"/>
    <w:rsid w:val="00863A92"/>
    <w:rsid w:val="00865655"/>
    <w:rsid w:val="00866BDD"/>
    <w:rsid w:val="00866F64"/>
    <w:rsid w:val="00867120"/>
    <w:rsid w:val="0086746F"/>
    <w:rsid w:val="00871682"/>
    <w:rsid w:val="00873667"/>
    <w:rsid w:val="008766F5"/>
    <w:rsid w:val="0087672E"/>
    <w:rsid w:val="00877C84"/>
    <w:rsid w:val="00882E71"/>
    <w:rsid w:val="00883BBD"/>
    <w:rsid w:val="00883F31"/>
    <w:rsid w:val="0088471D"/>
    <w:rsid w:val="00884CD6"/>
    <w:rsid w:val="00885B84"/>
    <w:rsid w:val="008873ED"/>
    <w:rsid w:val="008877B5"/>
    <w:rsid w:val="00887E68"/>
    <w:rsid w:val="00890DDC"/>
    <w:rsid w:val="008911D3"/>
    <w:rsid w:val="0089170A"/>
    <w:rsid w:val="00892390"/>
    <w:rsid w:val="008925CA"/>
    <w:rsid w:val="0089350D"/>
    <w:rsid w:val="008935D5"/>
    <w:rsid w:val="00893E50"/>
    <w:rsid w:val="0089457B"/>
    <w:rsid w:val="00895765"/>
    <w:rsid w:val="0089633A"/>
    <w:rsid w:val="008A29DC"/>
    <w:rsid w:val="008A3631"/>
    <w:rsid w:val="008A44E2"/>
    <w:rsid w:val="008A7153"/>
    <w:rsid w:val="008B1515"/>
    <w:rsid w:val="008B39ED"/>
    <w:rsid w:val="008B4BA9"/>
    <w:rsid w:val="008B4ECB"/>
    <w:rsid w:val="008B57E0"/>
    <w:rsid w:val="008B6EA6"/>
    <w:rsid w:val="008B70BD"/>
    <w:rsid w:val="008C05A1"/>
    <w:rsid w:val="008C0AB6"/>
    <w:rsid w:val="008C1AF3"/>
    <w:rsid w:val="008C2712"/>
    <w:rsid w:val="008C3FAA"/>
    <w:rsid w:val="008C4973"/>
    <w:rsid w:val="008C67DA"/>
    <w:rsid w:val="008C74D8"/>
    <w:rsid w:val="008D1331"/>
    <w:rsid w:val="008D13B8"/>
    <w:rsid w:val="008D3879"/>
    <w:rsid w:val="008D4917"/>
    <w:rsid w:val="008D4A56"/>
    <w:rsid w:val="008D65CA"/>
    <w:rsid w:val="008E04BD"/>
    <w:rsid w:val="008E1EFC"/>
    <w:rsid w:val="008E23E9"/>
    <w:rsid w:val="008E3262"/>
    <w:rsid w:val="008E50F6"/>
    <w:rsid w:val="008E5E41"/>
    <w:rsid w:val="008E711D"/>
    <w:rsid w:val="008E7725"/>
    <w:rsid w:val="008F0D5F"/>
    <w:rsid w:val="008F5387"/>
    <w:rsid w:val="00900694"/>
    <w:rsid w:val="0090255C"/>
    <w:rsid w:val="00902B6A"/>
    <w:rsid w:val="00904B45"/>
    <w:rsid w:val="00905320"/>
    <w:rsid w:val="00907783"/>
    <w:rsid w:val="009101E4"/>
    <w:rsid w:val="00912B54"/>
    <w:rsid w:val="00917C40"/>
    <w:rsid w:val="00917FC4"/>
    <w:rsid w:val="00920FD4"/>
    <w:rsid w:val="00922484"/>
    <w:rsid w:val="009229AB"/>
    <w:rsid w:val="00922CDA"/>
    <w:rsid w:val="00922DFD"/>
    <w:rsid w:val="009235DC"/>
    <w:rsid w:val="00924C8E"/>
    <w:rsid w:val="00925CDB"/>
    <w:rsid w:val="00927857"/>
    <w:rsid w:val="009304E3"/>
    <w:rsid w:val="00931097"/>
    <w:rsid w:val="009334B5"/>
    <w:rsid w:val="00933CA9"/>
    <w:rsid w:val="00933EF6"/>
    <w:rsid w:val="00935319"/>
    <w:rsid w:val="009364D4"/>
    <w:rsid w:val="009369A6"/>
    <w:rsid w:val="00937F7C"/>
    <w:rsid w:val="009402F1"/>
    <w:rsid w:val="00940684"/>
    <w:rsid w:val="009413F9"/>
    <w:rsid w:val="009420C4"/>
    <w:rsid w:val="00943460"/>
    <w:rsid w:val="00944C06"/>
    <w:rsid w:val="0094609D"/>
    <w:rsid w:val="00947A01"/>
    <w:rsid w:val="009509C0"/>
    <w:rsid w:val="0095194D"/>
    <w:rsid w:val="00952F9A"/>
    <w:rsid w:val="00953835"/>
    <w:rsid w:val="00953B3A"/>
    <w:rsid w:val="00955EC7"/>
    <w:rsid w:val="009563A2"/>
    <w:rsid w:val="00956794"/>
    <w:rsid w:val="0095768C"/>
    <w:rsid w:val="00961A45"/>
    <w:rsid w:val="00962BD1"/>
    <w:rsid w:val="00966AA0"/>
    <w:rsid w:val="00966F29"/>
    <w:rsid w:val="0096756A"/>
    <w:rsid w:val="00967C77"/>
    <w:rsid w:val="009706F6"/>
    <w:rsid w:val="00970AF3"/>
    <w:rsid w:val="00971956"/>
    <w:rsid w:val="00975399"/>
    <w:rsid w:val="00975C52"/>
    <w:rsid w:val="00981194"/>
    <w:rsid w:val="009821C8"/>
    <w:rsid w:val="00983B87"/>
    <w:rsid w:val="00984464"/>
    <w:rsid w:val="00985CCF"/>
    <w:rsid w:val="0098672E"/>
    <w:rsid w:val="00986834"/>
    <w:rsid w:val="00990F1C"/>
    <w:rsid w:val="009918BC"/>
    <w:rsid w:val="00993589"/>
    <w:rsid w:val="009941EA"/>
    <w:rsid w:val="009946C0"/>
    <w:rsid w:val="0099571B"/>
    <w:rsid w:val="00995B21"/>
    <w:rsid w:val="00996B39"/>
    <w:rsid w:val="00997A2D"/>
    <w:rsid w:val="009A0852"/>
    <w:rsid w:val="009A2D2E"/>
    <w:rsid w:val="009A3130"/>
    <w:rsid w:val="009A35C3"/>
    <w:rsid w:val="009A3A3D"/>
    <w:rsid w:val="009A6896"/>
    <w:rsid w:val="009A7AF7"/>
    <w:rsid w:val="009B06DF"/>
    <w:rsid w:val="009B1DF1"/>
    <w:rsid w:val="009B6243"/>
    <w:rsid w:val="009B77C2"/>
    <w:rsid w:val="009C06A9"/>
    <w:rsid w:val="009C0B5D"/>
    <w:rsid w:val="009C1504"/>
    <w:rsid w:val="009C3963"/>
    <w:rsid w:val="009C3B99"/>
    <w:rsid w:val="009C51C9"/>
    <w:rsid w:val="009C51DB"/>
    <w:rsid w:val="009C5466"/>
    <w:rsid w:val="009C56F9"/>
    <w:rsid w:val="009C6AD5"/>
    <w:rsid w:val="009D26E5"/>
    <w:rsid w:val="009D2D90"/>
    <w:rsid w:val="009D306F"/>
    <w:rsid w:val="009D5070"/>
    <w:rsid w:val="009D6871"/>
    <w:rsid w:val="009E0447"/>
    <w:rsid w:val="009E0F99"/>
    <w:rsid w:val="009E3A29"/>
    <w:rsid w:val="009E4D5F"/>
    <w:rsid w:val="009E5B04"/>
    <w:rsid w:val="009E5B0A"/>
    <w:rsid w:val="009E5D1D"/>
    <w:rsid w:val="009E6631"/>
    <w:rsid w:val="009E6A0A"/>
    <w:rsid w:val="009F02F5"/>
    <w:rsid w:val="009F13B5"/>
    <w:rsid w:val="009F15AD"/>
    <w:rsid w:val="009F262C"/>
    <w:rsid w:val="009F4965"/>
    <w:rsid w:val="009F6426"/>
    <w:rsid w:val="009F64CC"/>
    <w:rsid w:val="009F71EB"/>
    <w:rsid w:val="009F7623"/>
    <w:rsid w:val="00A01377"/>
    <w:rsid w:val="00A112AF"/>
    <w:rsid w:val="00A22F86"/>
    <w:rsid w:val="00A232C6"/>
    <w:rsid w:val="00A242F3"/>
    <w:rsid w:val="00A26675"/>
    <w:rsid w:val="00A3170F"/>
    <w:rsid w:val="00A36267"/>
    <w:rsid w:val="00A3664A"/>
    <w:rsid w:val="00A41D8A"/>
    <w:rsid w:val="00A41ED9"/>
    <w:rsid w:val="00A45F56"/>
    <w:rsid w:val="00A46747"/>
    <w:rsid w:val="00A4750E"/>
    <w:rsid w:val="00A47694"/>
    <w:rsid w:val="00A52F41"/>
    <w:rsid w:val="00A55676"/>
    <w:rsid w:val="00A575A8"/>
    <w:rsid w:val="00A63375"/>
    <w:rsid w:val="00A65406"/>
    <w:rsid w:val="00A65B54"/>
    <w:rsid w:val="00A65EB3"/>
    <w:rsid w:val="00A708B9"/>
    <w:rsid w:val="00A71921"/>
    <w:rsid w:val="00A7278B"/>
    <w:rsid w:val="00A743C4"/>
    <w:rsid w:val="00A7553C"/>
    <w:rsid w:val="00A77AA2"/>
    <w:rsid w:val="00A81AC8"/>
    <w:rsid w:val="00A82D08"/>
    <w:rsid w:val="00A8319E"/>
    <w:rsid w:val="00A844E2"/>
    <w:rsid w:val="00A87B2D"/>
    <w:rsid w:val="00A902E1"/>
    <w:rsid w:val="00A93B4A"/>
    <w:rsid w:val="00A94C23"/>
    <w:rsid w:val="00A94DA5"/>
    <w:rsid w:val="00A96D50"/>
    <w:rsid w:val="00A97B29"/>
    <w:rsid w:val="00AA1992"/>
    <w:rsid w:val="00AA1D1B"/>
    <w:rsid w:val="00AA3168"/>
    <w:rsid w:val="00AA31D5"/>
    <w:rsid w:val="00AA33E6"/>
    <w:rsid w:val="00AA4A49"/>
    <w:rsid w:val="00AA5A70"/>
    <w:rsid w:val="00AA635C"/>
    <w:rsid w:val="00AA7183"/>
    <w:rsid w:val="00AB1F12"/>
    <w:rsid w:val="00AB331A"/>
    <w:rsid w:val="00AB3378"/>
    <w:rsid w:val="00AB365C"/>
    <w:rsid w:val="00AB3909"/>
    <w:rsid w:val="00AB461F"/>
    <w:rsid w:val="00AB4DC9"/>
    <w:rsid w:val="00AB5C87"/>
    <w:rsid w:val="00AB76FF"/>
    <w:rsid w:val="00AB7765"/>
    <w:rsid w:val="00AC281F"/>
    <w:rsid w:val="00AC4569"/>
    <w:rsid w:val="00AD01EB"/>
    <w:rsid w:val="00AD15FC"/>
    <w:rsid w:val="00AD27EE"/>
    <w:rsid w:val="00AD286C"/>
    <w:rsid w:val="00AD359E"/>
    <w:rsid w:val="00AD3C6A"/>
    <w:rsid w:val="00AD4642"/>
    <w:rsid w:val="00AD690D"/>
    <w:rsid w:val="00AD7AB8"/>
    <w:rsid w:val="00AD7C30"/>
    <w:rsid w:val="00AD7C46"/>
    <w:rsid w:val="00AE0929"/>
    <w:rsid w:val="00AE3939"/>
    <w:rsid w:val="00AE629D"/>
    <w:rsid w:val="00AF08E9"/>
    <w:rsid w:val="00AF1070"/>
    <w:rsid w:val="00AF6B4B"/>
    <w:rsid w:val="00B00B05"/>
    <w:rsid w:val="00B01C03"/>
    <w:rsid w:val="00B04EF8"/>
    <w:rsid w:val="00B05001"/>
    <w:rsid w:val="00B05562"/>
    <w:rsid w:val="00B068EB"/>
    <w:rsid w:val="00B1390B"/>
    <w:rsid w:val="00B142F8"/>
    <w:rsid w:val="00B1632E"/>
    <w:rsid w:val="00B17A40"/>
    <w:rsid w:val="00B20D50"/>
    <w:rsid w:val="00B2228C"/>
    <w:rsid w:val="00B25061"/>
    <w:rsid w:val="00B251B2"/>
    <w:rsid w:val="00B25917"/>
    <w:rsid w:val="00B27C27"/>
    <w:rsid w:val="00B30217"/>
    <w:rsid w:val="00B30293"/>
    <w:rsid w:val="00B314D4"/>
    <w:rsid w:val="00B32BA0"/>
    <w:rsid w:val="00B33605"/>
    <w:rsid w:val="00B34216"/>
    <w:rsid w:val="00B349BC"/>
    <w:rsid w:val="00B353BF"/>
    <w:rsid w:val="00B3583E"/>
    <w:rsid w:val="00B35C8D"/>
    <w:rsid w:val="00B40242"/>
    <w:rsid w:val="00B435BC"/>
    <w:rsid w:val="00B4364B"/>
    <w:rsid w:val="00B43F71"/>
    <w:rsid w:val="00B459C9"/>
    <w:rsid w:val="00B51961"/>
    <w:rsid w:val="00B51F8C"/>
    <w:rsid w:val="00B54B7F"/>
    <w:rsid w:val="00B63325"/>
    <w:rsid w:val="00B635F3"/>
    <w:rsid w:val="00B64D2A"/>
    <w:rsid w:val="00B65CC0"/>
    <w:rsid w:val="00B667BA"/>
    <w:rsid w:val="00B67010"/>
    <w:rsid w:val="00B707CD"/>
    <w:rsid w:val="00B734D3"/>
    <w:rsid w:val="00B739BD"/>
    <w:rsid w:val="00B74BBA"/>
    <w:rsid w:val="00B75550"/>
    <w:rsid w:val="00B77807"/>
    <w:rsid w:val="00B80E72"/>
    <w:rsid w:val="00B810DF"/>
    <w:rsid w:val="00B81D19"/>
    <w:rsid w:val="00B83D69"/>
    <w:rsid w:val="00B92E6B"/>
    <w:rsid w:val="00B9313C"/>
    <w:rsid w:val="00B94AF6"/>
    <w:rsid w:val="00B95542"/>
    <w:rsid w:val="00B97AEB"/>
    <w:rsid w:val="00BA02F5"/>
    <w:rsid w:val="00BA0841"/>
    <w:rsid w:val="00BA3E28"/>
    <w:rsid w:val="00BA513D"/>
    <w:rsid w:val="00BA6CDC"/>
    <w:rsid w:val="00BA6FFD"/>
    <w:rsid w:val="00BB05A1"/>
    <w:rsid w:val="00BB1733"/>
    <w:rsid w:val="00BB31F0"/>
    <w:rsid w:val="00BB467E"/>
    <w:rsid w:val="00BC30F4"/>
    <w:rsid w:val="00BC315E"/>
    <w:rsid w:val="00BC5BF2"/>
    <w:rsid w:val="00BC6996"/>
    <w:rsid w:val="00BC6B96"/>
    <w:rsid w:val="00BC75D7"/>
    <w:rsid w:val="00BD2E61"/>
    <w:rsid w:val="00BD6DF7"/>
    <w:rsid w:val="00BE09B3"/>
    <w:rsid w:val="00BE0AB4"/>
    <w:rsid w:val="00BE27FA"/>
    <w:rsid w:val="00BE3199"/>
    <w:rsid w:val="00BE3421"/>
    <w:rsid w:val="00BE4B44"/>
    <w:rsid w:val="00BE4E79"/>
    <w:rsid w:val="00BE5D83"/>
    <w:rsid w:val="00BE6183"/>
    <w:rsid w:val="00BE6A9A"/>
    <w:rsid w:val="00BF02CF"/>
    <w:rsid w:val="00BF0DEC"/>
    <w:rsid w:val="00BF478E"/>
    <w:rsid w:val="00BF4D27"/>
    <w:rsid w:val="00C05006"/>
    <w:rsid w:val="00C06A34"/>
    <w:rsid w:val="00C06B5E"/>
    <w:rsid w:val="00C10ABF"/>
    <w:rsid w:val="00C1469E"/>
    <w:rsid w:val="00C147FF"/>
    <w:rsid w:val="00C14BAF"/>
    <w:rsid w:val="00C14F3E"/>
    <w:rsid w:val="00C15916"/>
    <w:rsid w:val="00C16D92"/>
    <w:rsid w:val="00C212B3"/>
    <w:rsid w:val="00C22CF2"/>
    <w:rsid w:val="00C23587"/>
    <w:rsid w:val="00C2702B"/>
    <w:rsid w:val="00C27562"/>
    <w:rsid w:val="00C3043E"/>
    <w:rsid w:val="00C3075F"/>
    <w:rsid w:val="00C311BA"/>
    <w:rsid w:val="00C32197"/>
    <w:rsid w:val="00C32757"/>
    <w:rsid w:val="00C346A3"/>
    <w:rsid w:val="00C34887"/>
    <w:rsid w:val="00C34A10"/>
    <w:rsid w:val="00C4193E"/>
    <w:rsid w:val="00C426F9"/>
    <w:rsid w:val="00C42E18"/>
    <w:rsid w:val="00C44552"/>
    <w:rsid w:val="00C44C25"/>
    <w:rsid w:val="00C45163"/>
    <w:rsid w:val="00C4692D"/>
    <w:rsid w:val="00C51486"/>
    <w:rsid w:val="00C53186"/>
    <w:rsid w:val="00C53D7B"/>
    <w:rsid w:val="00C55454"/>
    <w:rsid w:val="00C5768C"/>
    <w:rsid w:val="00C57E96"/>
    <w:rsid w:val="00C603FF"/>
    <w:rsid w:val="00C608A2"/>
    <w:rsid w:val="00C61458"/>
    <w:rsid w:val="00C618C8"/>
    <w:rsid w:val="00C61F76"/>
    <w:rsid w:val="00C66827"/>
    <w:rsid w:val="00C66C4C"/>
    <w:rsid w:val="00C737B9"/>
    <w:rsid w:val="00C74F6E"/>
    <w:rsid w:val="00C80265"/>
    <w:rsid w:val="00C81401"/>
    <w:rsid w:val="00C83F67"/>
    <w:rsid w:val="00C84601"/>
    <w:rsid w:val="00C84E84"/>
    <w:rsid w:val="00C856A3"/>
    <w:rsid w:val="00C90479"/>
    <w:rsid w:val="00C927AA"/>
    <w:rsid w:val="00C94727"/>
    <w:rsid w:val="00C971DD"/>
    <w:rsid w:val="00C97CA5"/>
    <w:rsid w:val="00CA2786"/>
    <w:rsid w:val="00CA422A"/>
    <w:rsid w:val="00CA4797"/>
    <w:rsid w:val="00CA4A89"/>
    <w:rsid w:val="00CA5039"/>
    <w:rsid w:val="00CA6643"/>
    <w:rsid w:val="00CB0D16"/>
    <w:rsid w:val="00CB32C6"/>
    <w:rsid w:val="00CB44C2"/>
    <w:rsid w:val="00CB4EA6"/>
    <w:rsid w:val="00CB4FB1"/>
    <w:rsid w:val="00CB5F3A"/>
    <w:rsid w:val="00CB6130"/>
    <w:rsid w:val="00CB691B"/>
    <w:rsid w:val="00CC0049"/>
    <w:rsid w:val="00CC365C"/>
    <w:rsid w:val="00CC4398"/>
    <w:rsid w:val="00CC61F7"/>
    <w:rsid w:val="00CC7E29"/>
    <w:rsid w:val="00CC7EC1"/>
    <w:rsid w:val="00CD22F9"/>
    <w:rsid w:val="00CD399B"/>
    <w:rsid w:val="00CD55A6"/>
    <w:rsid w:val="00CE00BA"/>
    <w:rsid w:val="00CE2223"/>
    <w:rsid w:val="00CE2995"/>
    <w:rsid w:val="00CE39C8"/>
    <w:rsid w:val="00CE77CD"/>
    <w:rsid w:val="00CF0644"/>
    <w:rsid w:val="00CF06CE"/>
    <w:rsid w:val="00CF1004"/>
    <w:rsid w:val="00CF1D82"/>
    <w:rsid w:val="00CF315F"/>
    <w:rsid w:val="00CF3880"/>
    <w:rsid w:val="00CF388C"/>
    <w:rsid w:val="00CF47F0"/>
    <w:rsid w:val="00CF63D0"/>
    <w:rsid w:val="00CF6404"/>
    <w:rsid w:val="00D0057D"/>
    <w:rsid w:val="00D01168"/>
    <w:rsid w:val="00D04615"/>
    <w:rsid w:val="00D04842"/>
    <w:rsid w:val="00D05E34"/>
    <w:rsid w:val="00D06053"/>
    <w:rsid w:val="00D06056"/>
    <w:rsid w:val="00D12538"/>
    <w:rsid w:val="00D1574B"/>
    <w:rsid w:val="00D1677A"/>
    <w:rsid w:val="00D16979"/>
    <w:rsid w:val="00D20B36"/>
    <w:rsid w:val="00D20C2F"/>
    <w:rsid w:val="00D22380"/>
    <w:rsid w:val="00D23264"/>
    <w:rsid w:val="00D24B3A"/>
    <w:rsid w:val="00D24D43"/>
    <w:rsid w:val="00D25745"/>
    <w:rsid w:val="00D27668"/>
    <w:rsid w:val="00D31C31"/>
    <w:rsid w:val="00D33DCF"/>
    <w:rsid w:val="00D35D73"/>
    <w:rsid w:val="00D3701C"/>
    <w:rsid w:val="00D37431"/>
    <w:rsid w:val="00D37748"/>
    <w:rsid w:val="00D37784"/>
    <w:rsid w:val="00D42C2E"/>
    <w:rsid w:val="00D42EFC"/>
    <w:rsid w:val="00D43A62"/>
    <w:rsid w:val="00D44ABA"/>
    <w:rsid w:val="00D44B41"/>
    <w:rsid w:val="00D51340"/>
    <w:rsid w:val="00D51A03"/>
    <w:rsid w:val="00D52433"/>
    <w:rsid w:val="00D52952"/>
    <w:rsid w:val="00D537E2"/>
    <w:rsid w:val="00D54FF3"/>
    <w:rsid w:val="00D56110"/>
    <w:rsid w:val="00D57326"/>
    <w:rsid w:val="00D573DB"/>
    <w:rsid w:val="00D604F1"/>
    <w:rsid w:val="00D60736"/>
    <w:rsid w:val="00D60C27"/>
    <w:rsid w:val="00D60CE2"/>
    <w:rsid w:val="00D613DD"/>
    <w:rsid w:val="00D633B2"/>
    <w:rsid w:val="00D66A68"/>
    <w:rsid w:val="00D6714D"/>
    <w:rsid w:val="00D70066"/>
    <w:rsid w:val="00D7429E"/>
    <w:rsid w:val="00D74E64"/>
    <w:rsid w:val="00D75376"/>
    <w:rsid w:val="00D759D8"/>
    <w:rsid w:val="00D81748"/>
    <w:rsid w:val="00D8588B"/>
    <w:rsid w:val="00D8749A"/>
    <w:rsid w:val="00D87867"/>
    <w:rsid w:val="00D91076"/>
    <w:rsid w:val="00D91421"/>
    <w:rsid w:val="00D914B6"/>
    <w:rsid w:val="00D921EA"/>
    <w:rsid w:val="00D93993"/>
    <w:rsid w:val="00D93B8D"/>
    <w:rsid w:val="00D95546"/>
    <w:rsid w:val="00D95F25"/>
    <w:rsid w:val="00D968A0"/>
    <w:rsid w:val="00DA0439"/>
    <w:rsid w:val="00DA11E8"/>
    <w:rsid w:val="00DA179F"/>
    <w:rsid w:val="00DA211F"/>
    <w:rsid w:val="00DA403D"/>
    <w:rsid w:val="00DA521D"/>
    <w:rsid w:val="00DA65FB"/>
    <w:rsid w:val="00DA6783"/>
    <w:rsid w:val="00DB14FE"/>
    <w:rsid w:val="00DB2B9F"/>
    <w:rsid w:val="00DB5E83"/>
    <w:rsid w:val="00DB63FE"/>
    <w:rsid w:val="00DB664B"/>
    <w:rsid w:val="00DC22BF"/>
    <w:rsid w:val="00DC256A"/>
    <w:rsid w:val="00DC4360"/>
    <w:rsid w:val="00DC4BAF"/>
    <w:rsid w:val="00DC6360"/>
    <w:rsid w:val="00DC681E"/>
    <w:rsid w:val="00DC6C25"/>
    <w:rsid w:val="00DC6EE6"/>
    <w:rsid w:val="00DC7978"/>
    <w:rsid w:val="00DC7A48"/>
    <w:rsid w:val="00DD399F"/>
    <w:rsid w:val="00DE1E9C"/>
    <w:rsid w:val="00DE2187"/>
    <w:rsid w:val="00DE3727"/>
    <w:rsid w:val="00DE5271"/>
    <w:rsid w:val="00DE56C0"/>
    <w:rsid w:val="00DE57DD"/>
    <w:rsid w:val="00DE582E"/>
    <w:rsid w:val="00DE7383"/>
    <w:rsid w:val="00DF0787"/>
    <w:rsid w:val="00DF35B4"/>
    <w:rsid w:val="00DF6F9F"/>
    <w:rsid w:val="00DF74A2"/>
    <w:rsid w:val="00E002F6"/>
    <w:rsid w:val="00E00DF4"/>
    <w:rsid w:val="00E0145A"/>
    <w:rsid w:val="00E04651"/>
    <w:rsid w:val="00E05279"/>
    <w:rsid w:val="00E064C8"/>
    <w:rsid w:val="00E06F04"/>
    <w:rsid w:val="00E1059F"/>
    <w:rsid w:val="00E110E8"/>
    <w:rsid w:val="00E11EFF"/>
    <w:rsid w:val="00E12472"/>
    <w:rsid w:val="00E12BE9"/>
    <w:rsid w:val="00E13942"/>
    <w:rsid w:val="00E1403C"/>
    <w:rsid w:val="00E16203"/>
    <w:rsid w:val="00E16801"/>
    <w:rsid w:val="00E16D8F"/>
    <w:rsid w:val="00E16EC6"/>
    <w:rsid w:val="00E174CD"/>
    <w:rsid w:val="00E1758A"/>
    <w:rsid w:val="00E17E4A"/>
    <w:rsid w:val="00E20E62"/>
    <w:rsid w:val="00E22386"/>
    <w:rsid w:val="00E223E0"/>
    <w:rsid w:val="00E23E30"/>
    <w:rsid w:val="00E245BB"/>
    <w:rsid w:val="00E25A9D"/>
    <w:rsid w:val="00E26872"/>
    <w:rsid w:val="00E277DC"/>
    <w:rsid w:val="00E30160"/>
    <w:rsid w:val="00E308F9"/>
    <w:rsid w:val="00E320ED"/>
    <w:rsid w:val="00E33ABD"/>
    <w:rsid w:val="00E3571F"/>
    <w:rsid w:val="00E4031B"/>
    <w:rsid w:val="00E404CB"/>
    <w:rsid w:val="00E4386A"/>
    <w:rsid w:val="00E43CA1"/>
    <w:rsid w:val="00E448DD"/>
    <w:rsid w:val="00E45125"/>
    <w:rsid w:val="00E459B3"/>
    <w:rsid w:val="00E45BCE"/>
    <w:rsid w:val="00E46222"/>
    <w:rsid w:val="00E47453"/>
    <w:rsid w:val="00E50207"/>
    <w:rsid w:val="00E51038"/>
    <w:rsid w:val="00E51469"/>
    <w:rsid w:val="00E520E3"/>
    <w:rsid w:val="00E522CD"/>
    <w:rsid w:val="00E54300"/>
    <w:rsid w:val="00E5501F"/>
    <w:rsid w:val="00E565E1"/>
    <w:rsid w:val="00E611E1"/>
    <w:rsid w:val="00E63572"/>
    <w:rsid w:val="00E702B9"/>
    <w:rsid w:val="00E70623"/>
    <w:rsid w:val="00E739BB"/>
    <w:rsid w:val="00E74C4B"/>
    <w:rsid w:val="00E75F97"/>
    <w:rsid w:val="00E80DD7"/>
    <w:rsid w:val="00E81432"/>
    <w:rsid w:val="00E82A65"/>
    <w:rsid w:val="00E84031"/>
    <w:rsid w:val="00E85C7B"/>
    <w:rsid w:val="00E91BF8"/>
    <w:rsid w:val="00E927A2"/>
    <w:rsid w:val="00E92C52"/>
    <w:rsid w:val="00E94F90"/>
    <w:rsid w:val="00E95565"/>
    <w:rsid w:val="00EA220C"/>
    <w:rsid w:val="00EA4042"/>
    <w:rsid w:val="00EA4380"/>
    <w:rsid w:val="00EA59F6"/>
    <w:rsid w:val="00EA6112"/>
    <w:rsid w:val="00EB0D79"/>
    <w:rsid w:val="00EB2733"/>
    <w:rsid w:val="00EB3304"/>
    <w:rsid w:val="00EB475F"/>
    <w:rsid w:val="00EB51D8"/>
    <w:rsid w:val="00EB604B"/>
    <w:rsid w:val="00EB639B"/>
    <w:rsid w:val="00EB65D2"/>
    <w:rsid w:val="00EB6EB2"/>
    <w:rsid w:val="00EB781B"/>
    <w:rsid w:val="00EC006A"/>
    <w:rsid w:val="00EC0583"/>
    <w:rsid w:val="00EC0976"/>
    <w:rsid w:val="00EC2E9D"/>
    <w:rsid w:val="00ED5280"/>
    <w:rsid w:val="00ED66DC"/>
    <w:rsid w:val="00ED71C6"/>
    <w:rsid w:val="00ED7629"/>
    <w:rsid w:val="00EE0B91"/>
    <w:rsid w:val="00EE3421"/>
    <w:rsid w:val="00EE3494"/>
    <w:rsid w:val="00EF324C"/>
    <w:rsid w:val="00EF6BDC"/>
    <w:rsid w:val="00EF6EC7"/>
    <w:rsid w:val="00EF778E"/>
    <w:rsid w:val="00F01753"/>
    <w:rsid w:val="00F02C0B"/>
    <w:rsid w:val="00F06C1F"/>
    <w:rsid w:val="00F10109"/>
    <w:rsid w:val="00F10A69"/>
    <w:rsid w:val="00F11C10"/>
    <w:rsid w:val="00F138B6"/>
    <w:rsid w:val="00F14DD5"/>
    <w:rsid w:val="00F15B71"/>
    <w:rsid w:val="00F177D8"/>
    <w:rsid w:val="00F23310"/>
    <w:rsid w:val="00F24E34"/>
    <w:rsid w:val="00F25061"/>
    <w:rsid w:val="00F25936"/>
    <w:rsid w:val="00F25B00"/>
    <w:rsid w:val="00F263D7"/>
    <w:rsid w:val="00F26804"/>
    <w:rsid w:val="00F26FB0"/>
    <w:rsid w:val="00F27415"/>
    <w:rsid w:val="00F27FB1"/>
    <w:rsid w:val="00F311C6"/>
    <w:rsid w:val="00F31B8D"/>
    <w:rsid w:val="00F320F7"/>
    <w:rsid w:val="00F344D9"/>
    <w:rsid w:val="00F402E6"/>
    <w:rsid w:val="00F404C5"/>
    <w:rsid w:val="00F4088B"/>
    <w:rsid w:val="00F41634"/>
    <w:rsid w:val="00F4166F"/>
    <w:rsid w:val="00F420C5"/>
    <w:rsid w:val="00F44176"/>
    <w:rsid w:val="00F47EE2"/>
    <w:rsid w:val="00F504A6"/>
    <w:rsid w:val="00F5058A"/>
    <w:rsid w:val="00F517D9"/>
    <w:rsid w:val="00F53259"/>
    <w:rsid w:val="00F544BC"/>
    <w:rsid w:val="00F55693"/>
    <w:rsid w:val="00F55998"/>
    <w:rsid w:val="00F56250"/>
    <w:rsid w:val="00F571FE"/>
    <w:rsid w:val="00F57DE5"/>
    <w:rsid w:val="00F6101B"/>
    <w:rsid w:val="00F61DA4"/>
    <w:rsid w:val="00F62DF9"/>
    <w:rsid w:val="00F63318"/>
    <w:rsid w:val="00F63891"/>
    <w:rsid w:val="00F63E13"/>
    <w:rsid w:val="00F64328"/>
    <w:rsid w:val="00F64D91"/>
    <w:rsid w:val="00F654FD"/>
    <w:rsid w:val="00F66EF1"/>
    <w:rsid w:val="00F674A0"/>
    <w:rsid w:val="00F67910"/>
    <w:rsid w:val="00F70015"/>
    <w:rsid w:val="00F70D6F"/>
    <w:rsid w:val="00F71D27"/>
    <w:rsid w:val="00F7681A"/>
    <w:rsid w:val="00F7697B"/>
    <w:rsid w:val="00F77625"/>
    <w:rsid w:val="00F778A6"/>
    <w:rsid w:val="00F8127A"/>
    <w:rsid w:val="00F81A6D"/>
    <w:rsid w:val="00F82BD4"/>
    <w:rsid w:val="00F83170"/>
    <w:rsid w:val="00F837AF"/>
    <w:rsid w:val="00F859DA"/>
    <w:rsid w:val="00F8631C"/>
    <w:rsid w:val="00F86B30"/>
    <w:rsid w:val="00F87BB3"/>
    <w:rsid w:val="00F90EE5"/>
    <w:rsid w:val="00F92E42"/>
    <w:rsid w:val="00F94158"/>
    <w:rsid w:val="00F96561"/>
    <w:rsid w:val="00FA1479"/>
    <w:rsid w:val="00FA26D0"/>
    <w:rsid w:val="00FA2AAD"/>
    <w:rsid w:val="00FA5186"/>
    <w:rsid w:val="00FA58D6"/>
    <w:rsid w:val="00FA60C6"/>
    <w:rsid w:val="00FB114D"/>
    <w:rsid w:val="00FB2B96"/>
    <w:rsid w:val="00FB2D33"/>
    <w:rsid w:val="00FB389A"/>
    <w:rsid w:val="00FB6724"/>
    <w:rsid w:val="00FB6CD6"/>
    <w:rsid w:val="00FC06E7"/>
    <w:rsid w:val="00FC5836"/>
    <w:rsid w:val="00FD055D"/>
    <w:rsid w:val="00FD09BC"/>
    <w:rsid w:val="00FD0D69"/>
    <w:rsid w:val="00FD0D7B"/>
    <w:rsid w:val="00FD161C"/>
    <w:rsid w:val="00FD2B82"/>
    <w:rsid w:val="00FD45EA"/>
    <w:rsid w:val="00FD6A2B"/>
    <w:rsid w:val="00FE0424"/>
    <w:rsid w:val="00FE080D"/>
    <w:rsid w:val="00FE32E0"/>
    <w:rsid w:val="00FE359F"/>
    <w:rsid w:val="00FE6ED3"/>
    <w:rsid w:val="00FE7133"/>
    <w:rsid w:val="00FE794B"/>
    <w:rsid w:val="00FF1ADE"/>
    <w:rsid w:val="00FF1B7D"/>
    <w:rsid w:val="00FF2A5B"/>
    <w:rsid w:val="00FF2F15"/>
    <w:rsid w:val="00FF3DB4"/>
    <w:rsid w:val="00FF4181"/>
    <w:rsid w:val="00FF7C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B0E2319"/>
  <w15:docId w15:val="{4670B676-0BD9-4A06-A673-B7170F1A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qFormat="1"/>
    <w:lsdException w:name="heading 3" w:semiHidden="1" w:uiPriority="0" w:qFormat="1"/>
    <w:lsdException w:name="heading 4" w:semiHidden="1" w:uiPriority="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03FA"/>
    <w:pPr>
      <w:widowControl w:val="0"/>
      <w:spacing w:line="360" w:lineRule="auto"/>
      <w:ind w:firstLineChars="200" w:firstLine="200"/>
      <w:jc w:val="both"/>
    </w:pPr>
    <w:rPr>
      <w:kern w:val="2"/>
      <w:sz w:val="21"/>
      <w:szCs w:val="22"/>
    </w:rPr>
  </w:style>
  <w:style w:type="paragraph" w:styleId="1">
    <w:name w:val="heading 1"/>
    <w:basedOn w:val="a"/>
    <w:next w:val="a"/>
    <w:link w:val="10"/>
    <w:uiPriority w:val="9"/>
    <w:qFormat/>
    <w:rsid w:val="004603FA"/>
    <w:pPr>
      <w:keepNext/>
      <w:keepLines/>
      <w:numPr>
        <w:numId w:val="16"/>
      </w:numPr>
      <w:spacing w:before="300" w:after="300" w:line="240" w:lineRule="auto"/>
      <w:ind w:firstLineChars="0" w:firstLine="0"/>
      <w:outlineLvl w:val="0"/>
    </w:pPr>
    <w:rPr>
      <w:b/>
      <w:bCs/>
      <w:kern w:val="44"/>
      <w:sz w:val="44"/>
      <w:szCs w:val="44"/>
    </w:rPr>
  </w:style>
  <w:style w:type="paragraph" w:styleId="2">
    <w:name w:val="heading 2"/>
    <w:basedOn w:val="a"/>
    <w:next w:val="a"/>
    <w:link w:val="20"/>
    <w:qFormat/>
    <w:rsid w:val="004603FA"/>
    <w:pPr>
      <w:keepNext/>
      <w:keepLines/>
      <w:numPr>
        <w:ilvl w:val="1"/>
        <w:numId w:val="16"/>
      </w:numPr>
      <w:spacing w:before="260" w:after="260" w:line="240" w:lineRule="auto"/>
      <w:ind w:firstLineChars="0" w:firstLine="0"/>
      <w:outlineLvl w:val="1"/>
    </w:pPr>
    <w:rPr>
      <w:rFonts w:ascii="Cambria" w:hAnsi="Cambria"/>
      <w:b/>
      <w:bCs/>
      <w:sz w:val="32"/>
      <w:szCs w:val="32"/>
    </w:rPr>
  </w:style>
  <w:style w:type="paragraph" w:styleId="3">
    <w:name w:val="heading 3"/>
    <w:basedOn w:val="a"/>
    <w:next w:val="a"/>
    <w:link w:val="30"/>
    <w:qFormat/>
    <w:rsid w:val="004603FA"/>
    <w:pPr>
      <w:keepNext/>
      <w:keepLines/>
      <w:numPr>
        <w:ilvl w:val="2"/>
        <w:numId w:val="16"/>
      </w:numPr>
      <w:spacing w:before="260" w:after="260" w:line="240" w:lineRule="auto"/>
      <w:ind w:left="720" w:firstLineChars="0" w:firstLine="0"/>
      <w:outlineLvl w:val="2"/>
    </w:pPr>
    <w:rPr>
      <w:b/>
      <w:bCs/>
      <w:sz w:val="32"/>
      <w:szCs w:val="32"/>
    </w:rPr>
  </w:style>
  <w:style w:type="paragraph" w:styleId="4">
    <w:name w:val="heading 4"/>
    <w:basedOn w:val="a"/>
    <w:next w:val="a"/>
    <w:link w:val="40"/>
    <w:qFormat/>
    <w:rsid w:val="004603FA"/>
    <w:pPr>
      <w:keepNext/>
      <w:keepLines/>
      <w:numPr>
        <w:ilvl w:val="3"/>
        <w:numId w:val="16"/>
      </w:numPr>
      <w:spacing w:before="260" w:after="260" w:line="240" w:lineRule="auto"/>
      <w:ind w:firstLineChars="0" w:firstLine="0"/>
      <w:outlineLvl w:val="3"/>
    </w:pPr>
    <w:rPr>
      <w:rFonts w:ascii="Cambria" w:hAnsi="Cambria"/>
      <w:b/>
      <w:bCs/>
      <w:sz w:val="28"/>
      <w:szCs w:val="28"/>
    </w:rPr>
  </w:style>
  <w:style w:type="paragraph" w:styleId="5">
    <w:name w:val="heading 5"/>
    <w:basedOn w:val="a"/>
    <w:next w:val="a"/>
    <w:link w:val="50"/>
    <w:autoRedefine/>
    <w:uiPriority w:val="9"/>
    <w:qFormat/>
    <w:rsid w:val="00677A8B"/>
    <w:pPr>
      <w:keepNext/>
      <w:keepLines/>
      <w:numPr>
        <w:ilvl w:val="4"/>
        <w:numId w:val="16"/>
      </w:numPr>
      <w:spacing w:before="280" w:after="290" w:line="376" w:lineRule="auto"/>
      <w:ind w:left="0" w:firstLineChars="0" w:firstLine="0"/>
      <w:outlineLvl w:val="4"/>
      <w:pPrChange w:id="0" w:author="Amy" w:date="2014-11-05T11:37:00Z">
        <w:pPr>
          <w:keepNext/>
          <w:keepLines/>
          <w:widowControl w:val="0"/>
          <w:numPr>
            <w:ilvl w:val="4"/>
            <w:numId w:val="16"/>
          </w:numPr>
          <w:spacing w:before="280" w:after="290" w:line="376" w:lineRule="auto"/>
          <w:ind w:left="1008" w:hanging="1008"/>
          <w:jc w:val="both"/>
          <w:outlineLvl w:val="4"/>
        </w:pPr>
      </w:pPrChange>
    </w:pPr>
    <w:rPr>
      <w:rFonts w:asciiTheme="minorHAnsi" w:hAnsiTheme="minorHAnsi" w:cstheme="minorBidi"/>
      <w:bCs/>
      <w:sz w:val="28"/>
      <w:szCs w:val="28"/>
      <w:rPrChange w:id="0" w:author="Amy" w:date="2014-11-05T11:37:00Z">
        <w:rPr>
          <w:rFonts w:asciiTheme="minorHAnsi" w:eastAsia="宋体" w:hAnsiTheme="minorHAnsi" w:cstheme="minorBidi"/>
          <w:bCs/>
          <w:kern w:val="2"/>
          <w:sz w:val="28"/>
          <w:szCs w:val="28"/>
          <w:lang w:val="en-US" w:eastAsia="zh-CN" w:bidi="ar-SA"/>
        </w:rPr>
      </w:rPrChange>
    </w:rPr>
  </w:style>
  <w:style w:type="paragraph" w:styleId="6">
    <w:name w:val="heading 6"/>
    <w:basedOn w:val="a"/>
    <w:next w:val="a"/>
    <w:link w:val="60"/>
    <w:uiPriority w:val="9"/>
    <w:qFormat/>
    <w:rsid w:val="004603FA"/>
    <w:pPr>
      <w:keepNext/>
      <w:keepLines/>
      <w:numPr>
        <w:ilvl w:val="5"/>
        <w:numId w:val="16"/>
      </w:numPr>
      <w:spacing w:before="240" w:after="64" w:line="320" w:lineRule="auto"/>
      <w:outlineLvl w:val="5"/>
    </w:pPr>
    <w:rPr>
      <w:rFonts w:ascii="Cambria" w:hAnsi="Cambria"/>
      <w:b/>
      <w:bCs/>
      <w:sz w:val="24"/>
      <w:szCs w:val="24"/>
    </w:rPr>
  </w:style>
  <w:style w:type="paragraph" w:styleId="7">
    <w:name w:val="heading 7"/>
    <w:basedOn w:val="a"/>
    <w:next w:val="a"/>
    <w:link w:val="70"/>
    <w:uiPriority w:val="9"/>
    <w:qFormat/>
    <w:rsid w:val="004603FA"/>
    <w:pPr>
      <w:keepNext/>
      <w:keepLines/>
      <w:numPr>
        <w:ilvl w:val="6"/>
        <w:numId w:val="16"/>
      </w:numPr>
      <w:spacing w:before="240" w:after="64" w:line="320" w:lineRule="auto"/>
      <w:outlineLvl w:val="6"/>
    </w:pPr>
    <w:rPr>
      <w:b/>
      <w:bCs/>
      <w:sz w:val="24"/>
      <w:szCs w:val="24"/>
    </w:rPr>
  </w:style>
  <w:style w:type="paragraph" w:styleId="8">
    <w:name w:val="heading 8"/>
    <w:basedOn w:val="a"/>
    <w:next w:val="a"/>
    <w:link w:val="80"/>
    <w:uiPriority w:val="9"/>
    <w:qFormat/>
    <w:rsid w:val="004603FA"/>
    <w:pPr>
      <w:keepNext/>
      <w:keepLines/>
      <w:numPr>
        <w:ilvl w:val="7"/>
        <w:numId w:val="16"/>
      </w:numPr>
      <w:spacing w:before="240" w:after="64" w:line="320" w:lineRule="auto"/>
      <w:outlineLvl w:val="7"/>
    </w:pPr>
    <w:rPr>
      <w:rFonts w:ascii="Cambria" w:hAnsi="Cambria"/>
      <w:sz w:val="24"/>
      <w:szCs w:val="24"/>
    </w:rPr>
  </w:style>
  <w:style w:type="paragraph" w:styleId="9">
    <w:name w:val="heading 9"/>
    <w:basedOn w:val="a"/>
    <w:next w:val="a"/>
    <w:link w:val="90"/>
    <w:uiPriority w:val="9"/>
    <w:qFormat/>
    <w:rsid w:val="004603FA"/>
    <w:pPr>
      <w:keepNext/>
      <w:keepLines/>
      <w:numPr>
        <w:ilvl w:val="8"/>
        <w:numId w:val="16"/>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link w:val="5"/>
    <w:uiPriority w:val="9"/>
    <w:rsid w:val="00677A8B"/>
    <w:rPr>
      <w:rFonts w:asciiTheme="minorHAnsi" w:hAnsiTheme="minorHAnsi" w:cstheme="minorBidi"/>
      <w:bCs/>
      <w:kern w:val="2"/>
      <w:sz w:val="28"/>
      <w:szCs w:val="28"/>
    </w:rPr>
  </w:style>
  <w:style w:type="character" w:customStyle="1" w:styleId="10">
    <w:name w:val="标题 1 字符"/>
    <w:link w:val="1"/>
    <w:uiPriority w:val="9"/>
    <w:rsid w:val="004603FA"/>
    <w:rPr>
      <w:b/>
      <w:bCs/>
      <w:kern w:val="44"/>
      <w:sz w:val="44"/>
      <w:szCs w:val="44"/>
    </w:rPr>
  </w:style>
  <w:style w:type="character" w:styleId="a3">
    <w:name w:val="Hyperlink"/>
    <w:uiPriority w:val="99"/>
    <w:unhideWhenUsed/>
    <w:rsid w:val="004603FA"/>
    <w:rPr>
      <w:color w:val="0000FF"/>
      <w:u w:val="single"/>
    </w:rPr>
  </w:style>
  <w:style w:type="character" w:customStyle="1" w:styleId="a4">
    <w:name w:val="页眉 字符"/>
    <w:link w:val="a5"/>
    <w:uiPriority w:val="99"/>
    <w:rsid w:val="004603FA"/>
    <w:rPr>
      <w:kern w:val="2"/>
      <w:sz w:val="18"/>
      <w:szCs w:val="18"/>
    </w:rPr>
  </w:style>
  <w:style w:type="character" w:customStyle="1" w:styleId="30">
    <w:name w:val="标题 3 字符"/>
    <w:link w:val="3"/>
    <w:rsid w:val="004603FA"/>
    <w:rPr>
      <w:b/>
      <w:bCs/>
      <w:kern w:val="2"/>
      <w:sz w:val="32"/>
      <w:szCs w:val="32"/>
    </w:rPr>
  </w:style>
  <w:style w:type="character" w:customStyle="1" w:styleId="60">
    <w:name w:val="标题 6 字符"/>
    <w:link w:val="6"/>
    <w:uiPriority w:val="9"/>
    <w:rsid w:val="004603FA"/>
    <w:rPr>
      <w:rFonts w:ascii="Cambria" w:hAnsi="Cambria"/>
      <w:b/>
      <w:bCs/>
      <w:kern w:val="2"/>
      <w:sz w:val="24"/>
      <w:szCs w:val="24"/>
    </w:rPr>
  </w:style>
  <w:style w:type="character" w:customStyle="1" w:styleId="apple-converted-space">
    <w:name w:val="apple-converted-space"/>
    <w:rsid w:val="004603FA"/>
  </w:style>
  <w:style w:type="character" w:customStyle="1" w:styleId="70">
    <w:name w:val="标题 7 字符"/>
    <w:link w:val="7"/>
    <w:uiPriority w:val="9"/>
    <w:rsid w:val="004603FA"/>
    <w:rPr>
      <w:b/>
      <w:bCs/>
      <w:kern w:val="2"/>
      <w:sz w:val="24"/>
      <w:szCs w:val="24"/>
    </w:rPr>
  </w:style>
  <w:style w:type="character" w:customStyle="1" w:styleId="hps">
    <w:name w:val="hps"/>
    <w:rsid w:val="004603FA"/>
  </w:style>
  <w:style w:type="character" w:customStyle="1" w:styleId="20">
    <w:name w:val="标题 2 字符"/>
    <w:link w:val="2"/>
    <w:rsid w:val="004603FA"/>
    <w:rPr>
      <w:rFonts w:ascii="Cambria" w:hAnsi="Cambria"/>
      <w:b/>
      <w:bCs/>
      <w:kern w:val="2"/>
      <w:sz w:val="32"/>
      <w:szCs w:val="32"/>
    </w:rPr>
  </w:style>
  <w:style w:type="character" w:customStyle="1" w:styleId="80">
    <w:name w:val="标题 8 字符"/>
    <w:link w:val="8"/>
    <w:uiPriority w:val="9"/>
    <w:rsid w:val="004603FA"/>
    <w:rPr>
      <w:rFonts w:ascii="Cambria" w:hAnsi="Cambria"/>
      <w:kern w:val="2"/>
      <w:sz w:val="24"/>
      <w:szCs w:val="24"/>
    </w:rPr>
  </w:style>
  <w:style w:type="character" w:customStyle="1" w:styleId="90">
    <w:name w:val="标题 9 字符"/>
    <w:link w:val="9"/>
    <w:uiPriority w:val="9"/>
    <w:rsid w:val="004603FA"/>
    <w:rPr>
      <w:rFonts w:ascii="Cambria" w:hAnsi="Cambria"/>
      <w:kern w:val="2"/>
      <w:sz w:val="21"/>
      <w:szCs w:val="21"/>
    </w:rPr>
  </w:style>
  <w:style w:type="character" w:customStyle="1" w:styleId="40">
    <w:name w:val="标题 4 字符"/>
    <w:link w:val="4"/>
    <w:rsid w:val="004603FA"/>
    <w:rPr>
      <w:rFonts w:ascii="Cambria" w:hAnsi="Cambria"/>
      <w:b/>
      <w:bCs/>
      <w:kern w:val="2"/>
      <w:sz w:val="28"/>
      <w:szCs w:val="28"/>
    </w:rPr>
  </w:style>
  <w:style w:type="character" w:customStyle="1" w:styleId="a6">
    <w:name w:val="页脚 字符"/>
    <w:link w:val="a7"/>
    <w:uiPriority w:val="99"/>
    <w:rsid w:val="004603FA"/>
    <w:rPr>
      <w:kern w:val="2"/>
      <w:sz w:val="18"/>
      <w:szCs w:val="18"/>
    </w:rPr>
  </w:style>
  <w:style w:type="character" w:customStyle="1" w:styleId="a8">
    <w:name w:val="无间隔 字符"/>
    <w:link w:val="a9"/>
    <w:uiPriority w:val="1"/>
    <w:rsid w:val="004603FA"/>
    <w:rPr>
      <w:sz w:val="22"/>
      <w:szCs w:val="22"/>
    </w:rPr>
  </w:style>
  <w:style w:type="character" w:customStyle="1" w:styleId="aa">
    <w:name w:val="批注框文本 字符"/>
    <w:link w:val="ab"/>
    <w:uiPriority w:val="99"/>
    <w:semiHidden/>
    <w:rsid w:val="004603FA"/>
    <w:rPr>
      <w:kern w:val="2"/>
      <w:sz w:val="18"/>
      <w:szCs w:val="18"/>
    </w:rPr>
  </w:style>
  <w:style w:type="paragraph" w:customStyle="1" w:styleId="reader-word-layer">
    <w:name w:val="reader-word-layer"/>
    <w:basedOn w:val="a"/>
    <w:rsid w:val="004603F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Document Map"/>
    <w:basedOn w:val="a"/>
    <w:link w:val="ad"/>
    <w:uiPriority w:val="99"/>
    <w:semiHidden/>
    <w:rsid w:val="004603FA"/>
    <w:pPr>
      <w:shd w:val="clear" w:color="auto" w:fill="000080"/>
    </w:pPr>
  </w:style>
  <w:style w:type="paragraph" w:styleId="TOC3">
    <w:name w:val="toc 3"/>
    <w:basedOn w:val="a"/>
    <w:next w:val="a"/>
    <w:uiPriority w:val="39"/>
    <w:unhideWhenUsed/>
    <w:rsid w:val="004603FA"/>
    <w:pPr>
      <w:tabs>
        <w:tab w:val="left" w:pos="1948"/>
        <w:tab w:val="right" w:leader="dot" w:pos="8296"/>
      </w:tabs>
      <w:spacing w:line="240" w:lineRule="auto"/>
      <w:ind w:leftChars="400" w:left="840" w:firstLine="420"/>
      <w:jc w:val="left"/>
    </w:pPr>
  </w:style>
  <w:style w:type="paragraph" w:styleId="TOC7">
    <w:name w:val="toc 7"/>
    <w:basedOn w:val="a"/>
    <w:next w:val="a"/>
    <w:uiPriority w:val="39"/>
    <w:unhideWhenUsed/>
    <w:rsid w:val="004603FA"/>
    <w:pPr>
      <w:spacing w:line="240" w:lineRule="auto"/>
      <w:ind w:leftChars="1200" w:left="2520" w:firstLineChars="0" w:firstLine="0"/>
    </w:pPr>
  </w:style>
  <w:style w:type="paragraph" w:styleId="TOC9">
    <w:name w:val="toc 9"/>
    <w:basedOn w:val="a"/>
    <w:next w:val="a"/>
    <w:uiPriority w:val="39"/>
    <w:unhideWhenUsed/>
    <w:rsid w:val="004603FA"/>
    <w:pPr>
      <w:spacing w:line="240" w:lineRule="auto"/>
      <w:ind w:leftChars="1600" w:left="3360" w:firstLineChars="0" w:firstLine="0"/>
    </w:pPr>
  </w:style>
  <w:style w:type="paragraph" w:styleId="a5">
    <w:name w:val="header"/>
    <w:basedOn w:val="a"/>
    <w:link w:val="a4"/>
    <w:uiPriority w:val="99"/>
    <w:unhideWhenUsed/>
    <w:rsid w:val="004603FA"/>
    <w:pPr>
      <w:pBdr>
        <w:bottom w:val="single" w:sz="6" w:space="1" w:color="auto"/>
      </w:pBdr>
      <w:tabs>
        <w:tab w:val="center" w:pos="4153"/>
        <w:tab w:val="right" w:pos="8306"/>
      </w:tabs>
      <w:snapToGrid w:val="0"/>
      <w:spacing w:line="240" w:lineRule="auto"/>
      <w:jc w:val="center"/>
    </w:pPr>
    <w:rPr>
      <w:sz w:val="18"/>
      <w:szCs w:val="18"/>
    </w:rPr>
  </w:style>
  <w:style w:type="paragraph" w:styleId="a7">
    <w:name w:val="footer"/>
    <w:basedOn w:val="a"/>
    <w:link w:val="a6"/>
    <w:uiPriority w:val="99"/>
    <w:unhideWhenUsed/>
    <w:rsid w:val="004603FA"/>
    <w:pPr>
      <w:tabs>
        <w:tab w:val="center" w:pos="4153"/>
        <w:tab w:val="right" w:pos="8306"/>
      </w:tabs>
      <w:snapToGrid w:val="0"/>
      <w:spacing w:line="240" w:lineRule="auto"/>
      <w:jc w:val="left"/>
    </w:pPr>
    <w:rPr>
      <w:sz w:val="18"/>
      <w:szCs w:val="18"/>
    </w:rPr>
  </w:style>
  <w:style w:type="paragraph" w:styleId="TOC2">
    <w:name w:val="toc 2"/>
    <w:basedOn w:val="a"/>
    <w:next w:val="a"/>
    <w:uiPriority w:val="39"/>
    <w:unhideWhenUsed/>
    <w:rsid w:val="004603FA"/>
    <w:pPr>
      <w:tabs>
        <w:tab w:val="left" w:pos="1470"/>
        <w:tab w:val="right" w:leader="dot" w:pos="8296"/>
      </w:tabs>
      <w:spacing w:line="240" w:lineRule="auto"/>
      <w:ind w:leftChars="200" w:left="420" w:firstLine="420"/>
      <w:jc w:val="left"/>
    </w:pPr>
  </w:style>
  <w:style w:type="paragraph" w:styleId="TOC4">
    <w:name w:val="toc 4"/>
    <w:basedOn w:val="a"/>
    <w:next w:val="a"/>
    <w:uiPriority w:val="39"/>
    <w:unhideWhenUsed/>
    <w:rsid w:val="004603FA"/>
    <w:pPr>
      <w:spacing w:line="240" w:lineRule="auto"/>
      <w:ind w:leftChars="600" w:left="1260" w:firstLineChars="0" w:firstLine="0"/>
    </w:pPr>
  </w:style>
  <w:style w:type="paragraph" w:styleId="TOC8">
    <w:name w:val="toc 8"/>
    <w:basedOn w:val="a"/>
    <w:next w:val="a"/>
    <w:uiPriority w:val="39"/>
    <w:unhideWhenUsed/>
    <w:rsid w:val="004603FA"/>
    <w:pPr>
      <w:spacing w:line="240" w:lineRule="auto"/>
      <w:ind w:leftChars="1400" w:left="2940" w:firstLineChars="0" w:firstLine="0"/>
    </w:pPr>
  </w:style>
  <w:style w:type="paragraph" w:styleId="TOC5">
    <w:name w:val="toc 5"/>
    <w:basedOn w:val="a"/>
    <w:next w:val="a"/>
    <w:uiPriority w:val="39"/>
    <w:unhideWhenUsed/>
    <w:rsid w:val="004603FA"/>
    <w:pPr>
      <w:spacing w:line="240" w:lineRule="auto"/>
      <w:ind w:leftChars="800" w:left="1680" w:firstLineChars="0" w:firstLine="0"/>
    </w:pPr>
  </w:style>
  <w:style w:type="paragraph" w:styleId="TOC6">
    <w:name w:val="toc 6"/>
    <w:basedOn w:val="a"/>
    <w:next w:val="a"/>
    <w:uiPriority w:val="39"/>
    <w:unhideWhenUsed/>
    <w:rsid w:val="004603FA"/>
    <w:pPr>
      <w:spacing w:line="240" w:lineRule="auto"/>
      <w:ind w:leftChars="1000" w:left="2100" w:firstLineChars="0" w:firstLine="0"/>
    </w:pPr>
  </w:style>
  <w:style w:type="paragraph" w:styleId="ab">
    <w:name w:val="Balloon Text"/>
    <w:basedOn w:val="a"/>
    <w:link w:val="aa"/>
    <w:uiPriority w:val="99"/>
    <w:unhideWhenUsed/>
    <w:rsid w:val="004603FA"/>
    <w:pPr>
      <w:spacing w:line="240" w:lineRule="auto"/>
    </w:pPr>
    <w:rPr>
      <w:sz w:val="18"/>
      <w:szCs w:val="18"/>
    </w:rPr>
  </w:style>
  <w:style w:type="paragraph" w:styleId="TOC1">
    <w:name w:val="toc 1"/>
    <w:basedOn w:val="a"/>
    <w:next w:val="a"/>
    <w:uiPriority w:val="39"/>
    <w:unhideWhenUsed/>
    <w:rsid w:val="004603FA"/>
    <w:pPr>
      <w:ind w:firstLine="420"/>
      <w:jc w:val="left"/>
    </w:pPr>
  </w:style>
  <w:style w:type="paragraph" w:styleId="TOC">
    <w:name w:val="TOC Heading"/>
    <w:basedOn w:val="1"/>
    <w:next w:val="a"/>
    <w:uiPriority w:val="39"/>
    <w:qFormat/>
    <w:rsid w:val="004603FA"/>
    <w:pPr>
      <w:widowControl/>
      <w:spacing w:before="480" w:after="0" w:line="276" w:lineRule="auto"/>
      <w:jc w:val="left"/>
      <w:outlineLvl w:val="9"/>
    </w:pPr>
    <w:rPr>
      <w:rFonts w:ascii="Cambria" w:hAnsi="Cambria"/>
      <w:color w:val="365F91"/>
      <w:kern w:val="0"/>
      <w:sz w:val="28"/>
      <w:szCs w:val="28"/>
    </w:rPr>
  </w:style>
  <w:style w:type="paragraph" w:styleId="a9">
    <w:name w:val="No Spacing"/>
    <w:link w:val="a8"/>
    <w:uiPriority w:val="1"/>
    <w:qFormat/>
    <w:rsid w:val="004603FA"/>
    <w:rPr>
      <w:sz w:val="22"/>
      <w:szCs w:val="22"/>
    </w:rPr>
  </w:style>
  <w:style w:type="table" w:styleId="ae">
    <w:name w:val="Table Grid"/>
    <w:basedOn w:val="a1"/>
    <w:uiPriority w:val="59"/>
    <w:unhideWhenUsed/>
    <w:rsid w:val="00F7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0">
    <w:name w:val="p0"/>
    <w:basedOn w:val="a"/>
    <w:rsid w:val="00BE3199"/>
    <w:pPr>
      <w:widowControl/>
      <w:ind w:firstLineChars="0" w:firstLine="420"/>
    </w:pPr>
    <w:rPr>
      <w:rFonts w:cs="Calibri"/>
      <w:kern w:val="0"/>
      <w:szCs w:val="21"/>
    </w:rPr>
  </w:style>
  <w:style w:type="paragraph" w:styleId="af">
    <w:name w:val="List Paragraph"/>
    <w:basedOn w:val="a"/>
    <w:uiPriority w:val="34"/>
    <w:qFormat/>
    <w:rsid w:val="003F23F0"/>
    <w:pPr>
      <w:ind w:firstLine="420"/>
    </w:pPr>
  </w:style>
  <w:style w:type="paragraph" w:styleId="af0">
    <w:name w:val="Normal (Web)"/>
    <w:basedOn w:val="a"/>
    <w:uiPriority w:val="99"/>
    <w:unhideWhenUsed/>
    <w:rsid w:val="000234D9"/>
    <w:pPr>
      <w:widowControl/>
      <w:spacing w:line="240" w:lineRule="auto"/>
      <w:ind w:firstLineChars="0" w:firstLine="0"/>
      <w:jc w:val="left"/>
    </w:pPr>
    <w:rPr>
      <w:rFonts w:ascii="宋体" w:hAnsi="宋体" w:cs="宋体"/>
      <w:kern w:val="0"/>
      <w:sz w:val="24"/>
      <w:szCs w:val="24"/>
    </w:rPr>
  </w:style>
  <w:style w:type="paragraph" w:customStyle="1" w:styleId="11">
    <w:name w:val="列出段落1"/>
    <w:basedOn w:val="a"/>
    <w:uiPriority w:val="34"/>
    <w:qFormat/>
    <w:rsid w:val="00925CDB"/>
    <w:pPr>
      <w:spacing w:line="240" w:lineRule="auto"/>
      <w:ind w:firstLine="420"/>
    </w:pPr>
  </w:style>
  <w:style w:type="character" w:customStyle="1" w:styleId="af1">
    <w:name w:val="正文缩进 字符"/>
    <w:basedOn w:val="a0"/>
    <w:link w:val="af2"/>
    <w:rsid w:val="00F44176"/>
    <w:rPr>
      <w:sz w:val="24"/>
    </w:rPr>
  </w:style>
  <w:style w:type="paragraph" w:styleId="af2">
    <w:name w:val="Normal Indent"/>
    <w:basedOn w:val="a"/>
    <w:link w:val="af1"/>
    <w:rsid w:val="00F44176"/>
    <w:pPr>
      <w:ind w:firstLineChars="0" w:firstLine="420"/>
    </w:pPr>
    <w:rPr>
      <w:kern w:val="0"/>
      <w:sz w:val="24"/>
      <w:szCs w:val="20"/>
    </w:rPr>
  </w:style>
  <w:style w:type="paragraph" w:styleId="HTML">
    <w:name w:val="HTML Preformatted"/>
    <w:basedOn w:val="a"/>
    <w:link w:val="HTML0"/>
    <w:uiPriority w:val="99"/>
    <w:semiHidden/>
    <w:unhideWhenUsed/>
    <w:rsid w:val="00F44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0">
    <w:name w:val="HTML 预设格式 字符"/>
    <w:basedOn w:val="a0"/>
    <w:link w:val="HTML"/>
    <w:uiPriority w:val="99"/>
    <w:semiHidden/>
    <w:rsid w:val="00F44176"/>
    <w:rPr>
      <w:rFonts w:ascii="宋体" w:hAnsi="宋体" w:cs="宋体"/>
      <w:sz w:val="24"/>
      <w:szCs w:val="24"/>
    </w:rPr>
  </w:style>
  <w:style w:type="character" w:styleId="af3">
    <w:name w:val="annotation reference"/>
    <w:basedOn w:val="a0"/>
    <w:uiPriority w:val="99"/>
    <w:semiHidden/>
    <w:unhideWhenUsed/>
    <w:rsid w:val="00F44176"/>
    <w:rPr>
      <w:sz w:val="21"/>
      <w:szCs w:val="21"/>
    </w:rPr>
  </w:style>
  <w:style w:type="paragraph" w:styleId="af4">
    <w:name w:val="annotation text"/>
    <w:basedOn w:val="a"/>
    <w:link w:val="af5"/>
    <w:uiPriority w:val="99"/>
    <w:semiHidden/>
    <w:unhideWhenUsed/>
    <w:rsid w:val="00F44176"/>
    <w:pPr>
      <w:spacing w:line="240" w:lineRule="auto"/>
      <w:ind w:firstLineChars="0" w:firstLine="0"/>
      <w:jc w:val="left"/>
    </w:pPr>
    <w:rPr>
      <w:rFonts w:asciiTheme="minorHAnsi" w:hAnsiTheme="minorHAnsi" w:cstheme="minorBidi"/>
    </w:rPr>
  </w:style>
  <w:style w:type="character" w:customStyle="1" w:styleId="af5">
    <w:name w:val="批注文字 字符"/>
    <w:basedOn w:val="a0"/>
    <w:link w:val="af4"/>
    <w:uiPriority w:val="99"/>
    <w:semiHidden/>
    <w:rsid w:val="00F44176"/>
    <w:rPr>
      <w:rFonts w:asciiTheme="minorHAnsi" w:hAnsiTheme="minorHAnsi" w:cstheme="minorBidi"/>
      <w:kern w:val="2"/>
      <w:sz w:val="21"/>
      <w:szCs w:val="22"/>
    </w:rPr>
  </w:style>
  <w:style w:type="paragraph" w:styleId="af6">
    <w:name w:val="annotation subject"/>
    <w:basedOn w:val="af4"/>
    <w:next w:val="af4"/>
    <w:link w:val="af7"/>
    <w:uiPriority w:val="99"/>
    <w:semiHidden/>
    <w:unhideWhenUsed/>
    <w:rsid w:val="00F44176"/>
    <w:rPr>
      <w:b/>
      <w:bCs/>
    </w:rPr>
  </w:style>
  <w:style w:type="character" w:customStyle="1" w:styleId="af7">
    <w:name w:val="批注主题 字符"/>
    <w:basedOn w:val="af5"/>
    <w:link w:val="af6"/>
    <w:uiPriority w:val="99"/>
    <w:semiHidden/>
    <w:rsid w:val="00F44176"/>
    <w:rPr>
      <w:rFonts w:asciiTheme="minorHAnsi" w:hAnsiTheme="minorHAnsi" w:cstheme="minorBidi"/>
      <w:b/>
      <w:bCs/>
      <w:kern w:val="2"/>
      <w:sz w:val="21"/>
      <w:szCs w:val="22"/>
    </w:rPr>
  </w:style>
  <w:style w:type="character" w:customStyle="1" w:styleId="ad">
    <w:name w:val="文档结构图 字符"/>
    <w:basedOn w:val="a0"/>
    <w:link w:val="ac"/>
    <w:uiPriority w:val="99"/>
    <w:semiHidden/>
    <w:rsid w:val="00F44176"/>
    <w:rPr>
      <w:kern w:val="2"/>
      <w:sz w:val="21"/>
      <w:szCs w:val="22"/>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06413">
      <w:bodyDiv w:val="1"/>
      <w:marLeft w:val="0"/>
      <w:marRight w:val="0"/>
      <w:marTop w:val="0"/>
      <w:marBottom w:val="0"/>
      <w:divBdr>
        <w:top w:val="none" w:sz="0" w:space="0" w:color="auto"/>
        <w:left w:val="none" w:sz="0" w:space="0" w:color="auto"/>
        <w:bottom w:val="none" w:sz="0" w:space="0" w:color="auto"/>
        <w:right w:val="none" w:sz="0" w:space="0" w:color="auto"/>
      </w:divBdr>
    </w:div>
    <w:div w:id="43413410">
      <w:bodyDiv w:val="1"/>
      <w:marLeft w:val="0"/>
      <w:marRight w:val="0"/>
      <w:marTop w:val="0"/>
      <w:marBottom w:val="0"/>
      <w:divBdr>
        <w:top w:val="none" w:sz="0" w:space="0" w:color="auto"/>
        <w:left w:val="none" w:sz="0" w:space="0" w:color="auto"/>
        <w:bottom w:val="none" w:sz="0" w:space="0" w:color="auto"/>
        <w:right w:val="none" w:sz="0" w:space="0" w:color="auto"/>
      </w:divBdr>
      <w:divsChild>
        <w:div w:id="145903188">
          <w:marLeft w:val="0"/>
          <w:marRight w:val="0"/>
          <w:marTop w:val="0"/>
          <w:marBottom w:val="0"/>
          <w:divBdr>
            <w:top w:val="none" w:sz="0" w:space="0" w:color="auto"/>
            <w:left w:val="none" w:sz="0" w:space="0" w:color="auto"/>
            <w:bottom w:val="none" w:sz="0" w:space="0" w:color="auto"/>
            <w:right w:val="none" w:sz="0" w:space="0" w:color="auto"/>
          </w:divBdr>
          <w:divsChild>
            <w:div w:id="2130663327">
              <w:marLeft w:val="0"/>
              <w:marRight w:val="0"/>
              <w:marTop w:val="885"/>
              <w:marBottom w:val="0"/>
              <w:divBdr>
                <w:top w:val="none" w:sz="0" w:space="0" w:color="auto"/>
                <w:left w:val="none" w:sz="0" w:space="0" w:color="auto"/>
                <w:bottom w:val="none" w:sz="0" w:space="0" w:color="auto"/>
                <w:right w:val="none" w:sz="0" w:space="0" w:color="auto"/>
              </w:divBdr>
              <w:divsChild>
                <w:div w:id="181406644">
                  <w:marLeft w:val="0"/>
                  <w:marRight w:val="2"/>
                  <w:marTop w:val="0"/>
                  <w:marBottom w:val="0"/>
                  <w:divBdr>
                    <w:top w:val="none" w:sz="0" w:space="0" w:color="auto"/>
                    <w:left w:val="none" w:sz="0" w:space="0" w:color="auto"/>
                    <w:bottom w:val="none" w:sz="0" w:space="0" w:color="auto"/>
                    <w:right w:val="none" w:sz="0" w:space="0" w:color="auto"/>
                  </w:divBdr>
                  <w:divsChild>
                    <w:div w:id="14482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4486">
      <w:bodyDiv w:val="1"/>
      <w:marLeft w:val="0"/>
      <w:marRight w:val="0"/>
      <w:marTop w:val="0"/>
      <w:marBottom w:val="0"/>
      <w:divBdr>
        <w:top w:val="none" w:sz="0" w:space="0" w:color="auto"/>
        <w:left w:val="none" w:sz="0" w:space="0" w:color="auto"/>
        <w:bottom w:val="none" w:sz="0" w:space="0" w:color="auto"/>
        <w:right w:val="none" w:sz="0" w:space="0" w:color="auto"/>
      </w:divBdr>
    </w:div>
    <w:div w:id="271516823">
      <w:bodyDiv w:val="1"/>
      <w:marLeft w:val="0"/>
      <w:marRight w:val="0"/>
      <w:marTop w:val="0"/>
      <w:marBottom w:val="0"/>
      <w:divBdr>
        <w:top w:val="none" w:sz="0" w:space="0" w:color="auto"/>
        <w:left w:val="none" w:sz="0" w:space="0" w:color="auto"/>
        <w:bottom w:val="none" w:sz="0" w:space="0" w:color="auto"/>
        <w:right w:val="none" w:sz="0" w:space="0" w:color="auto"/>
      </w:divBdr>
      <w:divsChild>
        <w:div w:id="995763396">
          <w:marLeft w:val="0"/>
          <w:marRight w:val="0"/>
          <w:marTop w:val="0"/>
          <w:marBottom w:val="0"/>
          <w:divBdr>
            <w:top w:val="none" w:sz="0" w:space="0" w:color="auto"/>
            <w:left w:val="none" w:sz="0" w:space="0" w:color="auto"/>
            <w:bottom w:val="none" w:sz="0" w:space="0" w:color="auto"/>
            <w:right w:val="none" w:sz="0" w:space="0" w:color="auto"/>
          </w:divBdr>
          <w:divsChild>
            <w:div w:id="2124761375">
              <w:marLeft w:val="0"/>
              <w:marRight w:val="0"/>
              <w:marTop w:val="0"/>
              <w:marBottom w:val="0"/>
              <w:divBdr>
                <w:top w:val="single" w:sz="6" w:space="0" w:color="E9EEE3"/>
                <w:left w:val="none" w:sz="0" w:space="0" w:color="auto"/>
                <w:bottom w:val="single" w:sz="6" w:space="15" w:color="E9EEE3"/>
                <w:right w:val="none" w:sz="0" w:space="0" w:color="auto"/>
              </w:divBdr>
              <w:divsChild>
                <w:div w:id="1079669875">
                  <w:marLeft w:val="0"/>
                  <w:marRight w:val="0"/>
                  <w:marTop w:val="0"/>
                  <w:marBottom w:val="0"/>
                  <w:divBdr>
                    <w:top w:val="none" w:sz="0" w:space="0" w:color="auto"/>
                    <w:left w:val="none" w:sz="0" w:space="0" w:color="auto"/>
                    <w:bottom w:val="none" w:sz="0" w:space="0" w:color="auto"/>
                    <w:right w:val="none" w:sz="0" w:space="0" w:color="auto"/>
                  </w:divBdr>
                  <w:divsChild>
                    <w:div w:id="11592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71172">
      <w:bodyDiv w:val="1"/>
      <w:marLeft w:val="0"/>
      <w:marRight w:val="0"/>
      <w:marTop w:val="0"/>
      <w:marBottom w:val="0"/>
      <w:divBdr>
        <w:top w:val="none" w:sz="0" w:space="0" w:color="auto"/>
        <w:left w:val="none" w:sz="0" w:space="0" w:color="auto"/>
        <w:bottom w:val="none" w:sz="0" w:space="0" w:color="auto"/>
        <w:right w:val="none" w:sz="0" w:space="0" w:color="auto"/>
      </w:divBdr>
    </w:div>
    <w:div w:id="439567567">
      <w:bodyDiv w:val="1"/>
      <w:marLeft w:val="0"/>
      <w:marRight w:val="0"/>
      <w:marTop w:val="0"/>
      <w:marBottom w:val="0"/>
      <w:divBdr>
        <w:top w:val="none" w:sz="0" w:space="0" w:color="auto"/>
        <w:left w:val="none" w:sz="0" w:space="0" w:color="auto"/>
        <w:bottom w:val="none" w:sz="0" w:space="0" w:color="auto"/>
        <w:right w:val="none" w:sz="0" w:space="0" w:color="auto"/>
      </w:divBdr>
    </w:div>
    <w:div w:id="505638689">
      <w:bodyDiv w:val="1"/>
      <w:marLeft w:val="0"/>
      <w:marRight w:val="0"/>
      <w:marTop w:val="0"/>
      <w:marBottom w:val="0"/>
      <w:divBdr>
        <w:top w:val="none" w:sz="0" w:space="0" w:color="auto"/>
        <w:left w:val="none" w:sz="0" w:space="0" w:color="auto"/>
        <w:bottom w:val="none" w:sz="0" w:space="0" w:color="auto"/>
        <w:right w:val="none" w:sz="0" w:space="0" w:color="auto"/>
      </w:divBdr>
    </w:div>
    <w:div w:id="713384709">
      <w:bodyDiv w:val="1"/>
      <w:marLeft w:val="0"/>
      <w:marRight w:val="0"/>
      <w:marTop w:val="0"/>
      <w:marBottom w:val="0"/>
      <w:divBdr>
        <w:top w:val="none" w:sz="0" w:space="0" w:color="auto"/>
        <w:left w:val="none" w:sz="0" w:space="0" w:color="auto"/>
        <w:bottom w:val="none" w:sz="0" w:space="0" w:color="auto"/>
        <w:right w:val="none" w:sz="0" w:space="0" w:color="auto"/>
      </w:divBdr>
    </w:div>
    <w:div w:id="738671808">
      <w:bodyDiv w:val="1"/>
      <w:marLeft w:val="0"/>
      <w:marRight w:val="0"/>
      <w:marTop w:val="0"/>
      <w:marBottom w:val="0"/>
      <w:divBdr>
        <w:top w:val="none" w:sz="0" w:space="0" w:color="auto"/>
        <w:left w:val="none" w:sz="0" w:space="0" w:color="auto"/>
        <w:bottom w:val="none" w:sz="0" w:space="0" w:color="auto"/>
        <w:right w:val="none" w:sz="0" w:space="0" w:color="auto"/>
      </w:divBdr>
    </w:div>
    <w:div w:id="762410324">
      <w:bodyDiv w:val="1"/>
      <w:marLeft w:val="0"/>
      <w:marRight w:val="0"/>
      <w:marTop w:val="0"/>
      <w:marBottom w:val="0"/>
      <w:divBdr>
        <w:top w:val="none" w:sz="0" w:space="0" w:color="auto"/>
        <w:left w:val="none" w:sz="0" w:space="0" w:color="auto"/>
        <w:bottom w:val="none" w:sz="0" w:space="0" w:color="auto"/>
        <w:right w:val="none" w:sz="0" w:space="0" w:color="auto"/>
      </w:divBdr>
    </w:div>
    <w:div w:id="771390604">
      <w:bodyDiv w:val="1"/>
      <w:marLeft w:val="0"/>
      <w:marRight w:val="0"/>
      <w:marTop w:val="0"/>
      <w:marBottom w:val="0"/>
      <w:divBdr>
        <w:top w:val="none" w:sz="0" w:space="0" w:color="auto"/>
        <w:left w:val="none" w:sz="0" w:space="0" w:color="auto"/>
        <w:bottom w:val="none" w:sz="0" w:space="0" w:color="auto"/>
        <w:right w:val="none" w:sz="0" w:space="0" w:color="auto"/>
      </w:divBdr>
    </w:div>
    <w:div w:id="818305890">
      <w:bodyDiv w:val="1"/>
      <w:marLeft w:val="0"/>
      <w:marRight w:val="0"/>
      <w:marTop w:val="0"/>
      <w:marBottom w:val="0"/>
      <w:divBdr>
        <w:top w:val="none" w:sz="0" w:space="0" w:color="auto"/>
        <w:left w:val="none" w:sz="0" w:space="0" w:color="auto"/>
        <w:bottom w:val="none" w:sz="0" w:space="0" w:color="auto"/>
        <w:right w:val="none" w:sz="0" w:space="0" w:color="auto"/>
      </w:divBdr>
    </w:div>
    <w:div w:id="819151384">
      <w:bodyDiv w:val="1"/>
      <w:marLeft w:val="0"/>
      <w:marRight w:val="0"/>
      <w:marTop w:val="0"/>
      <w:marBottom w:val="0"/>
      <w:divBdr>
        <w:top w:val="none" w:sz="0" w:space="0" w:color="auto"/>
        <w:left w:val="none" w:sz="0" w:space="0" w:color="auto"/>
        <w:bottom w:val="none" w:sz="0" w:space="0" w:color="auto"/>
        <w:right w:val="none" w:sz="0" w:space="0" w:color="auto"/>
      </w:divBdr>
    </w:div>
    <w:div w:id="851145776">
      <w:bodyDiv w:val="1"/>
      <w:marLeft w:val="0"/>
      <w:marRight w:val="0"/>
      <w:marTop w:val="0"/>
      <w:marBottom w:val="0"/>
      <w:divBdr>
        <w:top w:val="none" w:sz="0" w:space="0" w:color="auto"/>
        <w:left w:val="none" w:sz="0" w:space="0" w:color="auto"/>
        <w:bottom w:val="none" w:sz="0" w:space="0" w:color="auto"/>
        <w:right w:val="none" w:sz="0" w:space="0" w:color="auto"/>
      </w:divBdr>
      <w:divsChild>
        <w:div w:id="160314913">
          <w:marLeft w:val="0"/>
          <w:marRight w:val="0"/>
          <w:marTop w:val="0"/>
          <w:marBottom w:val="0"/>
          <w:divBdr>
            <w:top w:val="none" w:sz="0" w:space="0" w:color="auto"/>
            <w:left w:val="none" w:sz="0" w:space="0" w:color="auto"/>
            <w:bottom w:val="none" w:sz="0" w:space="0" w:color="auto"/>
            <w:right w:val="none" w:sz="0" w:space="0" w:color="auto"/>
          </w:divBdr>
          <w:divsChild>
            <w:div w:id="1055202723">
              <w:marLeft w:val="0"/>
              <w:marRight w:val="0"/>
              <w:marTop w:val="0"/>
              <w:marBottom w:val="0"/>
              <w:divBdr>
                <w:top w:val="none" w:sz="0" w:space="0" w:color="auto"/>
                <w:left w:val="none" w:sz="0" w:space="0" w:color="auto"/>
                <w:bottom w:val="none" w:sz="0" w:space="0" w:color="auto"/>
                <w:right w:val="none" w:sz="0" w:space="0" w:color="auto"/>
              </w:divBdr>
              <w:divsChild>
                <w:div w:id="1017737292">
                  <w:marLeft w:val="0"/>
                  <w:marRight w:val="0"/>
                  <w:marTop w:val="0"/>
                  <w:marBottom w:val="0"/>
                  <w:divBdr>
                    <w:top w:val="single" w:sz="6" w:space="0" w:color="E5E5E5"/>
                    <w:left w:val="single" w:sz="6" w:space="0" w:color="E5E5E5"/>
                    <w:bottom w:val="single" w:sz="6" w:space="0" w:color="E5E5E5"/>
                    <w:right w:val="single" w:sz="6" w:space="0" w:color="E5E5E5"/>
                  </w:divBdr>
                  <w:divsChild>
                    <w:div w:id="40370991">
                      <w:marLeft w:val="0"/>
                      <w:marRight w:val="0"/>
                      <w:marTop w:val="0"/>
                      <w:marBottom w:val="0"/>
                      <w:divBdr>
                        <w:top w:val="none" w:sz="0" w:space="0" w:color="auto"/>
                        <w:left w:val="none" w:sz="0" w:space="0" w:color="auto"/>
                        <w:bottom w:val="none" w:sz="0" w:space="0" w:color="auto"/>
                        <w:right w:val="none" w:sz="0" w:space="0" w:color="auto"/>
                      </w:divBdr>
                      <w:divsChild>
                        <w:div w:id="1594624671">
                          <w:marLeft w:val="0"/>
                          <w:marRight w:val="0"/>
                          <w:marTop w:val="0"/>
                          <w:marBottom w:val="0"/>
                          <w:divBdr>
                            <w:top w:val="none" w:sz="0" w:space="0" w:color="auto"/>
                            <w:left w:val="none" w:sz="0" w:space="0" w:color="auto"/>
                            <w:bottom w:val="none" w:sz="0" w:space="0" w:color="auto"/>
                            <w:right w:val="none" w:sz="0" w:space="0" w:color="auto"/>
                          </w:divBdr>
                          <w:divsChild>
                            <w:div w:id="1766195246">
                              <w:marLeft w:val="0"/>
                              <w:marRight w:val="0"/>
                              <w:marTop w:val="0"/>
                              <w:marBottom w:val="0"/>
                              <w:divBdr>
                                <w:top w:val="none" w:sz="0" w:space="0" w:color="auto"/>
                                <w:left w:val="none" w:sz="0" w:space="0" w:color="auto"/>
                                <w:bottom w:val="none" w:sz="0" w:space="0" w:color="auto"/>
                                <w:right w:val="none" w:sz="0" w:space="0" w:color="auto"/>
                              </w:divBdr>
                              <w:divsChild>
                                <w:div w:id="1420251134">
                                  <w:marLeft w:val="0"/>
                                  <w:marRight w:val="0"/>
                                  <w:marTop w:val="0"/>
                                  <w:marBottom w:val="0"/>
                                  <w:divBdr>
                                    <w:top w:val="none" w:sz="0" w:space="0" w:color="auto"/>
                                    <w:left w:val="none" w:sz="0" w:space="0" w:color="auto"/>
                                    <w:bottom w:val="none" w:sz="0" w:space="0" w:color="auto"/>
                                    <w:right w:val="none" w:sz="0" w:space="0" w:color="auto"/>
                                  </w:divBdr>
                                  <w:divsChild>
                                    <w:div w:id="1253507815">
                                      <w:marLeft w:val="0"/>
                                      <w:marRight w:val="0"/>
                                      <w:marTop w:val="0"/>
                                      <w:marBottom w:val="0"/>
                                      <w:divBdr>
                                        <w:top w:val="none" w:sz="0" w:space="0" w:color="auto"/>
                                        <w:left w:val="none" w:sz="0" w:space="0" w:color="auto"/>
                                        <w:bottom w:val="none" w:sz="0" w:space="0" w:color="auto"/>
                                        <w:right w:val="none" w:sz="0" w:space="0" w:color="auto"/>
                                      </w:divBdr>
                                      <w:divsChild>
                                        <w:div w:id="20891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528786">
      <w:bodyDiv w:val="1"/>
      <w:marLeft w:val="0"/>
      <w:marRight w:val="0"/>
      <w:marTop w:val="0"/>
      <w:marBottom w:val="0"/>
      <w:divBdr>
        <w:top w:val="none" w:sz="0" w:space="0" w:color="auto"/>
        <w:left w:val="none" w:sz="0" w:space="0" w:color="auto"/>
        <w:bottom w:val="none" w:sz="0" w:space="0" w:color="auto"/>
        <w:right w:val="none" w:sz="0" w:space="0" w:color="auto"/>
      </w:divBdr>
    </w:div>
    <w:div w:id="1033384043">
      <w:bodyDiv w:val="1"/>
      <w:marLeft w:val="0"/>
      <w:marRight w:val="0"/>
      <w:marTop w:val="0"/>
      <w:marBottom w:val="0"/>
      <w:divBdr>
        <w:top w:val="none" w:sz="0" w:space="0" w:color="auto"/>
        <w:left w:val="none" w:sz="0" w:space="0" w:color="auto"/>
        <w:bottom w:val="none" w:sz="0" w:space="0" w:color="auto"/>
        <w:right w:val="none" w:sz="0" w:space="0" w:color="auto"/>
      </w:divBdr>
    </w:div>
    <w:div w:id="1050151572">
      <w:bodyDiv w:val="1"/>
      <w:marLeft w:val="0"/>
      <w:marRight w:val="0"/>
      <w:marTop w:val="0"/>
      <w:marBottom w:val="0"/>
      <w:divBdr>
        <w:top w:val="none" w:sz="0" w:space="0" w:color="auto"/>
        <w:left w:val="none" w:sz="0" w:space="0" w:color="auto"/>
        <w:bottom w:val="none" w:sz="0" w:space="0" w:color="auto"/>
        <w:right w:val="none" w:sz="0" w:space="0" w:color="auto"/>
      </w:divBdr>
    </w:div>
    <w:div w:id="1062024703">
      <w:bodyDiv w:val="1"/>
      <w:marLeft w:val="0"/>
      <w:marRight w:val="0"/>
      <w:marTop w:val="0"/>
      <w:marBottom w:val="0"/>
      <w:divBdr>
        <w:top w:val="none" w:sz="0" w:space="0" w:color="auto"/>
        <w:left w:val="none" w:sz="0" w:space="0" w:color="auto"/>
        <w:bottom w:val="none" w:sz="0" w:space="0" w:color="auto"/>
        <w:right w:val="none" w:sz="0" w:space="0" w:color="auto"/>
      </w:divBdr>
    </w:div>
    <w:div w:id="1518695770">
      <w:bodyDiv w:val="1"/>
      <w:marLeft w:val="0"/>
      <w:marRight w:val="0"/>
      <w:marTop w:val="0"/>
      <w:marBottom w:val="0"/>
      <w:divBdr>
        <w:top w:val="none" w:sz="0" w:space="0" w:color="auto"/>
        <w:left w:val="none" w:sz="0" w:space="0" w:color="auto"/>
        <w:bottom w:val="none" w:sz="0" w:space="0" w:color="auto"/>
        <w:right w:val="none" w:sz="0" w:space="0" w:color="auto"/>
      </w:divBdr>
      <w:divsChild>
        <w:div w:id="363529722">
          <w:marLeft w:val="0"/>
          <w:marRight w:val="0"/>
          <w:marTop w:val="0"/>
          <w:marBottom w:val="0"/>
          <w:divBdr>
            <w:top w:val="none" w:sz="0" w:space="0" w:color="auto"/>
            <w:left w:val="none" w:sz="0" w:space="0" w:color="auto"/>
            <w:bottom w:val="none" w:sz="0" w:space="0" w:color="auto"/>
            <w:right w:val="none" w:sz="0" w:space="0" w:color="auto"/>
          </w:divBdr>
          <w:divsChild>
            <w:div w:id="1823348491">
              <w:marLeft w:val="0"/>
              <w:marRight w:val="0"/>
              <w:marTop w:val="0"/>
              <w:marBottom w:val="0"/>
              <w:divBdr>
                <w:top w:val="none" w:sz="0" w:space="0" w:color="auto"/>
                <w:left w:val="none" w:sz="0" w:space="0" w:color="auto"/>
                <w:bottom w:val="none" w:sz="0" w:space="0" w:color="auto"/>
                <w:right w:val="none" w:sz="0" w:space="0" w:color="auto"/>
              </w:divBdr>
              <w:divsChild>
                <w:div w:id="1457720724">
                  <w:marLeft w:val="0"/>
                  <w:marRight w:val="0"/>
                  <w:marTop w:val="0"/>
                  <w:marBottom w:val="0"/>
                  <w:divBdr>
                    <w:top w:val="none" w:sz="0" w:space="0" w:color="auto"/>
                    <w:left w:val="none" w:sz="0" w:space="0" w:color="auto"/>
                    <w:bottom w:val="none" w:sz="0" w:space="0" w:color="auto"/>
                    <w:right w:val="none" w:sz="0" w:space="0" w:color="auto"/>
                  </w:divBdr>
                  <w:divsChild>
                    <w:div w:id="2515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3422">
      <w:bodyDiv w:val="1"/>
      <w:marLeft w:val="0"/>
      <w:marRight w:val="0"/>
      <w:marTop w:val="0"/>
      <w:marBottom w:val="0"/>
      <w:divBdr>
        <w:top w:val="none" w:sz="0" w:space="0" w:color="auto"/>
        <w:left w:val="none" w:sz="0" w:space="0" w:color="auto"/>
        <w:bottom w:val="none" w:sz="0" w:space="0" w:color="auto"/>
        <w:right w:val="none" w:sz="0" w:space="0" w:color="auto"/>
      </w:divBdr>
      <w:divsChild>
        <w:div w:id="2082365970">
          <w:marLeft w:val="0"/>
          <w:marRight w:val="0"/>
          <w:marTop w:val="0"/>
          <w:marBottom w:val="0"/>
          <w:divBdr>
            <w:top w:val="none" w:sz="0" w:space="0" w:color="auto"/>
            <w:left w:val="none" w:sz="0" w:space="0" w:color="auto"/>
            <w:bottom w:val="none" w:sz="0" w:space="0" w:color="auto"/>
            <w:right w:val="none" w:sz="0" w:space="0" w:color="auto"/>
          </w:divBdr>
          <w:divsChild>
            <w:div w:id="2053193739">
              <w:marLeft w:val="0"/>
              <w:marRight w:val="0"/>
              <w:marTop w:val="0"/>
              <w:marBottom w:val="0"/>
              <w:divBdr>
                <w:top w:val="none" w:sz="0" w:space="0" w:color="auto"/>
                <w:left w:val="none" w:sz="0" w:space="0" w:color="auto"/>
                <w:bottom w:val="none" w:sz="0" w:space="0" w:color="auto"/>
                <w:right w:val="none" w:sz="0" w:space="0" w:color="auto"/>
              </w:divBdr>
              <w:divsChild>
                <w:div w:id="586769448">
                  <w:marLeft w:val="0"/>
                  <w:marRight w:val="0"/>
                  <w:marTop w:val="0"/>
                  <w:marBottom w:val="0"/>
                  <w:divBdr>
                    <w:top w:val="single" w:sz="6" w:space="0" w:color="E5E5E5"/>
                    <w:left w:val="single" w:sz="6" w:space="0" w:color="E5E5E5"/>
                    <w:bottom w:val="single" w:sz="6" w:space="0" w:color="E5E5E5"/>
                    <w:right w:val="single" w:sz="6" w:space="0" w:color="E5E5E5"/>
                  </w:divBdr>
                  <w:divsChild>
                    <w:div w:id="1464467654">
                      <w:marLeft w:val="0"/>
                      <w:marRight w:val="0"/>
                      <w:marTop w:val="0"/>
                      <w:marBottom w:val="0"/>
                      <w:divBdr>
                        <w:top w:val="none" w:sz="0" w:space="0" w:color="auto"/>
                        <w:left w:val="none" w:sz="0" w:space="0" w:color="auto"/>
                        <w:bottom w:val="none" w:sz="0" w:space="0" w:color="auto"/>
                        <w:right w:val="none" w:sz="0" w:space="0" w:color="auto"/>
                      </w:divBdr>
                      <w:divsChild>
                        <w:div w:id="1365867671">
                          <w:marLeft w:val="0"/>
                          <w:marRight w:val="0"/>
                          <w:marTop w:val="0"/>
                          <w:marBottom w:val="0"/>
                          <w:divBdr>
                            <w:top w:val="none" w:sz="0" w:space="0" w:color="auto"/>
                            <w:left w:val="none" w:sz="0" w:space="0" w:color="auto"/>
                            <w:bottom w:val="none" w:sz="0" w:space="0" w:color="auto"/>
                            <w:right w:val="none" w:sz="0" w:space="0" w:color="auto"/>
                          </w:divBdr>
                          <w:divsChild>
                            <w:div w:id="1787892839">
                              <w:marLeft w:val="0"/>
                              <w:marRight w:val="0"/>
                              <w:marTop w:val="0"/>
                              <w:marBottom w:val="0"/>
                              <w:divBdr>
                                <w:top w:val="none" w:sz="0" w:space="0" w:color="auto"/>
                                <w:left w:val="none" w:sz="0" w:space="0" w:color="auto"/>
                                <w:bottom w:val="none" w:sz="0" w:space="0" w:color="auto"/>
                                <w:right w:val="none" w:sz="0" w:space="0" w:color="auto"/>
                              </w:divBdr>
                              <w:divsChild>
                                <w:div w:id="187179710">
                                  <w:marLeft w:val="0"/>
                                  <w:marRight w:val="0"/>
                                  <w:marTop w:val="0"/>
                                  <w:marBottom w:val="0"/>
                                  <w:divBdr>
                                    <w:top w:val="none" w:sz="0" w:space="0" w:color="auto"/>
                                    <w:left w:val="none" w:sz="0" w:space="0" w:color="auto"/>
                                    <w:bottom w:val="none" w:sz="0" w:space="0" w:color="auto"/>
                                    <w:right w:val="none" w:sz="0" w:space="0" w:color="auto"/>
                                  </w:divBdr>
                                  <w:divsChild>
                                    <w:div w:id="420222030">
                                      <w:marLeft w:val="0"/>
                                      <w:marRight w:val="0"/>
                                      <w:marTop w:val="0"/>
                                      <w:marBottom w:val="0"/>
                                      <w:divBdr>
                                        <w:top w:val="none" w:sz="0" w:space="0" w:color="auto"/>
                                        <w:left w:val="none" w:sz="0" w:space="0" w:color="auto"/>
                                        <w:bottom w:val="none" w:sz="0" w:space="0" w:color="auto"/>
                                        <w:right w:val="none" w:sz="0" w:space="0" w:color="auto"/>
                                      </w:divBdr>
                                      <w:divsChild>
                                        <w:div w:id="19059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827184">
      <w:bodyDiv w:val="1"/>
      <w:marLeft w:val="0"/>
      <w:marRight w:val="0"/>
      <w:marTop w:val="0"/>
      <w:marBottom w:val="0"/>
      <w:divBdr>
        <w:top w:val="none" w:sz="0" w:space="0" w:color="auto"/>
        <w:left w:val="none" w:sz="0" w:space="0" w:color="auto"/>
        <w:bottom w:val="none" w:sz="0" w:space="0" w:color="auto"/>
        <w:right w:val="none" w:sz="0" w:space="0" w:color="auto"/>
      </w:divBdr>
    </w:div>
    <w:div w:id="1779787720">
      <w:bodyDiv w:val="1"/>
      <w:marLeft w:val="0"/>
      <w:marRight w:val="0"/>
      <w:marTop w:val="0"/>
      <w:marBottom w:val="0"/>
      <w:divBdr>
        <w:top w:val="none" w:sz="0" w:space="0" w:color="auto"/>
        <w:left w:val="none" w:sz="0" w:space="0" w:color="auto"/>
        <w:bottom w:val="none" w:sz="0" w:space="0" w:color="auto"/>
        <w:right w:val="none" w:sz="0" w:space="0" w:color="auto"/>
      </w:divBdr>
      <w:divsChild>
        <w:div w:id="108932339">
          <w:marLeft w:val="0"/>
          <w:marRight w:val="0"/>
          <w:marTop w:val="0"/>
          <w:marBottom w:val="0"/>
          <w:divBdr>
            <w:top w:val="none" w:sz="0" w:space="0" w:color="auto"/>
            <w:left w:val="none" w:sz="0" w:space="0" w:color="auto"/>
            <w:bottom w:val="none" w:sz="0" w:space="0" w:color="auto"/>
            <w:right w:val="none" w:sz="0" w:space="0" w:color="auto"/>
          </w:divBdr>
          <w:divsChild>
            <w:div w:id="1068723858">
              <w:marLeft w:val="0"/>
              <w:marRight w:val="0"/>
              <w:marTop w:val="885"/>
              <w:marBottom w:val="0"/>
              <w:divBdr>
                <w:top w:val="none" w:sz="0" w:space="0" w:color="auto"/>
                <w:left w:val="none" w:sz="0" w:space="0" w:color="auto"/>
                <w:bottom w:val="none" w:sz="0" w:space="0" w:color="auto"/>
                <w:right w:val="none" w:sz="0" w:space="0" w:color="auto"/>
              </w:divBdr>
              <w:divsChild>
                <w:div w:id="1970160253">
                  <w:marLeft w:val="0"/>
                  <w:marRight w:val="2"/>
                  <w:marTop w:val="0"/>
                  <w:marBottom w:val="0"/>
                  <w:divBdr>
                    <w:top w:val="none" w:sz="0" w:space="0" w:color="auto"/>
                    <w:left w:val="none" w:sz="0" w:space="0" w:color="auto"/>
                    <w:bottom w:val="none" w:sz="0" w:space="0" w:color="auto"/>
                    <w:right w:val="none" w:sz="0" w:space="0" w:color="auto"/>
                  </w:divBdr>
                  <w:divsChild>
                    <w:div w:id="292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3347">
      <w:bodyDiv w:val="1"/>
      <w:marLeft w:val="0"/>
      <w:marRight w:val="0"/>
      <w:marTop w:val="0"/>
      <w:marBottom w:val="0"/>
      <w:divBdr>
        <w:top w:val="none" w:sz="0" w:space="0" w:color="auto"/>
        <w:left w:val="none" w:sz="0" w:space="0" w:color="auto"/>
        <w:bottom w:val="none" w:sz="0" w:space="0" w:color="auto"/>
        <w:right w:val="none" w:sz="0" w:space="0" w:color="auto"/>
      </w:divBdr>
      <w:divsChild>
        <w:div w:id="1206404828">
          <w:marLeft w:val="0"/>
          <w:marRight w:val="0"/>
          <w:marTop w:val="0"/>
          <w:marBottom w:val="0"/>
          <w:divBdr>
            <w:top w:val="none" w:sz="0" w:space="0" w:color="auto"/>
            <w:left w:val="none" w:sz="0" w:space="0" w:color="auto"/>
            <w:bottom w:val="none" w:sz="0" w:space="0" w:color="auto"/>
            <w:right w:val="none" w:sz="0" w:space="0" w:color="auto"/>
          </w:divBdr>
          <w:divsChild>
            <w:div w:id="324865410">
              <w:marLeft w:val="0"/>
              <w:marRight w:val="0"/>
              <w:marTop w:val="0"/>
              <w:marBottom w:val="0"/>
              <w:divBdr>
                <w:top w:val="single" w:sz="6" w:space="0" w:color="E9EEE3"/>
                <w:left w:val="none" w:sz="0" w:space="0" w:color="auto"/>
                <w:bottom w:val="single" w:sz="6" w:space="15" w:color="E9EEE3"/>
                <w:right w:val="none" w:sz="0" w:space="0" w:color="auto"/>
              </w:divBdr>
              <w:divsChild>
                <w:div w:id="1435443773">
                  <w:marLeft w:val="0"/>
                  <w:marRight w:val="0"/>
                  <w:marTop w:val="0"/>
                  <w:marBottom w:val="0"/>
                  <w:divBdr>
                    <w:top w:val="none" w:sz="0" w:space="0" w:color="auto"/>
                    <w:left w:val="none" w:sz="0" w:space="0" w:color="auto"/>
                    <w:bottom w:val="none" w:sz="0" w:space="0" w:color="auto"/>
                    <w:right w:val="none" w:sz="0" w:space="0" w:color="auto"/>
                  </w:divBdr>
                  <w:divsChild>
                    <w:div w:id="13295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Microsoft_Visio_2003-2010_Drawing1.vsd"/><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image" Target="media/image2.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C253C95-7CC3-4AB0-BB54-35F9BB6A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3</Pages>
  <Words>6226</Words>
  <Characters>7847</Characters>
  <Application>Microsoft Office Word</Application>
  <DocSecurity>0</DocSecurity>
  <Lines>1569</Lines>
  <Paragraphs>1759</Paragraphs>
  <ScaleCrop>false</ScaleCrop>
  <Manager/>
  <Company/>
  <LinksUpToDate>false</LinksUpToDate>
  <CharactersWithSpaces>12314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淘宝：Bingo无忧智库，https://zx51.taobao.com，微信www_zku51_com，仅供学习24小时内删除</dc:creator>
  <cp:keywords/>
  <dc:description>淘宝：Bingo无忧智库，https://zx51.taobao.com，微信www_zku51_com，仅供学习24小时内删除</dc:description>
  <cp:lastModifiedBy>Amy</cp:lastModifiedBy>
  <cp:revision>182</cp:revision>
  <dcterms:created xsi:type="dcterms:W3CDTF">2014-07-14T07:32:00Z</dcterms:created>
  <dcterms:modified xsi:type="dcterms:W3CDTF">2020-05-10T12:12:00Z</dcterms:modified>
  <cp:category/>
</cp:coreProperties>
</file>