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22"/>
      </w:tblGrid>
      <w:tr w:rsidR="008E05DD" w14:paraId="43293F3D" w14:textId="77777777" w:rsidTr="008E05DD">
        <w:trPr>
          <w:trHeight w:val="2552"/>
          <w:jc w:val="center"/>
        </w:trPr>
        <w:tc>
          <w:tcPr>
            <w:tcW w:w="8522" w:type="dxa"/>
          </w:tcPr>
          <w:p w14:paraId="2D9834AB" w14:textId="4FEAB6B1" w:rsidR="008E05DD" w:rsidRDefault="008E05DD" w:rsidP="008E05DD">
            <w:pPr>
              <w:pStyle w:val="ad"/>
              <w:jc w:val="center"/>
              <w:rPr>
                <w:rFonts w:ascii="Cambria" w:hAnsi="Cambria"/>
                <w:caps/>
              </w:rPr>
            </w:pPr>
            <w:del w:id="0" w:author="Amy" w:date="2020-05-10T11:21:00Z">
              <w:r w:rsidDel="00082F7D">
                <w:rPr>
                  <w:rFonts w:ascii="Cambria" w:hAnsi="Cambria" w:hint="eastAsia"/>
                  <w:caps/>
                </w:rPr>
                <w:delText>文思海辉</w:delText>
              </w:r>
            </w:del>
          </w:p>
        </w:tc>
      </w:tr>
      <w:tr w:rsidR="008E05DD" w14:paraId="677259D9" w14:textId="77777777" w:rsidTr="008E05DD">
        <w:trPr>
          <w:trHeight w:val="1440"/>
          <w:jc w:val="center"/>
        </w:trPr>
        <w:tc>
          <w:tcPr>
            <w:tcW w:w="8522" w:type="dxa"/>
            <w:vAlign w:val="bottom"/>
          </w:tcPr>
          <w:p w14:paraId="206BED11" w14:textId="77777777" w:rsidR="008E05DD" w:rsidRDefault="008E05DD" w:rsidP="008E05DD">
            <w:pPr>
              <w:pStyle w:val="ad"/>
              <w:jc w:val="center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 w:hint="eastAsia"/>
                <w:sz w:val="36"/>
                <w:szCs w:val="36"/>
              </w:rPr>
              <w:t>新一代国际结算系统</w:t>
            </w:r>
          </w:p>
        </w:tc>
      </w:tr>
      <w:tr w:rsidR="008E05DD" w14:paraId="460F113F" w14:textId="77777777" w:rsidTr="008E05DD">
        <w:trPr>
          <w:trHeight w:val="1068"/>
          <w:jc w:val="center"/>
        </w:trPr>
        <w:tc>
          <w:tcPr>
            <w:tcW w:w="8522" w:type="dxa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14:paraId="28EDCE46" w14:textId="77777777" w:rsidR="008E05DD" w:rsidRDefault="008E05DD" w:rsidP="008E05DD">
            <w:pPr>
              <w:pStyle w:val="ad"/>
              <w:jc w:val="center"/>
              <w:rPr>
                <w:rFonts w:ascii="Cambria" w:hAnsi="Cambria"/>
                <w:sz w:val="72"/>
                <w:szCs w:val="72"/>
              </w:rPr>
            </w:pPr>
            <w:r>
              <w:rPr>
                <w:rFonts w:ascii="Cambria" w:hAnsi="Cambria" w:hint="eastAsia"/>
                <w:sz w:val="72"/>
                <w:szCs w:val="72"/>
              </w:rPr>
              <w:t>需求规格说明书</w:t>
            </w:r>
          </w:p>
        </w:tc>
      </w:tr>
      <w:tr w:rsidR="008E05DD" w14:paraId="10C755F2" w14:textId="77777777" w:rsidTr="008E05DD">
        <w:trPr>
          <w:trHeight w:val="830"/>
          <w:jc w:val="center"/>
        </w:trPr>
        <w:tc>
          <w:tcPr>
            <w:tcW w:w="8522" w:type="dxa"/>
            <w:tcBorders>
              <w:top w:val="single" w:sz="4" w:space="0" w:color="4F81BD"/>
              <w:left w:val="nil"/>
              <w:bottom w:val="nil"/>
              <w:right w:val="nil"/>
            </w:tcBorders>
            <w:vAlign w:val="bottom"/>
          </w:tcPr>
          <w:p w14:paraId="4B15721B" w14:textId="77777777" w:rsidR="008E05DD" w:rsidRDefault="00830F81" w:rsidP="008E05DD">
            <w:pPr>
              <w:pStyle w:val="ad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 w:hint="eastAsia"/>
                <w:sz w:val="44"/>
                <w:szCs w:val="44"/>
              </w:rPr>
              <w:t>跟单托收</w:t>
            </w:r>
          </w:p>
        </w:tc>
      </w:tr>
      <w:tr w:rsidR="008E05DD" w14:paraId="02146308" w14:textId="77777777" w:rsidTr="008E05DD">
        <w:trPr>
          <w:trHeight w:val="427"/>
          <w:jc w:val="center"/>
        </w:trPr>
        <w:tc>
          <w:tcPr>
            <w:tcW w:w="8522" w:type="dxa"/>
            <w:vAlign w:val="center"/>
          </w:tcPr>
          <w:p w14:paraId="4A38DA1D" w14:textId="77777777" w:rsidR="008E05DD" w:rsidRPr="00F65EE9" w:rsidRDefault="008E05DD" w:rsidP="009A4E1E">
            <w:pPr>
              <w:pStyle w:val="ad"/>
              <w:widowControl w:val="0"/>
              <w:jc w:val="center"/>
              <w:rPr>
                <w:rFonts w:ascii="Arial" w:hAnsi="Arial" w:cs="Arial"/>
                <w:sz w:val="32"/>
                <w:szCs w:val="32"/>
                <w:lang w:val="zh-CN"/>
              </w:rPr>
            </w:pPr>
            <w:r>
              <w:rPr>
                <w:rFonts w:ascii="Arial" w:eastAsia="Arial Unicode MS" w:hAnsi="Arial" w:cs="Arial"/>
                <w:sz w:val="32"/>
                <w:szCs w:val="32"/>
                <w:lang w:val="zh-CN"/>
              </w:rPr>
              <w:t>V 1.0.</w:t>
            </w:r>
            <w:r w:rsidR="00F65EE9">
              <w:rPr>
                <w:rFonts w:ascii="Arial" w:hAnsi="Arial" w:cs="Arial" w:hint="eastAsia"/>
                <w:sz w:val="32"/>
                <w:szCs w:val="32"/>
                <w:lang w:val="zh-CN"/>
              </w:rPr>
              <w:t>0</w:t>
            </w:r>
          </w:p>
        </w:tc>
      </w:tr>
      <w:tr w:rsidR="008E05DD" w14:paraId="089ECA39" w14:textId="77777777" w:rsidTr="008E05DD">
        <w:trPr>
          <w:trHeight w:val="4954"/>
          <w:jc w:val="center"/>
        </w:trPr>
        <w:tc>
          <w:tcPr>
            <w:tcW w:w="8522" w:type="dxa"/>
            <w:vAlign w:val="center"/>
          </w:tcPr>
          <w:p w14:paraId="6327CADF" w14:textId="77777777" w:rsidR="008E05DD" w:rsidRDefault="008E05DD" w:rsidP="008E05DD">
            <w:pPr>
              <w:pStyle w:val="ad"/>
              <w:jc w:val="center"/>
            </w:pPr>
          </w:p>
        </w:tc>
      </w:tr>
      <w:tr w:rsidR="008E05DD" w14:paraId="4F8034BA" w14:textId="77777777" w:rsidTr="008E05DD">
        <w:trPr>
          <w:trHeight w:val="360"/>
          <w:jc w:val="center"/>
        </w:trPr>
        <w:tc>
          <w:tcPr>
            <w:tcW w:w="8522" w:type="dxa"/>
            <w:vAlign w:val="center"/>
          </w:tcPr>
          <w:p w14:paraId="4EC0A4D4" w14:textId="2364A6E4" w:rsidR="008E05DD" w:rsidRDefault="008E05DD" w:rsidP="009A4E1E">
            <w:pPr>
              <w:pStyle w:val="ad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作者：</w:t>
            </w:r>
            <w:ins w:id="1" w:author="Amy" w:date="2020-05-10T11:21:00Z">
              <w:r w:rsidR="00082F7D">
                <w:rPr>
                  <w:rFonts w:hint="eastAsia"/>
                  <w:sz w:val="32"/>
                  <w:szCs w:val="32"/>
                </w:rPr>
                <w:t>xx</w:t>
              </w:r>
            </w:ins>
            <w:del w:id="2" w:author="Amy" w:date="2020-05-10T11:21:00Z">
              <w:r w:rsidDel="00082F7D">
                <w:rPr>
                  <w:rFonts w:hint="eastAsia"/>
                  <w:sz w:val="32"/>
                  <w:szCs w:val="32"/>
                </w:rPr>
                <w:delText>陈卓</w:delText>
              </w:r>
            </w:del>
          </w:p>
        </w:tc>
      </w:tr>
      <w:tr w:rsidR="008E05DD" w14:paraId="644D8116" w14:textId="77777777" w:rsidTr="008E05DD">
        <w:trPr>
          <w:trHeight w:val="360"/>
          <w:jc w:val="center"/>
        </w:trPr>
        <w:tc>
          <w:tcPr>
            <w:tcW w:w="8522" w:type="dxa"/>
            <w:vAlign w:val="center"/>
          </w:tcPr>
          <w:p w14:paraId="0473AA00" w14:textId="77777777" w:rsidR="008E05DD" w:rsidRDefault="008E05DD" w:rsidP="009A4E1E">
            <w:pPr>
              <w:pStyle w:val="ad"/>
              <w:jc w:val="center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201</w:t>
            </w:r>
            <w:r>
              <w:rPr>
                <w:rFonts w:hint="eastAsia"/>
                <w:bCs/>
                <w:sz w:val="30"/>
                <w:szCs w:val="30"/>
              </w:rPr>
              <w:t>4</w:t>
            </w:r>
            <w:r>
              <w:rPr>
                <w:rFonts w:hint="eastAsia"/>
                <w:bCs/>
                <w:sz w:val="30"/>
                <w:szCs w:val="30"/>
              </w:rPr>
              <w:t>年</w:t>
            </w:r>
            <w:r w:rsidR="009A4E1E">
              <w:rPr>
                <w:rFonts w:hint="eastAsia"/>
                <w:bCs/>
                <w:sz w:val="30"/>
                <w:szCs w:val="30"/>
              </w:rPr>
              <w:t>7</w:t>
            </w:r>
            <w:r>
              <w:rPr>
                <w:rFonts w:hint="eastAsia"/>
                <w:bCs/>
                <w:sz w:val="30"/>
                <w:szCs w:val="30"/>
              </w:rPr>
              <w:t>月</w:t>
            </w:r>
            <w:r w:rsidR="009A4E1E">
              <w:rPr>
                <w:rFonts w:hint="eastAsia"/>
                <w:bCs/>
                <w:sz w:val="30"/>
                <w:szCs w:val="30"/>
              </w:rPr>
              <w:t>10</w:t>
            </w:r>
            <w:r>
              <w:rPr>
                <w:rFonts w:hint="eastAsia"/>
                <w:bCs/>
                <w:sz w:val="30"/>
                <w:szCs w:val="30"/>
              </w:rPr>
              <w:t>日</w:t>
            </w:r>
          </w:p>
        </w:tc>
      </w:tr>
    </w:tbl>
    <w:p w14:paraId="0C5E26F3" w14:textId="77777777" w:rsidR="008E05DD" w:rsidRDefault="008E05DD" w:rsidP="008E05DD"/>
    <w:p w14:paraId="1308F8B8" w14:textId="77777777" w:rsidR="008E05DD" w:rsidRDefault="008E05DD" w:rsidP="008E05DD">
      <w:pPr>
        <w:ind w:left="420"/>
      </w:pPr>
      <w:r>
        <w:br w:type="page"/>
      </w:r>
      <w:r>
        <w:lastRenderedPageBreak/>
        <w:t>文档修订记录</w:t>
      </w:r>
      <w:r>
        <w:t xml:space="preserve"> | Outstanding Issues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13"/>
        <w:gridCol w:w="2511"/>
        <w:gridCol w:w="1254"/>
        <w:gridCol w:w="1000"/>
        <w:gridCol w:w="1266"/>
        <w:gridCol w:w="961"/>
      </w:tblGrid>
      <w:tr w:rsidR="008E05DD" w14:paraId="39722BD4" w14:textId="77777777" w:rsidTr="008E05DD">
        <w:trPr>
          <w:jc w:val="center"/>
        </w:trPr>
        <w:tc>
          <w:tcPr>
            <w:tcW w:w="817" w:type="dxa"/>
            <w:shd w:val="clear" w:color="auto" w:fill="D9D9D9"/>
          </w:tcPr>
          <w:p w14:paraId="5A3A6669" w14:textId="77777777" w:rsidR="008E05DD" w:rsidRDefault="008E05DD" w:rsidP="008E05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版本编号</w:t>
            </w:r>
          </w:p>
        </w:tc>
        <w:tc>
          <w:tcPr>
            <w:tcW w:w="713" w:type="dxa"/>
            <w:shd w:val="clear" w:color="auto" w:fill="D9D9D9"/>
          </w:tcPr>
          <w:p w14:paraId="0D77B37F" w14:textId="77777777" w:rsidR="008E05DD" w:rsidRDefault="008E05DD" w:rsidP="008E05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变化状态</w:t>
            </w:r>
          </w:p>
        </w:tc>
        <w:tc>
          <w:tcPr>
            <w:tcW w:w="2511" w:type="dxa"/>
            <w:shd w:val="clear" w:color="auto" w:fill="D9D9D9"/>
          </w:tcPr>
          <w:p w14:paraId="442DD173" w14:textId="77777777" w:rsidR="008E05DD" w:rsidRDefault="008E05DD" w:rsidP="008E05DD">
            <w:pPr>
              <w:ind w:left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简要说明</w:t>
            </w:r>
          </w:p>
        </w:tc>
        <w:tc>
          <w:tcPr>
            <w:tcW w:w="1254" w:type="dxa"/>
            <w:shd w:val="clear" w:color="auto" w:fill="D9D9D9"/>
          </w:tcPr>
          <w:p w14:paraId="2CC8F91A" w14:textId="77777777" w:rsidR="008E05DD" w:rsidRDefault="008E05DD" w:rsidP="008E05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修订日期</w:t>
            </w:r>
          </w:p>
        </w:tc>
        <w:tc>
          <w:tcPr>
            <w:tcW w:w="1000" w:type="dxa"/>
            <w:shd w:val="clear" w:color="auto" w:fill="D9D9D9"/>
          </w:tcPr>
          <w:p w14:paraId="3509297F" w14:textId="77777777" w:rsidR="008E05DD" w:rsidRDefault="008E05DD" w:rsidP="008E05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变更人</w:t>
            </w:r>
          </w:p>
        </w:tc>
        <w:tc>
          <w:tcPr>
            <w:tcW w:w="1266" w:type="dxa"/>
            <w:shd w:val="clear" w:color="auto" w:fill="D9D9D9"/>
          </w:tcPr>
          <w:p w14:paraId="3B89B8D1" w14:textId="77777777" w:rsidR="008E05DD" w:rsidRDefault="008E05DD" w:rsidP="008E05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批准日期</w:t>
            </w:r>
          </w:p>
        </w:tc>
        <w:tc>
          <w:tcPr>
            <w:tcW w:w="961" w:type="dxa"/>
            <w:shd w:val="clear" w:color="auto" w:fill="D9D9D9"/>
          </w:tcPr>
          <w:p w14:paraId="2D83EEF0" w14:textId="77777777" w:rsidR="008E05DD" w:rsidRDefault="008E05DD" w:rsidP="008E05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批准人</w:t>
            </w:r>
          </w:p>
        </w:tc>
      </w:tr>
      <w:tr w:rsidR="008E05DD" w14:paraId="10F1A570" w14:textId="77777777" w:rsidTr="008E05DD">
        <w:trPr>
          <w:jc w:val="center"/>
        </w:trPr>
        <w:tc>
          <w:tcPr>
            <w:tcW w:w="817" w:type="dxa"/>
          </w:tcPr>
          <w:p w14:paraId="6C083828" w14:textId="77777777" w:rsidR="008E05DD" w:rsidRDefault="008E05DD" w:rsidP="008E05DD">
            <w:r>
              <w:rPr>
                <w:rFonts w:hint="eastAsia"/>
              </w:rPr>
              <w:t>V1.0.0</w:t>
            </w:r>
          </w:p>
        </w:tc>
        <w:tc>
          <w:tcPr>
            <w:tcW w:w="713" w:type="dxa"/>
          </w:tcPr>
          <w:p w14:paraId="125F5610" w14:textId="77777777" w:rsidR="008E05DD" w:rsidRDefault="008E05DD" w:rsidP="008E05DD">
            <w:r>
              <w:rPr>
                <w:rFonts w:hint="eastAsia"/>
              </w:rPr>
              <w:t>A</w:t>
            </w:r>
          </w:p>
        </w:tc>
        <w:tc>
          <w:tcPr>
            <w:tcW w:w="2511" w:type="dxa"/>
          </w:tcPr>
          <w:p w14:paraId="6E755D48" w14:textId="77777777" w:rsidR="008E05DD" w:rsidRDefault="008E05DD" w:rsidP="008E05DD">
            <w:r>
              <w:rPr>
                <w:rFonts w:hint="eastAsia"/>
              </w:rPr>
              <w:t>文档创建</w:t>
            </w:r>
          </w:p>
        </w:tc>
        <w:tc>
          <w:tcPr>
            <w:tcW w:w="1254" w:type="dxa"/>
          </w:tcPr>
          <w:p w14:paraId="27887936" w14:textId="77777777" w:rsidR="008E05DD" w:rsidRDefault="008E05DD" w:rsidP="00830F81"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 w:rsidR="00830F81">
              <w:rPr>
                <w:rFonts w:hint="eastAsia"/>
              </w:rPr>
              <w:t>3</w:t>
            </w:r>
            <w:r>
              <w:t>-</w:t>
            </w:r>
            <w:r w:rsidR="00830F81">
              <w:rPr>
                <w:rFonts w:hint="eastAsia"/>
              </w:rPr>
              <w:t>04</w:t>
            </w:r>
          </w:p>
        </w:tc>
        <w:tc>
          <w:tcPr>
            <w:tcW w:w="1000" w:type="dxa"/>
          </w:tcPr>
          <w:p w14:paraId="399ECF61" w14:textId="6BC8FFA8" w:rsidR="008E05DD" w:rsidRDefault="000648BF" w:rsidP="008E05DD">
            <w:ins w:id="3" w:author="Amy" w:date="2020-05-10T11:21:00Z">
              <w:r>
                <w:rPr>
                  <w:rFonts w:hint="eastAsia"/>
                </w:rPr>
                <w:t>X</w:t>
              </w:r>
              <w:r>
                <w:t>XX</w:t>
              </w:r>
            </w:ins>
            <w:del w:id="4" w:author="Amy" w:date="2020-05-10T11:21:00Z">
              <w:r w:rsidR="001A7B72" w:rsidDel="000648BF">
                <w:rPr>
                  <w:rFonts w:hint="eastAsia"/>
                </w:rPr>
                <w:delText>陈卓</w:delText>
              </w:r>
            </w:del>
          </w:p>
        </w:tc>
        <w:tc>
          <w:tcPr>
            <w:tcW w:w="1266" w:type="dxa"/>
          </w:tcPr>
          <w:p w14:paraId="1C869003" w14:textId="77777777" w:rsidR="008E05DD" w:rsidRDefault="008E05DD" w:rsidP="008E05DD"/>
        </w:tc>
        <w:tc>
          <w:tcPr>
            <w:tcW w:w="961" w:type="dxa"/>
          </w:tcPr>
          <w:p w14:paraId="714F7969" w14:textId="77777777" w:rsidR="008E05DD" w:rsidRDefault="008E05DD" w:rsidP="008E05DD"/>
        </w:tc>
      </w:tr>
    </w:tbl>
    <w:p w14:paraId="21646992" w14:textId="77777777" w:rsidR="008E05DD" w:rsidRDefault="008E05DD" w:rsidP="008E05DD">
      <w:pPr>
        <w:ind w:left="420" w:firstLine="420"/>
      </w:pPr>
    </w:p>
    <w:p w14:paraId="2432BC24" w14:textId="77777777" w:rsidR="008E05DD" w:rsidRDefault="008E05DD" w:rsidP="008E05DD">
      <w:pPr>
        <w:ind w:left="420" w:firstLine="420"/>
      </w:pPr>
      <w:r>
        <w:rPr>
          <w:rFonts w:hint="eastAsia"/>
        </w:rPr>
        <w:t>说明：</w:t>
      </w:r>
    </w:p>
    <w:p w14:paraId="49686A19" w14:textId="77777777" w:rsidR="008E05DD" w:rsidRDefault="008E05DD" w:rsidP="008E05DD">
      <w:pPr>
        <w:ind w:left="420" w:firstLine="420"/>
      </w:pPr>
      <w:r>
        <w:rPr>
          <w:rFonts w:hint="eastAsia"/>
        </w:rPr>
        <w:t>版本编号栏中填入版本编号或者更改记录编号。</w:t>
      </w:r>
    </w:p>
    <w:p w14:paraId="45BB23B0" w14:textId="77777777" w:rsidR="008E05DD" w:rsidRDefault="008E05DD" w:rsidP="008E05DD">
      <w:pPr>
        <w:ind w:left="420" w:firstLine="420"/>
      </w:pPr>
      <w:r>
        <w:rPr>
          <w:rFonts w:hint="eastAsia"/>
        </w:rPr>
        <w:t>变化状态分为三种状态：</w:t>
      </w:r>
      <w:r>
        <w:rPr>
          <w:rFonts w:hint="eastAsia"/>
        </w:rPr>
        <w:t>A</w:t>
      </w:r>
      <w:r>
        <w:rPr>
          <w:rFonts w:hint="eastAsia"/>
        </w:rPr>
        <w:softHyphen/>
      </w:r>
      <w:r>
        <w:rPr>
          <w:rFonts w:hint="eastAsia"/>
        </w:rPr>
        <w:t>——增加；</w:t>
      </w:r>
      <w:r>
        <w:rPr>
          <w:rFonts w:hint="eastAsia"/>
        </w:rPr>
        <w:t>M</w:t>
      </w:r>
      <w:r>
        <w:rPr>
          <w:rFonts w:hint="eastAsia"/>
        </w:rPr>
        <w:t>——修改；</w:t>
      </w:r>
      <w:r>
        <w:rPr>
          <w:rFonts w:hint="eastAsia"/>
        </w:rPr>
        <w:t>D</w:t>
      </w:r>
      <w:r>
        <w:rPr>
          <w:rFonts w:hint="eastAsia"/>
        </w:rPr>
        <w:t>——删除。</w:t>
      </w:r>
    </w:p>
    <w:p w14:paraId="3754F247" w14:textId="77777777" w:rsidR="008E05DD" w:rsidRDefault="008E05DD" w:rsidP="008E05DD">
      <w:pPr>
        <w:ind w:left="420" w:firstLine="420"/>
      </w:pPr>
      <w:r>
        <w:rPr>
          <w:rFonts w:hint="eastAsia"/>
        </w:rPr>
        <w:t>在简要说明栏中填写变更的内容和变更的范围。</w:t>
      </w:r>
    </w:p>
    <w:p w14:paraId="50DF5161" w14:textId="77777777" w:rsidR="008E05DD" w:rsidRDefault="008E05DD" w:rsidP="008E05DD">
      <w:pPr>
        <w:ind w:left="420" w:firstLine="420"/>
      </w:pPr>
      <w:r>
        <w:rPr>
          <w:rFonts w:hint="eastAsia"/>
        </w:rPr>
        <w:t>表中所有日期格式为：</w:t>
      </w:r>
      <w:r>
        <w:rPr>
          <w:rFonts w:hint="eastAsia"/>
        </w:rPr>
        <w:t>YYYY-MM-DD</w:t>
      </w:r>
      <w:r>
        <w:rPr>
          <w:rFonts w:hint="eastAsia"/>
        </w:rPr>
        <w:t>。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531"/>
        <w:gridCol w:w="6571"/>
      </w:tblGrid>
      <w:tr w:rsidR="00D3199B" w:rsidRPr="00D3199B" w14:paraId="227DC58B" w14:textId="77777777" w:rsidTr="00D3199B">
        <w:tc>
          <w:tcPr>
            <w:tcW w:w="1531" w:type="dxa"/>
          </w:tcPr>
          <w:p w14:paraId="2241C9EF" w14:textId="77777777" w:rsidR="00D3199B" w:rsidRPr="00D3199B" w:rsidRDefault="00D3199B" w:rsidP="00D3199B">
            <w:pPr>
              <w:jc w:val="center"/>
              <w:rPr>
                <w:b/>
              </w:rPr>
            </w:pPr>
            <w:r w:rsidRPr="00D3199B">
              <w:rPr>
                <w:rFonts w:hint="eastAsia"/>
                <w:b/>
              </w:rPr>
              <w:t>版本号</w:t>
            </w:r>
          </w:p>
        </w:tc>
        <w:tc>
          <w:tcPr>
            <w:tcW w:w="6571" w:type="dxa"/>
          </w:tcPr>
          <w:p w14:paraId="50ECAB8B" w14:textId="77777777" w:rsidR="00D3199B" w:rsidRPr="00D3199B" w:rsidRDefault="00D3199B" w:rsidP="00D3199B">
            <w:pPr>
              <w:jc w:val="center"/>
              <w:rPr>
                <w:b/>
              </w:rPr>
            </w:pPr>
            <w:r w:rsidRPr="00D3199B">
              <w:rPr>
                <w:rFonts w:hint="eastAsia"/>
                <w:b/>
              </w:rPr>
              <w:t>修改说明</w:t>
            </w:r>
          </w:p>
        </w:tc>
      </w:tr>
      <w:tr w:rsidR="00585027" w:rsidRPr="00D3199B" w14:paraId="39EED931" w14:textId="77777777" w:rsidTr="00D3199B">
        <w:tc>
          <w:tcPr>
            <w:tcW w:w="1531" w:type="dxa"/>
          </w:tcPr>
          <w:p w14:paraId="4E103B5D" w14:textId="77777777" w:rsidR="00585027" w:rsidRPr="00D3199B" w:rsidRDefault="00585027" w:rsidP="005850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1.0.1</w:t>
            </w:r>
          </w:p>
        </w:tc>
        <w:tc>
          <w:tcPr>
            <w:tcW w:w="6571" w:type="dxa"/>
          </w:tcPr>
          <w:p w14:paraId="5FC23EC4" w14:textId="77777777" w:rsidR="00585027" w:rsidRPr="00D3199B" w:rsidRDefault="00585027" w:rsidP="00D3199B">
            <w:pPr>
              <w:jc w:val="center"/>
              <w:rPr>
                <w:b/>
              </w:rPr>
            </w:pPr>
          </w:p>
        </w:tc>
      </w:tr>
    </w:tbl>
    <w:p w14:paraId="1B0F0D89" w14:textId="77777777" w:rsidR="00D3199B" w:rsidRDefault="00D3199B" w:rsidP="008E05DD">
      <w:pPr>
        <w:ind w:left="420" w:firstLine="420"/>
      </w:pPr>
    </w:p>
    <w:p w14:paraId="2B87075B" w14:textId="77777777" w:rsidR="00D329F7" w:rsidRDefault="008E05DD" w:rsidP="00F65EE9">
      <w:pPr>
        <w:jc w:val="center"/>
      </w:pPr>
      <w:r>
        <w:rPr>
          <w:lang w:val="zh-CN"/>
        </w:rPr>
        <w:br w:type="page"/>
      </w:r>
      <w:r w:rsidR="00D329F7" w:rsidRPr="00F65EE9">
        <w:rPr>
          <w:rFonts w:asciiTheme="minorEastAsia" w:hAnsiTheme="minorEastAsia" w:hint="eastAsia"/>
          <w:sz w:val="44"/>
          <w:szCs w:val="44"/>
          <w:lang w:val="zh-CN"/>
        </w:rPr>
        <w:lastRenderedPageBreak/>
        <w:t>目录</w:t>
      </w:r>
    </w:p>
    <w:p w14:paraId="7631E594" w14:textId="77777777" w:rsidR="0044676F" w:rsidRDefault="008B7C6B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8E05DD">
        <w:instrText xml:space="preserve"> TOC \o "1-3" \h \z \u </w:instrText>
      </w:r>
      <w:r>
        <w:fldChar w:fldCharType="separate"/>
      </w:r>
      <w:hyperlink w:anchor="_Toc399285525" w:history="1">
        <w:r w:rsidR="0044676F" w:rsidRPr="00CA75A0">
          <w:rPr>
            <w:rStyle w:val="aa"/>
            <w:noProof/>
          </w:rPr>
          <w:t>1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引言</w:t>
        </w:r>
        <w:r w:rsidR="00446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414F74" w14:textId="77777777" w:rsidR="0044676F" w:rsidRDefault="001B4A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5526" w:history="1">
        <w:r w:rsidR="0044676F" w:rsidRPr="00CA75A0">
          <w:rPr>
            <w:rStyle w:val="aa"/>
            <w:noProof/>
          </w:rPr>
          <w:t>1.1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定义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_Toc399285526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4</w:t>
        </w:r>
        <w:r w:rsidR="008B7C6B">
          <w:rPr>
            <w:noProof/>
            <w:webHidden/>
          </w:rPr>
          <w:fldChar w:fldCharType="end"/>
        </w:r>
      </w:hyperlink>
    </w:p>
    <w:p w14:paraId="2B921C8A" w14:textId="77777777" w:rsidR="0044676F" w:rsidRDefault="001B4A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5527" w:history="1">
        <w:r w:rsidR="0044676F" w:rsidRPr="00CA75A0">
          <w:rPr>
            <w:rStyle w:val="aa"/>
            <w:noProof/>
          </w:rPr>
          <w:t>1.2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文档范围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_Toc399285527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4</w:t>
        </w:r>
        <w:r w:rsidR="008B7C6B">
          <w:rPr>
            <w:noProof/>
            <w:webHidden/>
          </w:rPr>
          <w:fldChar w:fldCharType="end"/>
        </w:r>
      </w:hyperlink>
    </w:p>
    <w:p w14:paraId="1F5D964D" w14:textId="77777777" w:rsidR="0044676F" w:rsidRDefault="001B4A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5528" w:history="1">
        <w:r w:rsidR="0044676F" w:rsidRPr="00CA75A0">
          <w:rPr>
            <w:rStyle w:val="aa"/>
            <w:noProof/>
          </w:rPr>
          <w:t>1.3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参考资料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_Toc399285528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4</w:t>
        </w:r>
        <w:r w:rsidR="008B7C6B">
          <w:rPr>
            <w:noProof/>
            <w:webHidden/>
          </w:rPr>
          <w:fldChar w:fldCharType="end"/>
        </w:r>
      </w:hyperlink>
    </w:p>
    <w:p w14:paraId="645BDC57" w14:textId="77777777" w:rsidR="0044676F" w:rsidRDefault="001B4A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5529" w:history="1">
        <w:r w:rsidR="0044676F" w:rsidRPr="00CA75A0">
          <w:rPr>
            <w:rStyle w:val="aa"/>
            <w:noProof/>
          </w:rPr>
          <w:t>1.4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功能列表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_Toc399285529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4</w:t>
        </w:r>
        <w:r w:rsidR="008B7C6B">
          <w:rPr>
            <w:noProof/>
            <w:webHidden/>
          </w:rPr>
          <w:fldChar w:fldCharType="end"/>
        </w:r>
      </w:hyperlink>
    </w:p>
    <w:p w14:paraId="3320E3AD" w14:textId="77777777" w:rsidR="0044676F" w:rsidRDefault="001B4A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5530" w:history="1">
        <w:r w:rsidR="0044676F" w:rsidRPr="00CA75A0">
          <w:rPr>
            <w:rStyle w:val="aa"/>
            <w:noProof/>
          </w:rPr>
          <w:t>1.5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界面要素定义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_Toc399285530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4</w:t>
        </w:r>
        <w:r w:rsidR="008B7C6B">
          <w:rPr>
            <w:noProof/>
            <w:webHidden/>
          </w:rPr>
          <w:fldChar w:fldCharType="end"/>
        </w:r>
      </w:hyperlink>
    </w:p>
    <w:p w14:paraId="0FCB372C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31" w:history="1">
        <w:r w:rsidR="0044676F" w:rsidRPr="00CA75A0">
          <w:rPr>
            <w:rStyle w:val="aa"/>
            <w:noProof/>
          </w:rPr>
          <w:t>1.5.1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输入项字段类型说明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_Toc399285531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4</w:t>
        </w:r>
        <w:r w:rsidR="008B7C6B">
          <w:rPr>
            <w:noProof/>
            <w:webHidden/>
          </w:rPr>
          <w:fldChar w:fldCharType="end"/>
        </w:r>
      </w:hyperlink>
    </w:p>
    <w:p w14:paraId="021045DD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32" w:history="1">
        <w:r w:rsidR="0044676F" w:rsidRPr="00CA75A0">
          <w:rPr>
            <w:rStyle w:val="aa"/>
            <w:noProof/>
          </w:rPr>
          <w:t>1.5.2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输入项字段</w:t>
        </w:r>
        <w:r w:rsidR="0044676F" w:rsidRPr="00CA75A0">
          <w:rPr>
            <w:rStyle w:val="aa"/>
            <w:noProof/>
          </w:rPr>
          <w:t xml:space="preserve">M/O/P </w:t>
        </w:r>
        <w:r w:rsidR="0044676F" w:rsidRPr="00CA75A0">
          <w:rPr>
            <w:rStyle w:val="aa"/>
            <w:rFonts w:hint="eastAsia"/>
            <w:noProof/>
          </w:rPr>
          <w:t>说明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_Toc399285532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5</w:t>
        </w:r>
        <w:r w:rsidR="008B7C6B">
          <w:rPr>
            <w:noProof/>
            <w:webHidden/>
          </w:rPr>
          <w:fldChar w:fldCharType="end"/>
        </w:r>
      </w:hyperlink>
    </w:p>
    <w:p w14:paraId="4554EF93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33" w:history="1">
        <w:r w:rsidR="0044676F" w:rsidRPr="00CA75A0">
          <w:rPr>
            <w:rStyle w:val="aa"/>
            <w:noProof/>
          </w:rPr>
          <w:t>1.5.3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输入项字段数据来源说明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_Toc399285533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5</w:t>
        </w:r>
        <w:r w:rsidR="008B7C6B">
          <w:rPr>
            <w:noProof/>
            <w:webHidden/>
          </w:rPr>
          <w:fldChar w:fldCharType="end"/>
        </w:r>
      </w:hyperlink>
    </w:p>
    <w:p w14:paraId="6677AE66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34" w:history="1">
        <w:r w:rsidR="0044676F" w:rsidRPr="00CA75A0">
          <w:rPr>
            <w:rStyle w:val="aa"/>
            <w:noProof/>
          </w:rPr>
          <w:t>1.5.4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按钮说明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_Toc399285534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5</w:t>
        </w:r>
        <w:r w:rsidR="008B7C6B">
          <w:rPr>
            <w:noProof/>
            <w:webHidden/>
          </w:rPr>
          <w:fldChar w:fldCharType="end"/>
        </w:r>
      </w:hyperlink>
    </w:p>
    <w:p w14:paraId="186A614A" w14:textId="77777777" w:rsidR="0044676F" w:rsidRDefault="001B4A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5535" w:history="1">
        <w:r w:rsidR="0044676F" w:rsidRPr="00CA75A0">
          <w:rPr>
            <w:rStyle w:val="aa"/>
            <w:noProof/>
          </w:rPr>
          <w:t>1.6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参数说明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_Toc399285535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6</w:t>
        </w:r>
        <w:r w:rsidR="008B7C6B">
          <w:rPr>
            <w:noProof/>
            <w:webHidden/>
          </w:rPr>
          <w:fldChar w:fldCharType="end"/>
        </w:r>
      </w:hyperlink>
    </w:p>
    <w:p w14:paraId="44230C61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36" w:history="1">
        <w:r w:rsidR="0044676F" w:rsidRPr="00CA75A0">
          <w:rPr>
            <w:rStyle w:val="aa"/>
            <w:noProof/>
          </w:rPr>
          <w:t>1.6.1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托收期限选项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_Toc399285536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6</w:t>
        </w:r>
        <w:r w:rsidR="008B7C6B">
          <w:rPr>
            <w:noProof/>
            <w:webHidden/>
          </w:rPr>
          <w:fldChar w:fldCharType="end"/>
        </w:r>
      </w:hyperlink>
    </w:p>
    <w:p w14:paraId="0F9EBD6F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37" w:history="1">
        <w:r w:rsidR="0044676F" w:rsidRPr="00CA75A0">
          <w:rPr>
            <w:rStyle w:val="aa"/>
            <w:noProof/>
          </w:rPr>
          <w:t>1.6.2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快邮方式选项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_Toc399285537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6</w:t>
        </w:r>
        <w:r w:rsidR="008B7C6B">
          <w:rPr>
            <w:noProof/>
            <w:webHidden/>
          </w:rPr>
          <w:fldChar w:fldCharType="end"/>
        </w:r>
      </w:hyperlink>
    </w:p>
    <w:p w14:paraId="57D5F6C8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38" w:history="1">
        <w:r w:rsidR="0044676F" w:rsidRPr="00CA75A0">
          <w:rPr>
            <w:rStyle w:val="aa"/>
            <w:noProof/>
          </w:rPr>
          <w:t>1.6.3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托收种类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_Toc399285538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7</w:t>
        </w:r>
        <w:r w:rsidR="008B7C6B">
          <w:rPr>
            <w:noProof/>
            <w:webHidden/>
          </w:rPr>
          <w:fldChar w:fldCharType="end"/>
        </w:r>
      </w:hyperlink>
    </w:p>
    <w:p w14:paraId="46693DFB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39" w:history="1">
        <w:r w:rsidR="0044676F" w:rsidRPr="00CA75A0">
          <w:rPr>
            <w:rStyle w:val="aa"/>
            <w:noProof/>
          </w:rPr>
          <w:t>1.6.4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费用承担方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_Toc399285539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7</w:t>
        </w:r>
        <w:r w:rsidR="008B7C6B">
          <w:rPr>
            <w:noProof/>
            <w:webHidden/>
          </w:rPr>
          <w:fldChar w:fldCharType="end"/>
        </w:r>
      </w:hyperlink>
    </w:p>
    <w:p w14:paraId="4E7BB288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40" w:history="1">
        <w:r w:rsidR="0044676F" w:rsidRPr="00CA75A0">
          <w:rPr>
            <w:rStyle w:val="aa"/>
            <w:noProof/>
          </w:rPr>
          <w:t>1.6.5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对公</w:t>
        </w:r>
        <w:r w:rsidR="0044676F" w:rsidRPr="00CA75A0">
          <w:rPr>
            <w:rStyle w:val="aa"/>
            <w:noProof/>
          </w:rPr>
          <w:t>/</w:t>
        </w:r>
        <w:r w:rsidR="0044676F" w:rsidRPr="00CA75A0">
          <w:rPr>
            <w:rStyle w:val="aa"/>
            <w:rFonts w:hint="eastAsia"/>
            <w:noProof/>
          </w:rPr>
          <w:t>对私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_Toc399285540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7</w:t>
        </w:r>
        <w:r w:rsidR="008B7C6B">
          <w:rPr>
            <w:noProof/>
            <w:webHidden/>
          </w:rPr>
          <w:fldChar w:fldCharType="end"/>
        </w:r>
      </w:hyperlink>
    </w:p>
    <w:p w14:paraId="7A7CD7E8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41" w:history="1">
        <w:r w:rsidR="0044676F" w:rsidRPr="00CA75A0">
          <w:rPr>
            <w:rStyle w:val="aa"/>
            <w:noProof/>
          </w:rPr>
          <w:t>1.6.6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修改申请方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_Toc399285541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7</w:t>
        </w:r>
        <w:r w:rsidR="008B7C6B">
          <w:rPr>
            <w:noProof/>
            <w:webHidden/>
          </w:rPr>
          <w:fldChar w:fldCharType="end"/>
        </w:r>
      </w:hyperlink>
    </w:p>
    <w:p w14:paraId="2273CA95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42" w:history="1">
        <w:r w:rsidR="0044676F" w:rsidRPr="00CA75A0">
          <w:rPr>
            <w:rStyle w:val="aa"/>
            <w:noProof/>
          </w:rPr>
          <w:t>1.6.7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境内外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_Toc399285542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7</w:t>
        </w:r>
        <w:r w:rsidR="008B7C6B">
          <w:rPr>
            <w:noProof/>
            <w:webHidden/>
          </w:rPr>
          <w:fldChar w:fldCharType="end"/>
        </w:r>
      </w:hyperlink>
    </w:p>
    <w:p w14:paraId="4F2F6DCD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43" w:history="1">
        <w:r w:rsidR="0044676F" w:rsidRPr="00CA75A0">
          <w:rPr>
            <w:rStyle w:val="aa"/>
            <w:noProof/>
          </w:rPr>
          <w:t>1.6.8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结算方向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_Toc399285543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7</w:t>
        </w:r>
        <w:r w:rsidR="008B7C6B">
          <w:rPr>
            <w:noProof/>
            <w:webHidden/>
          </w:rPr>
          <w:fldChar w:fldCharType="end"/>
        </w:r>
      </w:hyperlink>
    </w:p>
    <w:p w14:paraId="699429BC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44" w:history="1">
        <w:r w:rsidR="0044676F" w:rsidRPr="00CA75A0">
          <w:rPr>
            <w:rStyle w:val="aa"/>
            <w:noProof/>
          </w:rPr>
          <w:t>1.6.9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处理类型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_Toc399285544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7</w:t>
        </w:r>
        <w:r w:rsidR="008B7C6B">
          <w:rPr>
            <w:noProof/>
            <w:webHidden/>
          </w:rPr>
          <w:fldChar w:fldCharType="end"/>
        </w:r>
      </w:hyperlink>
    </w:p>
    <w:p w14:paraId="74121073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45" w:history="1">
        <w:r w:rsidR="0044676F" w:rsidRPr="00CA75A0">
          <w:rPr>
            <w:rStyle w:val="aa"/>
            <w:noProof/>
          </w:rPr>
          <w:t>1.6.10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币种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_Toc399285545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7</w:t>
        </w:r>
        <w:r w:rsidR="008B7C6B">
          <w:rPr>
            <w:noProof/>
            <w:webHidden/>
          </w:rPr>
          <w:fldChar w:fldCharType="end"/>
        </w:r>
      </w:hyperlink>
    </w:p>
    <w:p w14:paraId="740DEEFB" w14:textId="77777777" w:rsidR="0044676F" w:rsidRDefault="001B4A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5546" w:history="1">
        <w:r w:rsidR="0044676F" w:rsidRPr="00CA75A0">
          <w:rPr>
            <w:rStyle w:val="aa"/>
            <w:noProof/>
          </w:rPr>
          <w:t>1.7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收费标准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_Toc399285546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8</w:t>
        </w:r>
        <w:r w:rsidR="008B7C6B">
          <w:rPr>
            <w:noProof/>
            <w:webHidden/>
          </w:rPr>
          <w:fldChar w:fldCharType="end"/>
        </w:r>
      </w:hyperlink>
    </w:p>
    <w:p w14:paraId="5595FFE7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47" w:history="1">
        <w:r w:rsidR="0044676F" w:rsidRPr="00CA75A0">
          <w:rPr>
            <w:rStyle w:val="aa"/>
            <w:noProof/>
          </w:rPr>
          <w:t>1.7.1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手续费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_Toc399285547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8</w:t>
        </w:r>
        <w:r w:rsidR="008B7C6B">
          <w:rPr>
            <w:noProof/>
            <w:webHidden/>
          </w:rPr>
          <w:fldChar w:fldCharType="end"/>
        </w:r>
      </w:hyperlink>
    </w:p>
    <w:p w14:paraId="76873055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48" w:history="1">
        <w:r w:rsidR="0044676F" w:rsidRPr="00CA75A0">
          <w:rPr>
            <w:rStyle w:val="aa"/>
            <w:noProof/>
          </w:rPr>
          <w:t>1.7.2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电报费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_Toc399285548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8</w:t>
        </w:r>
        <w:r w:rsidR="008B7C6B">
          <w:rPr>
            <w:noProof/>
            <w:webHidden/>
          </w:rPr>
          <w:fldChar w:fldCharType="end"/>
        </w:r>
      </w:hyperlink>
    </w:p>
    <w:p w14:paraId="3B5630E7" w14:textId="77777777" w:rsidR="0044676F" w:rsidRDefault="001B4A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5549" w:history="1">
        <w:r w:rsidR="0044676F" w:rsidRPr="00CA75A0">
          <w:rPr>
            <w:rStyle w:val="aa"/>
            <w:noProof/>
          </w:rPr>
          <w:t>1.8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公共控制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_Toc399285549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8</w:t>
        </w:r>
        <w:r w:rsidR="008B7C6B">
          <w:rPr>
            <w:noProof/>
            <w:webHidden/>
          </w:rPr>
          <w:fldChar w:fldCharType="end"/>
        </w:r>
      </w:hyperlink>
    </w:p>
    <w:p w14:paraId="749EE9DA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50" w:history="1">
        <w:r w:rsidR="0044676F" w:rsidRPr="00CA75A0">
          <w:rPr>
            <w:rStyle w:val="aa"/>
            <w:noProof/>
          </w:rPr>
          <w:t>1.8.1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清算途径说明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_Toc399285550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8</w:t>
        </w:r>
        <w:r w:rsidR="008B7C6B">
          <w:rPr>
            <w:noProof/>
            <w:webHidden/>
          </w:rPr>
          <w:fldChar w:fldCharType="end"/>
        </w:r>
      </w:hyperlink>
    </w:p>
    <w:p w14:paraId="0F7E4B88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51" w:history="1">
        <w:r w:rsidR="0044676F" w:rsidRPr="00CA75A0">
          <w:rPr>
            <w:rStyle w:val="aa"/>
            <w:noProof/>
          </w:rPr>
          <w:t>1.8.2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天数控制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_Toc399285551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9</w:t>
        </w:r>
        <w:r w:rsidR="008B7C6B">
          <w:rPr>
            <w:noProof/>
            <w:webHidden/>
          </w:rPr>
          <w:fldChar w:fldCharType="end"/>
        </w:r>
      </w:hyperlink>
    </w:p>
    <w:p w14:paraId="7B245347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52" w:history="1">
        <w:r w:rsidR="0044676F" w:rsidRPr="00CA75A0">
          <w:rPr>
            <w:rStyle w:val="aa"/>
            <w:noProof/>
          </w:rPr>
          <w:t>1.8.3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分机构经办控制说明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_Toc399285552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9</w:t>
        </w:r>
        <w:r w:rsidR="008B7C6B">
          <w:rPr>
            <w:noProof/>
            <w:webHidden/>
          </w:rPr>
          <w:fldChar w:fldCharType="end"/>
        </w:r>
      </w:hyperlink>
    </w:p>
    <w:p w14:paraId="3B9BD7CF" w14:textId="77777777" w:rsidR="0044676F" w:rsidRDefault="001B4AAC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9285553" w:history="1">
        <w:r w:rsidR="0044676F" w:rsidRPr="00CA75A0">
          <w:rPr>
            <w:rStyle w:val="aa"/>
            <w:noProof/>
          </w:rPr>
          <w:t>2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跟单托收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_Toc399285553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10</w:t>
        </w:r>
        <w:r w:rsidR="008B7C6B">
          <w:rPr>
            <w:noProof/>
            <w:webHidden/>
          </w:rPr>
          <w:fldChar w:fldCharType="end"/>
        </w:r>
      </w:hyperlink>
    </w:p>
    <w:p w14:paraId="64B2F457" w14:textId="77777777" w:rsidR="0044676F" w:rsidRDefault="001B4A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5554" w:history="1">
        <w:r w:rsidR="0044676F" w:rsidRPr="00CA75A0">
          <w:rPr>
            <w:rStyle w:val="aa"/>
            <w:noProof/>
          </w:rPr>
          <w:t>2.1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业务流程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_Toc399285554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10</w:t>
        </w:r>
        <w:r w:rsidR="008B7C6B">
          <w:rPr>
            <w:noProof/>
            <w:webHidden/>
          </w:rPr>
          <w:fldChar w:fldCharType="end"/>
        </w:r>
      </w:hyperlink>
    </w:p>
    <w:p w14:paraId="4054AD22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55" w:history="1">
        <w:r w:rsidR="0044676F" w:rsidRPr="00CA75A0">
          <w:rPr>
            <w:rStyle w:val="aa"/>
            <w:noProof/>
          </w:rPr>
          <w:t>2.1.1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业务流程图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_Toc399285555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10</w:t>
        </w:r>
        <w:r w:rsidR="008B7C6B">
          <w:rPr>
            <w:noProof/>
            <w:webHidden/>
          </w:rPr>
          <w:fldChar w:fldCharType="end"/>
        </w:r>
      </w:hyperlink>
    </w:p>
    <w:p w14:paraId="0B82D10A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56" w:history="1">
        <w:r w:rsidR="0044676F" w:rsidRPr="00CA75A0">
          <w:rPr>
            <w:rStyle w:val="aa"/>
            <w:noProof/>
          </w:rPr>
          <w:t>2.1.2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业务流程图说明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_Toc399285556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10</w:t>
        </w:r>
        <w:r w:rsidR="008B7C6B">
          <w:rPr>
            <w:noProof/>
            <w:webHidden/>
          </w:rPr>
          <w:fldChar w:fldCharType="end"/>
        </w:r>
      </w:hyperlink>
    </w:p>
    <w:p w14:paraId="349A1E63" w14:textId="77777777" w:rsidR="0044676F" w:rsidRDefault="001B4A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5557" w:history="1">
        <w:r w:rsidR="0044676F" w:rsidRPr="00CA75A0">
          <w:rPr>
            <w:rStyle w:val="aa"/>
            <w:noProof/>
          </w:rPr>
          <w:t>2.2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跟单托收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_Toc399285557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10</w:t>
        </w:r>
        <w:r w:rsidR="008B7C6B">
          <w:rPr>
            <w:noProof/>
            <w:webHidden/>
          </w:rPr>
          <w:fldChar w:fldCharType="end"/>
        </w:r>
      </w:hyperlink>
    </w:p>
    <w:p w14:paraId="178C86D2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58" w:history="1">
        <w:r w:rsidR="0044676F" w:rsidRPr="00CA75A0">
          <w:rPr>
            <w:rStyle w:val="aa"/>
            <w:noProof/>
          </w:rPr>
          <w:t>2.2.1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托收登记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_Toc399285558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10</w:t>
        </w:r>
        <w:r w:rsidR="008B7C6B">
          <w:rPr>
            <w:noProof/>
            <w:webHidden/>
          </w:rPr>
          <w:fldChar w:fldCharType="end"/>
        </w:r>
      </w:hyperlink>
    </w:p>
    <w:p w14:paraId="051CEB60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59" w:history="1">
        <w:r w:rsidR="0044676F" w:rsidRPr="00CA75A0">
          <w:rPr>
            <w:rStyle w:val="aa"/>
            <w:noProof/>
          </w:rPr>
          <w:t>2.2.2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托收修改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_Toc399285559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16</w:t>
        </w:r>
        <w:r w:rsidR="008B7C6B">
          <w:rPr>
            <w:noProof/>
            <w:webHidden/>
          </w:rPr>
          <w:fldChar w:fldCharType="end"/>
        </w:r>
      </w:hyperlink>
    </w:p>
    <w:p w14:paraId="417E877C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60" w:history="1">
        <w:r w:rsidR="0044676F" w:rsidRPr="00CA75A0">
          <w:rPr>
            <w:rStyle w:val="aa"/>
            <w:noProof/>
          </w:rPr>
          <w:t>2.2.3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托收收汇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_Toc399285560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23</w:t>
        </w:r>
        <w:r w:rsidR="008B7C6B">
          <w:rPr>
            <w:noProof/>
            <w:webHidden/>
          </w:rPr>
          <w:fldChar w:fldCharType="end"/>
        </w:r>
      </w:hyperlink>
    </w:p>
    <w:p w14:paraId="2E207012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61" w:history="1">
        <w:r w:rsidR="0044676F" w:rsidRPr="00CA75A0">
          <w:rPr>
            <w:rStyle w:val="aa"/>
            <w:noProof/>
          </w:rPr>
          <w:t>2.2.4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托收闭卷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_Toc399285561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32</w:t>
        </w:r>
        <w:r w:rsidR="008B7C6B">
          <w:rPr>
            <w:noProof/>
            <w:webHidden/>
          </w:rPr>
          <w:fldChar w:fldCharType="end"/>
        </w:r>
      </w:hyperlink>
    </w:p>
    <w:p w14:paraId="2D783C14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62" w:history="1">
        <w:r w:rsidR="0044676F" w:rsidRPr="00CA75A0">
          <w:rPr>
            <w:rStyle w:val="aa"/>
            <w:noProof/>
          </w:rPr>
          <w:t>2.2.5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承兑登记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_Toc399285562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35</w:t>
        </w:r>
        <w:r w:rsidR="008B7C6B">
          <w:rPr>
            <w:noProof/>
            <w:webHidden/>
          </w:rPr>
          <w:fldChar w:fldCharType="end"/>
        </w:r>
      </w:hyperlink>
    </w:p>
    <w:p w14:paraId="78A5A76D" w14:textId="77777777" w:rsidR="0044676F" w:rsidRDefault="001B4A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5563" w:history="1">
        <w:r w:rsidR="0044676F" w:rsidRPr="00CA75A0">
          <w:rPr>
            <w:rStyle w:val="aa"/>
            <w:noProof/>
          </w:rPr>
          <w:t>2.2.6</w:t>
        </w:r>
        <w:r w:rsidR="0044676F">
          <w:rPr>
            <w:rFonts w:asciiTheme="minorHAnsi" w:eastAsiaTheme="minorEastAsia" w:hAnsiTheme="minorHAnsi" w:cstheme="minorBidi"/>
            <w:noProof/>
          </w:rPr>
          <w:tab/>
        </w:r>
        <w:r w:rsidR="0044676F" w:rsidRPr="00CA75A0">
          <w:rPr>
            <w:rStyle w:val="aa"/>
            <w:rFonts w:hint="eastAsia"/>
            <w:noProof/>
          </w:rPr>
          <w:t>拒付登记</w:t>
        </w:r>
        <w:r w:rsidR="0044676F">
          <w:rPr>
            <w:noProof/>
            <w:webHidden/>
          </w:rPr>
          <w:tab/>
        </w:r>
        <w:r w:rsidR="008B7C6B">
          <w:rPr>
            <w:noProof/>
            <w:webHidden/>
          </w:rPr>
          <w:fldChar w:fldCharType="begin"/>
        </w:r>
        <w:r w:rsidR="0044676F">
          <w:rPr>
            <w:noProof/>
            <w:webHidden/>
          </w:rPr>
          <w:instrText xml:space="preserve"> PAGEREF _Toc399285563 \h </w:instrText>
        </w:r>
        <w:r w:rsidR="008B7C6B">
          <w:rPr>
            <w:noProof/>
            <w:webHidden/>
          </w:rPr>
        </w:r>
        <w:r w:rsidR="008B7C6B">
          <w:rPr>
            <w:noProof/>
            <w:webHidden/>
          </w:rPr>
          <w:fldChar w:fldCharType="separate"/>
        </w:r>
        <w:r w:rsidR="0044676F">
          <w:rPr>
            <w:noProof/>
            <w:webHidden/>
          </w:rPr>
          <w:t>39</w:t>
        </w:r>
        <w:r w:rsidR="008B7C6B">
          <w:rPr>
            <w:noProof/>
            <w:webHidden/>
          </w:rPr>
          <w:fldChar w:fldCharType="end"/>
        </w:r>
      </w:hyperlink>
    </w:p>
    <w:p w14:paraId="0614EA7A" w14:textId="77777777" w:rsidR="00D329F7" w:rsidRDefault="008B7C6B" w:rsidP="00F65EE9">
      <w:r>
        <w:rPr>
          <w:kern w:val="44"/>
          <w:sz w:val="44"/>
          <w:szCs w:val="44"/>
        </w:rPr>
        <w:fldChar w:fldCharType="end"/>
      </w:r>
      <w:bookmarkStart w:id="5" w:name="_Toc395013452"/>
      <w:bookmarkEnd w:id="5"/>
    </w:p>
    <w:p w14:paraId="6B73F0C2" w14:textId="77777777" w:rsidR="00D329F7" w:rsidRDefault="00D329F7" w:rsidP="00F65EE9"/>
    <w:p w14:paraId="59E82348" w14:textId="77777777" w:rsidR="00D329F7" w:rsidRDefault="008E05DD" w:rsidP="00F65EE9">
      <w:pPr>
        <w:pStyle w:val="1"/>
        <w:jc w:val="left"/>
      </w:pPr>
      <w:bookmarkStart w:id="6" w:name="_Toc399285525"/>
      <w:r>
        <w:rPr>
          <w:rFonts w:hint="eastAsia"/>
        </w:rPr>
        <w:t>引言</w:t>
      </w:r>
      <w:bookmarkEnd w:id="6"/>
    </w:p>
    <w:p w14:paraId="399E7512" w14:textId="77777777" w:rsidR="00D329F7" w:rsidRDefault="008E05DD" w:rsidP="00F65EE9">
      <w:pPr>
        <w:pStyle w:val="2"/>
      </w:pPr>
      <w:bookmarkStart w:id="7" w:name="_Toc399285526"/>
      <w:r w:rsidRPr="00F51BFA">
        <w:rPr>
          <w:rFonts w:hint="eastAsia"/>
        </w:rPr>
        <w:t>定义</w:t>
      </w:r>
      <w:bookmarkEnd w:id="7"/>
    </w:p>
    <w:p w14:paraId="0EFE0D4E" w14:textId="77777777" w:rsidR="008E05DD" w:rsidRDefault="008E05DD" w:rsidP="008E05DD">
      <w:pPr>
        <w:ind w:firstLine="420"/>
        <w:rPr>
          <w:i/>
          <w:color w:val="00B0F0"/>
        </w:rPr>
      </w:pPr>
      <w:r>
        <w:rPr>
          <w:rFonts w:hint="eastAsia"/>
          <w:i/>
          <w:color w:val="00B0F0"/>
        </w:rPr>
        <w:t>【对名词、术语进行定义】</w:t>
      </w:r>
    </w:p>
    <w:p w14:paraId="4351340A" w14:textId="77777777" w:rsidR="00D329F7" w:rsidRDefault="008E05DD" w:rsidP="00F65EE9">
      <w:pPr>
        <w:pStyle w:val="2"/>
      </w:pPr>
      <w:bookmarkStart w:id="8" w:name="_Toc399285527"/>
      <w:r w:rsidRPr="00F51BFA">
        <w:rPr>
          <w:rFonts w:hint="eastAsia"/>
        </w:rPr>
        <w:t>文档范围</w:t>
      </w:r>
      <w:bookmarkEnd w:id="8"/>
    </w:p>
    <w:p w14:paraId="1D464125" w14:textId="77777777" w:rsidR="008E05DD" w:rsidRDefault="008E05DD" w:rsidP="008E05DD">
      <w:pPr>
        <w:ind w:firstLine="420"/>
        <w:rPr>
          <w:i/>
          <w:color w:val="00B0F0"/>
        </w:rPr>
      </w:pPr>
      <w:r>
        <w:rPr>
          <w:rFonts w:hint="eastAsia"/>
          <w:i/>
          <w:color w:val="00B0F0"/>
        </w:rPr>
        <w:t>【对产品覆盖进行描述】</w:t>
      </w:r>
    </w:p>
    <w:p w14:paraId="2B3DF64B" w14:textId="77777777" w:rsidR="00D329F7" w:rsidRDefault="00D93D15" w:rsidP="00F65EE9">
      <w:pPr>
        <w:pStyle w:val="2"/>
      </w:pPr>
      <w:bookmarkStart w:id="9" w:name="_Toc399285528"/>
      <w:r w:rsidRPr="00F51BFA">
        <w:rPr>
          <w:rFonts w:hint="eastAsia"/>
        </w:rPr>
        <w:t>参考资料</w:t>
      </w:r>
      <w:bookmarkEnd w:id="9"/>
    </w:p>
    <w:tbl>
      <w:tblPr>
        <w:tblpPr w:leftFromText="180" w:rightFromText="180" w:vertAnchor="text" w:horzAnchor="margin" w:tblpXSpec="center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843"/>
        <w:gridCol w:w="1749"/>
        <w:gridCol w:w="1750"/>
        <w:gridCol w:w="1606"/>
      </w:tblGrid>
      <w:tr w:rsidR="00D93D15" w14:paraId="279CA500" w14:textId="77777777" w:rsidTr="007F0D07">
        <w:tc>
          <w:tcPr>
            <w:tcW w:w="900" w:type="dxa"/>
            <w:shd w:val="clear" w:color="auto" w:fill="D9D9D9"/>
          </w:tcPr>
          <w:p w14:paraId="031E6A86" w14:textId="77777777" w:rsidR="00D93D15" w:rsidRDefault="00D93D15" w:rsidP="007F0D07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D9D9D9"/>
          </w:tcPr>
          <w:p w14:paraId="40E950E6" w14:textId="77777777" w:rsidR="00D93D15" w:rsidRDefault="00D93D15" w:rsidP="007F0D07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749" w:type="dxa"/>
            <w:shd w:val="clear" w:color="auto" w:fill="D9D9D9"/>
          </w:tcPr>
          <w:p w14:paraId="51D16691" w14:textId="77777777" w:rsidR="00D93D15" w:rsidRDefault="00D93D15" w:rsidP="007F0D07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bCs/>
                <w:sz w:val="18"/>
                <w:szCs w:val="18"/>
              </w:rPr>
              <w:t>文件编号</w:t>
            </w:r>
          </w:p>
        </w:tc>
        <w:tc>
          <w:tcPr>
            <w:tcW w:w="1750" w:type="dxa"/>
            <w:shd w:val="clear" w:color="auto" w:fill="D9D9D9"/>
          </w:tcPr>
          <w:p w14:paraId="69589F71" w14:textId="77777777" w:rsidR="00D93D15" w:rsidRDefault="00D93D15" w:rsidP="007F0D07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bCs/>
                <w:sz w:val="18"/>
                <w:szCs w:val="18"/>
              </w:rPr>
              <w:t>发表日期</w:t>
            </w:r>
          </w:p>
        </w:tc>
        <w:tc>
          <w:tcPr>
            <w:tcW w:w="1606" w:type="dxa"/>
            <w:shd w:val="clear" w:color="auto" w:fill="D9D9D9"/>
          </w:tcPr>
          <w:p w14:paraId="07E998EE" w14:textId="77777777" w:rsidR="00D93D15" w:rsidRDefault="00D93D15" w:rsidP="007F0D07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bCs/>
                <w:sz w:val="18"/>
                <w:szCs w:val="18"/>
              </w:rPr>
              <w:t>出版单位</w:t>
            </w:r>
          </w:p>
        </w:tc>
      </w:tr>
      <w:tr w:rsidR="00D93D15" w14:paraId="0CEB8BBB" w14:textId="77777777" w:rsidTr="007F0D07">
        <w:tc>
          <w:tcPr>
            <w:tcW w:w="900" w:type="dxa"/>
          </w:tcPr>
          <w:p w14:paraId="3F72AFDD" w14:textId="77777777" w:rsidR="00D93D15" w:rsidRDefault="00D93D15" w:rsidP="007F0D07">
            <w:pPr>
              <w:jc w:val="center"/>
            </w:pPr>
          </w:p>
        </w:tc>
        <w:tc>
          <w:tcPr>
            <w:tcW w:w="1843" w:type="dxa"/>
          </w:tcPr>
          <w:p w14:paraId="2DD19A56" w14:textId="77777777" w:rsidR="00D93D15" w:rsidRDefault="00D93D15" w:rsidP="007F0D07">
            <w:pPr>
              <w:jc w:val="center"/>
            </w:pPr>
          </w:p>
        </w:tc>
        <w:tc>
          <w:tcPr>
            <w:tcW w:w="1749" w:type="dxa"/>
          </w:tcPr>
          <w:p w14:paraId="5D1AA20B" w14:textId="77777777" w:rsidR="00D93D15" w:rsidRDefault="00D93D15" w:rsidP="007F0D07">
            <w:pPr>
              <w:jc w:val="center"/>
            </w:pPr>
          </w:p>
        </w:tc>
        <w:tc>
          <w:tcPr>
            <w:tcW w:w="1750" w:type="dxa"/>
          </w:tcPr>
          <w:p w14:paraId="61C760CD" w14:textId="77777777" w:rsidR="00D93D15" w:rsidRDefault="00D93D15" w:rsidP="007F0D07">
            <w:pPr>
              <w:jc w:val="center"/>
            </w:pPr>
          </w:p>
        </w:tc>
        <w:tc>
          <w:tcPr>
            <w:tcW w:w="1606" w:type="dxa"/>
          </w:tcPr>
          <w:p w14:paraId="38D98C63" w14:textId="77777777" w:rsidR="00D93D15" w:rsidRDefault="00D93D15" w:rsidP="007F0D07">
            <w:pPr>
              <w:jc w:val="center"/>
            </w:pPr>
          </w:p>
        </w:tc>
      </w:tr>
    </w:tbl>
    <w:p w14:paraId="435C4FA3" w14:textId="77777777" w:rsidR="00D93D15" w:rsidRDefault="00D93D15" w:rsidP="008E05DD">
      <w:pPr>
        <w:ind w:firstLine="420"/>
        <w:rPr>
          <w:i/>
          <w:color w:val="00B0F0"/>
        </w:rPr>
      </w:pPr>
    </w:p>
    <w:p w14:paraId="4767FDBA" w14:textId="77777777" w:rsidR="00D329F7" w:rsidRDefault="008E05DD" w:rsidP="00F65EE9">
      <w:pPr>
        <w:pStyle w:val="2"/>
      </w:pPr>
      <w:bookmarkStart w:id="10" w:name="_Toc399285529"/>
      <w:r w:rsidRPr="00F51BFA">
        <w:rPr>
          <w:rFonts w:hint="eastAsia"/>
        </w:rPr>
        <w:t>功能列表</w:t>
      </w:r>
      <w:bookmarkEnd w:id="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4"/>
        <w:gridCol w:w="3578"/>
        <w:gridCol w:w="2059"/>
      </w:tblGrid>
      <w:tr w:rsidR="008E05DD" w14:paraId="1F620EF4" w14:textId="77777777" w:rsidTr="008E05DD">
        <w:trPr>
          <w:jc w:val="center"/>
        </w:trPr>
        <w:tc>
          <w:tcPr>
            <w:tcW w:w="2264" w:type="dxa"/>
            <w:shd w:val="pct5" w:color="auto" w:fill="auto"/>
            <w:vAlign w:val="center"/>
          </w:tcPr>
          <w:p w14:paraId="7B7D966B" w14:textId="77777777" w:rsidR="008E05DD" w:rsidRDefault="008E05DD" w:rsidP="008E05DD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bCs/>
                <w:sz w:val="18"/>
                <w:szCs w:val="18"/>
              </w:rPr>
              <w:t>模块名称</w:t>
            </w:r>
          </w:p>
        </w:tc>
        <w:tc>
          <w:tcPr>
            <w:tcW w:w="3578" w:type="dxa"/>
            <w:shd w:val="pct5" w:color="auto" w:fill="auto"/>
            <w:vAlign w:val="center"/>
          </w:tcPr>
          <w:p w14:paraId="1C007C83" w14:textId="77777777" w:rsidR="008E05DD" w:rsidRDefault="008E05DD" w:rsidP="008E05DD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bCs/>
                <w:sz w:val="18"/>
                <w:szCs w:val="18"/>
              </w:rPr>
              <w:t>交易名称</w:t>
            </w:r>
          </w:p>
        </w:tc>
        <w:tc>
          <w:tcPr>
            <w:tcW w:w="2059" w:type="dxa"/>
            <w:shd w:val="pct5" w:color="auto" w:fill="auto"/>
            <w:vAlign w:val="center"/>
          </w:tcPr>
          <w:p w14:paraId="59B567F5" w14:textId="77777777" w:rsidR="008E05DD" w:rsidRDefault="008E05DD" w:rsidP="008E05DD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485471" w14:paraId="6CDD5922" w14:textId="77777777" w:rsidTr="008E05DD">
        <w:trPr>
          <w:jc w:val="center"/>
        </w:trPr>
        <w:tc>
          <w:tcPr>
            <w:tcW w:w="2264" w:type="dxa"/>
            <w:vMerge w:val="restart"/>
            <w:vAlign w:val="center"/>
          </w:tcPr>
          <w:p w14:paraId="0FE45E2A" w14:textId="77777777" w:rsidR="00485471" w:rsidRDefault="00485471" w:rsidP="008E05DD">
            <w:pPr>
              <w:ind w:leftChars="69" w:left="145" w:right="210"/>
              <w:jc w:val="center"/>
            </w:pPr>
            <w:r>
              <w:rPr>
                <w:rFonts w:hint="eastAsia"/>
              </w:rPr>
              <w:t>跟单托收</w:t>
            </w:r>
          </w:p>
        </w:tc>
        <w:tc>
          <w:tcPr>
            <w:tcW w:w="3578" w:type="dxa"/>
          </w:tcPr>
          <w:p w14:paraId="46FD3B96" w14:textId="77777777" w:rsidR="00485471" w:rsidRDefault="00485471" w:rsidP="008E05DD">
            <w:pPr>
              <w:ind w:leftChars="-23" w:left="-48" w:right="210" w:firstLine="2"/>
            </w:pPr>
            <w:r>
              <w:rPr>
                <w:rFonts w:hint="eastAsia"/>
              </w:rPr>
              <w:t>托收登记</w:t>
            </w:r>
          </w:p>
        </w:tc>
        <w:tc>
          <w:tcPr>
            <w:tcW w:w="2059" w:type="dxa"/>
          </w:tcPr>
          <w:p w14:paraId="7BE3CA85" w14:textId="77777777" w:rsidR="00485471" w:rsidRDefault="00485471" w:rsidP="008E05DD"/>
        </w:tc>
      </w:tr>
      <w:tr w:rsidR="00485471" w14:paraId="46A86F03" w14:textId="77777777" w:rsidTr="008E05DD">
        <w:trPr>
          <w:jc w:val="center"/>
        </w:trPr>
        <w:tc>
          <w:tcPr>
            <w:tcW w:w="2264" w:type="dxa"/>
            <w:vMerge/>
          </w:tcPr>
          <w:p w14:paraId="02B16145" w14:textId="77777777" w:rsidR="00485471" w:rsidRDefault="00485471" w:rsidP="008E05DD">
            <w:pPr>
              <w:ind w:leftChars="69" w:left="145" w:right="210"/>
            </w:pPr>
          </w:p>
        </w:tc>
        <w:tc>
          <w:tcPr>
            <w:tcW w:w="3578" w:type="dxa"/>
          </w:tcPr>
          <w:p w14:paraId="69ED478A" w14:textId="77777777" w:rsidR="00485471" w:rsidRDefault="00485471" w:rsidP="008E05DD">
            <w:pPr>
              <w:ind w:leftChars="-23" w:left="-48" w:right="210" w:firstLine="2"/>
            </w:pPr>
            <w:r>
              <w:rPr>
                <w:rFonts w:hint="eastAsia"/>
              </w:rPr>
              <w:t>托收修改</w:t>
            </w:r>
          </w:p>
        </w:tc>
        <w:tc>
          <w:tcPr>
            <w:tcW w:w="2059" w:type="dxa"/>
          </w:tcPr>
          <w:p w14:paraId="4EDE712B" w14:textId="77777777" w:rsidR="00485471" w:rsidRDefault="00485471" w:rsidP="008E05DD"/>
        </w:tc>
      </w:tr>
      <w:tr w:rsidR="00485471" w14:paraId="30393B1A" w14:textId="77777777" w:rsidTr="008E05DD">
        <w:trPr>
          <w:jc w:val="center"/>
        </w:trPr>
        <w:tc>
          <w:tcPr>
            <w:tcW w:w="2264" w:type="dxa"/>
            <w:vMerge/>
          </w:tcPr>
          <w:p w14:paraId="46B7B19D" w14:textId="77777777" w:rsidR="00485471" w:rsidRDefault="00485471" w:rsidP="008E05DD">
            <w:pPr>
              <w:ind w:leftChars="69" w:left="145" w:right="210"/>
            </w:pPr>
          </w:p>
        </w:tc>
        <w:tc>
          <w:tcPr>
            <w:tcW w:w="3578" w:type="dxa"/>
          </w:tcPr>
          <w:p w14:paraId="1025A09D" w14:textId="77777777" w:rsidR="00485471" w:rsidRDefault="00485471" w:rsidP="00053F2C">
            <w:pPr>
              <w:ind w:leftChars="-23" w:left="-48" w:right="210" w:firstLine="2"/>
            </w:pPr>
            <w:r>
              <w:rPr>
                <w:rFonts w:hint="eastAsia"/>
              </w:rPr>
              <w:t>托收收汇</w:t>
            </w:r>
          </w:p>
        </w:tc>
        <w:tc>
          <w:tcPr>
            <w:tcW w:w="2059" w:type="dxa"/>
          </w:tcPr>
          <w:p w14:paraId="0E8F72F1" w14:textId="77777777" w:rsidR="00485471" w:rsidRDefault="00485471" w:rsidP="008E05DD"/>
        </w:tc>
      </w:tr>
      <w:tr w:rsidR="00485471" w14:paraId="18CE27C9" w14:textId="77777777" w:rsidTr="008E05DD">
        <w:trPr>
          <w:jc w:val="center"/>
        </w:trPr>
        <w:tc>
          <w:tcPr>
            <w:tcW w:w="2264" w:type="dxa"/>
            <w:vMerge/>
          </w:tcPr>
          <w:p w14:paraId="1E9D2D16" w14:textId="77777777" w:rsidR="00485471" w:rsidRDefault="00485471" w:rsidP="008E05DD">
            <w:pPr>
              <w:ind w:leftChars="69" w:left="145" w:right="210"/>
            </w:pPr>
          </w:p>
        </w:tc>
        <w:tc>
          <w:tcPr>
            <w:tcW w:w="3578" w:type="dxa"/>
          </w:tcPr>
          <w:p w14:paraId="0ED77A44" w14:textId="77777777" w:rsidR="00485471" w:rsidRDefault="00485471" w:rsidP="007F0D07">
            <w:pPr>
              <w:ind w:leftChars="-23" w:left="-48" w:right="210" w:firstLine="2"/>
            </w:pPr>
            <w:r>
              <w:rPr>
                <w:rFonts w:hint="eastAsia"/>
              </w:rPr>
              <w:t>托收收汇后续处理</w:t>
            </w:r>
          </w:p>
        </w:tc>
        <w:tc>
          <w:tcPr>
            <w:tcW w:w="2059" w:type="dxa"/>
          </w:tcPr>
          <w:p w14:paraId="7B7A2AF0" w14:textId="77777777" w:rsidR="00485471" w:rsidRDefault="00485471" w:rsidP="008E05DD"/>
        </w:tc>
      </w:tr>
      <w:tr w:rsidR="00D93D15" w14:paraId="02A2B1A1" w14:textId="77777777" w:rsidTr="00D93D15">
        <w:trPr>
          <w:trHeight w:val="349"/>
          <w:jc w:val="center"/>
        </w:trPr>
        <w:tc>
          <w:tcPr>
            <w:tcW w:w="2264" w:type="dxa"/>
            <w:vMerge/>
          </w:tcPr>
          <w:p w14:paraId="37D90164" w14:textId="77777777" w:rsidR="00D93D15" w:rsidRDefault="00D93D15" w:rsidP="008E05DD">
            <w:pPr>
              <w:ind w:leftChars="69" w:left="145" w:right="210"/>
            </w:pPr>
          </w:p>
        </w:tc>
        <w:tc>
          <w:tcPr>
            <w:tcW w:w="3578" w:type="dxa"/>
          </w:tcPr>
          <w:p w14:paraId="1B173C16" w14:textId="77777777" w:rsidR="00D93D15" w:rsidRDefault="00D93D15" w:rsidP="00D93D15">
            <w:pPr>
              <w:ind w:leftChars="-23" w:left="-48" w:right="210" w:firstLine="2"/>
            </w:pPr>
            <w:r>
              <w:rPr>
                <w:rFonts w:hint="eastAsia"/>
              </w:rPr>
              <w:t>托收闭卷</w:t>
            </w:r>
          </w:p>
        </w:tc>
        <w:tc>
          <w:tcPr>
            <w:tcW w:w="2059" w:type="dxa"/>
          </w:tcPr>
          <w:p w14:paraId="6568DAE7" w14:textId="77777777" w:rsidR="00D93D15" w:rsidRDefault="00D93D15" w:rsidP="008E05DD"/>
        </w:tc>
      </w:tr>
    </w:tbl>
    <w:p w14:paraId="36851B92" w14:textId="77777777" w:rsidR="00F51BFA" w:rsidRDefault="00F51BFA" w:rsidP="00F51BFA">
      <w:pPr>
        <w:pStyle w:val="2"/>
      </w:pPr>
      <w:bookmarkStart w:id="11" w:name="_Toc392665920"/>
      <w:bookmarkStart w:id="12" w:name="_Toc399285530"/>
      <w:r w:rsidRPr="00F51BFA">
        <w:rPr>
          <w:rFonts w:hint="eastAsia"/>
        </w:rPr>
        <w:t>界面要素定义</w:t>
      </w:r>
      <w:bookmarkEnd w:id="11"/>
      <w:bookmarkEnd w:id="12"/>
    </w:p>
    <w:p w14:paraId="2B7F7EB8" w14:textId="77777777" w:rsidR="00F51BFA" w:rsidRPr="00E13008" w:rsidRDefault="00F51BFA" w:rsidP="00F51BFA">
      <w:pPr>
        <w:pStyle w:val="3"/>
      </w:pPr>
      <w:bookmarkStart w:id="13" w:name="_Toc392665921"/>
      <w:bookmarkStart w:id="14" w:name="_Toc399285531"/>
      <w:r w:rsidRPr="00E13008">
        <w:rPr>
          <w:rFonts w:hint="eastAsia"/>
        </w:rPr>
        <w:t>输入项字段类型说明</w:t>
      </w:r>
      <w:bookmarkEnd w:id="13"/>
      <w:bookmarkEnd w:id="14"/>
    </w:p>
    <w:p w14:paraId="552D18AF" w14:textId="77777777" w:rsidR="00F51BFA" w:rsidRDefault="00F51BFA" w:rsidP="00F51BFA">
      <w:pPr>
        <w:ind w:firstLine="420"/>
        <w:rPr>
          <w:rFonts w:ascii="宋体" w:hAnsi="宋体" w:cs="Calibri"/>
          <w:kern w:val="0"/>
          <w:szCs w:val="21"/>
        </w:rPr>
      </w:pPr>
      <w:r>
        <w:rPr>
          <w:rFonts w:ascii="宋体" w:hAnsi="宋体" w:cs="Calibri" w:hint="eastAsia"/>
          <w:kern w:val="0"/>
          <w:szCs w:val="21"/>
        </w:rPr>
        <w:t xml:space="preserve">   V(n)   表示字符型，其中N表示字符长度</w:t>
      </w:r>
    </w:p>
    <w:p w14:paraId="3E18C21F" w14:textId="77777777" w:rsidR="00F51BFA" w:rsidRDefault="00F51BFA" w:rsidP="00F51BFA">
      <w:pPr>
        <w:ind w:firstLine="420"/>
        <w:rPr>
          <w:rFonts w:ascii="宋体" w:hAnsi="宋体" w:cs="Calibri"/>
          <w:kern w:val="0"/>
          <w:szCs w:val="21"/>
        </w:rPr>
      </w:pPr>
      <w:r>
        <w:rPr>
          <w:rFonts w:ascii="宋体" w:hAnsi="宋体" w:cs="Calibri" w:hint="eastAsia"/>
          <w:kern w:val="0"/>
          <w:szCs w:val="21"/>
        </w:rPr>
        <w:t xml:space="preserve">   N(n，m) 表示数字类型,其中n表示总长度,m 表示保留小数位数</w:t>
      </w:r>
    </w:p>
    <w:p w14:paraId="56DC0337" w14:textId="77777777" w:rsidR="00F51BFA" w:rsidRDefault="00F51BFA" w:rsidP="00F51BFA">
      <w:pPr>
        <w:ind w:firstLine="420"/>
        <w:rPr>
          <w:rFonts w:ascii="宋体" w:hAnsi="宋体" w:cs="Calibri"/>
          <w:kern w:val="0"/>
          <w:szCs w:val="21"/>
        </w:rPr>
      </w:pPr>
      <w:r>
        <w:rPr>
          <w:rFonts w:ascii="宋体" w:hAnsi="宋体" w:cs="Calibri" w:hint="eastAsia"/>
          <w:kern w:val="0"/>
          <w:szCs w:val="21"/>
        </w:rPr>
        <w:t xml:space="preserve">   D      表示日期型，日期格式统一为‘YYYY-MM-DD</w:t>
      </w:r>
      <w:r>
        <w:rPr>
          <w:rFonts w:ascii="宋体" w:hAnsi="宋体" w:cs="Calibri"/>
          <w:kern w:val="0"/>
          <w:szCs w:val="21"/>
        </w:rPr>
        <w:t>’</w:t>
      </w:r>
    </w:p>
    <w:p w14:paraId="51743AA8" w14:textId="77777777" w:rsidR="00F51BFA" w:rsidRDefault="00F51BFA" w:rsidP="00F51BFA">
      <w:pPr>
        <w:ind w:firstLine="420"/>
        <w:rPr>
          <w:rFonts w:ascii="宋体" w:hAnsi="宋体" w:cs="Calibri"/>
          <w:kern w:val="0"/>
          <w:szCs w:val="21"/>
        </w:rPr>
      </w:pPr>
      <w:r>
        <w:rPr>
          <w:rFonts w:ascii="宋体" w:hAnsi="宋体" w:cs="Calibri" w:hint="eastAsia"/>
          <w:kern w:val="0"/>
          <w:szCs w:val="21"/>
        </w:rPr>
        <w:t xml:space="preserve">   T      表示日期时间，格式为‘YYYY-MM-DD HH:MM:SS</w:t>
      </w:r>
      <w:r>
        <w:rPr>
          <w:rFonts w:ascii="宋体" w:hAnsi="宋体" w:cs="Calibri"/>
          <w:kern w:val="0"/>
          <w:szCs w:val="21"/>
        </w:rPr>
        <w:t>’</w:t>
      </w:r>
    </w:p>
    <w:p w14:paraId="72FB2B86" w14:textId="77777777" w:rsidR="00F51BFA" w:rsidRDefault="00F51BFA" w:rsidP="00F51BFA">
      <w:pPr>
        <w:ind w:firstLine="420"/>
        <w:rPr>
          <w:rFonts w:ascii="宋体" w:hAnsi="宋体" w:cs="Calibri"/>
          <w:kern w:val="0"/>
          <w:szCs w:val="21"/>
        </w:rPr>
      </w:pPr>
    </w:p>
    <w:p w14:paraId="28C1B47C" w14:textId="77777777" w:rsidR="00F51BFA" w:rsidRDefault="00F51BFA" w:rsidP="00F51BFA">
      <w:pPr>
        <w:ind w:firstLine="420"/>
        <w:rPr>
          <w:rFonts w:ascii="宋体" w:hAnsi="宋体" w:cs="Calibri"/>
          <w:kern w:val="0"/>
          <w:szCs w:val="21"/>
        </w:rPr>
      </w:pPr>
      <w:r>
        <w:rPr>
          <w:rFonts w:ascii="宋体" w:hAnsi="宋体" w:cs="Calibri" w:hint="eastAsia"/>
          <w:kern w:val="0"/>
          <w:szCs w:val="21"/>
        </w:rPr>
        <w:t xml:space="preserve">   常用字段定义标准：</w:t>
      </w:r>
    </w:p>
    <w:tbl>
      <w:tblPr>
        <w:tblW w:w="609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297"/>
        <w:gridCol w:w="1231"/>
      </w:tblGrid>
      <w:tr w:rsidR="00F51BFA" w14:paraId="2B6B235D" w14:textId="77777777" w:rsidTr="007F0D07">
        <w:tc>
          <w:tcPr>
            <w:tcW w:w="567" w:type="dxa"/>
          </w:tcPr>
          <w:p w14:paraId="2A35B5D1" w14:textId="77777777" w:rsidR="00F51BFA" w:rsidRDefault="00F51BFA" w:rsidP="007F0D07">
            <w:pPr>
              <w:jc w:val="center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序号</w:t>
            </w:r>
          </w:p>
        </w:tc>
        <w:tc>
          <w:tcPr>
            <w:tcW w:w="4297" w:type="dxa"/>
          </w:tcPr>
          <w:p w14:paraId="698CD250" w14:textId="77777777" w:rsidR="00F51BFA" w:rsidRDefault="00F51BFA" w:rsidP="007F0D07">
            <w:pPr>
              <w:jc w:val="center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业务字段类型描述</w:t>
            </w:r>
          </w:p>
        </w:tc>
        <w:tc>
          <w:tcPr>
            <w:tcW w:w="1231" w:type="dxa"/>
          </w:tcPr>
          <w:p w14:paraId="5A6D3A87" w14:textId="77777777" w:rsidR="00F51BFA" w:rsidRDefault="00F51BFA" w:rsidP="007F0D07">
            <w:pPr>
              <w:jc w:val="center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定义长度</w:t>
            </w:r>
          </w:p>
        </w:tc>
      </w:tr>
      <w:tr w:rsidR="00F51BFA" w14:paraId="752C70DC" w14:textId="77777777" w:rsidTr="007F0D07">
        <w:tc>
          <w:tcPr>
            <w:tcW w:w="567" w:type="dxa"/>
          </w:tcPr>
          <w:p w14:paraId="483863DA" w14:textId="77777777" w:rsidR="00F51BFA" w:rsidRDefault="00F51BFA" w:rsidP="00F51BFA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365B7D75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名称</w:t>
            </w:r>
          </w:p>
        </w:tc>
        <w:tc>
          <w:tcPr>
            <w:tcW w:w="1231" w:type="dxa"/>
          </w:tcPr>
          <w:p w14:paraId="6EE8D47B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 xml:space="preserve"> V(100)</w:t>
            </w:r>
          </w:p>
        </w:tc>
      </w:tr>
      <w:tr w:rsidR="00F51BFA" w14:paraId="7D0721F2" w14:textId="77777777" w:rsidTr="007F0D07">
        <w:tc>
          <w:tcPr>
            <w:tcW w:w="567" w:type="dxa"/>
          </w:tcPr>
          <w:p w14:paraId="44F2A3A1" w14:textId="77777777" w:rsidR="00F51BFA" w:rsidRDefault="00F51BFA" w:rsidP="00F51BFA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2B7C2D22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地址</w:t>
            </w:r>
          </w:p>
        </w:tc>
        <w:tc>
          <w:tcPr>
            <w:tcW w:w="1231" w:type="dxa"/>
          </w:tcPr>
          <w:p w14:paraId="55DC3C6E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 xml:space="preserve"> V(100)</w:t>
            </w:r>
          </w:p>
        </w:tc>
      </w:tr>
      <w:tr w:rsidR="00F51BFA" w14:paraId="772210CC" w14:textId="77777777" w:rsidTr="007F0D07">
        <w:tc>
          <w:tcPr>
            <w:tcW w:w="567" w:type="dxa"/>
          </w:tcPr>
          <w:p w14:paraId="15AE46E4" w14:textId="77777777" w:rsidR="00F51BFA" w:rsidRDefault="00F51BFA" w:rsidP="00F51BFA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59E2439C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名称地址</w:t>
            </w:r>
          </w:p>
        </w:tc>
        <w:tc>
          <w:tcPr>
            <w:tcW w:w="1231" w:type="dxa"/>
          </w:tcPr>
          <w:p w14:paraId="5848AD02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 xml:space="preserve"> V(200)</w:t>
            </w:r>
          </w:p>
        </w:tc>
      </w:tr>
      <w:tr w:rsidR="00F51BFA" w14:paraId="580DA9D1" w14:textId="77777777" w:rsidTr="007F0D07">
        <w:tc>
          <w:tcPr>
            <w:tcW w:w="567" w:type="dxa"/>
          </w:tcPr>
          <w:p w14:paraId="70EB519A" w14:textId="77777777" w:rsidR="00F51BFA" w:rsidRDefault="00F51BFA" w:rsidP="00F51BFA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0EA66594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账号</w:t>
            </w:r>
          </w:p>
        </w:tc>
        <w:tc>
          <w:tcPr>
            <w:tcW w:w="1231" w:type="dxa"/>
          </w:tcPr>
          <w:p w14:paraId="20939025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 xml:space="preserve"> V(34)</w:t>
            </w:r>
          </w:p>
        </w:tc>
      </w:tr>
      <w:tr w:rsidR="00F51BFA" w14:paraId="1E548F06" w14:textId="77777777" w:rsidTr="007F0D07">
        <w:tc>
          <w:tcPr>
            <w:tcW w:w="567" w:type="dxa"/>
          </w:tcPr>
          <w:p w14:paraId="1F38909E" w14:textId="77777777" w:rsidR="00F51BFA" w:rsidRDefault="00F51BFA" w:rsidP="00F51BFA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5810C122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核心客户号</w:t>
            </w:r>
          </w:p>
        </w:tc>
        <w:tc>
          <w:tcPr>
            <w:tcW w:w="1231" w:type="dxa"/>
          </w:tcPr>
          <w:p w14:paraId="15CE16FC" w14:textId="77777777" w:rsidR="00F51BFA" w:rsidRDefault="00F51BFA" w:rsidP="007F0D07">
            <w:pPr>
              <w:ind w:firstLineChars="50" w:firstLine="105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V(32)</w:t>
            </w:r>
          </w:p>
        </w:tc>
      </w:tr>
      <w:tr w:rsidR="00F51BFA" w14:paraId="0E212FA4" w14:textId="77777777" w:rsidTr="007F0D07">
        <w:tc>
          <w:tcPr>
            <w:tcW w:w="567" w:type="dxa"/>
          </w:tcPr>
          <w:p w14:paraId="2CFFABFA" w14:textId="77777777" w:rsidR="00F51BFA" w:rsidRDefault="00F51BFA" w:rsidP="00F51BFA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677564A5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 xml:space="preserve">国结产生的业务编号 </w:t>
            </w:r>
          </w:p>
        </w:tc>
        <w:tc>
          <w:tcPr>
            <w:tcW w:w="1231" w:type="dxa"/>
          </w:tcPr>
          <w:p w14:paraId="1DA2EB14" w14:textId="77777777" w:rsidR="00F51BFA" w:rsidRDefault="00F51BFA" w:rsidP="007F0D07">
            <w:pPr>
              <w:ind w:firstLineChars="50" w:firstLine="105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V(16)</w:t>
            </w:r>
          </w:p>
        </w:tc>
      </w:tr>
      <w:tr w:rsidR="00F51BFA" w14:paraId="32E6E90C" w14:textId="77777777" w:rsidTr="007F0D07">
        <w:tc>
          <w:tcPr>
            <w:tcW w:w="567" w:type="dxa"/>
          </w:tcPr>
          <w:p w14:paraId="2A2D6419" w14:textId="77777777" w:rsidR="00F51BFA" w:rsidRDefault="00F51BFA" w:rsidP="00F51BFA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2A65CB6E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外围系统编曲号或合同号</w:t>
            </w:r>
          </w:p>
        </w:tc>
        <w:tc>
          <w:tcPr>
            <w:tcW w:w="1231" w:type="dxa"/>
          </w:tcPr>
          <w:p w14:paraId="1E3A0538" w14:textId="77777777" w:rsidR="00F51BFA" w:rsidRDefault="00F51BFA" w:rsidP="007F0D07">
            <w:pPr>
              <w:ind w:firstLineChars="50" w:firstLine="105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V(32)</w:t>
            </w:r>
          </w:p>
        </w:tc>
      </w:tr>
      <w:tr w:rsidR="00F51BFA" w14:paraId="5DA76640" w14:textId="77777777" w:rsidTr="007F0D07">
        <w:tc>
          <w:tcPr>
            <w:tcW w:w="567" w:type="dxa"/>
          </w:tcPr>
          <w:p w14:paraId="5F873192" w14:textId="77777777" w:rsidR="00F51BFA" w:rsidRDefault="00F51BFA" w:rsidP="00F51BFA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6085A16D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是与否等简单下拉列表值,统一定义为三位长度，便于后续扩展</w:t>
            </w:r>
          </w:p>
        </w:tc>
        <w:tc>
          <w:tcPr>
            <w:tcW w:w="1231" w:type="dxa"/>
          </w:tcPr>
          <w:p w14:paraId="018EC850" w14:textId="77777777" w:rsidR="00F51BFA" w:rsidRDefault="00F51BFA" w:rsidP="007F0D07">
            <w:pPr>
              <w:ind w:firstLineChars="50" w:firstLine="105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V(3)</w:t>
            </w:r>
          </w:p>
        </w:tc>
      </w:tr>
      <w:tr w:rsidR="00F51BFA" w14:paraId="55E53B1B" w14:textId="77777777" w:rsidTr="007F0D07">
        <w:tc>
          <w:tcPr>
            <w:tcW w:w="567" w:type="dxa"/>
          </w:tcPr>
          <w:p w14:paraId="7A0A8023" w14:textId="77777777" w:rsidR="00F51BFA" w:rsidRDefault="00F51BFA" w:rsidP="00F51BFA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7FE2B0AD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币种,国家号码</w:t>
            </w:r>
          </w:p>
        </w:tc>
        <w:tc>
          <w:tcPr>
            <w:tcW w:w="1231" w:type="dxa"/>
          </w:tcPr>
          <w:p w14:paraId="36A0E7B1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V(3)</w:t>
            </w:r>
          </w:p>
        </w:tc>
      </w:tr>
      <w:tr w:rsidR="00F51BFA" w14:paraId="4DCE1A1F" w14:textId="77777777" w:rsidTr="007F0D07">
        <w:tc>
          <w:tcPr>
            <w:tcW w:w="567" w:type="dxa"/>
          </w:tcPr>
          <w:p w14:paraId="5619516D" w14:textId="77777777" w:rsidR="00F51BFA" w:rsidRDefault="00F51BFA" w:rsidP="00F51BFA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24559B8A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手机，电话号，传真号</w:t>
            </w:r>
          </w:p>
        </w:tc>
        <w:tc>
          <w:tcPr>
            <w:tcW w:w="1231" w:type="dxa"/>
          </w:tcPr>
          <w:p w14:paraId="033CC7EA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V(40)</w:t>
            </w:r>
          </w:p>
        </w:tc>
      </w:tr>
      <w:tr w:rsidR="00F51BFA" w14:paraId="46F80981" w14:textId="77777777" w:rsidTr="007F0D07">
        <w:tc>
          <w:tcPr>
            <w:tcW w:w="567" w:type="dxa"/>
          </w:tcPr>
          <w:p w14:paraId="76CD075B" w14:textId="77777777" w:rsidR="00F51BFA" w:rsidRDefault="00F51BFA" w:rsidP="00F51BFA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32A014B6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国结系统产生的内部编号（如银行编号， 客户编号等）</w:t>
            </w:r>
          </w:p>
        </w:tc>
        <w:tc>
          <w:tcPr>
            <w:tcW w:w="1231" w:type="dxa"/>
          </w:tcPr>
          <w:p w14:paraId="42475E43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V(10)</w:t>
            </w:r>
          </w:p>
        </w:tc>
      </w:tr>
      <w:tr w:rsidR="00F51BFA" w14:paraId="4E058DEE" w14:textId="77777777" w:rsidTr="007F0D07">
        <w:tc>
          <w:tcPr>
            <w:tcW w:w="567" w:type="dxa"/>
          </w:tcPr>
          <w:p w14:paraId="3491798C" w14:textId="77777777" w:rsidR="00F51BFA" w:rsidRDefault="00F51BFA" w:rsidP="00F51BFA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4BF0C7FA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金额</w:t>
            </w:r>
          </w:p>
        </w:tc>
        <w:tc>
          <w:tcPr>
            <w:tcW w:w="1231" w:type="dxa"/>
          </w:tcPr>
          <w:p w14:paraId="6F348CAC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N(18,2)</w:t>
            </w:r>
          </w:p>
        </w:tc>
      </w:tr>
      <w:tr w:rsidR="00F51BFA" w14:paraId="1FF28795" w14:textId="77777777" w:rsidTr="007F0D07">
        <w:tc>
          <w:tcPr>
            <w:tcW w:w="567" w:type="dxa"/>
          </w:tcPr>
          <w:p w14:paraId="4622CF95" w14:textId="77777777" w:rsidR="00F51BFA" w:rsidRDefault="00F51BFA" w:rsidP="00F51BFA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40826517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汇率,利率</w:t>
            </w:r>
          </w:p>
        </w:tc>
        <w:tc>
          <w:tcPr>
            <w:tcW w:w="1231" w:type="dxa"/>
          </w:tcPr>
          <w:p w14:paraId="656CF4A7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N(18,8)</w:t>
            </w:r>
          </w:p>
        </w:tc>
      </w:tr>
      <w:tr w:rsidR="00F51BFA" w14:paraId="59A548F5" w14:textId="77777777" w:rsidTr="007F0D07">
        <w:tc>
          <w:tcPr>
            <w:tcW w:w="567" w:type="dxa"/>
          </w:tcPr>
          <w:p w14:paraId="36481B99" w14:textId="77777777" w:rsidR="00F51BFA" w:rsidRDefault="00F51BFA" w:rsidP="00F51BFA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07578677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所有不带时分秒的日期</w:t>
            </w:r>
          </w:p>
        </w:tc>
        <w:tc>
          <w:tcPr>
            <w:tcW w:w="1231" w:type="dxa"/>
          </w:tcPr>
          <w:p w14:paraId="43CE3A74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D</w:t>
            </w:r>
          </w:p>
        </w:tc>
      </w:tr>
      <w:tr w:rsidR="00F51BFA" w14:paraId="5B7097F7" w14:textId="77777777" w:rsidTr="007F0D07">
        <w:tc>
          <w:tcPr>
            <w:tcW w:w="567" w:type="dxa"/>
          </w:tcPr>
          <w:p w14:paraId="34ECD085" w14:textId="77777777" w:rsidR="00F51BFA" w:rsidRDefault="00F51BFA" w:rsidP="00F51BFA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7C085F45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带时分秒的日期</w:t>
            </w:r>
          </w:p>
        </w:tc>
        <w:tc>
          <w:tcPr>
            <w:tcW w:w="1231" w:type="dxa"/>
          </w:tcPr>
          <w:p w14:paraId="683BDBEA" w14:textId="77777777" w:rsidR="00F51BFA" w:rsidRDefault="00F51BFA" w:rsidP="007F0D07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T</w:t>
            </w:r>
          </w:p>
        </w:tc>
      </w:tr>
    </w:tbl>
    <w:p w14:paraId="0982D785" w14:textId="77777777" w:rsidR="00F51BFA" w:rsidRDefault="00F51BFA" w:rsidP="00F51BFA">
      <w:pPr>
        <w:ind w:firstLine="420"/>
        <w:rPr>
          <w:rFonts w:ascii="宋体" w:hAnsi="宋体" w:cs="Calibri"/>
          <w:kern w:val="0"/>
          <w:szCs w:val="21"/>
        </w:rPr>
      </w:pPr>
    </w:p>
    <w:p w14:paraId="7B92B54C" w14:textId="77777777" w:rsidR="00F51BFA" w:rsidRDefault="00F51BFA" w:rsidP="00F51BFA">
      <w:pPr>
        <w:pStyle w:val="3"/>
      </w:pPr>
      <w:bookmarkStart w:id="15" w:name="_Toc392665922"/>
      <w:bookmarkStart w:id="16" w:name="_Toc399285532"/>
      <w:r>
        <w:rPr>
          <w:rFonts w:hint="eastAsia"/>
        </w:rPr>
        <w:t>输入项字段M/O/P 说明</w:t>
      </w:r>
      <w:bookmarkEnd w:id="15"/>
      <w:bookmarkEnd w:id="16"/>
    </w:p>
    <w:p w14:paraId="4642165A" w14:textId="77777777" w:rsidR="00F51BFA" w:rsidRDefault="00F51BFA" w:rsidP="00F51BFA">
      <w:pPr>
        <w:ind w:firstLine="420"/>
        <w:rPr>
          <w:rFonts w:ascii="宋体" w:hAnsi="宋体" w:cs="Calibri"/>
          <w:kern w:val="0"/>
          <w:szCs w:val="21"/>
        </w:rPr>
      </w:pPr>
      <w:r>
        <w:rPr>
          <w:rFonts w:ascii="宋体" w:hAnsi="宋体" w:cs="Calibri" w:hint="eastAsia"/>
          <w:kern w:val="0"/>
          <w:szCs w:val="21"/>
        </w:rPr>
        <w:t xml:space="preserve">   M  表示必填项</w:t>
      </w:r>
    </w:p>
    <w:p w14:paraId="70604A57" w14:textId="77777777" w:rsidR="00F51BFA" w:rsidRDefault="00F51BFA" w:rsidP="00F51BFA">
      <w:pPr>
        <w:ind w:firstLine="420"/>
        <w:rPr>
          <w:rFonts w:ascii="宋体" w:hAnsi="宋体" w:cs="Calibri"/>
          <w:kern w:val="0"/>
          <w:szCs w:val="21"/>
        </w:rPr>
      </w:pPr>
      <w:r>
        <w:rPr>
          <w:rFonts w:ascii="宋体" w:hAnsi="宋体" w:cs="Calibri" w:hint="eastAsia"/>
          <w:kern w:val="0"/>
          <w:szCs w:val="21"/>
        </w:rPr>
        <w:t xml:space="preserve">   O  表示选输项，即可以输入也可以不输入，如果有输入的话应该遵循字段录入规则</w:t>
      </w:r>
    </w:p>
    <w:p w14:paraId="3910EF08" w14:textId="77777777" w:rsidR="00F51BFA" w:rsidRDefault="00F51BFA" w:rsidP="00F51BFA">
      <w:pPr>
        <w:ind w:firstLine="420"/>
        <w:rPr>
          <w:rFonts w:ascii="宋体" w:hAnsi="宋体" w:cs="Calibri"/>
          <w:kern w:val="0"/>
          <w:szCs w:val="21"/>
        </w:rPr>
      </w:pPr>
      <w:r>
        <w:rPr>
          <w:rFonts w:ascii="宋体" w:hAnsi="宋体" w:cs="Calibri" w:hint="eastAsia"/>
          <w:kern w:val="0"/>
          <w:szCs w:val="21"/>
        </w:rPr>
        <w:t xml:space="preserve">   P  表示保护项</w:t>
      </w:r>
    </w:p>
    <w:p w14:paraId="59AED075" w14:textId="77777777" w:rsidR="00F51BFA" w:rsidRDefault="00F51BFA" w:rsidP="00F51BFA">
      <w:pPr>
        <w:ind w:firstLine="420"/>
        <w:rPr>
          <w:rFonts w:ascii="宋体" w:hAnsi="宋体" w:cs="Calibri"/>
          <w:kern w:val="0"/>
          <w:szCs w:val="21"/>
        </w:rPr>
      </w:pPr>
      <w:r>
        <w:rPr>
          <w:rFonts w:ascii="宋体" w:hAnsi="宋体" w:cs="Calibri" w:hint="eastAsia"/>
          <w:kern w:val="0"/>
          <w:szCs w:val="21"/>
        </w:rPr>
        <w:t xml:space="preserve">   MO 表示是否必需根据条件变化，当某个条件为真时必需，反之则不是必输</w:t>
      </w:r>
    </w:p>
    <w:p w14:paraId="22800E71" w14:textId="77777777" w:rsidR="00F51BFA" w:rsidRDefault="00F51BFA" w:rsidP="00F51BFA">
      <w:pPr>
        <w:pStyle w:val="3"/>
      </w:pPr>
      <w:bookmarkStart w:id="17" w:name="_Toc392183632"/>
      <w:bookmarkStart w:id="18" w:name="_Toc392665923"/>
      <w:bookmarkStart w:id="19" w:name="_Toc399285533"/>
      <w:r w:rsidRPr="003911DB">
        <w:rPr>
          <w:rFonts w:hint="eastAsia"/>
        </w:rPr>
        <w:t>输入项字段数据来源说明</w:t>
      </w:r>
      <w:bookmarkEnd w:id="17"/>
      <w:bookmarkEnd w:id="18"/>
      <w:bookmarkEnd w:id="19"/>
    </w:p>
    <w:p w14:paraId="25B6DB25" w14:textId="77777777" w:rsidR="00F51BFA" w:rsidRDefault="00F51BFA" w:rsidP="00F51BFA">
      <w:pPr>
        <w:ind w:leftChars="50" w:left="105" w:firstLine="420"/>
      </w:pPr>
      <w:r>
        <w:rPr>
          <w:rFonts w:hint="eastAsia"/>
        </w:rPr>
        <w:t>系统生成</w:t>
      </w:r>
      <w:r>
        <w:rPr>
          <w:rFonts w:hint="eastAsia"/>
        </w:rPr>
        <w:t xml:space="preserve">  :  </w:t>
      </w:r>
      <w:r>
        <w:rPr>
          <w:rFonts w:hint="eastAsia"/>
        </w:rPr>
        <w:t>一般适应于业务参号和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14:paraId="7301E8F7" w14:textId="77777777" w:rsidR="00F51BFA" w:rsidRDefault="00F51BFA" w:rsidP="00F51BFA">
      <w:pPr>
        <w:ind w:leftChars="50" w:left="105" w:firstLine="420"/>
      </w:pPr>
      <w:r>
        <w:rPr>
          <w:rFonts w:hint="eastAsia"/>
        </w:rPr>
        <w:t>手工录入</w:t>
      </w:r>
      <w:r>
        <w:rPr>
          <w:rFonts w:hint="eastAsia"/>
        </w:rPr>
        <w:t xml:space="preserve">  :  </w:t>
      </w:r>
      <w:r>
        <w:rPr>
          <w:rFonts w:hint="eastAsia"/>
        </w:rPr>
        <w:t>一般适应于名称，地址，发票，金额等栏位字段</w:t>
      </w:r>
    </w:p>
    <w:p w14:paraId="2B53335C" w14:textId="77777777" w:rsidR="00F51BFA" w:rsidRDefault="00F51BFA" w:rsidP="00F51BFA">
      <w:pPr>
        <w:ind w:leftChars="50" w:left="105" w:firstLine="420"/>
      </w:pPr>
      <w:r>
        <w:rPr>
          <w:rFonts w:hint="eastAsia"/>
        </w:rPr>
        <w:t>选择</w:t>
      </w:r>
      <w:r>
        <w:rPr>
          <w:rFonts w:hint="eastAsia"/>
        </w:rPr>
        <w:t xml:space="preserve">      :  </w:t>
      </w:r>
      <w:r>
        <w:rPr>
          <w:rFonts w:hint="eastAsia"/>
        </w:rPr>
        <w:t>一般适应于下拉列表选择或</w:t>
      </w:r>
      <w:r>
        <w:rPr>
          <w:rFonts w:hint="eastAsia"/>
        </w:rPr>
        <w:t>RADIO,CHECKBOX</w:t>
      </w:r>
      <w:r>
        <w:rPr>
          <w:rFonts w:hint="eastAsia"/>
        </w:rPr>
        <w:t>等</w:t>
      </w:r>
    </w:p>
    <w:p w14:paraId="31E60BFE" w14:textId="77777777" w:rsidR="00F51BFA" w:rsidRDefault="00F51BFA" w:rsidP="00F51BFA">
      <w:pPr>
        <w:ind w:leftChars="50" w:left="1785" w:hangingChars="800" w:hanging="1680"/>
      </w:pPr>
      <w:r>
        <w:rPr>
          <w:rFonts w:hint="eastAsia"/>
        </w:rPr>
        <w:t>查询引入</w:t>
      </w:r>
      <w:r>
        <w:rPr>
          <w:rFonts w:hint="eastAsia"/>
        </w:rPr>
        <w:t xml:space="preserve">  :  </w:t>
      </w:r>
      <w:r>
        <w:rPr>
          <w:rFonts w:hint="eastAsia"/>
        </w:rPr>
        <w:t>一般适应于客户号码，银行</w:t>
      </w:r>
      <w:r>
        <w:rPr>
          <w:rFonts w:hint="eastAsia"/>
        </w:rPr>
        <w:t>SWIFTCODE</w:t>
      </w:r>
      <w:r>
        <w:rPr>
          <w:rFonts w:hint="eastAsia"/>
        </w:rPr>
        <w:t>等栏位的查询</w:t>
      </w:r>
      <w:r>
        <w:rPr>
          <w:rFonts w:hint="eastAsia"/>
        </w:rPr>
        <w:t>,</w:t>
      </w:r>
      <w:r>
        <w:rPr>
          <w:rFonts w:hint="eastAsia"/>
        </w:rPr>
        <w:t>即通过查询赋值</w:t>
      </w:r>
    </w:p>
    <w:p w14:paraId="6166D242" w14:textId="77777777" w:rsidR="00F51BFA" w:rsidRDefault="00F51BFA" w:rsidP="00F51BFA">
      <w:pPr>
        <w:ind w:leftChars="50" w:left="1785" w:hangingChars="800" w:hanging="1680"/>
      </w:pPr>
      <w:r>
        <w:rPr>
          <w:rFonts w:hint="eastAsia"/>
        </w:rPr>
        <w:t>模板引入</w:t>
      </w:r>
      <w:r>
        <w:rPr>
          <w:rFonts w:hint="eastAsia"/>
        </w:rPr>
        <w:t xml:space="preserve">  :  </w:t>
      </w:r>
      <w:r>
        <w:rPr>
          <w:rFonts w:hint="eastAsia"/>
        </w:rPr>
        <w:t>一般适应于通过此栏位做模板查询引入，比如通过信用证副本号</w:t>
      </w:r>
      <w:r>
        <w:rPr>
          <w:rFonts w:hint="eastAsia"/>
        </w:rPr>
        <w:t>,</w:t>
      </w:r>
      <w:r>
        <w:rPr>
          <w:rFonts w:hint="eastAsia"/>
        </w:rPr>
        <w:t>相当于查询</w:t>
      </w:r>
    </w:p>
    <w:p w14:paraId="409D16A7" w14:textId="77777777" w:rsidR="00F51BFA" w:rsidRPr="00813692" w:rsidRDefault="00F51BFA" w:rsidP="00F51BFA">
      <w:pPr>
        <w:ind w:leftChars="50" w:left="1680" w:hangingChars="750" w:hanging="1575"/>
      </w:pPr>
      <w:r>
        <w:rPr>
          <w:rFonts w:hint="eastAsia"/>
        </w:rPr>
        <w:t>系统带出：一般适应于后续交易带出前述交易的一些主要栏位值，比如信用证到单交易中显示信用证金额，币种等，这些栏位一般都是保护项</w:t>
      </w:r>
      <w:r>
        <w:rPr>
          <w:rFonts w:hint="eastAsia"/>
        </w:rPr>
        <w:t>[MOP=P]</w:t>
      </w:r>
      <w:r>
        <w:rPr>
          <w:rFonts w:hint="eastAsia"/>
        </w:rPr>
        <w:t>。</w:t>
      </w:r>
    </w:p>
    <w:p w14:paraId="657AD4FD" w14:textId="77777777" w:rsidR="00F51BFA" w:rsidRDefault="00F51BFA" w:rsidP="00F51BFA">
      <w:pPr>
        <w:pStyle w:val="3"/>
      </w:pPr>
      <w:bookmarkStart w:id="20" w:name="_Toc392183633"/>
      <w:bookmarkStart w:id="21" w:name="_Toc392665924"/>
      <w:bookmarkStart w:id="22" w:name="_Toc399285534"/>
      <w:r>
        <w:rPr>
          <w:rFonts w:hint="eastAsia"/>
        </w:rPr>
        <w:t>按钮说明</w:t>
      </w:r>
      <w:bookmarkEnd w:id="20"/>
      <w:bookmarkEnd w:id="21"/>
      <w:bookmarkEnd w:id="22"/>
    </w:p>
    <w:p w14:paraId="3449E353" w14:textId="77777777" w:rsidR="00F51BFA" w:rsidRDefault="00F51BFA" w:rsidP="00F51BFA">
      <w:pPr>
        <w:spacing w:line="240" w:lineRule="atLeast"/>
        <w:ind w:left="420"/>
        <w:rPr>
          <w:b/>
          <w:szCs w:val="21"/>
        </w:rPr>
      </w:pPr>
      <w:r w:rsidRPr="00D843F3">
        <w:rPr>
          <w:rFonts w:hint="eastAsia"/>
          <w:b/>
          <w:szCs w:val="21"/>
        </w:rPr>
        <w:t>提交：</w:t>
      </w:r>
    </w:p>
    <w:p w14:paraId="11A2B2D5" w14:textId="77777777" w:rsidR="00F51BFA" w:rsidRDefault="00F51BFA" w:rsidP="00F51BFA">
      <w:pPr>
        <w:spacing w:line="240" w:lineRule="atLeast"/>
        <w:ind w:left="420"/>
        <w:rPr>
          <w:szCs w:val="21"/>
        </w:rPr>
      </w:pPr>
      <w:r>
        <w:rPr>
          <w:rFonts w:hint="eastAsia"/>
          <w:szCs w:val="21"/>
        </w:rPr>
        <w:t>经办时，生成业务编号，产生面函，产生报文，产生会计分录。</w:t>
      </w:r>
    </w:p>
    <w:p w14:paraId="29B35A64" w14:textId="77777777" w:rsidR="00F51BFA" w:rsidRDefault="00F51BFA" w:rsidP="00F51BFA">
      <w:pPr>
        <w:spacing w:line="240" w:lineRule="atLeast"/>
        <w:ind w:left="420"/>
        <w:rPr>
          <w:szCs w:val="21"/>
        </w:rPr>
      </w:pPr>
      <w:r>
        <w:rPr>
          <w:rFonts w:hint="eastAsia"/>
          <w:szCs w:val="21"/>
        </w:rPr>
        <w:t>复核时，送接口数据（会计分录、报文）。</w:t>
      </w:r>
    </w:p>
    <w:p w14:paraId="609F6CF7" w14:textId="77777777" w:rsidR="00F51BFA" w:rsidRPr="00F5270D" w:rsidRDefault="00F51BFA" w:rsidP="00F51BFA">
      <w:pPr>
        <w:spacing w:line="240" w:lineRule="atLeast"/>
        <w:ind w:left="420"/>
        <w:rPr>
          <w:szCs w:val="21"/>
        </w:rPr>
      </w:pPr>
      <w:r>
        <w:rPr>
          <w:rFonts w:hint="eastAsia"/>
          <w:szCs w:val="21"/>
        </w:rPr>
        <w:t>提交成功后，</w:t>
      </w:r>
      <w:r w:rsidRPr="00C83E47">
        <w:rPr>
          <w:rFonts w:hint="eastAsia"/>
        </w:rPr>
        <w:t>直接显示提交成功的信息</w:t>
      </w:r>
      <w:r>
        <w:rPr>
          <w:rFonts w:hint="eastAsia"/>
        </w:rPr>
        <w:t>。</w:t>
      </w:r>
    </w:p>
    <w:p w14:paraId="5F243A3D" w14:textId="77777777" w:rsidR="00F51BFA" w:rsidRDefault="00F51BFA" w:rsidP="00F51BFA">
      <w:pPr>
        <w:spacing w:line="240" w:lineRule="atLeast"/>
        <w:ind w:left="420"/>
        <w:rPr>
          <w:b/>
          <w:szCs w:val="21"/>
        </w:rPr>
      </w:pPr>
      <w:r w:rsidRPr="00D843F3">
        <w:rPr>
          <w:rFonts w:hint="eastAsia"/>
          <w:b/>
          <w:szCs w:val="21"/>
        </w:rPr>
        <w:t>保存：</w:t>
      </w:r>
    </w:p>
    <w:p w14:paraId="0BDB0F54" w14:textId="77777777" w:rsidR="00F51BFA" w:rsidRDefault="00F51BFA" w:rsidP="00F51BFA">
      <w:pPr>
        <w:spacing w:line="240" w:lineRule="atLeast"/>
        <w:ind w:left="420"/>
        <w:rPr>
          <w:szCs w:val="21"/>
        </w:rPr>
      </w:pPr>
      <w:r>
        <w:rPr>
          <w:rFonts w:hint="eastAsia"/>
          <w:szCs w:val="21"/>
        </w:rPr>
        <w:t>经办和经办更在时才显示。</w:t>
      </w:r>
    </w:p>
    <w:p w14:paraId="6DE7C2D5" w14:textId="77777777" w:rsidR="00F51BFA" w:rsidRPr="00A1085B" w:rsidRDefault="00F51BFA" w:rsidP="00F51BFA">
      <w:pPr>
        <w:spacing w:line="240" w:lineRule="atLeast"/>
        <w:ind w:leftChars="200" w:left="420" w:firstLineChars="150" w:firstLine="315"/>
        <w:rPr>
          <w:szCs w:val="21"/>
        </w:rPr>
      </w:pPr>
      <w:r>
        <w:rPr>
          <w:rFonts w:hint="eastAsia"/>
          <w:szCs w:val="21"/>
        </w:rPr>
        <w:t>生成业务编号，录入数据临时保存。</w:t>
      </w:r>
    </w:p>
    <w:p w14:paraId="6F2A63DB" w14:textId="77777777" w:rsidR="00F51BFA" w:rsidRDefault="00F51BFA" w:rsidP="00F51BFA">
      <w:pPr>
        <w:spacing w:line="240" w:lineRule="atLeast"/>
        <w:ind w:left="420"/>
        <w:rPr>
          <w:b/>
          <w:szCs w:val="21"/>
        </w:rPr>
      </w:pPr>
      <w:r w:rsidRPr="00D843F3">
        <w:rPr>
          <w:rFonts w:hint="eastAsia"/>
          <w:b/>
          <w:szCs w:val="21"/>
        </w:rPr>
        <w:t>打印查看：</w:t>
      </w:r>
    </w:p>
    <w:p w14:paraId="4845B9C6" w14:textId="77777777" w:rsidR="00F51BFA" w:rsidRPr="00A1085B" w:rsidRDefault="00F51BFA" w:rsidP="00F51BFA">
      <w:pPr>
        <w:spacing w:line="240" w:lineRule="atLeast"/>
        <w:ind w:left="420"/>
        <w:rPr>
          <w:szCs w:val="21"/>
        </w:rPr>
      </w:pPr>
      <w:r>
        <w:rPr>
          <w:rFonts w:hint="eastAsia"/>
          <w:szCs w:val="21"/>
        </w:rPr>
        <w:t>交易面函打印查看。</w:t>
      </w:r>
    </w:p>
    <w:p w14:paraId="35F4CC74" w14:textId="77777777" w:rsidR="00F51BFA" w:rsidRDefault="00F51BFA" w:rsidP="00F51BFA">
      <w:pPr>
        <w:spacing w:line="240" w:lineRule="atLeast"/>
        <w:ind w:left="420"/>
        <w:rPr>
          <w:b/>
          <w:szCs w:val="21"/>
        </w:rPr>
      </w:pPr>
      <w:r w:rsidRPr="00D843F3">
        <w:rPr>
          <w:rFonts w:hint="eastAsia"/>
          <w:b/>
          <w:szCs w:val="21"/>
        </w:rPr>
        <w:t>查询：</w:t>
      </w:r>
    </w:p>
    <w:p w14:paraId="0B544AB9" w14:textId="77777777" w:rsidR="00F51BFA" w:rsidRDefault="00F51BFA" w:rsidP="00F51BFA">
      <w:pPr>
        <w:spacing w:line="240" w:lineRule="atLeast"/>
        <w:ind w:left="420"/>
        <w:rPr>
          <w:szCs w:val="21"/>
        </w:rPr>
      </w:pPr>
      <w:r>
        <w:rPr>
          <w:rFonts w:hint="eastAsia"/>
          <w:szCs w:val="21"/>
        </w:rPr>
        <w:t>往报查看：交易发报内容查看。</w:t>
      </w:r>
    </w:p>
    <w:p w14:paraId="3BC340BF" w14:textId="77777777" w:rsidR="00F51BFA" w:rsidRDefault="00F51BFA" w:rsidP="00F51BFA">
      <w:pPr>
        <w:spacing w:line="240" w:lineRule="atLeast"/>
        <w:ind w:left="420"/>
        <w:rPr>
          <w:szCs w:val="21"/>
        </w:rPr>
      </w:pPr>
      <w:r>
        <w:rPr>
          <w:rFonts w:hint="eastAsia"/>
          <w:szCs w:val="21"/>
        </w:rPr>
        <w:t>来报查看：交易来报内容查看。</w:t>
      </w:r>
    </w:p>
    <w:p w14:paraId="4C97B94D" w14:textId="77777777" w:rsidR="00F51BFA" w:rsidRDefault="00F51BFA" w:rsidP="00F51BFA">
      <w:pPr>
        <w:spacing w:line="240" w:lineRule="atLeast"/>
        <w:ind w:left="420"/>
        <w:rPr>
          <w:szCs w:val="21"/>
        </w:rPr>
      </w:pPr>
      <w:r>
        <w:rPr>
          <w:rFonts w:hint="eastAsia"/>
          <w:szCs w:val="21"/>
        </w:rPr>
        <w:t>账务查看：查看交易产生的账务信息。</w:t>
      </w:r>
    </w:p>
    <w:p w14:paraId="73AC979C" w14:textId="77777777" w:rsidR="00F51BFA" w:rsidRDefault="00F51BFA" w:rsidP="00F51BFA">
      <w:pPr>
        <w:spacing w:line="240" w:lineRule="atLeast"/>
        <w:ind w:left="420"/>
        <w:rPr>
          <w:szCs w:val="21"/>
        </w:rPr>
      </w:pPr>
      <w:r>
        <w:rPr>
          <w:rFonts w:hint="eastAsia"/>
          <w:szCs w:val="21"/>
        </w:rPr>
        <w:t>当前余额信息查看：这笔交易的发生额和业务余额的查看。</w:t>
      </w:r>
    </w:p>
    <w:p w14:paraId="3F41374E" w14:textId="77777777" w:rsidR="00F51BFA" w:rsidRPr="00A1085B" w:rsidRDefault="00F51BFA" w:rsidP="00F51BFA">
      <w:pPr>
        <w:spacing w:line="240" w:lineRule="atLeast"/>
        <w:ind w:left="420"/>
        <w:rPr>
          <w:szCs w:val="21"/>
        </w:rPr>
      </w:pPr>
      <w:r>
        <w:rPr>
          <w:rFonts w:hint="eastAsia"/>
          <w:szCs w:val="21"/>
        </w:rPr>
        <w:t>历史交易查看：查看这笔交易的其他业务流程信息。</w:t>
      </w:r>
    </w:p>
    <w:p w14:paraId="43F37A16" w14:textId="77777777" w:rsidR="00F51BFA" w:rsidRDefault="00F51BFA" w:rsidP="00F51BFA">
      <w:pPr>
        <w:spacing w:line="240" w:lineRule="atLeast"/>
        <w:ind w:left="420"/>
        <w:rPr>
          <w:b/>
          <w:szCs w:val="21"/>
        </w:rPr>
      </w:pPr>
      <w:r w:rsidRPr="00D843F3">
        <w:rPr>
          <w:rFonts w:hint="eastAsia"/>
          <w:b/>
          <w:szCs w:val="21"/>
        </w:rPr>
        <w:t>附加功能：</w:t>
      </w:r>
    </w:p>
    <w:p w14:paraId="6E9F7428" w14:textId="77777777" w:rsidR="00F51BFA" w:rsidRDefault="00F51BFA" w:rsidP="00F51BFA">
      <w:pPr>
        <w:spacing w:line="240" w:lineRule="atLeast"/>
        <w:ind w:left="420"/>
        <w:rPr>
          <w:szCs w:val="21"/>
        </w:rPr>
      </w:pPr>
      <w:r>
        <w:rPr>
          <w:rFonts w:hint="eastAsia"/>
          <w:szCs w:val="21"/>
        </w:rPr>
        <w:t>业务模板导入：通过业务编号查询导入之前的交易来作为本次交易的模板。</w:t>
      </w:r>
    </w:p>
    <w:p w14:paraId="76381E62" w14:textId="77777777" w:rsidR="00F51BFA" w:rsidRDefault="00F51BFA" w:rsidP="00F51BFA">
      <w:pPr>
        <w:spacing w:line="240" w:lineRule="atLeast"/>
        <w:ind w:left="420"/>
        <w:rPr>
          <w:szCs w:val="21"/>
        </w:rPr>
      </w:pPr>
      <w:r>
        <w:rPr>
          <w:rFonts w:hint="eastAsia"/>
          <w:szCs w:val="21"/>
        </w:rPr>
        <w:t>报文模板导入：通过业务编号查询导入之前的交易来作为本次报文的模板。</w:t>
      </w:r>
    </w:p>
    <w:p w14:paraId="61F29F8B" w14:textId="77777777" w:rsidR="00F51BFA" w:rsidRDefault="00F51BFA" w:rsidP="00F51BFA">
      <w:pPr>
        <w:spacing w:line="240" w:lineRule="atLeast"/>
        <w:ind w:left="420"/>
        <w:rPr>
          <w:szCs w:val="21"/>
        </w:rPr>
      </w:pPr>
      <w:r>
        <w:rPr>
          <w:rFonts w:hint="eastAsia"/>
          <w:szCs w:val="21"/>
        </w:rPr>
        <w:t>报文绑定：将收到的报文和当前业务绑定。</w:t>
      </w:r>
    </w:p>
    <w:p w14:paraId="33DF80C5" w14:textId="77777777" w:rsidR="00F51BFA" w:rsidRDefault="00F51BFA" w:rsidP="00F51BFA">
      <w:pPr>
        <w:spacing w:line="240" w:lineRule="atLeast"/>
        <w:ind w:left="420"/>
        <w:rPr>
          <w:szCs w:val="21"/>
        </w:rPr>
      </w:pPr>
      <w:r>
        <w:rPr>
          <w:rFonts w:hint="eastAsia"/>
          <w:szCs w:val="21"/>
        </w:rPr>
        <w:t>重复交易：经办完这笔交易，接着做同样的交易。</w:t>
      </w:r>
    </w:p>
    <w:p w14:paraId="205BE746" w14:textId="77777777" w:rsidR="00F51BFA" w:rsidRPr="00A1085B" w:rsidRDefault="00F51BFA" w:rsidP="00F51BFA">
      <w:pPr>
        <w:spacing w:line="240" w:lineRule="atLeast"/>
        <w:ind w:left="420"/>
        <w:rPr>
          <w:szCs w:val="21"/>
        </w:rPr>
      </w:pPr>
      <w:r>
        <w:rPr>
          <w:rFonts w:hint="eastAsia"/>
          <w:szCs w:val="21"/>
        </w:rPr>
        <w:t>操作意见：这笔交易的备注事项。</w:t>
      </w:r>
    </w:p>
    <w:p w14:paraId="00C43CE1" w14:textId="77777777" w:rsidR="00F51BFA" w:rsidRDefault="00F51BFA" w:rsidP="00F51BFA">
      <w:pPr>
        <w:spacing w:line="240" w:lineRule="atLeast"/>
        <w:ind w:left="420"/>
        <w:rPr>
          <w:b/>
          <w:szCs w:val="21"/>
        </w:rPr>
      </w:pPr>
      <w:r w:rsidRPr="00D843F3">
        <w:rPr>
          <w:rFonts w:hint="eastAsia"/>
          <w:b/>
          <w:szCs w:val="21"/>
        </w:rPr>
        <w:t>取消：</w:t>
      </w:r>
    </w:p>
    <w:p w14:paraId="03602C0E" w14:textId="77777777" w:rsidR="00F51BFA" w:rsidRDefault="00F51BFA" w:rsidP="00F51BFA">
      <w:pPr>
        <w:spacing w:line="240" w:lineRule="atLeast"/>
        <w:ind w:left="420"/>
        <w:rPr>
          <w:szCs w:val="21"/>
        </w:rPr>
      </w:pPr>
      <w:r>
        <w:rPr>
          <w:rFonts w:hint="eastAsia"/>
          <w:szCs w:val="21"/>
        </w:rPr>
        <w:t>手工发起时，有临时保存的时候，弹出取消原因画面；否则关闭本画面，返回主菜单画面。</w:t>
      </w:r>
    </w:p>
    <w:p w14:paraId="1B86BDED" w14:textId="77777777" w:rsidR="00F51BFA" w:rsidRPr="00A1085B" w:rsidRDefault="00F51BFA" w:rsidP="00F51BFA">
      <w:pPr>
        <w:spacing w:line="240" w:lineRule="atLeast"/>
        <w:ind w:left="420"/>
        <w:rPr>
          <w:szCs w:val="21"/>
        </w:rPr>
      </w:pPr>
      <w:r>
        <w:rPr>
          <w:rFonts w:hint="eastAsia"/>
          <w:szCs w:val="21"/>
        </w:rPr>
        <w:t>信贷发起时，弹出取消原因画面。输入取消原因点确定后，将取消信息反馈给信贷系统。</w:t>
      </w:r>
    </w:p>
    <w:p w14:paraId="1B30EBD9" w14:textId="77777777" w:rsidR="00F51BFA" w:rsidRDefault="00F51BFA" w:rsidP="00F51BFA">
      <w:pPr>
        <w:spacing w:line="240" w:lineRule="atLeast"/>
        <w:ind w:left="420"/>
        <w:rPr>
          <w:b/>
          <w:szCs w:val="21"/>
        </w:rPr>
      </w:pPr>
      <w:r w:rsidRPr="00D843F3">
        <w:rPr>
          <w:rFonts w:hint="eastAsia"/>
          <w:b/>
          <w:szCs w:val="21"/>
        </w:rPr>
        <w:t>返回：</w:t>
      </w:r>
    </w:p>
    <w:p w14:paraId="3ED4A79B" w14:textId="77777777" w:rsidR="00F51BFA" w:rsidRDefault="00F51BFA" w:rsidP="00F51BFA">
      <w:pPr>
        <w:spacing w:line="240" w:lineRule="atLeast"/>
        <w:ind w:firstLine="420"/>
        <w:rPr>
          <w:szCs w:val="21"/>
        </w:rPr>
      </w:pPr>
      <w:r>
        <w:rPr>
          <w:rFonts w:hint="eastAsia"/>
          <w:szCs w:val="21"/>
        </w:rPr>
        <w:t>关闭本画面，返回主菜单画面。</w:t>
      </w:r>
    </w:p>
    <w:p w14:paraId="7F2EB73D" w14:textId="77777777" w:rsidR="00D329F7" w:rsidRPr="00F65EE9" w:rsidRDefault="003359AE" w:rsidP="00F65EE9">
      <w:pPr>
        <w:pStyle w:val="2"/>
      </w:pPr>
      <w:bookmarkStart w:id="23" w:name="_Toc393092355"/>
      <w:bookmarkStart w:id="24" w:name="_Toc393102116"/>
      <w:bookmarkStart w:id="25" w:name="_Toc392183634"/>
      <w:bookmarkStart w:id="26" w:name="_Toc392665927"/>
      <w:bookmarkStart w:id="27" w:name="_Toc399285535"/>
      <w:bookmarkEnd w:id="23"/>
      <w:bookmarkEnd w:id="24"/>
      <w:r w:rsidRPr="00A924AB">
        <w:rPr>
          <w:rFonts w:hint="eastAsia"/>
        </w:rPr>
        <w:t>参数说明</w:t>
      </w:r>
      <w:bookmarkEnd w:id="25"/>
      <w:bookmarkEnd w:id="26"/>
      <w:bookmarkEnd w:id="27"/>
    </w:p>
    <w:p w14:paraId="3E38A415" w14:textId="77777777" w:rsidR="00D329F7" w:rsidRDefault="00E42C62" w:rsidP="00F65EE9">
      <w:pPr>
        <w:pStyle w:val="3"/>
      </w:pPr>
      <w:bookmarkStart w:id="28" w:name="_Toc382491594"/>
      <w:bookmarkStart w:id="29" w:name="_Toc399285536"/>
      <w:r>
        <w:rPr>
          <w:rFonts w:hint="eastAsia"/>
        </w:rPr>
        <w:t>托收期限选项</w:t>
      </w:r>
      <w:bookmarkEnd w:id="28"/>
      <w:bookmarkEnd w:id="29"/>
    </w:p>
    <w:p w14:paraId="1DFB9C76" w14:textId="77777777" w:rsidR="00D329F7" w:rsidRDefault="00E42C62" w:rsidP="00F65EE9">
      <w:pPr>
        <w:ind w:leftChars="200" w:left="420"/>
        <w:rPr>
          <w:rFonts w:ascii="宋体" w:hAnsi="宋体" w:cs="Calibri"/>
          <w:kern w:val="0"/>
          <w:szCs w:val="21"/>
        </w:rPr>
      </w:pPr>
      <w:r w:rsidRPr="003F51CD">
        <w:rPr>
          <w:rFonts w:ascii="宋体" w:hAnsi="宋体" w:cs="Calibri" w:hint="eastAsia"/>
          <w:kern w:val="0"/>
          <w:szCs w:val="21"/>
        </w:rPr>
        <w:t>001：AT SIGHT</w:t>
      </w:r>
    </w:p>
    <w:p w14:paraId="58AE24BF" w14:textId="77777777" w:rsidR="00D329F7" w:rsidRDefault="00E42C62" w:rsidP="00F65EE9">
      <w:pPr>
        <w:ind w:leftChars="200" w:left="420"/>
        <w:rPr>
          <w:rFonts w:ascii="宋体" w:hAnsi="宋体" w:cs="Calibri"/>
          <w:kern w:val="0"/>
          <w:szCs w:val="21"/>
        </w:rPr>
      </w:pPr>
      <w:r w:rsidRPr="003F51CD">
        <w:rPr>
          <w:rFonts w:ascii="宋体" w:hAnsi="宋体" w:cs="Calibri" w:hint="eastAsia"/>
          <w:kern w:val="0"/>
          <w:szCs w:val="21"/>
        </w:rPr>
        <w:t>002：AFTER SIGHT</w:t>
      </w:r>
    </w:p>
    <w:p w14:paraId="2BC490F9" w14:textId="77777777" w:rsidR="00D329F7" w:rsidRDefault="00E42C62" w:rsidP="00F65EE9">
      <w:pPr>
        <w:ind w:leftChars="200" w:left="420"/>
        <w:rPr>
          <w:rFonts w:ascii="宋体" w:hAnsi="宋体" w:cs="Calibri"/>
          <w:kern w:val="0"/>
          <w:szCs w:val="21"/>
        </w:rPr>
      </w:pPr>
      <w:r w:rsidRPr="003F51CD">
        <w:rPr>
          <w:rFonts w:ascii="宋体" w:hAnsi="宋体" w:cs="Calibri" w:hint="eastAsia"/>
          <w:kern w:val="0"/>
          <w:szCs w:val="21"/>
        </w:rPr>
        <w:t>003：AFTER B/L DATE</w:t>
      </w:r>
    </w:p>
    <w:p w14:paraId="2EFA7547" w14:textId="77777777" w:rsidR="00D329F7" w:rsidRDefault="00E42C62" w:rsidP="00F65EE9">
      <w:pPr>
        <w:ind w:leftChars="200" w:left="420"/>
        <w:rPr>
          <w:rFonts w:ascii="宋体" w:hAnsi="宋体" w:cs="Calibri"/>
          <w:kern w:val="0"/>
          <w:szCs w:val="21"/>
        </w:rPr>
      </w:pPr>
      <w:r w:rsidRPr="003F51CD">
        <w:rPr>
          <w:rFonts w:ascii="宋体" w:hAnsi="宋体" w:cs="Calibri" w:hint="eastAsia"/>
          <w:kern w:val="0"/>
          <w:szCs w:val="21"/>
        </w:rPr>
        <w:t>004：FROM B/L DATE</w:t>
      </w:r>
    </w:p>
    <w:p w14:paraId="5971EFF2" w14:textId="77777777" w:rsidR="00D329F7" w:rsidRDefault="00E42C62" w:rsidP="00F65EE9">
      <w:pPr>
        <w:ind w:leftChars="200" w:left="420"/>
        <w:rPr>
          <w:rFonts w:ascii="宋体" w:hAnsi="宋体" w:cs="Calibri"/>
          <w:kern w:val="0"/>
          <w:szCs w:val="21"/>
        </w:rPr>
      </w:pPr>
      <w:r w:rsidRPr="003F51CD">
        <w:rPr>
          <w:rFonts w:ascii="宋体" w:hAnsi="宋体" w:cs="Calibri" w:hint="eastAsia"/>
          <w:kern w:val="0"/>
          <w:szCs w:val="21"/>
        </w:rPr>
        <w:t>006：AFTER INVOICE DATE</w:t>
      </w:r>
    </w:p>
    <w:p w14:paraId="030EF7E0" w14:textId="77777777" w:rsidR="00D329F7" w:rsidRDefault="00E42C62" w:rsidP="00F65EE9">
      <w:pPr>
        <w:ind w:leftChars="200" w:left="420"/>
        <w:rPr>
          <w:rFonts w:ascii="宋体" w:hAnsi="宋体" w:cs="Calibri"/>
          <w:kern w:val="0"/>
          <w:szCs w:val="21"/>
        </w:rPr>
      </w:pPr>
      <w:r w:rsidRPr="003F51CD">
        <w:rPr>
          <w:rFonts w:ascii="宋体" w:hAnsi="宋体" w:cs="Calibri" w:hint="eastAsia"/>
          <w:kern w:val="0"/>
          <w:szCs w:val="21"/>
        </w:rPr>
        <w:t>007：AFTER SHIPMENT DATE</w:t>
      </w:r>
    </w:p>
    <w:p w14:paraId="7048017F" w14:textId="77777777" w:rsidR="00D329F7" w:rsidRPr="00F65EE9" w:rsidRDefault="00D329F7" w:rsidP="00F65EE9">
      <w:pPr>
        <w:ind w:leftChars="200" w:left="420"/>
        <w:rPr>
          <w:rFonts w:ascii="宋体" w:hAnsi="宋体" w:cs="Calibri"/>
          <w:kern w:val="0"/>
          <w:szCs w:val="21"/>
        </w:rPr>
      </w:pPr>
      <w:r w:rsidRPr="00F65EE9">
        <w:rPr>
          <w:rFonts w:ascii="宋体" w:hAnsi="宋体" w:cs="Calibri"/>
          <w:kern w:val="0"/>
          <w:szCs w:val="21"/>
        </w:rPr>
        <w:t>008：AFTER THE NEGO DATE</w:t>
      </w:r>
    </w:p>
    <w:p w14:paraId="156E5D07" w14:textId="77777777" w:rsidR="00D329F7" w:rsidRDefault="00E42C62" w:rsidP="00F65EE9">
      <w:pPr>
        <w:ind w:leftChars="200" w:left="420"/>
        <w:rPr>
          <w:rFonts w:ascii="宋体" w:hAnsi="宋体" w:cs="Calibri"/>
          <w:kern w:val="0"/>
          <w:szCs w:val="21"/>
        </w:rPr>
      </w:pPr>
      <w:r w:rsidRPr="003F51CD">
        <w:rPr>
          <w:rFonts w:ascii="宋体" w:hAnsi="宋体" w:cs="Calibri" w:hint="eastAsia"/>
          <w:kern w:val="0"/>
          <w:szCs w:val="21"/>
        </w:rPr>
        <w:t>009：AFTER DRAFT DATE</w:t>
      </w:r>
    </w:p>
    <w:p w14:paraId="45F391B6" w14:textId="77777777" w:rsidR="00D329F7" w:rsidRDefault="00E42C62" w:rsidP="00F65EE9">
      <w:pPr>
        <w:ind w:leftChars="200" w:left="420"/>
        <w:rPr>
          <w:rFonts w:ascii="宋体" w:hAnsi="宋体" w:cs="Calibri"/>
          <w:kern w:val="0"/>
          <w:szCs w:val="21"/>
        </w:rPr>
      </w:pPr>
      <w:r w:rsidRPr="003F51CD">
        <w:rPr>
          <w:rFonts w:ascii="宋体" w:hAnsi="宋体" w:cs="Calibri" w:hint="eastAsia"/>
          <w:kern w:val="0"/>
          <w:szCs w:val="21"/>
        </w:rPr>
        <w:t>010：AFTER PRESENTATION OF DOCUMENTS</w:t>
      </w:r>
    </w:p>
    <w:p w14:paraId="2C29C77D" w14:textId="77777777" w:rsidR="00D329F7" w:rsidRDefault="00E42C62" w:rsidP="00F65EE9">
      <w:pPr>
        <w:ind w:leftChars="200" w:left="420"/>
        <w:rPr>
          <w:rFonts w:ascii="宋体" w:hAnsi="宋体" w:cs="Calibri"/>
          <w:kern w:val="0"/>
          <w:szCs w:val="21"/>
        </w:rPr>
      </w:pPr>
      <w:r w:rsidRPr="003F51CD">
        <w:rPr>
          <w:rFonts w:ascii="宋体" w:hAnsi="宋体" w:cs="Calibri" w:hint="eastAsia"/>
          <w:kern w:val="0"/>
          <w:szCs w:val="21"/>
        </w:rPr>
        <w:t>011：AFTER RECEIPT OF DOCUMENTS</w:t>
      </w:r>
    </w:p>
    <w:p w14:paraId="59D6CE1E" w14:textId="77777777" w:rsidR="00D329F7" w:rsidRDefault="00E42C62" w:rsidP="00F65EE9">
      <w:pPr>
        <w:ind w:leftChars="200" w:left="420"/>
        <w:rPr>
          <w:rFonts w:ascii="宋体" w:hAnsi="宋体" w:cs="Calibri"/>
          <w:kern w:val="0"/>
          <w:szCs w:val="21"/>
        </w:rPr>
      </w:pPr>
      <w:r w:rsidRPr="003F51CD">
        <w:rPr>
          <w:rFonts w:ascii="宋体" w:hAnsi="宋体" w:cs="Calibri" w:hint="eastAsia"/>
          <w:kern w:val="0"/>
          <w:szCs w:val="21"/>
        </w:rPr>
        <w:t>012：AFTER THE DATE OF ACCEPTANCE OF DRAFT(S)</w:t>
      </w:r>
    </w:p>
    <w:p w14:paraId="20AE2839" w14:textId="77777777" w:rsidR="00D329F7" w:rsidRDefault="00E42C62" w:rsidP="00F65EE9">
      <w:pPr>
        <w:ind w:leftChars="200" w:left="420"/>
        <w:rPr>
          <w:rFonts w:ascii="宋体" w:hAnsi="宋体" w:cs="Calibri"/>
          <w:kern w:val="0"/>
          <w:szCs w:val="21"/>
        </w:rPr>
      </w:pPr>
      <w:r w:rsidRPr="003F51CD">
        <w:rPr>
          <w:rFonts w:ascii="宋体" w:hAnsi="宋体" w:cs="Calibri" w:hint="eastAsia"/>
          <w:kern w:val="0"/>
          <w:szCs w:val="21"/>
        </w:rPr>
        <w:t>013：AFTER  D/O DATE</w:t>
      </w:r>
    </w:p>
    <w:p w14:paraId="5449C595" w14:textId="77777777" w:rsidR="00D329F7" w:rsidRDefault="00E42C62" w:rsidP="00F65EE9">
      <w:pPr>
        <w:ind w:leftChars="200" w:left="420"/>
        <w:rPr>
          <w:rFonts w:ascii="宋体" w:hAnsi="宋体" w:cs="Calibri"/>
          <w:kern w:val="0"/>
          <w:szCs w:val="21"/>
        </w:rPr>
      </w:pPr>
      <w:r w:rsidRPr="003F51CD">
        <w:rPr>
          <w:rFonts w:ascii="宋体" w:hAnsi="宋体" w:cs="Calibri" w:hint="eastAsia"/>
          <w:kern w:val="0"/>
          <w:szCs w:val="21"/>
        </w:rPr>
        <w:t>019：FROM SHIPMENT DATE</w:t>
      </w:r>
    </w:p>
    <w:p w14:paraId="2D2DCBC8" w14:textId="77777777" w:rsidR="00D329F7" w:rsidRDefault="00182BE4" w:rsidP="00F65EE9">
      <w:pPr>
        <w:pStyle w:val="3"/>
      </w:pPr>
      <w:bookmarkStart w:id="30" w:name="_Toc399285537"/>
      <w:r>
        <w:rPr>
          <w:rFonts w:hint="eastAsia"/>
        </w:rPr>
        <w:t>快邮方式选项</w:t>
      </w:r>
      <w:bookmarkEnd w:id="30"/>
    </w:p>
    <w:p w14:paraId="50EF8BA6" w14:textId="77777777" w:rsidR="00D329F7" w:rsidRDefault="00182BE4" w:rsidP="00F65EE9">
      <w:pPr>
        <w:ind w:leftChars="200" w:left="420"/>
        <w:rPr>
          <w:szCs w:val="21"/>
        </w:rPr>
      </w:pPr>
      <w:r w:rsidRPr="003F51CD">
        <w:rPr>
          <w:rFonts w:hint="eastAsia"/>
          <w:szCs w:val="21"/>
        </w:rPr>
        <w:t>0</w:t>
      </w:r>
      <w:r w:rsidRPr="003F51CD">
        <w:rPr>
          <w:rFonts w:hint="eastAsia"/>
          <w:szCs w:val="21"/>
        </w:rPr>
        <w:t>：</w:t>
      </w:r>
      <w:r w:rsidR="00940B3A">
        <w:rPr>
          <w:rFonts w:hint="eastAsia"/>
          <w:szCs w:val="21"/>
        </w:rPr>
        <w:t>EMPTY</w:t>
      </w:r>
    </w:p>
    <w:p w14:paraId="10CD50E6" w14:textId="77777777" w:rsidR="00D329F7" w:rsidRDefault="00182BE4" w:rsidP="00F65EE9">
      <w:pPr>
        <w:ind w:leftChars="200" w:left="420"/>
        <w:rPr>
          <w:szCs w:val="21"/>
        </w:rPr>
      </w:pPr>
      <w:r w:rsidRPr="003F51CD">
        <w:rPr>
          <w:rFonts w:hint="eastAsia"/>
          <w:szCs w:val="21"/>
        </w:rPr>
        <w:t>1</w:t>
      </w:r>
      <w:r w:rsidRPr="003F51CD">
        <w:rPr>
          <w:rFonts w:hint="eastAsia"/>
          <w:szCs w:val="21"/>
        </w:rPr>
        <w:t>：</w:t>
      </w:r>
      <w:r w:rsidRPr="003F51CD">
        <w:rPr>
          <w:rFonts w:hint="eastAsia"/>
          <w:szCs w:val="21"/>
        </w:rPr>
        <w:t>DHL</w:t>
      </w:r>
    </w:p>
    <w:p w14:paraId="2FA5491E" w14:textId="77777777" w:rsidR="00D329F7" w:rsidRDefault="00182BE4" w:rsidP="00F65EE9">
      <w:pPr>
        <w:ind w:leftChars="200" w:left="420"/>
        <w:rPr>
          <w:szCs w:val="21"/>
        </w:rPr>
      </w:pPr>
      <w:r w:rsidRPr="003F51CD">
        <w:rPr>
          <w:rFonts w:hint="eastAsia"/>
          <w:szCs w:val="21"/>
        </w:rPr>
        <w:t>2</w:t>
      </w:r>
      <w:r w:rsidRPr="003F51CD">
        <w:rPr>
          <w:rFonts w:hint="eastAsia"/>
          <w:szCs w:val="21"/>
        </w:rPr>
        <w:t>：</w:t>
      </w:r>
      <w:r w:rsidRPr="003F51CD">
        <w:rPr>
          <w:rFonts w:hint="eastAsia"/>
          <w:szCs w:val="21"/>
        </w:rPr>
        <w:t>EMS</w:t>
      </w:r>
    </w:p>
    <w:p w14:paraId="72F2DB43" w14:textId="77777777" w:rsidR="00D329F7" w:rsidRDefault="00182BE4" w:rsidP="00F65EE9">
      <w:pPr>
        <w:ind w:leftChars="200" w:left="420"/>
        <w:rPr>
          <w:szCs w:val="21"/>
        </w:rPr>
      </w:pPr>
      <w:r w:rsidRPr="003F51CD">
        <w:rPr>
          <w:rFonts w:hint="eastAsia"/>
          <w:szCs w:val="21"/>
        </w:rPr>
        <w:t>3</w:t>
      </w:r>
      <w:r w:rsidRPr="003F51CD">
        <w:rPr>
          <w:rFonts w:hint="eastAsia"/>
          <w:szCs w:val="21"/>
        </w:rPr>
        <w:t>：</w:t>
      </w:r>
      <w:r w:rsidRPr="003F51CD">
        <w:rPr>
          <w:rFonts w:hint="eastAsia"/>
          <w:szCs w:val="21"/>
        </w:rPr>
        <w:t>TNT</w:t>
      </w:r>
    </w:p>
    <w:p w14:paraId="69D29199" w14:textId="77777777" w:rsidR="00D329F7" w:rsidRDefault="009371E3" w:rsidP="00F65EE9">
      <w:pPr>
        <w:ind w:leftChars="200" w:left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UPS</w:t>
      </w:r>
    </w:p>
    <w:p w14:paraId="4E2888F3" w14:textId="77777777" w:rsidR="00D329F7" w:rsidRDefault="009371E3" w:rsidP="00F65EE9">
      <w:pPr>
        <w:ind w:leftChars="200" w:left="42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OCS</w:t>
      </w:r>
    </w:p>
    <w:p w14:paraId="041AC17A" w14:textId="77777777" w:rsidR="00D329F7" w:rsidRDefault="009371E3" w:rsidP="00F65EE9">
      <w:pPr>
        <w:ind w:leftChars="200" w:left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FEDX</w:t>
      </w:r>
    </w:p>
    <w:p w14:paraId="117D07B7" w14:textId="77777777" w:rsidR="00D329F7" w:rsidRDefault="009371E3" w:rsidP="00F65EE9">
      <w:pPr>
        <w:ind w:leftChars="200" w:left="420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：顺丰</w:t>
      </w:r>
    </w:p>
    <w:p w14:paraId="049DB945" w14:textId="77777777" w:rsidR="00D329F7" w:rsidRDefault="00F811D6" w:rsidP="00F65EE9">
      <w:pPr>
        <w:pStyle w:val="3"/>
      </w:pPr>
      <w:bookmarkStart w:id="31" w:name="_Toc399285538"/>
      <w:r>
        <w:rPr>
          <w:rFonts w:hint="eastAsia"/>
        </w:rPr>
        <w:t>托收种类</w:t>
      </w:r>
      <w:bookmarkEnd w:id="31"/>
    </w:p>
    <w:p w14:paraId="31D951FA" w14:textId="77777777" w:rsidR="00D329F7" w:rsidRDefault="00F811D6" w:rsidP="00F65EE9">
      <w:pPr>
        <w:ind w:leftChars="200" w:left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 w:rsidRPr="005F1013">
        <w:rPr>
          <w:rFonts w:hint="eastAsia"/>
          <w:szCs w:val="21"/>
        </w:rPr>
        <w:t>D/P</w:t>
      </w:r>
    </w:p>
    <w:p w14:paraId="792AA95A" w14:textId="77777777" w:rsidR="00D329F7" w:rsidRDefault="00F811D6" w:rsidP="00F65EE9">
      <w:pPr>
        <w:ind w:leftChars="200"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 w:rsidRPr="005F1013">
        <w:rPr>
          <w:rFonts w:hint="eastAsia"/>
          <w:szCs w:val="21"/>
        </w:rPr>
        <w:t>D/A</w:t>
      </w:r>
      <w:r w:rsidRPr="005F1013">
        <w:rPr>
          <w:rFonts w:hint="eastAsia"/>
          <w:szCs w:val="21"/>
        </w:rPr>
        <w:t>，</w:t>
      </w:r>
    </w:p>
    <w:p w14:paraId="74AFD11C" w14:textId="77777777" w:rsidR="00D329F7" w:rsidRDefault="00F811D6" w:rsidP="00F65EE9">
      <w:pPr>
        <w:ind w:leftChars="200" w:left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</w:t>
      </w:r>
      <w:r w:rsidRPr="005F1013">
        <w:rPr>
          <w:rFonts w:hint="eastAsia"/>
          <w:szCs w:val="21"/>
        </w:rPr>
        <w:t>M</w:t>
      </w:r>
      <w:r>
        <w:rPr>
          <w:rFonts w:hint="eastAsia"/>
          <w:szCs w:val="21"/>
        </w:rPr>
        <w:t>I</w:t>
      </w:r>
      <w:r w:rsidRPr="005F1013">
        <w:rPr>
          <w:rFonts w:hint="eastAsia"/>
          <w:szCs w:val="21"/>
        </w:rPr>
        <w:t>XED</w:t>
      </w:r>
    </w:p>
    <w:p w14:paraId="17F62346" w14:textId="77777777" w:rsidR="00D329F7" w:rsidRDefault="00BD7D4B" w:rsidP="00F65EE9">
      <w:pPr>
        <w:pStyle w:val="3"/>
      </w:pPr>
      <w:bookmarkStart w:id="32" w:name="_Toc399285539"/>
      <w:r>
        <w:rPr>
          <w:rFonts w:hint="eastAsia"/>
        </w:rPr>
        <w:t>费用承担方</w:t>
      </w:r>
      <w:bookmarkEnd w:id="32"/>
    </w:p>
    <w:p w14:paraId="58B3F0E5" w14:textId="77777777" w:rsidR="00D329F7" w:rsidRPr="00F65EE9" w:rsidRDefault="00D329F7" w:rsidP="00F65EE9">
      <w:pPr>
        <w:ind w:leftChars="200" w:left="420"/>
        <w:rPr>
          <w:szCs w:val="21"/>
        </w:rPr>
      </w:pPr>
      <w:r w:rsidRPr="00F65EE9">
        <w:rPr>
          <w:szCs w:val="21"/>
        </w:rPr>
        <w:t>1</w:t>
      </w:r>
      <w:r w:rsidRPr="00F65EE9">
        <w:rPr>
          <w:rFonts w:hint="eastAsia"/>
          <w:szCs w:val="21"/>
        </w:rPr>
        <w:t>：</w:t>
      </w:r>
      <w:r w:rsidRPr="00F65EE9">
        <w:rPr>
          <w:szCs w:val="21"/>
        </w:rPr>
        <w:t xml:space="preserve">DRAWER, </w:t>
      </w:r>
    </w:p>
    <w:p w14:paraId="0A2D7170" w14:textId="77777777" w:rsidR="00D329F7" w:rsidRDefault="00D329F7" w:rsidP="00F65EE9">
      <w:pPr>
        <w:ind w:leftChars="200" w:left="420"/>
        <w:rPr>
          <w:szCs w:val="21"/>
        </w:rPr>
      </w:pPr>
      <w:r w:rsidRPr="00F65EE9">
        <w:rPr>
          <w:szCs w:val="21"/>
        </w:rPr>
        <w:t>2</w:t>
      </w:r>
      <w:r w:rsidRPr="00F65EE9">
        <w:rPr>
          <w:rFonts w:hint="eastAsia"/>
          <w:szCs w:val="21"/>
        </w:rPr>
        <w:t>：</w:t>
      </w:r>
      <w:r w:rsidRPr="00F65EE9">
        <w:rPr>
          <w:szCs w:val="21"/>
        </w:rPr>
        <w:t>DRAWEE</w:t>
      </w:r>
    </w:p>
    <w:p w14:paraId="0C658CEA" w14:textId="77777777" w:rsidR="00D329F7" w:rsidRDefault="00011C92" w:rsidP="00F65EE9">
      <w:pPr>
        <w:pStyle w:val="3"/>
      </w:pPr>
      <w:bookmarkStart w:id="33" w:name="_Toc399285540"/>
      <w:r>
        <w:rPr>
          <w:rFonts w:hint="eastAsia"/>
        </w:rPr>
        <w:t>对公/对私</w:t>
      </w:r>
      <w:bookmarkEnd w:id="33"/>
    </w:p>
    <w:p w14:paraId="2EDB9B77" w14:textId="77777777" w:rsidR="00D329F7" w:rsidRDefault="00011C92" w:rsidP="00F65EE9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：对公</w:t>
      </w:r>
    </w:p>
    <w:p w14:paraId="39E7EF62" w14:textId="77777777" w:rsidR="00D329F7" w:rsidRDefault="00011C92" w:rsidP="00F65EE9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：对私</w:t>
      </w:r>
    </w:p>
    <w:p w14:paraId="11D76390" w14:textId="77777777" w:rsidR="00D329F7" w:rsidRDefault="00002EF0" w:rsidP="00F65EE9">
      <w:pPr>
        <w:pStyle w:val="3"/>
      </w:pPr>
      <w:bookmarkStart w:id="34" w:name="_Toc399285541"/>
      <w:r>
        <w:rPr>
          <w:rFonts w:hint="eastAsia"/>
        </w:rPr>
        <w:t>修改申请方</w:t>
      </w:r>
      <w:bookmarkEnd w:id="34"/>
    </w:p>
    <w:p w14:paraId="0F134071" w14:textId="77777777" w:rsidR="00D329F7" w:rsidRDefault="00002EF0" w:rsidP="00F65EE9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：客户</w:t>
      </w:r>
    </w:p>
    <w:p w14:paraId="709BDA35" w14:textId="77777777" w:rsidR="00D329F7" w:rsidRDefault="00002EF0" w:rsidP="00F65EE9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：我行</w:t>
      </w:r>
    </w:p>
    <w:p w14:paraId="260F1512" w14:textId="77777777" w:rsidR="00D329F7" w:rsidRDefault="006B152F" w:rsidP="00F65EE9">
      <w:pPr>
        <w:pStyle w:val="3"/>
      </w:pPr>
      <w:bookmarkStart w:id="35" w:name="_Toc399285542"/>
      <w:r>
        <w:rPr>
          <w:rFonts w:hint="eastAsia"/>
        </w:rPr>
        <w:t>境内外</w:t>
      </w:r>
      <w:bookmarkEnd w:id="35"/>
    </w:p>
    <w:p w14:paraId="2BA82A15" w14:textId="77777777" w:rsidR="00D329F7" w:rsidRDefault="006B152F" w:rsidP="00F65EE9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：境外</w:t>
      </w:r>
    </w:p>
    <w:p w14:paraId="6D633999" w14:textId="77777777" w:rsidR="00D329F7" w:rsidRDefault="006B152F" w:rsidP="00F65EE9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：境内</w:t>
      </w:r>
    </w:p>
    <w:p w14:paraId="12A597D9" w14:textId="77777777" w:rsidR="00D329F7" w:rsidRDefault="00640580" w:rsidP="00F65EE9">
      <w:pPr>
        <w:pStyle w:val="3"/>
      </w:pPr>
      <w:bookmarkStart w:id="36" w:name="_Toc399285543"/>
      <w:r>
        <w:rPr>
          <w:rFonts w:hint="eastAsia"/>
        </w:rPr>
        <w:t>结算方向</w:t>
      </w:r>
      <w:bookmarkEnd w:id="36"/>
    </w:p>
    <w:p w14:paraId="75BF1DA5" w14:textId="77777777" w:rsidR="00D329F7" w:rsidRDefault="00640580" w:rsidP="00F65EE9">
      <w:pPr>
        <w:ind w:leftChars="200" w:left="420"/>
      </w:pPr>
      <w:r w:rsidRPr="00640580">
        <w:rPr>
          <w:rFonts w:hint="eastAsia"/>
        </w:rPr>
        <w:t>1</w:t>
      </w:r>
      <w:r w:rsidRPr="00640580">
        <w:rPr>
          <w:rFonts w:hint="eastAsia"/>
        </w:rPr>
        <w:t>：解付</w:t>
      </w:r>
    </w:p>
    <w:p w14:paraId="3FE13D86" w14:textId="77777777" w:rsidR="00D329F7" w:rsidRDefault="00640580" w:rsidP="00F65EE9">
      <w:pPr>
        <w:ind w:leftChars="200" w:left="420"/>
      </w:pPr>
      <w:r w:rsidRPr="00640580">
        <w:rPr>
          <w:rFonts w:hint="eastAsia"/>
        </w:rPr>
        <w:t>2</w:t>
      </w:r>
      <w:r w:rsidRPr="00640580">
        <w:rPr>
          <w:rFonts w:hint="eastAsia"/>
        </w:rPr>
        <w:t>：暂挂</w:t>
      </w:r>
    </w:p>
    <w:p w14:paraId="3F021DD0" w14:textId="77777777" w:rsidR="00D329F7" w:rsidRDefault="00640580" w:rsidP="00F65EE9">
      <w:pPr>
        <w:ind w:leftChars="200" w:left="420"/>
      </w:pPr>
      <w:r w:rsidRPr="00640580">
        <w:rPr>
          <w:rFonts w:hint="eastAsia"/>
        </w:rPr>
        <w:t>3</w:t>
      </w:r>
      <w:r w:rsidRPr="00640580">
        <w:rPr>
          <w:rFonts w:hint="eastAsia"/>
        </w:rPr>
        <w:t>：退汇</w:t>
      </w:r>
    </w:p>
    <w:p w14:paraId="4F3E9020" w14:textId="77777777" w:rsidR="00D329F7" w:rsidRDefault="00640580" w:rsidP="00F65EE9">
      <w:pPr>
        <w:ind w:leftChars="200" w:left="420"/>
      </w:pPr>
      <w:r w:rsidRPr="00640580">
        <w:rPr>
          <w:rFonts w:hint="eastAsia"/>
        </w:rPr>
        <w:t>4</w:t>
      </w:r>
      <w:r w:rsidRPr="00640580">
        <w:rPr>
          <w:rFonts w:hint="eastAsia"/>
        </w:rPr>
        <w:t>：转汇</w:t>
      </w:r>
    </w:p>
    <w:p w14:paraId="2E2BF41E" w14:textId="77777777" w:rsidR="00D329F7" w:rsidRDefault="00550D39" w:rsidP="00F65EE9">
      <w:pPr>
        <w:pStyle w:val="3"/>
      </w:pPr>
      <w:bookmarkStart w:id="37" w:name="_Toc399285544"/>
      <w:r>
        <w:rPr>
          <w:rFonts w:hint="eastAsia"/>
        </w:rPr>
        <w:t>处理类型</w:t>
      </w:r>
      <w:bookmarkEnd w:id="37"/>
    </w:p>
    <w:p w14:paraId="6740EA3A" w14:textId="77777777" w:rsidR="00D329F7" w:rsidRDefault="00550D39" w:rsidP="00F65EE9">
      <w:pPr>
        <w:ind w:leftChars="200" w:left="420"/>
      </w:pPr>
      <w:r w:rsidRPr="00550D39">
        <w:rPr>
          <w:rFonts w:hint="eastAsia"/>
        </w:rPr>
        <w:t>1</w:t>
      </w:r>
      <w:r w:rsidRPr="00550D39">
        <w:rPr>
          <w:rFonts w:hint="eastAsia"/>
        </w:rPr>
        <w:t>：退单</w:t>
      </w:r>
    </w:p>
    <w:p w14:paraId="4066B047" w14:textId="77777777" w:rsidR="00D329F7" w:rsidRDefault="00405E6C" w:rsidP="00F65EE9">
      <w:pPr>
        <w:ind w:leftChars="200" w:left="420"/>
      </w:pPr>
      <w:r w:rsidRPr="00405E6C">
        <w:t>2</w:t>
      </w:r>
      <w:r w:rsidRPr="00405E6C">
        <w:rPr>
          <w:rFonts w:hint="eastAsia"/>
        </w:rPr>
        <w:t>：无偿放单</w:t>
      </w:r>
    </w:p>
    <w:p w14:paraId="3E855B46" w14:textId="77777777" w:rsidR="00D329F7" w:rsidRDefault="00405E6C" w:rsidP="00F65EE9">
      <w:pPr>
        <w:ind w:leftChars="200" w:left="420"/>
      </w:pPr>
      <w:r w:rsidRPr="00405E6C">
        <w:t>3</w:t>
      </w:r>
      <w:r w:rsidRPr="00405E6C">
        <w:rPr>
          <w:rFonts w:hint="eastAsia"/>
        </w:rPr>
        <w:t>：闭卷余额</w:t>
      </w:r>
    </w:p>
    <w:p w14:paraId="1D0B7136" w14:textId="77777777" w:rsidR="00D329F7" w:rsidRDefault="00405E6C" w:rsidP="00F65EE9">
      <w:pPr>
        <w:ind w:leftChars="200" w:left="420"/>
      </w:pPr>
      <w:r w:rsidRPr="00405E6C">
        <w:t>4</w:t>
      </w:r>
      <w:r w:rsidR="00964345" w:rsidRPr="00964345">
        <w:rPr>
          <w:rFonts w:hint="eastAsia"/>
        </w:rPr>
        <w:t>：其他</w:t>
      </w:r>
    </w:p>
    <w:p w14:paraId="5B02E3DB" w14:textId="77777777" w:rsidR="00D329F7" w:rsidRDefault="00F63DF4" w:rsidP="00F65EE9">
      <w:pPr>
        <w:pStyle w:val="3"/>
      </w:pPr>
      <w:bookmarkStart w:id="38" w:name="_Toc399285545"/>
      <w:r>
        <w:rPr>
          <w:rFonts w:hint="eastAsia"/>
        </w:rPr>
        <w:t>币种</w:t>
      </w:r>
      <w:bookmarkEnd w:id="38"/>
    </w:p>
    <w:p w14:paraId="18EC2E17" w14:textId="77777777" w:rsidR="00F63DF4" w:rsidRPr="00A4070C" w:rsidRDefault="00F63DF4" w:rsidP="00F63DF4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USD</w:t>
      </w:r>
    </w:p>
    <w:p w14:paraId="37B0E08D" w14:textId="77777777" w:rsidR="00F63DF4" w:rsidRPr="00A4070C" w:rsidRDefault="00F63DF4" w:rsidP="00F63DF4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SGD</w:t>
      </w:r>
    </w:p>
    <w:p w14:paraId="17A363E8" w14:textId="77777777" w:rsidR="00F63DF4" w:rsidRPr="00A4070C" w:rsidRDefault="00F63DF4" w:rsidP="00F63DF4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JPY</w:t>
      </w:r>
    </w:p>
    <w:p w14:paraId="723C7739" w14:textId="77777777" w:rsidR="00F63DF4" w:rsidRPr="00A4070C" w:rsidRDefault="00F63DF4" w:rsidP="00F63DF4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HKD</w:t>
      </w:r>
    </w:p>
    <w:p w14:paraId="14B6AB8A" w14:textId="77777777" w:rsidR="00F63DF4" w:rsidRPr="00A4070C" w:rsidRDefault="00F63DF4" w:rsidP="00F63DF4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GBP</w:t>
      </w:r>
    </w:p>
    <w:p w14:paraId="3EDF7AEA" w14:textId="77777777" w:rsidR="00F63DF4" w:rsidRPr="00A4070C" w:rsidRDefault="00F63DF4" w:rsidP="00F63DF4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CNY</w:t>
      </w:r>
    </w:p>
    <w:p w14:paraId="1E7B3C2D" w14:textId="77777777" w:rsidR="00F63DF4" w:rsidRPr="00A4070C" w:rsidRDefault="00F63DF4" w:rsidP="00F63DF4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EUR</w:t>
      </w:r>
    </w:p>
    <w:p w14:paraId="78C043AA" w14:textId="77777777" w:rsidR="00F63DF4" w:rsidRPr="00D80F08" w:rsidRDefault="00F63DF4" w:rsidP="00F63DF4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AUD</w:t>
      </w:r>
    </w:p>
    <w:p w14:paraId="02F0CF3E" w14:textId="77777777" w:rsidR="00F63DF4" w:rsidRPr="00F63DF4" w:rsidRDefault="00F63DF4" w:rsidP="00F63DF4"/>
    <w:p w14:paraId="6B4B2203" w14:textId="77777777" w:rsidR="003359AE" w:rsidRDefault="003359AE" w:rsidP="003359AE">
      <w:pPr>
        <w:pStyle w:val="2"/>
      </w:pPr>
      <w:bookmarkStart w:id="39" w:name="_Toc392183641"/>
      <w:bookmarkStart w:id="40" w:name="_Toc392665934"/>
      <w:bookmarkStart w:id="41" w:name="_Toc399285546"/>
      <w:r>
        <w:rPr>
          <w:rFonts w:hint="eastAsia"/>
        </w:rPr>
        <w:t>收费标准</w:t>
      </w:r>
      <w:bookmarkEnd w:id="39"/>
      <w:bookmarkEnd w:id="40"/>
      <w:bookmarkEnd w:id="41"/>
    </w:p>
    <w:p w14:paraId="3C64B88A" w14:textId="77777777" w:rsidR="007E1F3C" w:rsidRDefault="007E1F3C" w:rsidP="007E1F3C">
      <w:pPr>
        <w:pStyle w:val="3"/>
      </w:pPr>
      <w:bookmarkStart w:id="42" w:name="_Toc392183642"/>
      <w:bookmarkStart w:id="43" w:name="_Toc392665935"/>
      <w:bookmarkStart w:id="44" w:name="_Toc399285547"/>
      <w:r>
        <w:rPr>
          <w:rFonts w:hint="eastAsia"/>
        </w:rPr>
        <w:t>手续费</w:t>
      </w:r>
      <w:bookmarkEnd w:id="42"/>
      <w:bookmarkEnd w:id="43"/>
      <w:bookmarkEnd w:id="44"/>
    </w:p>
    <w:p w14:paraId="7F0862D1" w14:textId="77777777" w:rsidR="00D329F7" w:rsidRDefault="00D329F7" w:rsidP="00F65EE9"/>
    <w:tbl>
      <w:tblPr>
        <w:tblW w:w="9480" w:type="dxa"/>
        <w:tblInd w:w="-540" w:type="dxa"/>
        <w:tblLook w:val="04A0" w:firstRow="1" w:lastRow="0" w:firstColumn="1" w:lastColumn="0" w:noHBand="0" w:noVBand="1"/>
      </w:tblPr>
      <w:tblGrid>
        <w:gridCol w:w="2720"/>
        <w:gridCol w:w="1080"/>
        <w:gridCol w:w="1080"/>
        <w:gridCol w:w="1080"/>
        <w:gridCol w:w="3520"/>
      </w:tblGrid>
      <w:tr w:rsidR="00D0776D" w:rsidRPr="008F2C0D" w14:paraId="044AAFE1" w14:textId="77777777" w:rsidTr="0027742E">
        <w:trPr>
          <w:trHeight w:val="270"/>
        </w:trPr>
        <w:tc>
          <w:tcPr>
            <w:tcW w:w="2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3E036" w14:textId="77777777" w:rsidR="00D0776D" w:rsidRPr="008F2C0D" w:rsidRDefault="00D0776D" w:rsidP="0027742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F2C0D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收费项目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D743A" w14:textId="77777777" w:rsidR="00D0776D" w:rsidRPr="008F2C0D" w:rsidRDefault="00D0776D" w:rsidP="0027742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F2C0D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收费标准</w:t>
            </w:r>
          </w:p>
        </w:tc>
        <w:tc>
          <w:tcPr>
            <w:tcW w:w="3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08B3F" w14:textId="77777777" w:rsidR="00D0776D" w:rsidRPr="008F2C0D" w:rsidRDefault="00D0776D" w:rsidP="0027742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F2C0D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D0776D" w:rsidRPr="008F2C0D" w14:paraId="6FF95003" w14:textId="77777777" w:rsidTr="0027742E">
        <w:trPr>
          <w:trHeight w:val="480"/>
        </w:trPr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4A02DC" w14:textId="77777777" w:rsidR="00D0776D" w:rsidRPr="008F2C0D" w:rsidRDefault="00D0776D" w:rsidP="0027742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C8DA2" w14:textId="77777777" w:rsidR="00D0776D" w:rsidRPr="008F2C0D" w:rsidRDefault="00D0776D" w:rsidP="0027742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F2C0D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费率（额）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26647" w14:textId="77777777" w:rsidR="00D0776D" w:rsidRPr="008F2C0D" w:rsidRDefault="00D0776D" w:rsidP="0027742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F2C0D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最低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A9752" w14:textId="77777777" w:rsidR="00D0776D" w:rsidRPr="008F2C0D" w:rsidRDefault="00D0776D" w:rsidP="0027742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F2C0D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最高</w:t>
            </w: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5C035A" w14:textId="77777777" w:rsidR="00D0776D" w:rsidRPr="008F2C0D" w:rsidRDefault="00D0776D" w:rsidP="0027742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D0776D" w:rsidRPr="008F2C0D" w14:paraId="6A6B4DC4" w14:textId="77777777" w:rsidTr="0027742E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F6565" w14:textId="77777777" w:rsidR="00D0776D" w:rsidRPr="008F2C0D" w:rsidRDefault="00D0776D" w:rsidP="0027742E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跟单托收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1B986" w14:textId="77777777" w:rsidR="00D0776D" w:rsidRPr="008F2C0D" w:rsidRDefault="00D0776D" w:rsidP="0027742E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6F764" w14:textId="77777777" w:rsidR="00D0776D" w:rsidRPr="008F2C0D" w:rsidRDefault="00D0776D" w:rsidP="0027742E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D632A" w14:textId="77777777" w:rsidR="00D0776D" w:rsidRPr="008F2C0D" w:rsidRDefault="00D0776D" w:rsidP="0027742E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1FFB4" w14:textId="77777777" w:rsidR="00D0776D" w:rsidRPr="008F2C0D" w:rsidRDefault="00D0776D" w:rsidP="0027742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776D" w:rsidRPr="00751A42" w14:paraId="2DD0691F" w14:textId="77777777" w:rsidTr="0027742E">
        <w:trPr>
          <w:trHeight w:val="27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35B51" w14:textId="77777777" w:rsidR="00D0776D" w:rsidRPr="00751A42" w:rsidRDefault="00D0776D" w:rsidP="0027742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(1)</w:t>
            </w:r>
            <w:r w:rsidRPr="00D0776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跟单托收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30764" w14:textId="77777777" w:rsidR="00D0776D" w:rsidRPr="00751A42" w:rsidRDefault="00D0776D" w:rsidP="0027742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D0776D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F86C8" w14:textId="77777777" w:rsidR="00D0776D" w:rsidRPr="00751A42" w:rsidRDefault="00D0776D" w:rsidP="0027742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D0776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100元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27F72" w14:textId="77777777" w:rsidR="00D0776D" w:rsidRPr="00751A42" w:rsidRDefault="00D0776D" w:rsidP="0027742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D0776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2000元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01B9F" w14:textId="77777777" w:rsidR="00D0776D" w:rsidRPr="00751A42" w:rsidRDefault="00D0776D" w:rsidP="0027742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51A4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0776D" w:rsidRPr="00751A42" w14:paraId="7D5B2B46" w14:textId="77777777" w:rsidTr="0027742E">
        <w:trPr>
          <w:trHeight w:val="27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D933E" w14:textId="77777777" w:rsidR="00D0776D" w:rsidRPr="00751A42" w:rsidRDefault="00D0776D" w:rsidP="0027742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(2)</w:t>
            </w:r>
            <w:r w:rsidRPr="00D0776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修改托收委托书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68837" w14:textId="77777777" w:rsidR="00D0776D" w:rsidRPr="00751A42" w:rsidRDefault="00D0776D" w:rsidP="0027742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51A4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100元/笔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485E4" w14:textId="77777777" w:rsidR="00D0776D" w:rsidRPr="00751A42" w:rsidRDefault="00D0776D" w:rsidP="0027742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51A4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1427B" w14:textId="77777777" w:rsidR="00D0776D" w:rsidRPr="00751A42" w:rsidRDefault="00D0776D" w:rsidP="0027742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51A4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73E7" w14:textId="77777777" w:rsidR="00D0776D" w:rsidRPr="00751A42" w:rsidRDefault="00D0776D" w:rsidP="0027742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51A4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D980BC6" w14:textId="77777777" w:rsidR="00D329F7" w:rsidRDefault="007E1F3C" w:rsidP="00F65EE9">
      <w:pPr>
        <w:pStyle w:val="3"/>
      </w:pPr>
      <w:bookmarkStart w:id="45" w:name="_Toc399285548"/>
      <w:r>
        <w:rPr>
          <w:rFonts w:hint="eastAsia"/>
        </w:rPr>
        <w:t>电报费</w:t>
      </w:r>
      <w:bookmarkEnd w:id="45"/>
    </w:p>
    <w:p w14:paraId="3D0881C6" w14:textId="77777777" w:rsidR="00D329F7" w:rsidRDefault="007E1F3C" w:rsidP="00F65EE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默认</w:t>
      </w:r>
      <w:r>
        <w:rPr>
          <w:rFonts w:hint="eastAsia"/>
          <w:szCs w:val="21"/>
        </w:rPr>
        <w:t>150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笔，可手动修改。</w:t>
      </w:r>
    </w:p>
    <w:p w14:paraId="0A67506A" w14:textId="77777777" w:rsidR="00307EE0" w:rsidRDefault="00307EE0" w:rsidP="00307EE0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备注：费用计价单位为人民币</w:t>
      </w:r>
      <w:r w:rsidRPr="008F2C0D">
        <w:rPr>
          <w:rFonts w:hint="eastAsia"/>
          <w:szCs w:val="21"/>
        </w:rPr>
        <w:t>，</w:t>
      </w:r>
      <w:r>
        <w:rPr>
          <w:rFonts w:hint="eastAsia"/>
          <w:szCs w:val="21"/>
        </w:rPr>
        <w:t>可收取人民币或等值外汇；收取等值外汇时，按当日公布汇价折算收取。</w:t>
      </w:r>
    </w:p>
    <w:p w14:paraId="3884B0ED" w14:textId="77777777" w:rsidR="00F80FDA" w:rsidRDefault="00F80FDA" w:rsidP="00F80FDA">
      <w:pPr>
        <w:pStyle w:val="2"/>
      </w:pPr>
      <w:bookmarkStart w:id="46" w:name="_Toc393092369"/>
      <w:bookmarkStart w:id="47" w:name="_Toc393102130"/>
      <w:bookmarkStart w:id="48" w:name="_Toc392183644"/>
      <w:bookmarkStart w:id="49" w:name="_Toc392665937"/>
      <w:bookmarkStart w:id="50" w:name="_Toc399285549"/>
      <w:bookmarkEnd w:id="46"/>
      <w:bookmarkEnd w:id="47"/>
      <w:r>
        <w:rPr>
          <w:rFonts w:hint="eastAsia"/>
        </w:rPr>
        <w:t>公共控制</w:t>
      </w:r>
      <w:bookmarkEnd w:id="48"/>
      <w:bookmarkEnd w:id="49"/>
      <w:bookmarkEnd w:id="50"/>
    </w:p>
    <w:p w14:paraId="55843356" w14:textId="77777777" w:rsidR="00D329F7" w:rsidRDefault="00A35158" w:rsidP="00F65EE9">
      <w:pPr>
        <w:pStyle w:val="3"/>
      </w:pPr>
      <w:bookmarkStart w:id="51" w:name="_Toc393092371"/>
      <w:bookmarkStart w:id="52" w:name="_Toc393102132"/>
      <w:bookmarkStart w:id="53" w:name="_Toc399285550"/>
      <w:bookmarkEnd w:id="51"/>
      <w:bookmarkEnd w:id="52"/>
      <w:r>
        <w:rPr>
          <w:rFonts w:hint="eastAsia"/>
        </w:rPr>
        <w:t>清算途径说明</w:t>
      </w:r>
      <w:bookmarkEnd w:id="53"/>
    </w:p>
    <w:p w14:paraId="4BB24FC5" w14:textId="77777777" w:rsidR="00D329F7" w:rsidRPr="00F65EE9" w:rsidRDefault="00D329F7" w:rsidP="00F65EE9">
      <w:pPr>
        <w:spacing w:line="360" w:lineRule="auto"/>
        <w:ind w:leftChars="149" w:left="313" w:rightChars="-22" w:right="-46" w:firstLineChars="50" w:firstLine="105"/>
      </w:pPr>
      <w:r w:rsidRPr="00F65EE9">
        <w:rPr>
          <w:rFonts w:hint="eastAsia"/>
        </w:rPr>
        <w:t>选择项：</w:t>
      </w:r>
    </w:p>
    <w:p w14:paraId="12AB1721" w14:textId="77777777" w:rsidR="00D329F7" w:rsidRDefault="00D329F7" w:rsidP="00F65EE9">
      <w:pPr>
        <w:spacing w:line="360" w:lineRule="auto"/>
        <w:ind w:leftChars="149" w:left="313" w:rightChars="-22" w:right="-46" w:firstLineChars="50" w:firstLine="105"/>
      </w:pPr>
      <w:r w:rsidRPr="00F65EE9">
        <w:t>1</w:t>
      </w:r>
      <w:r w:rsidRPr="00F65EE9">
        <w:rPr>
          <w:rFonts w:hint="eastAsia"/>
        </w:rPr>
        <w:t>：外币清算</w:t>
      </w:r>
    </w:p>
    <w:p w14:paraId="48A3094E" w14:textId="77777777" w:rsidR="00D329F7" w:rsidRDefault="00D329F7" w:rsidP="00F65EE9">
      <w:pPr>
        <w:spacing w:line="360" w:lineRule="auto"/>
        <w:ind w:leftChars="149" w:left="313" w:rightChars="-22" w:right="-46" w:firstLineChars="50" w:firstLine="105"/>
      </w:pPr>
      <w:r w:rsidRPr="00F65EE9">
        <w:t>2</w:t>
      </w:r>
      <w:r w:rsidRPr="00F65EE9">
        <w:rPr>
          <w:rFonts w:hint="eastAsia"/>
        </w:rPr>
        <w:t>：大额</w:t>
      </w:r>
    </w:p>
    <w:p w14:paraId="31A8D7A5" w14:textId="77777777" w:rsidR="00D329F7" w:rsidRPr="00F65EE9" w:rsidRDefault="00E24784" w:rsidP="00F65EE9">
      <w:pPr>
        <w:ind w:leftChars="-44" w:left="-92" w:firstLine="405"/>
        <w:rPr>
          <w:szCs w:val="21"/>
        </w:rPr>
      </w:pPr>
      <w:r>
        <w:rPr>
          <w:rFonts w:hint="eastAsia"/>
          <w:szCs w:val="21"/>
        </w:rPr>
        <w:t>如果是</w:t>
      </w:r>
      <w:r>
        <w:rPr>
          <w:rFonts w:hint="eastAsia"/>
          <w:szCs w:val="21"/>
        </w:rPr>
        <w:t>SWIFT</w:t>
      </w:r>
      <w:r>
        <w:rPr>
          <w:rFonts w:hint="eastAsia"/>
          <w:szCs w:val="21"/>
        </w:rPr>
        <w:t>报文发起，默认为是外币清算，且不可修改。</w:t>
      </w:r>
    </w:p>
    <w:p w14:paraId="35659468" w14:textId="77777777" w:rsidR="00D329F7" w:rsidRPr="00F65EE9" w:rsidRDefault="00D329F7" w:rsidP="00F65EE9">
      <w:pPr>
        <w:spacing w:line="360" w:lineRule="auto"/>
        <w:ind w:leftChars="149" w:left="313" w:rightChars="-22" w:right="-46" w:firstLineChars="50" w:firstLine="105"/>
      </w:pPr>
      <w:r w:rsidRPr="00F65EE9">
        <w:rPr>
          <w:rFonts w:hint="eastAsia"/>
        </w:rPr>
        <w:t>当清算途径选择“外币清算”时，清算行的标签显示为账户行</w:t>
      </w:r>
      <w:r w:rsidRPr="00F65EE9">
        <w:t>SWIFTCODE</w:t>
      </w:r>
      <w:r w:rsidRPr="00F65EE9">
        <w:rPr>
          <w:rFonts w:hint="eastAsia"/>
        </w:rPr>
        <w:t>、账户行名称、账户行账号，并且只能查询账户行信息；</w:t>
      </w:r>
    </w:p>
    <w:p w14:paraId="14FB2DDB" w14:textId="77777777" w:rsidR="00D329F7" w:rsidRPr="00F65EE9" w:rsidRDefault="00D329F7" w:rsidP="00F65EE9">
      <w:pPr>
        <w:spacing w:line="360" w:lineRule="auto"/>
        <w:ind w:leftChars="149" w:left="313" w:rightChars="-22" w:right="-46" w:firstLineChars="50" w:firstLine="105"/>
      </w:pPr>
      <w:r w:rsidRPr="00F65EE9">
        <w:rPr>
          <w:rFonts w:hint="eastAsia"/>
        </w:rPr>
        <w:t>当交收途径选择“大额”时，清算行的标签显示为大额行代码、大额行名称、大额行账号，并且只能查询大额支付行信息。</w:t>
      </w:r>
    </w:p>
    <w:p w14:paraId="031AD665" w14:textId="77777777" w:rsidR="00D329F7" w:rsidRDefault="007F0D07" w:rsidP="00F65EE9">
      <w:pPr>
        <w:pStyle w:val="3"/>
      </w:pPr>
      <w:bookmarkStart w:id="54" w:name="_Toc393092373"/>
      <w:bookmarkStart w:id="55" w:name="_Toc393102134"/>
      <w:bookmarkStart w:id="56" w:name="_Toc399285551"/>
      <w:bookmarkEnd w:id="54"/>
      <w:bookmarkEnd w:id="55"/>
      <w:r>
        <w:rPr>
          <w:rFonts w:hint="eastAsia"/>
        </w:rPr>
        <w:t>天数控制</w:t>
      </w:r>
      <w:bookmarkEnd w:id="56"/>
    </w:p>
    <w:p w14:paraId="379F9E22" w14:textId="77777777" w:rsidR="00D329F7" w:rsidRDefault="007F0D07" w:rsidP="00F65EE9">
      <w:pPr>
        <w:rPr>
          <w:szCs w:val="21"/>
        </w:rPr>
      </w:pPr>
      <w:r>
        <w:rPr>
          <w:rFonts w:ascii="宋体" w:hAnsi="宋体" w:hint="eastAsia"/>
        </w:rPr>
        <w:t>如果期限类型选择</w:t>
      </w:r>
      <w:r w:rsidRPr="005B0F76">
        <w:rPr>
          <w:rFonts w:hint="eastAsia"/>
          <w:szCs w:val="21"/>
        </w:rPr>
        <w:t>AT SIGHT</w:t>
      </w:r>
      <w:r>
        <w:rPr>
          <w:rFonts w:hint="eastAsia"/>
          <w:szCs w:val="21"/>
        </w:rPr>
        <w:t>，此栏为空，不可填，否则必填，且大于零</w:t>
      </w:r>
    </w:p>
    <w:p w14:paraId="01825619" w14:textId="77777777" w:rsidR="00D329F7" w:rsidRDefault="00D329F7" w:rsidP="00F65EE9">
      <w:pPr>
        <w:rPr>
          <w:szCs w:val="21"/>
        </w:rPr>
      </w:pPr>
    </w:p>
    <w:p w14:paraId="002DBC1A" w14:textId="77777777" w:rsidR="00003E25" w:rsidRDefault="00003E25" w:rsidP="00003E25">
      <w:pPr>
        <w:pStyle w:val="3"/>
      </w:pPr>
      <w:bookmarkStart w:id="57" w:name="_Toc399285552"/>
      <w:r>
        <w:rPr>
          <w:rFonts w:hint="eastAsia"/>
        </w:rPr>
        <w:t>分机构经办控制说明</w:t>
      </w:r>
      <w:bookmarkEnd w:id="57"/>
    </w:p>
    <w:p w14:paraId="7595DBB4" w14:textId="77777777" w:rsidR="00003E25" w:rsidRDefault="00003E25" w:rsidP="00003E25">
      <w:pPr>
        <w:spacing w:line="360" w:lineRule="auto"/>
        <w:ind w:left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以下交易在退回更正时业务员可选择由单证中心人员更正，还是由分行人员进行更正。</w:t>
      </w:r>
    </w:p>
    <w:p w14:paraId="111A7ED1" w14:textId="77777777" w:rsidR="00003E25" w:rsidRDefault="00355418" w:rsidP="00003E25">
      <w:pPr>
        <w:spacing w:line="360" w:lineRule="auto"/>
        <w:ind w:leftChars="-200" w:hangingChars="200" w:hanging="420"/>
        <w:rPr>
          <w:szCs w:val="21"/>
        </w:rPr>
      </w:pPr>
      <w:r w:rsidRPr="00F65EE9">
        <w:rPr>
          <w:noProof/>
          <w:szCs w:val="21"/>
        </w:rPr>
        <w:drawing>
          <wp:inline distT="0" distB="0" distL="0" distR="0" wp14:anchorId="4D716930" wp14:editId="12DD32C1">
            <wp:extent cx="5274310" cy="4667885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信用证开立流程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9"/>
        <w:gridCol w:w="4722"/>
        <w:gridCol w:w="2841"/>
      </w:tblGrid>
      <w:tr w:rsidR="00003E25" w14:paraId="4C6B12B2" w14:textId="77777777" w:rsidTr="003A486F">
        <w:tc>
          <w:tcPr>
            <w:tcW w:w="959" w:type="dxa"/>
          </w:tcPr>
          <w:p w14:paraId="407FCDA6" w14:textId="77777777" w:rsidR="00003E25" w:rsidRDefault="00003E25" w:rsidP="003A486F">
            <w:pPr>
              <w:spacing w:line="360" w:lineRule="auto"/>
              <w:jc w:val="center"/>
              <w:rPr>
                <w:b/>
                <w:szCs w:val="21"/>
              </w:rPr>
            </w:pPr>
            <w:r w:rsidRPr="00B8140A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4722" w:type="dxa"/>
          </w:tcPr>
          <w:p w14:paraId="02013C37" w14:textId="77777777" w:rsidR="00003E25" w:rsidRDefault="00003E25" w:rsidP="003A486F">
            <w:pPr>
              <w:spacing w:line="360" w:lineRule="auto"/>
              <w:jc w:val="center"/>
              <w:rPr>
                <w:b/>
                <w:szCs w:val="21"/>
              </w:rPr>
            </w:pPr>
            <w:r w:rsidRPr="00B8140A">
              <w:rPr>
                <w:rFonts w:hint="eastAsia"/>
                <w:b/>
                <w:szCs w:val="21"/>
              </w:rPr>
              <w:t>交易名称</w:t>
            </w:r>
          </w:p>
        </w:tc>
        <w:tc>
          <w:tcPr>
            <w:tcW w:w="2841" w:type="dxa"/>
          </w:tcPr>
          <w:p w14:paraId="046FB478" w14:textId="77777777" w:rsidR="00003E25" w:rsidRDefault="00003E25" w:rsidP="003A486F">
            <w:pPr>
              <w:spacing w:line="360" w:lineRule="auto"/>
              <w:jc w:val="center"/>
              <w:rPr>
                <w:b/>
                <w:szCs w:val="21"/>
              </w:rPr>
            </w:pPr>
            <w:r w:rsidRPr="00B8140A">
              <w:rPr>
                <w:rFonts w:hint="eastAsia"/>
                <w:b/>
                <w:szCs w:val="21"/>
              </w:rPr>
              <w:t>备注</w:t>
            </w:r>
          </w:p>
        </w:tc>
      </w:tr>
      <w:tr w:rsidR="00003E25" w14:paraId="0D472611" w14:textId="77777777" w:rsidTr="003A486F">
        <w:tc>
          <w:tcPr>
            <w:tcW w:w="959" w:type="dxa"/>
          </w:tcPr>
          <w:p w14:paraId="42B922DA" w14:textId="77777777" w:rsidR="00003E25" w:rsidRDefault="00003E25" w:rsidP="003A486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722" w:type="dxa"/>
          </w:tcPr>
          <w:p w14:paraId="537ADAD6" w14:textId="77777777" w:rsidR="00003E25" w:rsidRDefault="00003E25" w:rsidP="003A486F">
            <w:pPr>
              <w:spacing w:line="360" w:lineRule="auto"/>
              <w:rPr>
                <w:szCs w:val="21"/>
              </w:rPr>
            </w:pPr>
            <w:r w:rsidRPr="00185EFF">
              <w:rPr>
                <w:rFonts w:asciiTheme="minorEastAsia" w:hAnsiTheme="minorEastAsia"/>
                <w:sz w:val="18"/>
                <w:szCs w:val="18"/>
              </w:rPr>
              <w:t>跟单托收登记</w:t>
            </w:r>
          </w:p>
        </w:tc>
        <w:tc>
          <w:tcPr>
            <w:tcW w:w="2841" w:type="dxa"/>
          </w:tcPr>
          <w:p w14:paraId="2B2A352F" w14:textId="77777777" w:rsidR="00003E25" w:rsidRDefault="00003E25" w:rsidP="003A486F">
            <w:pPr>
              <w:spacing w:line="360" w:lineRule="auto"/>
              <w:rPr>
                <w:szCs w:val="21"/>
              </w:rPr>
            </w:pPr>
          </w:p>
        </w:tc>
      </w:tr>
      <w:tr w:rsidR="00003E25" w14:paraId="472FF759" w14:textId="77777777" w:rsidTr="003A486F">
        <w:tc>
          <w:tcPr>
            <w:tcW w:w="959" w:type="dxa"/>
          </w:tcPr>
          <w:p w14:paraId="7D8C136B" w14:textId="77777777" w:rsidR="00003E25" w:rsidRDefault="00003E25" w:rsidP="003A486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722" w:type="dxa"/>
          </w:tcPr>
          <w:p w14:paraId="01D1E763" w14:textId="77777777" w:rsidR="00003E25" w:rsidRDefault="00003E25" w:rsidP="003A486F">
            <w:pPr>
              <w:spacing w:line="360" w:lineRule="auto"/>
              <w:rPr>
                <w:szCs w:val="21"/>
              </w:rPr>
            </w:pPr>
            <w:r w:rsidRPr="00185EFF">
              <w:rPr>
                <w:rFonts w:asciiTheme="minorEastAsia" w:hAnsiTheme="minorEastAsia" w:hint="eastAsia"/>
                <w:sz w:val="18"/>
                <w:szCs w:val="18"/>
              </w:rPr>
              <w:t>跟单托收修改</w:t>
            </w:r>
          </w:p>
        </w:tc>
        <w:tc>
          <w:tcPr>
            <w:tcW w:w="2841" w:type="dxa"/>
          </w:tcPr>
          <w:p w14:paraId="6CA669A6" w14:textId="77777777" w:rsidR="00003E25" w:rsidRDefault="00003E25" w:rsidP="003A486F">
            <w:pPr>
              <w:spacing w:line="360" w:lineRule="auto"/>
              <w:rPr>
                <w:szCs w:val="21"/>
              </w:rPr>
            </w:pPr>
          </w:p>
        </w:tc>
      </w:tr>
    </w:tbl>
    <w:p w14:paraId="1630ED6C" w14:textId="77777777" w:rsidR="00D329F7" w:rsidRPr="00F65EE9" w:rsidRDefault="00D329F7" w:rsidP="00F65EE9"/>
    <w:p w14:paraId="6E1104C6" w14:textId="77777777" w:rsidR="00D329F7" w:rsidRDefault="00830F81" w:rsidP="00F65EE9">
      <w:pPr>
        <w:pStyle w:val="1"/>
        <w:jc w:val="left"/>
      </w:pPr>
      <w:bookmarkStart w:id="58" w:name="_Toc399285553"/>
      <w:r>
        <w:rPr>
          <w:rFonts w:hint="eastAsia"/>
        </w:rPr>
        <w:t>跟单托收</w:t>
      </w:r>
      <w:bookmarkEnd w:id="58"/>
    </w:p>
    <w:p w14:paraId="1DF11725" w14:textId="77777777" w:rsidR="001A7B72" w:rsidRDefault="001A7B72" w:rsidP="001A7B72">
      <w:pPr>
        <w:pStyle w:val="2"/>
      </w:pPr>
      <w:bookmarkStart w:id="59" w:name="_Toc399285554"/>
      <w:r>
        <w:rPr>
          <w:rFonts w:hint="eastAsia"/>
        </w:rPr>
        <w:t>业务流程</w:t>
      </w:r>
      <w:bookmarkEnd w:id="59"/>
    </w:p>
    <w:p w14:paraId="4511999E" w14:textId="77777777" w:rsidR="00DD5422" w:rsidRDefault="00C80AFC" w:rsidP="001A7B72">
      <w:pPr>
        <w:pStyle w:val="3"/>
      </w:pPr>
      <w:bookmarkStart w:id="60" w:name="_Toc399285555"/>
      <w:r>
        <w:rPr>
          <w:rFonts w:hint="eastAsia"/>
        </w:rPr>
        <w:t>业务</w:t>
      </w:r>
      <w:r w:rsidR="00DD5422">
        <w:rPr>
          <w:rFonts w:hint="eastAsia"/>
        </w:rPr>
        <w:t>流程图</w:t>
      </w:r>
      <w:bookmarkEnd w:id="60"/>
    </w:p>
    <w:p w14:paraId="4F3F1E8F" w14:textId="77777777" w:rsidR="00DD5422" w:rsidRDefault="00DD5422" w:rsidP="00DD5422"/>
    <w:p w14:paraId="43843DD3" w14:textId="77777777" w:rsidR="0017659C" w:rsidRDefault="007863ED" w:rsidP="00B25BC4">
      <w:r>
        <w:object w:dxaOrig="10572" w:dyaOrig="3656" w14:anchorId="4AF0C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169.5pt" o:ole="">
            <v:imagedata r:id="rId9" o:title=""/>
          </v:shape>
          <o:OLEObject Type="Embed" ProgID="Visio.Drawing.11" ShapeID="_x0000_i1025" DrawAspect="Content" ObjectID="_1650647153" r:id="rId10"/>
        </w:object>
      </w:r>
    </w:p>
    <w:p w14:paraId="43449461" w14:textId="77777777" w:rsidR="00C80AFC" w:rsidRDefault="00C80AFC" w:rsidP="00A3699E">
      <w:pPr>
        <w:pStyle w:val="3"/>
      </w:pPr>
      <w:bookmarkStart w:id="61" w:name="_Toc399285556"/>
      <w:r>
        <w:rPr>
          <w:rFonts w:hint="eastAsia"/>
        </w:rPr>
        <w:t>业务流程图说明</w:t>
      </w:r>
      <w:bookmarkEnd w:id="61"/>
    </w:p>
    <w:p w14:paraId="38FD2714" w14:textId="77777777" w:rsidR="00245182" w:rsidRDefault="00245182" w:rsidP="00C4091C">
      <w:pPr>
        <w:numPr>
          <w:ilvl w:val="0"/>
          <w:numId w:val="2"/>
        </w:numPr>
        <w:spacing w:line="360" w:lineRule="auto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我行收到</w:t>
      </w:r>
      <w:r w:rsidR="00F31061">
        <w:rPr>
          <w:rFonts w:hAnsi="宋体" w:hint="eastAsia"/>
          <w:szCs w:val="21"/>
        </w:rPr>
        <w:t>委托</w:t>
      </w:r>
      <w:r>
        <w:rPr>
          <w:rFonts w:hAnsi="宋体" w:hint="eastAsia"/>
          <w:szCs w:val="21"/>
        </w:rPr>
        <w:t>人交来的单据，</w:t>
      </w:r>
      <w:r w:rsidR="00830F81">
        <w:rPr>
          <w:rFonts w:hAnsi="宋体" w:hint="eastAsia"/>
          <w:szCs w:val="21"/>
        </w:rPr>
        <w:t>按照</w:t>
      </w:r>
      <w:r w:rsidR="00F31061">
        <w:rPr>
          <w:rFonts w:hAnsi="宋体" w:hint="eastAsia"/>
          <w:szCs w:val="21"/>
        </w:rPr>
        <w:t>委托</w:t>
      </w:r>
      <w:r w:rsidR="00830F81">
        <w:rPr>
          <w:rFonts w:hAnsi="宋体" w:hint="eastAsia"/>
          <w:szCs w:val="21"/>
        </w:rPr>
        <w:t>人要求，将单据寄给</w:t>
      </w:r>
      <w:r w:rsidR="00F31061">
        <w:rPr>
          <w:rFonts w:hAnsi="宋体" w:hint="eastAsia"/>
          <w:szCs w:val="21"/>
        </w:rPr>
        <w:t>代收</w:t>
      </w:r>
      <w:r w:rsidR="00830F81">
        <w:rPr>
          <w:rFonts w:hAnsi="宋体" w:hint="eastAsia"/>
          <w:szCs w:val="21"/>
        </w:rPr>
        <w:t>行，并要求</w:t>
      </w:r>
      <w:r w:rsidR="00F31061">
        <w:rPr>
          <w:rFonts w:hAnsi="宋体" w:hint="eastAsia"/>
          <w:szCs w:val="21"/>
        </w:rPr>
        <w:t>代收</w:t>
      </w:r>
      <w:r w:rsidR="00830F81">
        <w:rPr>
          <w:rFonts w:hAnsi="宋体" w:hint="eastAsia"/>
          <w:szCs w:val="21"/>
        </w:rPr>
        <w:t>行按照我行指定的汇款路线付款</w:t>
      </w:r>
      <w:r>
        <w:rPr>
          <w:rFonts w:hAnsi="宋体" w:hint="eastAsia"/>
          <w:szCs w:val="21"/>
        </w:rPr>
        <w:t>；</w:t>
      </w:r>
    </w:p>
    <w:p w14:paraId="62D0FBF0" w14:textId="77777777" w:rsidR="00245182" w:rsidRDefault="00830F81" w:rsidP="00C4091C">
      <w:pPr>
        <w:numPr>
          <w:ilvl w:val="0"/>
          <w:numId w:val="2"/>
        </w:numPr>
        <w:spacing w:line="360" w:lineRule="auto"/>
        <w:jc w:val="left"/>
        <w:rPr>
          <w:rFonts w:hAnsi="宋体"/>
          <w:szCs w:val="21"/>
        </w:rPr>
      </w:pPr>
      <w:r w:rsidRPr="00F00FD3">
        <w:rPr>
          <w:rFonts w:hint="eastAsia"/>
        </w:rPr>
        <w:t>本交易</w:t>
      </w:r>
      <w:r w:rsidR="009E3F70">
        <w:rPr>
          <w:rFonts w:hint="eastAsia"/>
        </w:rPr>
        <w:t>当</w:t>
      </w:r>
      <w:r>
        <w:rPr>
          <w:rFonts w:hint="eastAsia"/>
        </w:rPr>
        <w:t>受益人提出改单（修改托收指示、换单）时，或我行作改单处理。</w:t>
      </w:r>
      <w:r w:rsidR="00245182">
        <w:rPr>
          <w:rFonts w:hAnsi="宋体" w:hint="eastAsia"/>
          <w:szCs w:val="21"/>
        </w:rPr>
        <w:t>寄单后如果需要修改单据，可在单据修改交易完成；</w:t>
      </w:r>
    </w:p>
    <w:p w14:paraId="065DFF95" w14:textId="77777777" w:rsidR="00694175" w:rsidRDefault="00694175" w:rsidP="00C4091C">
      <w:pPr>
        <w:numPr>
          <w:ilvl w:val="0"/>
          <w:numId w:val="2"/>
        </w:numPr>
        <w:spacing w:line="360" w:lineRule="auto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如果进口方发现</w:t>
      </w:r>
      <w:r w:rsidR="00F31061">
        <w:rPr>
          <w:rFonts w:hAnsi="宋体" w:hint="eastAsia"/>
          <w:szCs w:val="21"/>
        </w:rPr>
        <w:t>单据不符合要求</w:t>
      </w:r>
      <w:r>
        <w:rPr>
          <w:rFonts w:hAnsi="宋体" w:hint="eastAsia"/>
          <w:szCs w:val="21"/>
        </w:rPr>
        <w:t>，要求退单、无偿放单，或者单据款项已付清，需要冲销单据余额可在单据闭卷交易完成；</w:t>
      </w:r>
    </w:p>
    <w:p w14:paraId="5F229EFD" w14:textId="77777777" w:rsidR="00245182" w:rsidRDefault="00694175" w:rsidP="00C4091C">
      <w:pPr>
        <w:numPr>
          <w:ilvl w:val="0"/>
          <w:numId w:val="2"/>
        </w:numPr>
        <w:spacing w:line="360" w:lineRule="auto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我行收到</w:t>
      </w:r>
      <w:r w:rsidR="00F31061">
        <w:rPr>
          <w:rFonts w:hAnsi="宋体" w:hint="eastAsia"/>
          <w:szCs w:val="21"/>
        </w:rPr>
        <w:t>付款</w:t>
      </w:r>
      <w:r>
        <w:rPr>
          <w:rFonts w:hAnsi="宋体" w:hint="eastAsia"/>
          <w:szCs w:val="21"/>
        </w:rPr>
        <w:t>行的付款报文，进行收汇登记，将款项解付给客户。</w:t>
      </w:r>
    </w:p>
    <w:p w14:paraId="4E3A4207" w14:textId="77777777" w:rsidR="00F43A5E" w:rsidRDefault="00830F81" w:rsidP="00F43A5E">
      <w:pPr>
        <w:pStyle w:val="2"/>
      </w:pPr>
      <w:bookmarkStart w:id="62" w:name="_Toc393092380"/>
      <w:bookmarkStart w:id="63" w:name="_Toc393102141"/>
      <w:bookmarkStart w:id="64" w:name="_Toc399285557"/>
      <w:bookmarkEnd w:id="62"/>
      <w:bookmarkEnd w:id="63"/>
      <w:r>
        <w:rPr>
          <w:rFonts w:hint="eastAsia"/>
        </w:rPr>
        <w:t>跟单托收</w:t>
      </w:r>
      <w:bookmarkEnd w:id="64"/>
    </w:p>
    <w:p w14:paraId="2C03D286" w14:textId="77777777" w:rsidR="00F43A5E" w:rsidRPr="004655DE" w:rsidRDefault="00E04EB3" w:rsidP="00F43A5E">
      <w:pPr>
        <w:pStyle w:val="3"/>
      </w:pPr>
      <w:bookmarkStart w:id="65" w:name="_Toc399285558"/>
      <w:r>
        <w:rPr>
          <w:rFonts w:hint="eastAsia"/>
        </w:rPr>
        <w:t>托收</w:t>
      </w:r>
      <w:r w:rsidR="001B3474">
        <w:rPr>
          <w:rFonts w:hint="eastAsia"/>
        </w:rPr>
        <w:t>登记</w:t>
      </w:r>
      <w:bookmarkEnd w:id="65"/>
    </w:p>
    <w:p w14:paraId="29B01933" w14:textId="77777777" w:rsidR="00F43A5E" w:rsidRDefault="00F43A5E" w:rsidP="00F43A5E">
      <w:pPr>
        <w:pStyle w:val="4"/>
      </w:pPr>
      <w:r>
        <w:rPr>
          <w:rFonts w:hint="eastAsia"/>
        </w:rPr>
        <w:t>交易描述</w:t>
      </w:r>
    </w:p>
    <w:p w14:paraId="63C38E0B" w14:textId="77777777" w:rsidR="00F43A5E" w:rsidRDefault="00F43A5E" w:rsidP="00F43A5E">
      <w:pPr>
        <w:ind w:firstLineChars="202" w:firstLine="424"/>
      </w:pPr>
      <w:r w:rsidRPr="00F00FD3">
        <w:rPr>
          <w:rFonts w:hint="eastAsia"/>
        </w:rPr>
        <w:t>本交易</w:t>
      </w:r>
      <w:r>
        <w:rPr>
          <w:rFonts w:hint="eastAsia"/>
        </w:rPr>
        <w:t>是收到</w:t>
      </w:r>
      <w:r w:rsidR="00D63E6E">
        <w:rPr>
          <w:rFonts w:hint="eastAsia"/>
        </w:rPr>
        <w:t>受益人送来的单据后，对单据进行审核、寄单登记处理。</w:t>
      </w:r>
    </w:p>
    <w:p w14:paraId="602D3800" w14:textId="77777777" w:rsidR="00F43A5E" w:rsidRDefault="00F43A5E" w:rsidP="00F43A5E">
      <w:pPr>
        <w:pStyle w:val="4"/>
      </w:pPr>
      <w:r>
        <w:rPr>
          <w:rFonts w:hint="eastAsia"/>
        </w:rPr>
        <w:t>柜员操作</w:t>
      </w:r>
    </w:p>
    <w:p w14:paraId="41CA4971" w14:textId="77777777" w:rsidR="00F43A5E" w:rsidRDefault="00F43A5E" w:rsidP="00F43A5E">
      <w:pPr>
        <w:ind w:firstLine="420"/>
      </w:pPr>
      <w:r>
        <w:rPr>
          <w:rFonts w:hint="eastAsia"/>
        </w:rPr>
        <w:t>本交易由具有</w:t>
      </w:r>
      <w:r w:rsidR="00D63E6E">
        <w:rPr>
          <w:rFonts w:hint="eastAsia"/>
        </w:rPr>
        <w:t>出口寄单</w:t>
      </w:r>
      <w:r>
        <w:rPr>
          <w:rFonts w:hint="eastAsia"/>
        </w:rPr>
        <w:t>经办权限的柜员发起操作。</w:t>
      </w:r>
    </w:p>
    <w:p w14:paraId="08704E0B" w14:textId="77777777" w:rsidR="00F43A5E" w:rsidRDefault="00F43A5E" w:rsidP="00F43A5E">
      <w:pPr>
        <w:ind w:firstLine="420"/>
      </w:pPr>
      <w:r>
        <w:rPr>
          <w:rFonts w:hint="eastAsia"/>
        </w:rPr>
        <w:t>系统需支持手工发起。</w:t>
      </w:r>
    </w:p>
    <w:p w14:paraId="576EB53D" w14:textId="77777777" w:rsidR="00D329F7" w:rsidRDefault="004A45C8" w:rsidP="00F65EE9">
      <w:pPr>
        <w:pStyle w:val="4"/>
      </w:pPr>
      <w:r>
        <w:rPr>
          <w:rFonts w:hint="eastAsia"/>
        </w:rPr>
        <w:t>界面布局与菜单按钮</w:t>
      </w:r>
    </w:p>
    <w:p w14:paraId="4D2BDCAC" w14:textId="77777777" w:rsidR="00CD0A09" w:rsidRDefault="00CD0A09" w:rsidP="00CD0A09">
      <w:pPr>
        <w:ind w:firstLine="420"/>
      </w:pPr>
      <w:r>
        <w:rPr>
          <w:rFonts w:hint="eastAsia"/>
        </w:rPr>
        <w:t>同一页面布局原则，一行两列，从上至下：</w:t>
      </w:r>
    </w:p>
    <w:p w14:paraId="26BD8176" w14:textId="77777777" w:rsidR="00CD0A09" w:rsidRDefault="00CD0A09" w:rsidP="00CD0A09">
      <w:pPr>
        <w:ind w:firstLine="420"/>
      </w:pPr>
      <w:r>
        <w:rPr>
          <w:rFonts w:hint="eastAsia"/>
        </w:rPr>
        <w:t>第一区域：基本信息；</w:t>
      </w:r>
    </w:p>
    <w:p w14:paraId="4F1C5093" w14:textId="77777777" w:rsidR="00CD0A09" w:rsidRDefault="00CD0A09" w:rsidP="00CD0A09">
      <w:pPr>
        <w:ind w:firstLine="420"/>
      </w:pPr>
      <w:r>
        <w:rPr>
          <w:rFonts w:hint="eastAsia"/>
        </w:rPr>
        <w:t>第二区域：</w:t>
      </w:r>
      <w:r w:rsidR="006D3A0E">
        <w:rPr>
          <w:rFonts w:hint="eastAsia"/>
        </w:rPr>
        <w:t>费用管理</w:t>
      </w:r>
      <w:r>
        <w:rPr>
          <w:rFonts w:hint="eastAsia"/>
        </w:rPr>
        <w:t>；</w:t>
      </w:r>
    </w:p>
    <w:p w14:paraId="0C4C06E6" w14:textId="77777777" w:rsidR="00CD0A09" w:rsidRDefault="00CD0A09" w:rsidP="00CD0A09">
      <w:pPr>
        <w:ind w:firstLine="420"/>
      </w:pPr>
      <w:r>
        <w:rPr>
          <w:rFonts w:hint="eastAsia"/>
        </w:rPr>
        <w:t>第三区域：按钮</w:t>
      </w:r>
      <w:r w:rsidR="00050729">
        <w:rPr>
          <w:rFonts w:hint="eastAsia"/>
        </w:rPr>
        <w:t>。</w:t>
      </w:r>
    </w:p>
    <w:p w14:paraId="5BB163D2" w14:textId="77777777" w:rsidR="00742054" w:rsidRPr="006477A4" w:rsidRDefault="00D329F7" w:rsidP="00742054">
      <w:pPr>
        <w:pStyle w:val="5"/>
      </w:pPr>
      <w:r w:rsidRPr="00F65EE9">
        <w:rPr>
          <w:rFonts w:hint="eastAsia"/>
        </w:rPr>
        <w:t>基本信息、费用管理和按钮</w:t>
      </w:r>
    </w:p>
    <w:p w14:paraId="3F4F46F5" w14:textId="77777777" w:rsidR="00D329F7" w:rsidRDefault="00355418" w:rsidP="00F65EE9">
      <w:pPr>
        <w:ind w:leftChars="-675" w:left="-1418"/>
      </w:pPr>
      <w:r w:rsidRPr="00F65EE9">
        <w:rPr>
          <w:noProof/>
        </w:rPr>
        <w:drawing>
          <wp:inline distT="0" distB="0" distL="0" distR="0" wp14:anchorId="11308604" wp14:editId="0D91FBAE">
            <wp:extent cx="6778752" cy="8229600"/>
            <wp:effectExtent l="19050" t="0" r="3048" b="0"/>
            <wp:docPr id="1" name="图片 0" descr="托收登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托收登记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8752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EC69" w14:textId="77777777" w:rsidR="00A07C94" w:rsidRDefault="00A07C94" w:rsidP="00A07C94">
      <w:pPr>
        <w:ind w:firstLineChars="200" w:firstLine="420"/>
      </w:pPr>
      <w:r>
        <w:rPr>
          <w:rFonts w:hint="eastAsia"/>
        </w:rPr>
        <w:t>备注：</w:t>
      </w:r>
    </w:p>
    <w:p w14:paraId="4AB755F4" w14:textId="77777777" w:rsidR="00A07C94" w:rsidRDefault="00A07C94" w:rsidP="00A07C94">
      <w:pPr>
        <w:ind w:firstLineChars="200" w:firstLine="420"/>
      </w:pPr>
      <w:r>
        <w:rPr>
          <w:rFonts w:hint="eastAsia"/>
        </w:rPr>
        <w:t>按钮从左至右：提交、保存、打印查看、查询、附加功能、取消、返回。</w:t>
      </w:r>
    </w:p>
    <w:p w14:paraId="76695B5D" w14:textId="77777777" w:rsidR="00F43A5E" w:rsidRDefault="00F43A5E" w:rsidP="00F43A5E">
      <w:pPr>
        <w:pStyle w:val="4"/>
      </w:pPr>
      <w:r>
        <w:rPr>
          <w:rFonts w:hint="eastAsia"/>
        </w:rPr>
        <w:t>输入描述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0"/>
        <w:gridCol w:w="1560"/>
        <w:gridCol w:w="989"/>
        <w:gridCol w:w="1137"/>
        <w:gridCol w:w="568"/>
        <w:gridCol w:w="1560"/>
        <w:gridCol w:w="2318"/>
      </w:tblGrid>
      <w:tr w:rsidR="00F43A5E" w14:paraId="03CDD262" w14:textId="77777777" w:rsidTr="00F65EE9">
        <w:trPr>
          <w:jc w:val="center"/>
        </w:trPr>
        <w:tc>
          <w:tcPr>
            <w:tcW w:w="229" w:type="pct"/>
            <w:shd w:val="clear" w:color="auto" w:fill="FFFFFF" w:themeFill="background1"/>
            <w:vAlign w:val="center"/>
          </w:tcPr>
          <w:p w14:paraId="42E2E3F0" w14:textId="77777777" w:rsidR="00F43A5E" w:rsidRPr="00BF567F" w:rsidRDefault="00F43A5E" w:rsidP="00484BB2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915" w:type="pct"/>
            <w:shd w:val="clear" w:color="auto" w:fill="FFFFFF" w:themeFill="background1"/>
            <w:vAlign w:val="center"/>
          </w:tcPr>
          <w:p w14:paraId="154F506C" w14:textId="77777777" w:rsidR="00F43A5E" w:rsidRPr="00BF567F" w:rsidRDefault="00F43A5E" w:rsidP="00484BB2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14:paraId="1ECCF7BC" w14:textId="77777777" w:rsidR="00F43A5E" w:rsidRPr="00BF567F" w:rsidRDefault="00F43A5E" w:rsidP="00484BB2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</w:tcPr>
          <w:p w14:paraId="38489920" w14:textId="77777777" w:rsidR="00F43A5E" w:rsidRPr="00BF567F" w:rsidRDefault="00F43A5E" w:rsidP="00034217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333" w:type="pct"/>
            <w:shd w:val="clear" w:color="auto" w:fill="FFFFFF" w:themeFill="background1"/>
            <w:vAlign w:val="center"/>
          </w:tcPr>
          <w:p w14:paraId="54273272" w14:textId="77777777" w:rsidR="00F43A5E" w:rsidRPr="00BF567F" w:rsidRDefault="00F43A5E" w:rsidP="00484BB2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915" w:type="pct"/>
            <w:shd w:val="clear" w:color="auto" w:fill="FFFFFF" w:themeFill="background1"/>
            <w:vAlign w:val="center"/>
          </w:tcPr>
          <w:p w14:paraId="7EC726BD" w14:textId="77777777" w:rsidR="00F43A5E" w:rsidRPr="00BF567F" w:rsidRDefault="00F43A5E" w:rsidP="00484BB2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360" w:type="pct"/>
            <w:shd w:val="clear" w:color="auto" w:fill="FFFFFF" w:themeFill="background1"/>
            <w:vAlign w:val="center"/>
          </w:tcPr>
          <w:p w14:paraId="39260D02" w14:textId="77777777" w:rsidR="00F43A5E" w:rsidRPr="00BF567F" w:rsidRDefault="00F43A5E" w:rsidP="00484BB2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996DEF" w14:paraId="0FB1BA33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CA61D" w14:textId="77777777" w:rsidR="00996DEF" w:rsidRPr="00446309" w:rsidRDefault="00996DEF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55F8" w14:textId="77777777" w:rsidR="00D329F7" w:rsidRDefault="00996DEF" w:rsidP="00F65EE9">
            <w:pPr>
              <w:ind w:leftChars="-51" w:left="-107" w:right="-47"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>
              <w:rPr>
                <w:rFonts w:hint="eastAsia"/>
                <w:szCs w:val="21"/>
              </w:rPr>
              <w:t>托收</w:t>
            </w:r>
            <w:r w:rsidR="007A3BE6">
              <w:rPr>
                <w:rFonts w:hint="eastAsia"/>
                <w:szCs w:val="21"/>
              </w:rPr>
              <w:t>编</w:t>
            </w:r>
            <w:r w:rsidRPr="005F1013">
              <w:rPr>
                <w:rFonts w:hint="eastAsia"/>
                <w:szCs w:val="21"/>
              </w:rPr>
              <w:t>号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7BDC0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1A22" w14:textId="77777777" w:rsidR="00D329F7" w:rsidRDefault="00996DE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V(16)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6AB6" w14:textId="77777777" w:rsidR="00D329F7" w:rsidRDefault="00996DE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9238" w14:textId="77777777" w:rsidR="00D329F7" w:rsidRDefault="00996DEF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自动生成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A60D6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996DEF" w14:paraId="0E3E440A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102CE" w14:textId="77777777" w:rsidR="00996DEF" w:rsidRPr="00446309" w:rsidRDefault="00996DEF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6F3A" w14:textId="77777777" w:rsidR="00D329F7" w:rsidRDefault="00996DEF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托收日期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EE78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48BD" w14:textId="77777777" w:rsidR="00D329F7" w:rsidRDefault="00996DE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37A8" w14:textId="77777777" w:rsidR="00D329F7" w:rsidRDefault="00996DE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3D5F7" w14:textId="77777777" w:rsidR="00D329F7" w:rsidRDefault="00996DEF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2578" w14:textId="77777777" w:rsidR="00D329F7" w:rsidRDefault="00996DEF" w:rsidP="00F65EE9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默认当天，不可大于当天</w:t>
            </w:r>
          </w:p>
        </w:tc>
      </w:tr>
      <w:tr w:rsidR="00DB1D15" w:rsidRPr="00446309" w14:paraId="31E411AA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4E623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9086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委托人编号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E4D48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8C82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V(10)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50C3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351424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</w:t>
            </w:r>
          </w:p>
          <w:p w14:paraId="595297F9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客户信息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FEB4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DB1D15" w:rsidRPr="00446309" w14:paraId="11A4C107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66B2C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243D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委托人名称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D2D46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AC99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V(200)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3F14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9F68" w14:textId="77777777" w:rsidR="00D329F7" w:rsidRDefault="00D329F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3B03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DB1D15" w:rsidRPr="00446309" w14:paraId="74A7F744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DE256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F14E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期限类型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251C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930A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C7BE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568716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892046" w14:textId="77777777" w:rsidR="00D329F7" w:rsidRDefault="00C85B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见【</w:t>
            </w:r>
            <w:r w:rsidR="00A924AB">
              <w:rPr>
                <w:rFonts w:ascii="宋体" w:hAnsi="宋体" w:hint="eastAsia"/>
              </w:rPr>
              <w:t>1.6.1托收期限选项</w:t>
            </w:r>
            <w:r>
              <w:rPr>
                <w:rFonts w:ascii="宋体" w:hAnsi="宋体" w:hint="eastAsia"/>
              </w:rPr>
              <w:t>】</w:t>
            </w:r>
          </w:p>
        </w:tc>
      </w:tr>
      <w:tr w:rsidR="00DB1D15" w:rsidRPr="00446309" w14:paraId="14DC420A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5E3BC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A333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天数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B7C3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A4AE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N(3)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62E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893CEE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F31E40" w14:textId="77777777" w:rsidR="00D329F7" w:rsidRDefault="00A239E3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见【</w:t>
            </w:r>
            <w:r>
              <w:rPr>
                <w:rFonts w:hint="eastAsia"/>
                <w:szCs w:val="21"/>
              </w:rPr>
              <w:t>1.8.3</w:t>
            </w:r>
            <w:r>
              <w:rPr>
                <w:rFonts w:hint="eastAsia"/>
                <w:szCs w:val="21"/>
              </w:rPr>
              <w:t>天数控制】</w:t>
            </w:r>
          </w:p>
        </w:tc>
      </w:tr>
      <w:tr w:rsidR="00DB1D15" w:rsidRPr="00446309" w14:paraId="03641152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E235E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ADA8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托收种类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5DE13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42CA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0897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4E17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9BE6" w14:textId="77777777" w:rsidR="00D329F7" w:rsidRDefault="00DB1D15" w:rsidP="00F65EE9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选择项</w:t>
            </w:r>
            <w:r w:rsidR="00F811D6">
              <w:rPr>
                <w:rFonts w:hint="eastAsia"/>
                <w:szCs w:val="21"/>
              </w:rPr>
              <w:t>，见【</w:t>
            </w:r>
            <w:r w:rsidR="00F811D6">
              <w:rPr>
                <w:rFonts w:hint="eastAsia"/>
                <w:szCs w:val="21"/>
              </w:rPr>
              <w:t>1.6.3</w:t>
            </w:r>
            <w:r w:rsidR="00F811D6">
              <w:rPr>
                <w:rFonts w:hint="eastAsia"/>
                <w:szCs w:val="21"/>
              </w:rPr>
              <w:t>托收种类】</w:t>
            </w:r>
          </w:p>
          <w:p w14:paraId="481FB4B3" w14:textId="77777777" w:rsidR="00D329F7" w:rsidRDefault="00DB1D15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默认为</w:t>
            </w:r>
            <w:r w:rsidRPr="005F1013">
              <w:rPr>
                <w:rFonts w:hint="eastAsia"/>
                <w:szCs w:val="21"/>
              </w:rPr>
              <w:t>D/P</w:t>
            </w:r>
          </w:p>
        </w:tc>
      </w:tr>
      <w:tr w:rsidR="00DB1D15" w:rsidRPr="00446309" w14:paraId="261B48D6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258C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2C85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期限描述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2E126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7228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V(110)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2C0C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226EB9" w14:textId="77777777" w:rsidR="00D329F7" w:rsidRDefault="0044674E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  <w:p w14:paraId="2FFE890C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C6308" w14:textId="77777777" w:rsidR="00D329F7" w:rsidRDefault="00DB1D15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</w:t>
            </w:r>
            <w:r w:rsidR="005D3038">
              <w:rPr>
                <w:rFonts w:hint="eastAsia"/>
                <w:szCs w:val="21"/>
              </w:rPr>
              <w:t>【</w:t>
            </w:r>
            <w:r>
              <w:rPr>
                <w:rFonts w:ascii="宋体" w:hAnsi="宋体" w:hint="eastAsia"/>
              </w:rPr>
              <w:t>1.</w:t>
            </w:r>
            <w:r w:rsidR="00326345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.</w:t>
            </w:r>
            <w:r w:rsidR="00326345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托收期限选项</w:t>
            </w:r>
            <w:r w:rsidR="005D3038">
              <w:rPr>
                <w:rFonts w:ascii="宋体" w:hAnsi="宋体"/>
              </w:rPr>
              <w:t>】</w:t>
            </w:r>
            <w:r>
              <w:rPr>
                <w:rFonts w:ascii="宋体" w:hAnsi="宋体" w:hint="eastAsia"/>
              </w:rPr>
              <w:t>；</w:t>
            </w:r>
          </w:p>
          <w:p w14:paraId="6BD0034B" w14:textId="77777777" w:rsidR="00D329F7" w:rsidRDefault="00DB1D15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默认为</w:t>
            </w:r>
            <w:r>
              <w:rPr>
                <w:rFonts w:hint="eastAsia"/>
                <w:szCs w:val="21"/>
              </w:rPr>
              <w:t>001</w:t>
            </w:r>
            <w:r>
              <w:rPr>
                <w:rFonts w:hint="eastAsia"/>
                <w:szCs w:val="21"/>
              </w:rPr>
              <w:t>：</w:t>
            </w:r>
            <w:r w:rsidRPr="005B0F76">
              <w:rPr>
                <w:rFonts w:hint="eastAsia"/>
                <w:szCs w:val="21"/>
              </w:rPr>
              <w:t>AT SIGHT</w:t>
            </w:r>
          </w:p>
        </w:tc>
      </w:tr>
      <w:tr w:rsidR="00DB1D15" w:rsidRPr="00446309" w14:paraId="17F17379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6057E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A51D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发票日期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42A91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DF35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C8B2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MP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C49B5" w14:textId="77777777" w:rsidR="00D329F7" w:rsidRDefault="00DB1D15" w:rsidP="00F65EE9">
            <w:pPr>
              <w:ind w:leftChars="-37" w:left="-78" w:right="210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日期选择</w:t>
            </w:r>
          </w:p>
        </w:tc>
        <w:tc>
          <w:tcPr>
            <w:tcW w:w="136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144D98" w14:textId="77777777" w:rsidR="00D329F7" w:rsidRDefault="00DB1D15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</w:t>
            </w:r>
            <w:r w:rsidR="00770CD4">
              <w:rPr>
                <w:rFonts w:ascii="宋体" w:hAnsi="宋体" w:hint="eastAsia"/>
              </w:rPr>
              <w:t>【2.2.1.3.1起算日期说明】</w:t>
            </w:r>
          </w:p>
        </w:tc>
      </w:tr>
      <w:tr w:rsidR="00DB1D15" w:rsidRPr="00446309" w14:paraId="344E05FA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7A5BA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8FF5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提单日期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89D79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DAE9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0013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MP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3B42B" w14:textId="77777777" w:rsidR="00D329F7" w:rsidRDefault="00DB1D15" w:rsidP="00F65EE9">
            <w:pPr>
              <w:ind w:leftChars="-37" w:left="-78" w:right="210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日期选择</w:t>
            </w:r>
          </w:p>
        </w:tc>
        <w:tc>
          <w:tcPr>
            <w:tcW w:w="13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43923D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eastAsia="宋体" w:hAnsi="宋体" w:cs="Times New Roman"/>
                <w:b/>
                <w:sz w:val="28"/>
                <w:szCs w:val="20"/>
              </w:rPr>
            </w:pPr>
          </w:p>
        </w:tc>
      </w:tr>
      <w:tr w:rsidR="00DB1D15" w:rsidRPr="00446309" w14:paraId="60118FE2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1D2A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A9D3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装船日期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6EE21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1FBD" w14:textId="77777777" w:rsidR="00D329F7" w:rsidRDefault="00DB1D15" w:rsidP="00F65EE9">
            <w:pPr>
              <w:jc w:val="left"/>
            </w:pPr>
            <w:r w:rsidRPr="00861081">
              <w:rPr>
                <w:rFonts w:ascii="宋体" w:hAnsi="宋体" w:hint="eastAsia"/>
              </w:rPr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4E87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MP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8C13" w14:textId="77777777" w:rsidR="00376742" w:rsidRDefault="00DB1D15" w:rsidP="0030157A">
            <w:r w:rsidRPr="00443348">
              <w:rPr>
                <w:rFonts w:ascii="宋体" w:hAnsi="宋体" w:hint="eastAsia"/>
              </w:rPr>
              <w:t>日期选择</w:t>
            </w:r>
          </w:p>
        </w:tc>
        <w:tc>
          <w:tcPr>
            <w:tcW w:w="13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27987B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eastAsia="宋体" w:hAnsi="宋体" w:cs="Times New Roman"/>
                <w:b/>
                <w:sz w:val="28"/>
                <w:szCs w:val="20"/>
              </w:rPr>
            </w:pPr>
          </w:p>
        </w:tc>
      </w:tr>
      <w:tr w:rsidR="00DB1D15" w:rsidRPr="00446309" w14:paraId="0F189BA1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ABD8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2FAB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起算日期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BA7C9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9CD1" w14:textId="77777777" w:rsidR="00D329F7" w:rsidRDefault="00DB1D15" w:rsidP="00F65EE9">
            <w:pPr>
              <w:jc w:val="left"/>
            </w:pPr>
            <w:r w:rsidRPr="00861081">
              <w:rPr>
                <w:rFonts w:ascii="宋体" w:hAnsi="宋体" w:hint="eastAsia"/>
              </w:rPr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CCC1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BEE3" w14:textId="77777777" w:rsidR="00376742" w:rsidRDefault="00DB1D15" w:rsidP="0030157A">
            <w:r w:rsidRPr="00443348">
              <w:rPr>
                <w:rFonts w:ascii="宋体" w:hAnsi="宋体" w:hint="eastAsia"/>
              </w:rPr>
              <w:t>日期选择</w:t>
            </w:r>
          </w:p>
        </w:tc>
        <w:tc>
          <w:tcPr>
            <w:tcW w:w="13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DBD6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eastAsia="宋体" w:hAnsi="宋体" w:cs="Times New Roman"/>
                <w:b/>
                <w:sz w:val="28"/>
                <w:szCs w:val="20"/>
              </w:rPr>
            </w:pPr>
          </w:p>
        </w:tc>
      </w:tr>
      <w:tr w:rsidR="00DB1D15" w:rsidRPr="00446309" w14:paraId="3CA7C4F5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71EC5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36A6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到期日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131ED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5712" w14:textId="77777777" w:rsidR="00D329F7" w:rsidRDefault="00DB1D15" w:rsidP="00F65EE9">
            <w:pPr>
              <w:jc w:val="left"/>
            </w:pPr>
            <w:r w:rsidRPr="00861081">
              <w:rPr>
                <w:rFonts w:ascii="宋体" w:hAnsi="宋体" w:hint="eastAsia"/>
              </w:rPr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1EB0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814E9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19B8" w14:textId="77777777" w:rsidR="00D329F7" w:rsidRDefault="00DB1D15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=起算日期 + 天数（默认）；</w:t>
            </w:r>
          </w:p>
          <w:p w14:paraId="34B2710D" w14:textId="77777777" w:rsidR="00D329F7" w:rsidRDefault="00DB1D15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如果期限描述为“</w:t>
            </w:r>
            <w:r>
              <w:rPr>
                <w:rFonts w:hint="eastAsia"/>
                <w:szCs w:val="21"/>
              </w:rPr>
              <w:t>001</w:t>
            </w:r>
            <w:r>
              <w:rPr>
                <w:rFonts w:hint="eastAsia"/>
                <w:szCs w:val="21"/>
              </w:rPr>
              <w:t>：</w:t>
            </w:r>
            <w:r w:rsidRPr="005B0F76">
              <w:rPr>
                <w:rFonts w:hint="eastAsia"/>
                <w:szCs w:val="21"/>
              </w:rPr>
              <w:t>AT SIGHT</w:t>
            </w:r>
            <w:r>
              <w:rPr>
                <w:rFonts w:ascii="宋体" w:hAnsi="宋体" w:hint="eastAsia"/>
              </w:rPr>
              <w:t>”，那么=起算日期 + 7；</w:t>
            </w:r>
          </w:p>
        </w:tc>
      </w:tr>
      <w:tr w:rsidR="00DB1D15" w:rsidRPr="000D1F7F" w14:paraId="1A76FD54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BBE8D" w14:textId="77777777" w:rsidR="00DB1D15" w:rsidRPr="00473640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EF02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发票号码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2D3A7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82CA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V(200)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400B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1DCD6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B484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  <w:strike/>
                <w:color w:val="FF0000"/>
              </w:rPr>
            </w:pPr>
          </w:p>
        </w:tc>
      </w:tr>
      <w:tr w:rsidR="00DB1D15" w:rsidRPr="00446309" w14:paraId="575A41F0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13D08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3A9E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托收币种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889A7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A5BB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D83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5B79D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F7C0" w14:textId="77777777" w:rsidR="00D329F7" w:rsidRDefault="007F58A9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见【1.6.10币种</w:t>
            </w:r>
            <w:r>
              <w:rPr>
                <w:rFonts w:ascii="宋体" w:hAnsi="宋体"/>
              </w:rPr>
              <w:t>】</w:t>
            </w:r>
          </w:p>
        </w:tc>
      </w:tr>
      <w:tr w:rsidR="00DB1D15" w:rsidRPr="00446309" w14:paraId="190C8925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06F13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1267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托收金额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E5D7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3CA7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 w:rsidRPr="00996DEF">
              <w:rPr>
                <w:rFonts w:ascii="宋体" w:hAnsi="宋体" w:hint="eastAsia"/>
              </w:rPr>
              <w:t xml:space="preserve"> (1</w:t>
            </w:r>
            <w:r>
              <w:rPr>
                <w:rFonts w:ascii="宋体" w:hAnsi="宋体" w:hint="eastAsia"/>
              </w:rPr>
              <w:t>8</w:t>
            </w:r>
            <w:r w:rsidRPr="00996DEF">
              <w:rPr>
                <w:rFonts w:ascii="宋体" w:hAnsi="宋体" w:hint="eastAsia"/>
              </w:rPr>
              <w:t>,2)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9A72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F0811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495E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DB1D15" w:rsidRPr="00446309" w14:paraId="1A28473B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1CCC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751B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费用承担方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7316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EA82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5D10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6EE80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8D7A" w14:textId="77777777" w:rsidR="00D329F7" w:rsidRDefault="00DB1D15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选择项</w:t>
            </w:r>
            <w:r w:rsidR="003A06B6">
              <w:rPr>
                <w:rFonts w:ascii="宋体" w:hAnsi="宋体" w:hint="eastAsia"/>
              </w:rPr>
              <w:t>，见【1.6.4费用承担方】</w:t>
            </w:r>
            <w:r>
              <w:rPr>
                <w:rFonts w:ascii="宋体" w:hAnsi="宋体" w:hint="eastAsia"/>
              </w:rPr>
              <w:t>默认为DRAWER</w:t>
            </w:r>
          </w:p>
        </w:tc>
      </w:tr>
      <w:tr w:rsidR="00DB1D15" w:rsidRPr="00446309" w14:paraId="0481E76D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167F8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5E26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付款人承担费用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EB578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7205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 w:rsidRPr="00996DEF">
              <w:rPr>
                <w:rFonts w:ascii="宋体" w:hAnsi="宋体" w:hint="eastAsia"/>
              </w:rPr>
              <w:t xml:space="preserve"> (1</w:t>
            </w:r>
            <w:r>
              <w:rPr>
                <w:rFonts w:ascii="宋体" w:hAnsi="宋体" w:hint="eastAsia"/>
              </w:rPr>
              <w:t>8</w:t>
            </w:r>
            <w:r w:rsidRPr="00996DEF">
              <w:rPr>
                <w:rFonts w:ascii="宋体" w:hAnsi="宋体" w:hint="eastAsia"/>
              </w:rPr>
              <w:t>,2)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F0D9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  <w:r w:rsidR="007C3DDC"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AD2B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1986" w14:textId="77777777" w:rsidR="00D329F7" w:rsidRDefault="00DB1D15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费用承担方选择DRAWEE，才可输入，否则灰显</w:t>
            </w:r>
          </w:p>
        </w:tc>
      </w:tr>
      <w:tr w:rsidR="00DB1D15" w:rsidRPr="00446309" w14:paraId="1AEF94E3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E77D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644E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承担费用说明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CB929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35E9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V(200)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E138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  <w:r w:rsidR="00E07E23"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F650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3426" w14:textId="77777777" w:rsidR="00D329F7" w:rsidRDefault="00DB1D15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只有付款人承担费用大于零，该栏位才可输入；否则灰显，不能输入</w:t>
            </w:r>
          </w:p>
        </w:tc>
      </w:tr>
      <w:tr w:rsidR="00DB1D15" w:rsidRPr="00446309" w14:paraId="0D56DA88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7E56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9A15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06C0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B58A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 w:rsidRPr="00996DEF">
              <w:rPr>
                <w:rFonts w:ascii="宋体" w:hAnsi="宋体" w:hint="eastAsia"/>
              </w:rPr>
              <w:t xml:space="preserve"> (1</w:t>
            </w:r>
            <w:r>
              <w:rPr>
                <w:rFonts w:ascii="宋体" w:hAnsi="宋体" w:hint="eastAsia"/>
              </w:rPr>
              <w:t>8</w:t>
            </w:r>
            <w:r w:rsidRPr="00996DEF">
              <w:rPr>
                <w:rFonts w:ascii="宋体" w:hAnsi="宋体" w:hint="eastAsia"/>
              </w:rPr>
              <w:t>,2)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E350A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5AC87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自动计算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A675" w14:textId="77777777" w:rsidR="00D329F7" w:rsidRDefault="00DB1D15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=托收金额 + 付款人承担费用</w:t>
            </w:r>
          </w:p>
        </w:tc>
      </w:tr>
      <w:tr w:rsidR="00DB1D15" w:rsidRPr="00446309" w14:paraId="727E3FCC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A48FB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E9A28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寄单</w:t>
            </w:r>
            <w:r>
              <w:rPr>
                <w:rFonts w:hint="eastAsia"/>
                <w:szCs w:val="21"/>
              </w:rPr>
              <w:t>次数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CA341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F3B0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A989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8DDAF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7884" w14:textId="77777777" w:rsidR="00D329F7" w:rsidRDefault="00DB1D15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选择项（ONE, TWO</w:t>
            </w:r>
            <w:r>
              <w:rPr>
                <w:rFonts w:ascii="宋体" w:hAnsi="宋体"/>
              </w:rPr>
              <w:t>）</w:t>
            </w:r>
          </w:p>
          <w:p w14:paraId="05A50FB0" w14:textId="77777777" w:rsidR="00D329F7" w:rsidRDefault="00DB1D15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默认ONE</w:t>
            </w:r>
          </w:p>
          <w:p w14:paraId="28577B1A" w14:textId="77777777" w:rsidR="00D329F7" w:rsidRDefault="00DB1D15" w:rsidP="00F65EE9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ascii="宋体" w:hAnsi="宋体" w:hint="eastAsia"/>
              </w:rPr>
              <w:t>如果选择TWO，那么“</w:t>
            </w:r>
            <w:r>
              <w:rPr>
                <w:rFonts w:hint="eastAsia"/>
                <w:szCs w:val="21"/>
              </w:rPr>
              <w:t>二</w:t>
            </w:r>
            <w:r w:rsidRPr="005F1013">
              <w:rPr>
                <w:rFonts w:hint="eastAsia"/>
                <w:szCs w:val="21"/>
              </w:rPr>
              <w:t>次寄单快邮方式</w:t>
            </w:r>
            <w:r>
              <w:rPr>
                <w:rFonts w:hint="eastAsia"/>
                <w:szCs w:val="21"/>
              </w:rPr>
              <w:t>”必填，“二次寄单快递编号”可填；</w:t>
            </w:r>
          </w:p>
          <w:p w14:paraId="3F1A6415" w14:textId="77777777" w:rsidR="00D329F7" w:rsidRDefault="00DB1D15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否则上述两个栏位灰显。</w:t>
            </w:r>
          </w:p>
        </w:tc>
      </w:tr>
      <w:tr w:rsidR="00DB1D15" w:rsidRPr="00446309" w14:paraId="3B787AB7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26640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89E2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一次寄单快邮方式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B547B" w14:textId="77777777" w:rsidR="00D329F7" w:rsidRDefault="00D329F7" w:rsidP="00F65EE9">
            <w:pPr>
              <w:ind w:leftChars="-12" w:left="-25" w:right="4" w:firstLine="420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C10F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3624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C6CF" w14:textId="77777777" w:rsidR="00D329F7" w:rsidRDefault="00DB1D15" w:rsidP="00F65EE9">
            <w:pPr>
              <w:ind w:right="21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FB32" w14:textId="77777777" w:rsidR="00D329F7" w:rsidRDefault="00DB1D15" w:rsidP="00F65EE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选择项，</w:t>
            </w:r>
            <w:r w:rsidR="00C117DE">
              <w:rPr>
                <w:rFonts w:hint="eastAsia"/>
                <w:szCs w:val="21"/>
              </w:rPr>
              <w:t>见【</w:t>
            </w:r>
            <w:r w:rsidR="00C117DE">
              <w:rPr>
                <w:rFonts w:hint="eastAsia"/>
                <w:szCs w:val="21"/>
              </w:rPr>
              <w:t>1.6.2</w:t>
            </w:r>
            <w:r w:rsidR="00C117DE">
              <w:rPr>
                <w:rFonts w:hint="eastAsia"/>
                <w:szCs w:val="21"/>
              </w:rPr>
              <w:t>快邮方式】</w:t>
            </w:r>
          </w:p>
        </w:tc>
      </w:tr>
      <w:tr w:rsidR="00DB1D15" w:rsidRPr="00446309" w14:paraId="79964D35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8983F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7398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一次寄单快递编号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0455D" w14:textId="77777777" w:rsidR="00D329F7" w:rsidRDefault="00D329F7" w:rsidP="00F65EE9">
            <w:pPr>
              <w:ind w:leftChars="-12" w:left="-25" w:right="4" w:firstLine="420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F4FF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D047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EE02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C818" w14:textId="77777777" w:rsidR="00D329F7" w:rsidRDefault="00D329F7" w:rsidP="00F65EE9">
            <w:pPr>
              <w:jc w:val="left"/>
              <w:rPr>
                <w:szCs w:val="21"/>
              </w:rPr>
            </w:pPr>
          </w:p>
        </w:tc>
      </w:tr>
      <w:tr w:rsidR="00DB1D15" w:rsidRPr="00446309" w14:paraId="41460B82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CDA46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782F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  <w:r w:rsidRPr="005F1013">
              <w:rPr>
                <w:rFonts w:hint="eastAsia"/>
                <w:szCs w:val="21"/>
              </w:rPr>
              <w:t>次寄单快邮方式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58B3A" w14:textId="77777777" w:rsidR="00D329F7" w:rsidRDefault="00D329F7" w:rsidP="00F65EE9">
            <w:pPr>
              <w:ind w:leftChars="-12" w:left="-25" w:right="4" w:firstLine="420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F621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2375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26AD" w14:textId="77777777" w:rsidR="00D329F7" w:rsidRDefault="00DB1D15" w:rsidP="00F65EE9">
            <w:pPr>
              <w:ind w:right="21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BF9F" w14:textId="77777777" w:rsidR="00D329F7" w:rsidRDefault="00DB1D15" w:rsidP="00F65EE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选择项，</w:t>
            </w:r>
            <w:r w:rsidR="00ED44D5">
              <w:rPr>
                <w:rFonts w:hint="eastAsia"/>
                <w:szCs w:val="21"/>
              </w:rPr>
              <w:t>见【</w:t>
            </w:r>
            <w:r w:rsidR="00ED44D5">
              <w:rPr>
                <w:rFonts w:hint="eastAsia"/>
                <w:szCs w:val="21"/>
              </w:rPr>
              <w:t>1.6.2</w:t>
            </w:r>
            <w:r w:rsidR="00ED44D5">
              <w:rPr>
                <w:rFonts w:hint="eastAsia"/>
                <w:szCs w:val="21"/>
              </w:rPr>
              <w:t>快邮方式】</w:t>
            </w:r>
            <w:r>
              <w:rPr>
                <w:rFonts w:hint="eastAsia"/>
                <w:szCs w:val="21"/>
              </w:rPr>
              <w:t>如果寄单次数选择</w:t>
            </w:r>
            <w:r>
              <w:rPr>
                <w:rFonts w:hint="eastAsia"/>
                <w:szCs w:val="21"/>
              </w:rPr>
              <w:t>ONE</w:t>
            </w:r>
            <w:r>
              <w:rPr>
                <w:rFonts w:hint="eastAsia"/>
                <w:szCs w:val="21"/>
              </w:rPr>
              <w:t>，那么灰显，清空；否则必填。</w:t>
            </w:r>
          </w:p>
        </w:tc>
      </w:tr>
      <w:tr w:rsidR="00DB1D15" w:rsidRPr="00446309" w14:paraId="0BFA1B07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43E6A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2738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二次寄单快递编号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C90D1" w14:textId="77777777" w:rsidR="00D329F7" w:rsidRDefault="00D329F7" w:rsidP="00F65EE9">
            <w:pPr>
              <w:ind w:leftChars="-12" w:left="-25" w:right="4" w:firstLine="420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9D56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A5EF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6BCC9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2144" w14:textId="77777777" w:rsidR="00D329F7" w:rsidRDefault="00DB1D15" w:rsidP="00F65EE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如果寄单次数选择</w:t>
            </w:r>
            <w:r>
              <w:rPr>
                <w:rFonts w:hint="eastAsia"/>
                <w:szCs w:val="21"/>
              </w:rPr>
              <w:t>ONE</w:t>
            </w:r>
            <w:r>
              <w:rPr>
                <w:rFonts w:hint="eastAsia"/>
                <w:szCs w:val="21"/>
              </w:rPr>
              <w:t>，那么灰显，清空；否则可填。</w:t>
            </w:r>
          </w:p>
        </w:tc>
      </w:tr>
      <w:tr w:rsidR="00DB1D15" w:rsidRPr="00446309" w14:paraId="5F105EB9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B8F8C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A396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代收行</w:t>
            </w:r>
            <w:r w:rsidRPr="005F1013">
              <w:rPr>
                <w:rFonts w:hint="eastAsia"/>
                <w:szCs w:val="21"/>
              </w:rPr>
              <w:t>SWIFT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66E08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201D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F871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ABBCED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</w:t>
            </w:r>
          </w:p>
          <w:p w14:paraId="307B9A94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银行信息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E860" w14:textId="77777777" w:rsidR="00D329F7" w:rsidRDefault="00D329F7" w:rsidP="00F65EE9">
            <w:pPr>
              <w:ind w:leftChars="-44" w:left="-92" w:firstLine="1"/>
              <w:jc w:val="left"/>
              <w:rPr>
                <w:szCs w:val="21"/>
              </w:rPr>
            </w:pPr>
          </w:p>
        </w:tc>
      </w:tr>
      <w:tr w:rsidR="00DB1D15" w:rsidRPr="00446309" w14:paraId="340C8804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D3B9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24FD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代收行名称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0F460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C105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200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B4DB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F1FCE" w14:textId="77777777" w:rsidR="00D329F7" w:rsidRDefault="00D329F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1168" w14:textId="77777777" w:rsidR="00D329F7" w:rsidRDefault="00D329F7" w:rsidP="00F65EE9">
            <w:pPr>
              <w:ind w:leftChars="-44" w:left="-92" w:firstLine="1"/>
              <w:jc w:val="left"/>
              <w:rPr>
                <w:szCs w:val="21"/>
              </w:rPr>
            </w:pPr>
          </w:p>
        </w:tc>
      </w:tr>
      <w:tr w:rsidR="00DB1D15" w:rsidRPr="007E3D19" w14:paraId="39B9D85D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AD4FF" w14:textId="77777777" w:rsidR="00DB1D15" w:rsidRPr="00DC1672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28C9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付款人名称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B5AF2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CB08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200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D8EE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0194C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</w:t>
            </w:r>
          </w:p>
          <w:p w14:paraId="27F75599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国外客户</w:t>
            </w:r>
          </w:p>
          <w:p w14:paraId="569B9204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8F94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DB1D15" w:rsidRPr="007E3D19" w14:paraId="0E80EE4D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E3916" w14:textId="77777777" w:rsidR="00DB1D15" w:rsidRPr="00DC1672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B78B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对公</w:t>
            </w:r>
            <w:r w:rsidRPr="005F1013">
              <w:rPr>
                <w:rFonts w:hint="eastAsia"/>
                <w:szCs w:val="21"/>
              </w:rPr>
              <w:t>/</w:t>
            </w:r>
            <w:r w:rsidRPr="005F1013">
              <w:rPr>
                <w:rFonts w:hint="eastAsia"/>
                <w:szCs w:val="21"/>
              </w:rPr>
              <w:t>对私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0BF7" w14:textId="77777777" w:rsidR="00D329F7" w:rsidRDefault="00D329F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CC9C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5A42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166ACB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0BDF44" w14:textId="77777777" w:rsidR="00D329F7" w:rsidRDefault="00DB1D15" w:rsidP="00F65EE9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选择项</w:t>
            </w:r>
            <w:r w:rsidR="006013FB">
              <w:rPr>
                <w:rFonts w:hint="eastAsia"/>
                <w:szCs w:val="21"/>
              </w:rPr>
              <w:t>,</w:t>
            </w:r>
            <w:r w:rsidR="006013FB">
              <w:rPr>
                <w:rFonts w:hint="eastAsia"/>
                <w:szCs w:val="21"/>
              </w:rPr>
              <w:t>见【</w:t>
            </w:r>
            <w:r w:rsidR="006013FB">
              <w:rPr>
                <w:rFonts w:hint="eastAsia"/>
                <w:szCs w:val="21"/>
              </w:rPr>
              <w:t>1.6.5</w:t>
            </w:r>
            <w:r w:rsidR="006013FB">
              <w:rPr>
                <w:rFonts w:hint="eastAsia"/>
                <w:szCs w:val="21"/>
              </w:rPr>
              <w:t>对公</w:t>
            </w:r>
            <w:r w:rsidR="006013FB">
              <w:rPr>
                <w:rFonts w:hint="eastAsia"/>
                <w:szCs w:val="21"/>
              </w:rPr>
              <w:t>/</w:t>
            </w:r>
            <w:r w:rsidR="006013FB">
              <w:rPr>
                <w:rFonts w:hint="eastAsia"/>
                <w:szCs w:val="21"/>
              </w:rPr>
              <w:t>对私】</w:t>
            </w:r>
            <w:r>
              <w:rPr>
                <w:rFonts w:hint="eastAsia"/>
                <w:szCs w:val="21"/>
              </w:rPr>
              <w:t>默认对公</w:t>
            </w:r>
          </w:p>
        </w:tc>
      </w:tr>
      <w:tr w:rsidR="00DB1D15" w:rsidRPr="007E3D19" w14:paraId="3E84856E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2B51A" w14:textId="77777777" w:rsidR="00DB1D15" w:rsidRPr="00DC1672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519B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</w:t>
            </w:r>
            <w:r w:rsidRPr="005F1013">
              <w:rPr>
                <w:rFonts w:hint="eastAsia"/>
                <w:szCs w:val="21"/>
              </w:rPr>
              <w:t>人所在国家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972C4" w14:textId="77777777" w:rsidR="00D329F7" w:rsidRDefault="00D329F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9050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V(3)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0F00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946D9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B020" w14:textId="77777777" w:rsidR="00D329F7" w:rsidRDefault="00D329F7" w:rsidP="00F65EE9">
            <w:pPr>
              <w:ind w:leftChars="-44" w:left="-92" w:firstLine="1"/>
              <w:jc w:val="left"/>
              <w:rPr>
                <w:szCs w:val="21"/>
              </w:rPr>
            </w:pPr>
          </w:p>
        </w:tc>
      </w:tr>
      <w:tr w:rsidR="00DB1D15" w:rsidRPr="00446309" w14:paraId="2FF316C8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FB1F1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6CEC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付款人名称地址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19C09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DA4F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500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0F1F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ED01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</w:t>
            </w:r>
          </w:p>
          <w:p w14:paraId="768C29E9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国外客户</w:t>
            </w:r>
          </w:p>
          <w:p w14:paraId="7A30B4B8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F865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DB1D15" w:rsidRPr="00446309" w14:paraId="25685BE4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DB333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7C60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账户行</w:t>
            </w:r>
            <w:r w:rsidRPr="005F1013">
              <w:rPr>
                <w:rFonts w:hint="eastAsia"/>
                <w:szCs w:val="21"/>
              </w:rPr>
              <w:t>SWIFT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04857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06CC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AE1B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550E29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查询引入账户行信息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1842" w14:textId="77777777" w:rsidR="00D329F7" w:rsidRDefault="00D329F7" w:rsidP="00F65EE9">
            <w:pPr>
              <w:ind w:leftChars="-44" w:left="-92" w:firstLine="1"/>
              <w:jc w:val="left"/>
              <w:rPr>
                <w:szCs w:val="21"/>
              </w:rPr>
            </w:pPr>
          </w:p>
        </w:tc>
      </w:tr>
      <w:tr w:rsidR="00DB1D15" w:rsidRPr="00446309" w14:paraId="6F3FAA51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A1158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3CCD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账户行名称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16A87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7FA7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200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15DE" w14:textId="77777777" w:rsidR="00D329F7" w:rsidRDefault="00DB1D15" w:rsidP="00F65EE9">
            <w:pPr>
              <w:jc w:val="left"/>
            </w:pPr>
            <w:r w:rsidRPr="00A70D97"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9A437" w14:textId="77777777" w:rsidR="00D329F7" w:rsidRDefault="00D329F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9F29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DB1D15" w:rsidRPr="00446309" w14:paraId="05C6C4B7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D361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32B0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账户行账号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46CEC" w14:textId="77777777" w:rsidR="00D329F7" w:rsidRDefault="00D329F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4B2F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V(3</w:t>
            </w:r>
            <w:r>
              <w:rPr>
                <w:rFonts w:ascii="宋体" w:hAnsi="宋体" w:hint="eastAsia"/>
              </w:rPr>
              <w:t>4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45C7" w14:textId="77777777" w:rsidR="00D329F7" w:rsidRDefault="00DB1D15" w:rsidP="00F65EE9">
            <w:pPr>
              <w:jc w:val="left"/>
            </w:pPr>
            <w:r w:rsidRPr="00A70D97"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9DF4D" w14:textId="77777777" w:rsidR="00D329F7" w:rsidRDefault="00D329F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580C" w14:textId="77777777" w:rsidR="00D329F7" w:rsidRDefault="00D329F7" w:rsidP="00F65EE9">
            <w:pPr>
              <w:ind w:leftChars="-44" w:left="-92" w:firstLine="1"/>
              <w:jc w:val="left"/>
              <w:rPr>
                <w:szCs w:val="21"/>
              </w:rPr>
            </w:pPr>
          </w:p>
        </w:tc>
      </w:tr>
      <w:tr w:rsidR="00DB1D15" w:rsidRPr="00446309" w14:paraId="7EBA3BCA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559CD" w14:textId="77777777" w:rsidR="00DB1D15" w:rsidRPr="00446309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E596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代收行指示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E9CB5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B747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V(500)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EB71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4749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查询引入条款信息</w:t>
            </w:r>
          </w:p>
          <w:p w14:paraId="04AD9177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42D2" w14:textId="77777777" w:rsidR="00D329F7" w:rsidRDefault="00D329F7" w:rsidP="00F65EE9">
            <w:pPr>
              <w:ind w:leftChars="-44" w:left="-92" w:firstLine="1"/>
              <w:jc w:val="left"/>
              <w:rPr>
                <w:szCs w:val="21"/>
              </w:rPr>
            </w:pPr>
          </w:p>
        </w:tc>
      </w:tr>
      <w:tr w:rsidR="00DB1D15" w:rsidRPr="00570E15" w14:paraId="489142E9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4BBDA" w14:textId="77777777" w:rsidR="00DB1D15" w:rsidRPr="00FB1576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839E" w14:textId="77777777" w:rsidR="00D329F7" w:rsidRDefault="00DB1D15" w:rsidP="00F65EE9">
            <w:pPr>
              <w:ind w:leftChars="-51" w:left="-107" w:right="-47"/>
              <w:jc w:val="left"/>
              <w:rPr>
                <w:szCs w:val="21"/>
              </w:rPr>
            </w:pPr>
            <w:r w:rsidRPr="00FB1576">
              <w:rPr>
                <w:rFonts w:hint="eastAsia"/>
                <w:szCs w:val="21"/>
              </w:rPr>
              <w:t>付款指示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340A" w14:textId="77777777" w:rsidR="00D329F7" w:rsidRDefault="00D329F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5634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FB1576">
              <w:rPr>
                <w:rFonts w:ascii="宋体" w:hAnsi="宋体" w:hint="eastAsia"/>
              </w:rPr>
              <w:t>V(500)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B1F3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FB1576"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8A5CB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查询引入条款信息</w:t>
            </w:r>
          </w:p>
          <w:p w14:paraId="2ADD59F4" w14:textId="77777777" w:rsidR="00D329F7" w:rsidRDefault="00DB1D1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AD33" w14:textId="77777777" w:rsidR="00D329F7" w:rsidRDefault="00D329F7" w:rsidP="00F65EE9">
            <w:pPr>
              <w:ind w:leftChars="-44" w:left="-92" w:firstLine="1"/>
              <w:jc w:val="left"/>
              <w:rPr>
                <w:szCs w:val="21"/>
              </w:rPr>
            </w:pPr>
          </w:p>
        </w:tc>
      </w:tr>
      <w:tr w:rsidR="00DB1D15" w:rsidRPr="00570E15" w14:paraId="79C6F7BB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C621" w14:textId="77777777" w:rsidR="00DB1D15" w:rsidRPr="00FB1576" w:rsidRDefault="00DB1D15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9F88" w14:textId="77777777" w:rsidR="00D329F7" w:rsidRDefault="00DB1D15" w:rsidP="00F65EE9">
            <w:pPr>
              <w:ind w:leftChars="-51" w:left="-107" w:right="-47"/>
              <w:jc w:val="left"/>
              <w:rPr>
                <w:rFonts w:ascii="宋体" w:hAnsi="宋体"/>
              </w:rPr>
            </w:pPr>
            <w:r w:rsidRPr="00FB1576">
              <w:rPr>
                <w:rFonts w:ascii="宋体" w:hAnsi="宋体" w:hint="eastAsia"/>
              </w:rPr>
              <w:t>附言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D915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C8B5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V(2</w:t>
            </w:r>
            <w:r>
              <w:rPr>
                <w:rFonts w:ascii="宋体" w:hAnsi="宋体" w:hint="eastAsia"/>
              </w:rPr>
              <w:t>0</w:t>
            </w:r>
            <w:r w:rsidRPr="00996DEF">
              <w:rPr>
                <w:rFonts w:ascii="宋体" w:hAnsi="宋体" w:hint="eastAsia"/>
              </w:rPr>
              <w:t>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8592" w14:textId="77777777" w:rsidR="00D329F7" w:rsidRDefault="00DB1D15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60642" w14:textId="77777777" w:rsidR="00D329F7" w:rsidRDefault="00D329F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F21C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1F1ADA" w:rsidRPr="00570E15" w14:paraId="09865377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ABFC9" w14:textId="77777777" w:rsidR="001F1ADA" w:rsidRPr="00FB1576" w:rsidRDefault="001F1ADA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6FCA" w14:textId="77777777" w:rsidR="00D329F7" w:rsidRDefault="001F1ADA" w:rsidP="00F65EE9">
            <w:pPr>
              <w:ind w:leftChars="-51" w:left="-107" w:right="-47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费用管理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97631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1F87" w14:textId="77777777" w:rsidR="00D329F7" w:rsidRDefault="001F1ADA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控件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3CD5" w14:textId="77777777" w:rsidR="00D329F7" w:rsidRDefault="001F1ADA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09977" w14:textId="77777777" w:rsidR="00D329F7" w:rsidRDefault="00B5494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  <w:p w14:paraId="407C14CA" w14:textId="77777777" w:rsidR="00D329F7" w:rsidRDefault="001F1ADA" w:rsidP="00F65EE9">
            <w:pPr>
              <w:ind w:leftChars="-37" w:left="-78" w:right="210" w:firstLine="1"/>
              <w:jc w:val="left"/>
              <w:rPr>
                <w:rFonts w:ascii="宋体" w:hAnsi="宋体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69D0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</w:tbl>
    <w:p w14:paraId="013CBC4C" w14:textId="77777777" w:rsidR="00F43A5E" w:rsidRDefault="00F43A5E" w:rsidP="004A08D7"/>
    <w:p w14:paraId="12106EB4" w14:textId="77777777" w:rsidR="00106C2E" w:rsidRDefault="00106C2E" w:rsidP="00106C2E">
      <w:pPr>
        <w:pStyle w:val="4"/>
      </w:pPr>
      <w:r>
        <w:rPr>
          <w:rFonts w:hint="eastAsia"/>
        </w:rPr>
        <w:t>交易控制</w:t>
      </w:r>
    </w:p>
    <w:p w14:paraId="1B73A09F" w14:textId="77777777" w:rsidR="00106C2E" w:rsidRDefault="006D0B66" w:rsidP="00106C2E">
      <w:pPr>
        <w:pStyle w:val="5"/>
      </w:pPr>
      <w:r>
        <w:rPr>
          <w:rFonts w:hint="eastAsia"/>
        </w:rPr>
        <w:t>起算日期</w:t>
      </w:r>
      <w:r w:rsidR="00106C2E">
        <w:rPr>
          <w:rFonts w:hint="eastAsia"/>
        </w:rPr>
        <w:t>说明</w:t>
      </w:r>
    </w:p>
    <w:p w14:paraId="3DE5BFB4" w14:textId="77777777" w:rsidR="0010741E" w:rsidRPr="00885AB9" w:rsidRDefault="0010741E" w:rsidP="00885AB9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</w:rPr>
        <w:t>如果期限类型选择</w:t>
      </w:r>
      <w:r w:rsidRPr="00885AB9">
        <w:rPr>
          <w:rFonts w:hint="eastAsia"/>
          <w:szCs w:val="21"/>
        </w:rPr>
        <w:t>AFTER SIGHT</w:t>
      </w:r>
      <w:r w:rsidRPr="00885AB9">
        <w:rPr>
          <w:rFonts w:hint="eastAsia"/>
          <w:szCs w:val="21"/>
        </w:rPr>
        <w:t>，那么起算日期默认为</w:t>
      </w:r>
      <w:r w:rsidR="00885AB9" w:rsidRPr="00885AB9">
        <w:rPr>
          <w:rFonts w:hint="eastAsia"/>
          <w:szCs w:val="21"/>
        </w:rPr>
        <w:t>当天日期</w:t>
      </w:r>
      <w:r w:rsidR="00885AB9" w:rsidRPr="00885AB9">
        <w:rPr>
          <w:rFonts w:hint="eastAsia"/>
          <w:szCs w:val="21"/>
        </w:rPr>
        <w:t xml:space="preserve"> + 7</w:t>
      </w:r>
      <w:r w:rsidR="00885AB9" w:rsidRPr="00885AB9">
        <w:rPr>
          <w:rFonts w:hint="eastAsia"/>
          <w:szCs w:val="21"/>
        </w:rPr>
        <w:t>天</w:t>
      </w:r>
      <w:r w:rsidRPr="00885AB9">
        <w:rPr>
          <w:rFonts w:hint="eastAsia"/>
          <w:szCs w:val="21"/>
        </w:rPr>
        <w:t>；</w:t>
      </w:r>
    </w:p>
    <w:p w14:paraId="31F8269C" w14:textId="77777777" w:rsidR="0010741E" w:rsidRPr="00885AB9" w:rsidRDefault="0010741E" w:rsidP="00885AB9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</w:rPr>
        <w:t>如果期限类型选择</w:t>
      </w:r>
      <w:r w:rsidRPr="00885AB9">
        <w:rPr>
          <w:rFonts w:hint="eastAsia"/>
          <w:szCs w:val="21"/>
        </w:rPr>
        <w:t>AFTER B/L DATE</w:t>
      </w:r>
      <w:r w:rsidRPr="00885AB9">
        <w:rPr>
          <w:rFonts w:hint="eastAsia"/>
          <w:szCs w:val="21"/>
        </w:rPr>
        <w:t>或</w:t>
      </w:r>
      <w:r w:rsidRPr="00885AB9">
        <w:rPr>
          <w:rFonts w:hint="eastAsia"/>
          <w:szCs w:val="21"/>
        </w:rPr>
        <w:t>FROM B/L DATE</w:t>
      </w:r>
      <w:r w:rsidRPr="00885AB9">
        <w:rPr>
          <w:rFonts w:hint="eastAsia"/>
          <w:szCs w:val="21"/>
        </w:rPr>
        <w:t>，那么提单日期必填，起算日期默认为提单日期；</w:t>
      </w:r>
    </w:p>
    <w:p w14:paraId="17EDF21C" w14:textId="77777777" w:rsidR="005B0F76" w:rsidRPr="00885AB9" w:rsidRDefault="00665F3B" w:rsidP="00885AB9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</w:rPr>
        <w:t>如果期限类型选择</w:t>
      </w:r>
      <w:r w:rsidRPr="00885AB9">
        <w:rPr>
          <w:rFonts w:hint="eastAsia"/>
          <w:szCs w:val="21"/>
        </w:rPr>
        <w:t>AFTER INVOICE DATE</w:t>
      </w:r>
      <w:r w:rsidRPr="00885AB9">
        <w:rPr>
          <w:rFonts w:hint="eastAsia"/>
          <w:szCs w:val="21"/>
        </w:rPr>
        <w:t>，那么发票日期必填，起算日期默认为发票日期；</w:t>
      </w:r>
    </w:p>
    <w:p w14:paraId="1E6DE1EF" w14:textId="77777777" w:rsidR="00665F3B" w:rsidRPr="00BE424F" w:rsidRDefault="0010741E" w:rsidP="005B0F76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</w:rPr>
        <w:t>如果期限类型选择</w:t>
      </w:r>
      <w:r w:rsidRPr="00885AB9">
        <w:rPr>
          <w:rFonts w:hint="eastAsia"/>
          <w:szCs w:val="21"/>
        </w:rPr>
        <w:t>AFTER THE DATE OF SHIPMENT</w:t>
      </w:r>
      <w:r w:rsidRPr="00885AB9">
        <w:rPr>
          <w:rFonts w:hint="eastAsia"/>
          <w:szCs w:val="21"/>
        </w:rPr>
        <w:t>，那么装船日期必填，起算日期默认为装船日期；</w:t>
      </w:r>
    </w:p>
    <w:p w14:paraId="7881456B" w14:textId="77777777" w:rsidR="00106C2E" w:rsidRDefault="005B0F76" w:rsidP="00106C2E">
      <w:pPr>
        <w:pStyle w:val="5"/>
      </w:pPr>
      <w:r>
        <w:rPr>
          <w:rFonts w:hint="eastAsia"/>
        </w:rPr>
        <w:t>期限描述</w:t>
      </w:r>
      <w:r w:rsidR="00106C2E">
        <w:rPr>
          <w:rFonts w:hint="eastAsia"/>
        </w:rPr>
        <w:t>说明</w:t>
      </w:r>
    </w:p>
    <w:p w14:paraId="12511189" w14:textId="77777777" w:rsidR="00D329F7" w:rsidRDefault="005B0F76" w:rsidP="00F65EE9">
      <w:pPr>
        <w:ind w:leftChars="200" w:left="420"/>
      </w:pPr>
      <w:r>
        <w:rPr>
          <w:rFonts w:hint="eastAsia"/>
        </w:rPr>
        <w:t>有天数，那么</w:t>
      </w:r>
      <w:r w:rsidR="002C1A92">
        <w:rPr>
          <w:rFonts w:hint="eastAsia"/>
        </w:rPr>
        <w:t>默认为：</w:t>
      </w:r>
      <w:r>
        <w:rPr>
          <w:rFonts w:hint="eastAsia"/>
        </w:rPr>
        <w:t>[</w:t>
      </w:r>
      <w:r>
        <w:rPr>
          <w:rFonts w:hint="eastAsia"/>
        </w:rPr>
        <w:t>天数</w:t>
      </w:r>
      <w:r>
        <w:rPr>
          <w:rFonts w:hint="eastAsia"/>
        </w:rPr>
        <w:t xml:space="preserve">] + </w:t>
      </w:r>
      <w:r w:rsidRPr="00236072">
        <w:t>DAYS</w:t>
      </w:r>
      <w:r>
        <w:rPr>
          <w:rFonts w:hint="eastAsia"/>
        </w:rPr>
        <w:t xml:space="preserve"> + [</w:t>
      </w:r>
      <w:r>
        <w:t>期限类型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14:paraId="4B1A6B64" w14:textId="77777777" w:rsidR="00D329F7" w:rsidRDefault="005B0F76" w:rsidP="00F65EE9">
      <w:pPr>
        <w:ind w:leftChars="200" w:left="420"/>
      </w:pPr>
      <w:r>
        <w:rPr>
          <w:rFonts w:hint="eastAsia"/>
        </w:rPr>
        <w:t>无天数，或天数为零，那么</w:t>
      </w:r>
      <w:r w:rsidR="002C1A92">
        <w:rPr>
          <w:rFonts w:hint="eastAsia"/>
        </w:rPr>
        <w:t>默认为</w:t>
      </w:r>
      <w:r w:rsidR="002C1A92">
        <w:rPr>
          <w:rFonts w:hint="eastAsia"/>
        </w:rPr>
        <w:t>[</w:t>
      </w:r>
      <w:r w:rsidR="002C1A92">
        <w:t>期限类型</w:t>
      </w:r>
      <w:r w:rsidR="002C1A92">
        <w:rPr>
          <w:rFonts w:hint="eastAsia"/>
        </w:rPr>
        <w:t>]</w:t>
      </w:r>
      <w:r w:rsidR="002C1A92">
        <w:rPr>
          <w:rFonts w:hint="eastAsia"/>
        </w:rPr>
        <w:t>。</w:t>
      </w:r>
    </w:p>
    <w:p w14:paraId="4F96C520" w14:textId="77777777" w:rsidR="00CC4D7A" w:rsidRDefault="00CC4D7A" w:rsidP="00CC4D7A">
      <w:pPr>
        <w:pStyle w:val="5"/>
      </w:pPr>
      <w:r>
        <w:rPr>
          <w:rFonts w:hint="eastAsia"/>
        </w:rPr>
        <w:t>即远期说明</w:t>
      </w:r>
    </w:p>
    <w:p w14:paraId="661548BF" w14:textId="77777777" w:rsidR="00D329F7" w:rsidRDefault="00CC4D7A" w:rsidP="00F65EE9">
      <w:pPr>
        <w:ind w:firstLine="420"/>
      </w:pPr>
      <w:r>
        <w:rPr>
          <w:rFonts w:hint="eastAsia"/>
        </w:rPr>
        <w:t>天数等于零或者空，为即期；大于零为远期。</w:t>
      </w:r>
    </w:p>
    <w:p w14:paraId="5994A558" w14:textId="77777777" w:rsidR="00FD3DDF" w:rsidRDefault="00FD3DDF" w:rsidP="00FD3DDF">
      <w:pPr>
        <w:pStyle w:val="4"/>
      </w:pPr>
      <w:r>
        <w:rPr>
          <w:rFonts w:hint="eastAsia"/>
        </w:rPr>
        <w:t>边界描述</w:t>
      </w:r>
    </w:p>
    <w:p w14:paraId="369818A1" w14:textId="77777777" w:rsidR="00FD3DDF" w:rsidRDefault="00FD3DDF" w:rsidP="00FD3DDF">
      <w:pPr>
        <w:ind w:firstLine="420"/>
      </w:pPr>
      <w:r>
        <w:rPr>
          <w:rFonts w:hint="eastAsia"/>
        </w:rPr>
        <w:t>无</w:t>
      </w:r>
    </w:p>
    <w:p w14:paraId="03F5B567" w14:textId="77777777" w:rsidR="00D329F7" w:rsidRDefault="00E81F70" w:rsidP="00F65EE9">
      <w:pPr>
        <w:pStyle w:val="4"/>
      </w:pPr>
      <w:r>
        <w:rPr>
          <w:rFonts w:hint="eastAsia"/>
        </w:rPr>
        <w:t>输出描述</w:t>
      </w:r>
    </w:p>
    <w:p w14:paraId="043CECE4" w14:textId="77777777" w:rsidR="00E81F70" w:rsidRDefault="00E81F70" w:rsidP="00E81F70">
      <w:pPr>
        <w:pStyle w:val="5"/>
        <w:numPr>
          <w:ilvl w:val="4"/>
          <w:numId w:val="3"/>
        </w:numPr>
      </w:pPr>
      <w:r>
        <w:rPr>
          <w:rFonts w:hint="eastAsia"/>
        </w:rPr>
        <w:t>面函</w:t>
      </w:r>
    </w:p>
    <w:p w14:paraId="30588A58" w14:textId="77777777" w:rsidR="00D329F7" w:rsidRDefault="00BE424F" w:rsidP="00F65EE9">
      <w:pPr>
        <w:spacing w:line="360" w:lineRule="auto"/>
        <w:ind w:leftChars="200" w:left="420"/>
      </w:pPr>
      <w:r>
        <w:rPr>
          <w:rFonts w:hint="eastAsia"/>
        </w:rPr>
        <w:t>托收</w:t>
      </w:r>
      <w:r w:rsidR="00E81F70">
        <w:rPr>
          <w:rFonts w:hint="eastAsia"/>
        </w:rPr>
        <w:t>一次寄单面函</w:t>
      </w:r>
    </w:p>
    <w:p w14:paraId="4FC02F8E" w14:textId="77777777" w:rsidR="00D329F7" w:rsidRDefault="00BE424F" w:rsidP="00F65EE9">
      <w:pPr>
        <w:spacing w:line="360" w:lineRule="auto"/>
        <w:ind w:leftChars="200" w:left="420"/>
        <w:rPr>
          <w:szCs w:val="21"/>
        </w:rPr>
      </w:pPr>
      <w:r>
        <w:rPr>
          <w:rFonts w:hint="eastAsia"/>
        </w:rPr>
        <w:t>托收</w:t>
      </w:r>
      <w:r w:rsidR="00E81F70">
        <w:rPr>
          <w:rFonts w:hint="eastAsia"/>
        </w:rPr>
        <w:t>二次寄单面函：</w:t>
      </w:r>
      <w:r w:rsidR="00E81F70" w:rsidRPr="0082731B">
        <w:rPr>
          <w:rFonts w:hint="eastAsia"/>
          <w:szCs w:val="21"/>
        </w:rPr>
        <w:t>寄单次数</w:t>
      </w:r>
      <w:r w:rsidR="00E81F70">
        <w:rPr>
          <w:rFonts w:hint="eastAsia"/>
          <w:szCs w:val="21"/>
        </w:rPr>
        <w:t>，选择</w:t>
      </w:r>
      <w:r w:rsidR="00E81F70">
        <w:rPr>
          <w:rFonts w:hint="eastAsia"/>
          <w:szCs w:val="21"/>
        </w:rPr>
        <w:t>TWO</w:t>
      </w:r>
      <w:r w:rsidR="00E81F70">
        <w:rPr>
          <w:rFonts w:hint="eastAsia"/>
          <w:szCs w:val="21"/>
        </w:rPr>
        <w:t>时</w:t>
      </w:r>
    </w:p>
    <w:p w14:paraId="1AED2F68" w14:textId="77777777" w:rsidR="00E81F70" w:rsidRDefault="00E81F70" w:rsidP="00E81F70">
      <w:pPr>
        <w:pStyle w:val="5"/>
        <w:numPr>
          <w:ilvl w:val="4"/>
          <w:numId w:val="3"/>
        </w:numPr>
      </w:pPr>
      <w:r>
        <w:rPr>
          <w:rFonts w:hint="eastAsia"/>
        </w:rPr>
        <w:t>报文</w:t>
      </w:r>
    </w:p>
    <w:p w14:paraId="184073F0" w14:textId="77777777" w:rsidR="00D329F7" w:rsidRDefault="007A3BE6" w:rsidP="00F65EE9">
      <w:pPr>
        <w:ind w:leftChars="100" w:left="210" w:firstLine="210"/>
      </w:pPr>
      <w:r>
        <w:rPr>
          <w:rFonts w:hint="eastAsia"/>
        </w:rPr>
        <w:t>无</w:t>
      </w:r>
    </w:p>
    <w:p w14:paraId="7BAC78C7" w14:textId="77777777" w:rsidR="004F2272" w:rsidRPr="00CC0D80" w:rsidRDefault="004F2272" w:rsidP="004F2272">
      <w:pPr>
        <w:pStyle w:val="4"/>
        <w:numPr>
          <w:ilvl w:val="3"/>
          <w:numId w:val="3"/>
        </w:numPr>
      </w:pPr>
      <w:r>
        <w:rPr>
          <w:rFonts w:hint="eastAsia"/>
        </w:rPr>
        <w:t>保证金和额度</w:t>
      </w:r>
    </w:p>
    <w:p w14:paraId="22A26C25" w14:textId="77777777" w:rsidR="00D329F7" w:rsidRDefault="004F2272" w:rsidP="00F65EE9">
      <w:pPr>
        <w:ind w:firstLine="420"/>
      </w:pPr>
      <w:r>
        <w:rPr>
          <w:rFonts w:hint="eastAsia"/>
        </w:rPr>
        <w:t>无</w:t>
      </w:r>
    </w:p>
    <w:p w14:paraId="4C1B990A" w14:textId="77777777" w:rsidR="004F2272" w:rsidRPr="00CC0D80" w:rsidRDefault="004F2272" w:rsidP="004F2272">
      <w:pPr>
        <w:pStyle w:val="4"/>
        <w:numPr>
          <w:ilvl w:val="3"/>
          <w:numId w:val="3"/>
        </w:numPr>
      </w:pPr>
      <w:r>
        <w:rPr>
          <w:rFonts w:hint="eastAsia"/>
        </w:rPr>
        <w:t>手续费</w:t>
      </w:r>
    </w:p>
    <w:p w14:paraId="59CAE70D" w14:textId="77777777" w:rsidR="004F2272" w:rsidRDefault="004F2272" w:rsidP="004F2272">
      <w:r>
        <w:rPr>
          <w:rFonts w:hint="eastAsia"/>
        </w:rPr>
        <w:tab/>
      </w:r>
      <w:r w:rsidR="007A3BE6">
        <w:rPr>
          <w:rFonts w:hint="eastAsia"/>
        </w:rPr>
        <w:t>跟单托收手续费</w:t>
      </w:r>
      <w:r>
        <w:rPr>
          <w:rFonts w:hint="eastAsia"/>
        </w:rPr>
        <w:t>；</w:t>
      </w:r>
    </w:p>
    <w:p w14:paraId="580ED66E" w14:textId="77777777" w:rsidR="004F2272" w:rsidRDefault="004F2272" w:rsidP="004F2272">
      <w:r>
        <w:rPr>
          <w:rFonts w:hint="eastAsia"/>
        </w:rPr>
        <w:tab/>
      </w:r>
      <w:r w:rsidR="00FE7628" w:rsidRPr="005F1013">
        <w:rPr>
          <w:rFonts w:hint="eastAsia"/>
          <w:szCs w:val="21"/>
        </w:rPr>
        <w:t>寄单</w:t>
      </w:r>
      <w:r w:rsidR="00FE7628">
        <w:rPr>
          <w:rFonts w:hint="eastAsia"/>
          <w:szCs w:val="21"/>
        </w:rPr>
        <w:t>次数选择“</w:t>
      </w:r>
      <w:r w:rsidR="00FE7628">
        <w:rPr>
          <w:rFonts w:hint="eastAsia"/>
          <w:szCs w:val="21"/>
        </w:rPr>
        <w:t>ONE</w:t>
      </w:r>
      <w:r w:rsidR="00FE7628">
        <w:rPr>
          <w:rFonts w:hint="eastAsia"/>
          <w:szCs w:val="21"/>
        </w:rPr>
        <w:t>”</w:t>
      </w:r>
      <w:r w:rsidR="00FE7628">
        <w:rPr>
          <w:rFonts w:hint="eastAsia"/>
        </w:rPr>
        <w:t>收一份</w:t>
      </w:r>
      <w:r>
        <w:rPr>
          <w:rFonts w:hint="eastAsia"/>
        </w:rPr>
        <w:t>快邮费</w:t>
      </w:r>
      <w:r w:rsidR="00FE7628">
        <w:rPr>
          <w:rFonts w:hint="eastAsia"/>
        </w:rPr>
        <w:t>，选择“</w:t>
      </w:r>
      <w:r w:rsidR="00FE7628">
        <w:rPr>
          <w:rFonts w:hint="eastAsia"/>
        </w:rPr>
        <w:t>TWO</w:t>
      </w:r>
      <w:r w:rsidR="00FE7628">
        <w:rPr>
          <w:rFonts w:hint="eastAsia"/>
        </w:rPr>
        <w:t>”收俩份快邮费</w:t>
      </w:r>
      <w:r>
        <w:rPr>
          <w:rFonts w:hint="eastAsia"/>
        </w:rPr>
        <w:t>。</w:t>
      </w:r>
    </w:p>
    <w:p w14:paraId="4C452BB4" w14:textId="77777777" w:rsidR="005119F0" w:rsidRDefault="005119F0" w:rsidP="004F2272">
      <w:r>
        <w:rPr>
          <w:rFonts w:hint="eastAsia"/>
        </w:rPr>
        <w:tab/>
      </w:r>
      <w:r>
        <w:rPr>
          <w:rFonts w:hint="eastAsia"/>
        </w:rPr>
        <w:t>具体收费见【</w:t>
      </w:r>
      <w:r>
        <w:rPr>
          <w:rFonts w:hint="eastAsia"/>
        </w:rPr>
        <w:t>1.7</w:t>
      </w:r>
      <w:r>
        <w:rPr>
          <w:rFonts w:hint="eastAsia"/>
        </w:rPr>
        <w:t>收费标准】</w:t>
      </w:r>
    </w:p>
    <w:p w14:paraId="14AA67E4" w14:textId="77777777" w:rsidR="00CC4D7A" w:rsidRPr="00261BC6" w:rsidRDefault="00CC4D7A" w:rsidP="00CC4D7A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ab/>
      </w:r>
      <w:r>
        <w:rPr>
          <w:rFonts w:hint="eastAsia"/>
        </w:rPr>
        <w:t>所有费用默认现收，外</w:t>
      </w:r>
      <w:r w:rsidR="00B214AB">
        <w:rPr>
          <w:rFonts w:hint="eastAsia"/>
        </w:rPr>
        <w:t>收</w:t>
      </w:r>
      <w:r>
        <w:rPr>
          <w:rFonts w:hint="eastAsia"/>
        </w:rPr>
        <w:t>。</w:t>
      </w:r>
    </w:p>
    <w:p w14:paraId="686064F3" w14:textId="77777777" w:rsidR="004F2272" w:rsidRPr="00CC0D80" w:rsidRDefault="004F2272" w:rsidP="004F2272">
      <w:pPr>
        <w:pStyle w:val="4"/>
        <w:numPr>
          <w:ilvl w:val="3"/>
          <w:numId w:val="3"/>
        </w:numPr>
      </w:pPr>
      <w:r>
        <w:rPr>
          <w:rFonts w:hint="eastAsia"/>
        </w:rPr>
        <w:t>会计分录</w:t>
      </w:r>
    </w:p>
    <w:p w14:paraId="550DB749" w14:textId="77777777" w:rsidR="00BC5089" w:rsidRDefault="00BC5089" w:rsidP="004F2272">
      <w:pPr>
        <w:rPr>
          <w:b/>
        </w:rPr>
      </w:pPr>
      <w:r>
        <w:rPr>
          <w:rFonts w:hint="eastAsia"/>
          <w:b/>
        </w:rPr>
        <w:t>表外：</w:t>
      </w:r>
    </w:p>
    <w:p w14:paraId="0A3D52C6" w14:textId="77777777" w:rsidR="00BC6CD8" w:rsidRDefault="00BC5089" w:rsidP="00BC6CD8">
      <w:r w:rsidRPr="00BC5089">
        <w:rPr>
          <w:rFonts w:hint="eastAsia"/>
        </w:rPr>
        <w:tab/>
      </w:r>
      <w:r w:rsidR="00BC6CD8">
        <w:rPr>
          <w:rFonts w:hint="eastAsia"/>
        </w:rPr>
        <w:t>收到出口商交来全套单据，通过代收银行进行托收</w:t>
      </w:r>
    </w:p>
    <w:p w14:paraId="6D9D34F1" w14:textId="77777777" w:rsidR="00D329F7" w:rsidRDefault="00BC6CD8" w:rsidP="00F65EE9">
      <w:pPr>
        <w:ind w:firstLine="420"/>
      </w:pPr>
      <w:r>
        <w:rPr>
          <w:rFonts w:hint="eastAsia"/>
        </w:rPr>
        <w:t>收：</w:t>
      </w:r>
      <w:r>
        <w:rPr>
          <w:rFonts w:hint="eastAsia"/>
        </w:rPr>
        <w:t>916</w:t>
      </w:r>
      <w:r>
        <w:rPr>
          <w:rFonts w:hint="eastAsia"/>
        </w:rPr>
        <w:t>出口托收款项外币</w:t>
      </w:r>
      <w:r w:rsidR="00D04301">
        <w:rPr>
          <w:rFonts w:hint="eastAsia"/>
        </w:rPr>
        <w:t>（金额</w:t>
      </w:r>
      <w:r w:rsidR="00D04301">
        <w:rPr>
          <w:rFonts w:hint="eastAsia"/>
        </w:rPr>
        <w:t xml:space="preserve"> = </w:t>
      </w:r>
      <w:r w:rsidR="00D04301">
        <w:rPr>
          <w:rFonts w:hint="eastAsia"/>
        </w:rPr>
        <w:t>托收金额）</w:t>
      </w:r>
    </w:p>
    <w:p w14:paraId="4304F889" w14:textId="77777777" w:rsidR="004F2272" w:rsidRPr="00C310E2" w:rsidRDefault="004F2272" w:rsidP="004F2272">
      <w:pPr>
        <w:rPr>
          <w:b/>
        </w:rPr>
      </w:pPr>
      <w:r w:rsidRPr="00C310E2">
        <w:rPr>
          <w:rFonts w:hint="eastAsia"/>
          <w:b/>
        </w:rPr>
        <w:t>表内：</w:t>
      </w:r>
    </w:p>
    <w:p w14:paraId="30BF8AB2" w14:textId="77777777" w:rsidR="00D329F7" w:rsidRDefault="00D55520" w:rsidP="00F65EE9">
      <w:r>
        <w:rPr>
          <w:rFonts w:hint="eastAsia"/>
        </w:rPr>
        <w:tab/>
      </w:r>
      <w:r w:rsidR="00BC6CD8">
        <w:rPr>
          <w:rFonts w:hint="eastAsia"/>
        </w:rPr>
        <w:t>托收手续费等费用可在收到出口款项时收取，也可在寄单时收取。如该费用在寄单时收取，会计分录为：</w:t>
      </w:r>
    </w:p>
    <w:p w14:paraId="3F3889DC" w14:textId="77777777" w:rsidR="00D329F7" w:rsidRDefault="00BC6CD8" w:rsidP="00F65EE9">
      <w:pPr>
        <w:ind w:firstLine="420"/>
      </w:pPr>
      <w:r>
        <w:rPr>
          <w:rFonts w:hint="eastAsia"/>
        </w:rPr>
        <w:t>借：</w:t>
      </w:r>
      <w:r>
        <w:rPr>
          <w:rFonts w:hint="eastAsia"/>
        </w:rPr>
        <w:t>201101</w:t>
      </w:r>
      <w:r>
        <w:rPr>
          <w:rFonts w:hint="eastAsia"/>
        </w:rPr>
        <w:t>活期存款等科目</w:t>
      </w:r>
      <w:r w:rsidR="00E66EB9">
        <w:rPr>
          <w:rFonts w:hint="eastAsia"/>
        </w:rPr>
        <w:tab/>
      </w:r>
      <w:r w:rsidR="00E66EB9">
        <w:rPr>
          <w:rFonts w:hint="eastAsia"/>
        </w:rPr>
        <w:tab/>
      </w:r>
      <w:r>
        <w:rPr>
          <w:rFonts w:hint="eastAsia"/>
        </w:rPr>
        <w:t>外币或人民币</w:t>
      </w:r>
    </w:p>
    <w:p w14:paraId="770D836D" w14:textId="77777777" w:rsidR="00D329F7" w:rsidRDefault="00BC6CD8" w:rsidP="00F65EE9">
      <w:pPr>
        <w:ind w:firstLine="420"/>
      </w:pPr>
      <w:r>
        <w:rPr>
          <w:rFonts w:hint="eastAsia"/>
        </w:rPr>
        <w:t>贷：</w:t>
      </w:r>
      <w:r>
        <w:rPr>
          <w:rFonts w:hint="eastAsia"/>
        </w:rPr>
        <w:t>60210102</w:t>
      </w:r>
      <w:r>
        <w:rPr>
          <w:rFonts w:hint="eastAsia"/>
        </w:rPr>
        <w:t>外汇结算手续费收入外币或人民币</w:t>
      </w:r>
    </w:p>
    <w:p w14:paraId="5C77E9E0" w14:textId="77777777" w:rsidR="00D329F7" w:rsidRDefault="004F2272" w:rsidP="00F65EE9">
      <w:pPr>
        <w:pStyle w:val="4"/>
      </w:pPr>
      <w:r>
        <w:rPr>
          <w:rFonts w:hint="eastAsia"/>
        </w:rPr>
        <w:t>其他</w:t>
      </w:r>
    </w:p>
    <w:p w14:paraId="7F542B2F" w14:textId="77777777" w:rsidR="00D329F7" w:rsidRDefault="00BC5089" w:rsidP="00F65EE9">
      <w:pPr>
        <w:ind w:firstLine="420"/>
      </w:pPr>
      <w:r>
        <w:rPr>
          <w:rFonts w:hint="eastAsia"/>
        </w:rPr>
        <w:t>无</w:t>
      </w:r>
    </w:p>
    <w:p w14:paraId="5B09B118" w14:textId="77777777" w:rsidR="0014079A" w:rsidRPr="004655DE" w:rsidRDefault="008F3F64" w:rsidP="0014079A">
      <w:pPr>
        <w:pStyle w:val="3"/>
      </w:pPr>
      <w:bookmarkStart w:id="66" w:name="_Toc399285559"/>
      <w:r>
        <w:rPr>
          <w:rFonts w:hint="eastAsia"/>
        </w:rPr>
        <w:t>托收</w:t>
      </w:r>
      <w:r w:rsidR="001B3474">
        <w:rPr>
          <w:rFonts w:hint="eastAsia"/>
        </w:rPr>
        <w:t>修改</w:t>
      </w:r>
      <w:bookmarkEnd w:id="66"/>
    </w:p>
    <w:p w14:paraId="1DDBCBD9" w14:textId="77777777" w:rsidR="0014079A" w:rsidRDefault="0014079A" w:rsidP="0014079A">
      <w:pPr>
        <w:pStyle w:val="4"/>
      </w:pPr>
      <w:r>
        <w:rPr>
          <w:rFonts w:hint="eastAsia"/>
        </w:rPr>
        <w:t>交易描述</w:t>
      </w:r>
    </w:p>
    <w:p w14:paraId="14280D6A" w14:textId="77777777" w:rsidR="0014079A" w:rsidRDefault="0014079A" w:rsidP="0014079A">
      <w:pPr>
        <w:ind w:firstLineChars="202" w:firstLine="424"/>
      </w:pPr>
      <w:r w:rsidRPr="00F00FD3">
        <w:rPr>
          <w:rFonts w:hint="eastAsia"/>
        </w:rPr>
        <w:t>本交易</w:t>
      </w:r>
      <w:r>
        <w:rPr>
          <w:rFonts w:hint="eastAsia"/>
        </w:rPr>
        <w:t>是</w:t>
      </w:r>
      <w:r w:rsidR="00816B4A">
        <w:rPr>
          <w:rFonts w:hint="eastAsia"/>
        </w:rPr>
        <w:t>受益人提出改单（修改托收指示、换单）时，作改单处理</w:t>
      </w:r>
      <w:r>
        <w:rPr>
          <w:rFonts w:hint="eastAsia"/>
        </w:rPr>
        <w:t>。</w:t>
      </w:r>
    </w:p>
    <w:p w14:paraId="5F975D38" w14:textId="77777777" w:rsidR="0014079A" w:rsidRDefault="0014079A" w:rsidP="0014079A">
      <w:pPr>
        <w:pStyle w:val="4"/>
      </w:pPr>
      <w:r>
        <w:rPr>
          <w:rFonts w:hint="eastAsia"/>
        </w:rPr>
        <w:t>柜员操作</w:t>
      </w:r>
    </w:p>
    <w:p w14:paraId="4CE012A5" w14:textId="77777777" w:rsidR="0014079A" w:rsidRDefault="0014079A" w:rsidP="0014079A">
      <w:pPr>
        <w:ind w:firstLine="420"/>
      </w:pPr>
      <w:r>
        <w:rPr>
          <w:rFonts w:hint="eastAsia"/>
        </w:rPr>
        <w:t>本交易由具有</w:t>
      </w:r>
      <w:r w:rsidR="00816B4A">
        <w:rPr>
          <w:rFonts w:hint="eastAsia"/>
        </w:rPr>
        <w:t>托收改单</w:t>
      </w:r>
      <w:r>
        <w:rPr>
          <w:rFonts w:hint="eastAsia"/>
        </w:rPr>
        <w:t>经办权限的柜员发起操作。</w:t>
      </w:r>
    </w:p>
    <w:p w14:paraId="4B3833F5" w14:textId="77777777" w:rsidR="0014079A" w:rsidRDefault="0014079A" w:rsidP="0014079A">
      <w:pPr>
        <w:ind w:firstLine="420"/>
      </w:pPr>
      <w:r>
        <w:rPr>
          <w:rFonts w:hint="eastAsia"/>
        </w:rPr>
        <w:t>系统需支持手工发起。</w:t>
      </w:r>
    </w:p>
    <w:p w14:paraId="462E2D0C" w14:textId="77777777" w:rsidR="00D0776D" w:rsidRDefault="00D0776D" w:rsidP="00D0776D">
      <w:pPr>
        <w:pStyle w:val="4"/>
        <w:numPr>
          <w:ilvl w:val="3"/>
          <w:numId w:val="3"/>
        </w:numPr>
      </w:pPr>
      <w:r>
        <w:rPr>
          <w:rFonts w:hint="eastAsia"/>
        </w:rPr>
        <w:t>界面布局与菜单按钮</w:t>
      </w:r>
    </w:p>
    <w:p w14:paraId="7483068A" w14:textId="77777777" w:rsidR="00B96972" w:rsidRDefault="00B96972" w:rsidP="00B96972">
      <w:pPr>
        <w:ind w:firstLine="420"/>
      </w:pPr>
      <w:r>
        <w:rPr>
          <w:rFonts w:hint="eastAsia"/>
        </w:rPr>
        <w:t>同一页面布局原则，一行两列，从上至下：</w:t>
      </w:r>
    </w:p>
    <w:p w14:paraId="619ECC86" w14:textId="77777777" w:rsidR="00B96972" w:rsidRDefault="00B96972" w:rsidP="00B96972">
      <w:pPr>
        <w:ind w:firstLine="420"/>
      </w:pPr>
      <w:r>
        <w:rPr>
          <w:rFonts w:hint="eastAsia"/>
        </w:rPr>
        <w:t>第一区域：基本信息；</w:t>
      </w:r>
    </w:p>
    <w:p w14:paraId="24191C34" w14:textId="77777777" w:rsidR="00B96972" w:rsidRDefault="00B96972" w:rsidP="00B96972">
      <w:pPr>
        <w:ind w:firstLine="420"/>
      </w:pPr>
      <w:r>
        <w:rPr>
          <w:rFonts w:hint="eastAsia"/>
        </w:rPr>
        <w:t>第二区域：</w:t>
      </w:r>
      <w:r w:rsidR="00AE6ECB">
        <w:rPr>
          <w:rFonts w:hint="eastAsia"/>
        </w:rPr>
        <w:t>费用管理</w:t>
      </w:r>
      <w:r>
        <w:rPr>
          <w:rFonts w:hint="eastAsia"/>
        </w:rPr>
        <w:t>；</w:t>
      </w:r>
    </w:p>
    <w:p w14:paraId="725BC377" w14:textId="77777777" w:rsidR="00B96972" w:rsidRDefault="00B96972" w:rsidP="00B96972">
      <w:pPr>
        <w:ind w:firstLine="420"/>
      </w:pPr>
      <w:r>
        <w:rPr>
          <w:rFonts w:hint="eastAsia"/>
        </w:rPr>
        <w:t>第三区域：按钮</w:t>
      </w:r>
    </w:p>
    <w:p w14:paraId="45669E7F" w14:textId="77777777" w:rsidR="008D263A" w:rsidRDefault="008D263A" w:rsidP="00B96972">
      <w:pPr>
        <w:ind w:firstLine="420"/>
      </w:pPr>
      <w:r>
        <w:rPr>
          <w:rFonts w:hint="eastAsia"/>
        </w:rPr>
        <w:t>第四区域：报文</w:t>
      </w:r>
    </w:p>
    <w:p w14:paraId="0CDB4821" w14:textId="77777777" w:rsidR="00A2685F" w:rsidRPr="00F65EE9" w:rsidRDefault="00D329F7" w:rsidP="00A2685F">
      <w:pPr>
        <w:pStyle w:val="5"/>
        <w:rPr>
          <w:b/>
        </w:rPr>
      </w:pPr>
      <w:r w:rsidRPr="00F65EE9">
        <w:rPr>
          <w:rFonts w:hint="eastAsia"/>
          <w:b/>
        </w:rPr>
        <w:t>基本信息、</w:t>
      </w:r>
      <w:r w:rsidR="0014146F">
        <w:rPr>
          <w:rFonts w:hint="eastAsia"/>
          <w:b/>
        </w:rPr>
        <w:t>费用管理</w:t>
      </w:r>
      <w:r w:rsidRPr="00F65EE9">
        <w:rPr>
          <w:rFonts w:hint="eastAsia"/>
          <w:b/>
        </w:rPr>
        <w:t>和按钮</w:t>
      </w:r>
    </w:p>
    <w:p w14:paraId="536AD33C" w14:textId="77777777" w:rsidR="00D329F7" w:rsidRDefault="00355418" w:rsidP="00F65EE9">
      <w:pPr>
        <w:ind w:leftChars="-675" w:left="-1418"/>
      </w:pPr>
      <w:r w:rsidRPr="00F65EE9">
        <w:rPr>
          <w:noProof/>
        </w:rPr>
        <w:drawing>
          <wp:inline distT="0" distB="0" distL="0" distR="0" wp14:anchorId="34710CD7" wp14:editId="70066AA5">
            <wp:extent cx="6778752" cy="8193024"/>
            <wp:effectExtent l="19050" t="0" r="3048" b="0"/>
            <wp:docPr id="2" name="图片 1" descr="托收修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托收修改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8752" cy="819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75F2" w14:textId="77777777" w:rsidR="0009568C" w:rsidRDefault="0009568C" w:rsidP="0009568C">
      <w:pPr>
        <w:ind w:firstLineChars="200" w:firstLine="420"/>
      </w:pPr>
      <w:r>
        <w:rPr>
          <w:rFonts w:hint="eastAsia"/>
        </w:rPr>
        <w:t>备注：</w:t>
      </w:r>
    </w:p>
    <w:p w14:paraId="785793E3" w14:textId="77777777" w:rsidR="00D329F7" w:rsidRPr="00F65EE9" w:rsidRDefault="0009568C" w:rsidP="00F65EE9">
      <w:pPr>
        <w:ind w:firstLineChars="200" w:firstLine="420"/>
      </w:pPr>
      <w:r>
        <w:rPr>
          <w:rFonts w:hint="eastAsia"/>
        </w:rPr>
        <w:t>按钮从左至右：提交、保存、打印查看、查询、附加功能、取消、返回。</w:t>
      </w:r>
    </w:p>
    <w:p w14:paraId="52D15689" w14:textId="77777777" w:rsidR="00D329F7" w:rsidRPr="00F65EE9" w:rsidRDefault="00D329F7" w:rsidP="00F65EE9">
      <w:pPr>
        <w:pStyle w:val="5"/>
        <w:rPr>
          <w:b/>
        </w:rPr>
      </w:pPr>
      <w:r w:rsidRPr="00F65EE9">
        <w:rPr>
          <w:rFonts w:hint="eastAsia"/>
          <w:b/>
        </w:rPr>
        <w:t>报文</w:t>
      </w:r>
    </w:p>
    <w:p w14:paraId="43F1B556" w14:textId="77777777" w:rsidR="00D329F7" w:rsidRDefault="00355418" w:rsidP="00F65EE9">
      <w:pPr>
        <w:ind w:leftChars="-675" w:left="-1418"/>
      </w:pPr>
      <w:r w:rsidRPr="00F65EE9">
        <w:rPr>
          <w:noProof/>
        </w:rPr>
        <w:drawing>
          <wp:inline distT="0" distB="0" distL="0" distR="0" wp14:anchorId="41363447" wp14:editId="578056D7">
            <wp:extent cx="6766560" cy="4352544"/>
            <wp:effectExtent l="19050" t="0" r="0" b="0"/>
            <wp:docPr id="4" name="图片 3" descr="托收修改_报文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托收修改_报文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35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8FD7" w14:textId="77777777" w:rsidR="0014079A" w:rsidRDefault="0014079A" w:rsidP="0014079A">
      <w:pPr>
        <w:pStyle w:val="4"/>
      </w:pPr>
      <w:r>
        <w:rPr>
          <w:rFonts w:hint="eastAsia"/>
        </w:rPr>
        <w:t>输入描述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0"/>
        <w:gridCol w:w="1560"/>
        <w:gridCol w:w="989"/>
        <w:gridCol w:w="1137"/>
        <w:gridCol w:w="568"/>
        <w:gridCol w:w="1560"/>
        <w:gridCol w:w="2318"/>
      </w:tblGrid>
      <w:tr w:rsidR="00EE7F3C" w14:paraId="3D8F85B8" w14:textId="77777777" w:rsidTr="00F65EE9">
        <w:trPr>
          <w:jc w:val="center"/>
        </w:trPr>
        <w:tc>
          <w:tcPr>
            <w:tcW w:w="229" w:type="pct"/>
            <w:shd w:val="clear" w:color="auto" w:fill="FFFFFF" w:themeFill="background1"/>
            <w:vAlign w:val="center"/>
          </w:tcPr>
          <w:p w14:paraId="1E88FEA7" w14:textId="77777777" w:rsidR="005D227F" w:rsidRPr="00BF567F" w:rsidRDefault="005D227F" w:rsidP="00B12533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915" w:type="pct"/>
            <w:shd w:val="clear" w:color="auto" w:fill="FFFFFF" w:themeFill="background1"/>
            <w:vAlign w:val="center"/>
          </w:tcPr>
          <w:p w14:paraId="089E1474" w14:textId="77777777" w:rsidR="005D227F" w:rsidRPr="00BF567F" w:rsidRDefault="005D227F" w:rsidP="00B12533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14:paraId="33835A11" w14:textId="77777777" w:rsidR="005D227F" w:rsidRPr="00BF567F" w:rsidRDefault="005D227F" w:rsidP="00B12533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</w:tcPr>
          <w:p w14:paraId="5123134B" w14:textId="77777777" w:rsidR="005D227F" w:rsidRPr="00BF567F" w:rsidRDefault="005D227F" w:rsidP="00B12533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333" w:type="pct"/>
            <w:shd w:val="clear" w:color="auto" w:fill="FFFFFF" w:themeFill="background1"/>
            <w:vAlign w:val="center"/>
          </w:tcPr>
          <w:p w14:paraId="49A80B46" w14:textId="77777777" w:rsidR="005D227F" w:rsidRPr="00BF567F" w:rsidRDefault="005D227F" w:rsidP="00B12533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915" w:type="pct"/>
            <w:shd w:val="clear" w:color="auto" w:fill="FFFFFF" w:themeFill="background1"/>
            <w:vAlign w:val="center"/>
          </w:tcPr>
          <w:p w14:paraId="4EC54CE7" w14:textId="77777777" w:rsidR="005D227F" w:rsidRPr="00BF567F" w:rsidRDefault="005D227F" w:rsidP="00B12533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360" w:type="pct"/>
            <w:shd w:val="clear" w:color="auto" w:fill="FFFFFF" w:themeFill="background1"/>
            <w:vAlign w:val="center"/>
          </w:tcPr>
          <w:p w14:paraId="022416E8" w14:textId="77777777" w:rsidR="005D227F" w:rsidRPr="00BF567F" w:rsidRDefault="005D227F" w:rsidP="00B12533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EE7F3C" w14:paraId="7E3F25C9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9A99B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6DE8" w14:textId="77777777" w:rsidR="00D329F7" w:rsidRDefault="005D227F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托收编</w:t>
            </w:r>
            <w:r w:rsidRPr="005F1013">
              <w:rPr>
                <w:rFonts w:hint="eastAsia"/>
                <w:szCs w:val="21"/>
              </w:rPr>
              <w:t>号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4BE1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AE1D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V(16)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AEE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4F5F" w14:textId="77777777" w:rsidR="00D329F7" w:rsidRDefault="00BA2D09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系统带出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D137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EE7F3C" w14:paraId="724DAFFE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9850E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5FCD" w14:textId="77777777" w:rsidR="00D329F7" w:rsidRDefault="005D227F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修改申请方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FCAA" w14:textId="77777777" w:rsidR="00D329F7" w:rsidRDefault="00D329F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6BA49" w14:textId="77777777" w:rsidR="00D329F7" w:rsidRDefault="005D227F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V(3)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42A9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1375" w14:textId="77777777" w:rsidR="00D329F7" w:rsidRDefault="005D227F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6281D" w14:textId="77777777" w:rsidR="00D329F7" w:rsidRDefault="00112441" w:rsidP="00F65EE9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见【</w:t>
            </w:r>
            <w:r w:rsidR="008079C5">
              <w:rPr>
                <w:rFonts w:hint="eastAsia"/>
                <w:szCs w:val="21"/>
              </w:rPr>
              <w:t>1.6.6</w:t>
            </w:r>
            <w:r>
              <w:rPr>
                <w:rFonts w:hint="eastAsia"/>
                <w:szCs w:val="21"/>
              </w:rPr>
              <w:t>修改申请方】</w:t>
            </w:r>
            <w:r w:rsidR="008079C5">
              <w:rPr>
                <w:rFonts w:hint="eastAsia"/>
                <w:szCs w:val="21"/>
              </w:rPr>
              <w:t>默认为客户</w:t>
            </w:r>
          </w:p>
        </w:tc>
      </w:tr>
      <w:tr w:rsidR="00EE7F3C" w14:paraId="7EFCFEB8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5A87F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E87A" w14:textId="77777777" w:rsidR="00D329F7" w:rsidRDefault="005D227F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托收日期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C7015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8E5A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D96E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166B" w14:textId="77777777" w:rsidR="00D329F7" w:rsidRDefault="005D227F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EF52" w14:textId="77777777" w:rsidR="00D329F7" w:rsidRDefault="005D227F" w:rsidP="00F65EE9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默认当天，不可大于当天</w:t>
            </w:r>
          </w:p>
        </w:tc>
      </w:tr>
      <w:tr w:rsidR="00EE7F3C" w:rsidRPr="00446309" w14:paraId="1AFC1CB3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C231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BA9F" w14:textId="77777777" w:rsidR="00D329F7" w:rsidRDefault="005D227F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委托人编号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66A63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1EEB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V(10)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1E19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1E8151" w14:textId="77777777" w:rsidR="00D329F7" w:rsidRDefault="002C174B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</w:t>
            </w:r>
            <w:r w:rsidR="00B54945">
              <w:rPr>
                <w:rFonts w:hint="eastAsia"/>
              </w:rPr>
              <w:t>出</w:t>
            </w:r>
          </w:p>
          <w:p w14:paraId="3053F145" w14:textId="77777777" w:rsidR="00D329F7" w:rsidRDefault="005D227F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查询引入客户信息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ACAD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EE7F3C" w:rsidRPr="00446309" w14:paraId="7E2A199C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5CD2D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280" w14:textId="77777777" w:rsidR="00D329F7" w:rsidRDefault="005D227F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委托人名称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1323D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084E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V(200)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7061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BFD1F" w14:textId="77777777" w:rsidR="00D329F7" w:rsidRDefault="00D329F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7DD4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EE7F3C" w:rsidRPr="00446309" w14:paraId="3F240393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56F95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6EFD" w14:textId="77777777" w:rsidR="00D329F7" w:rsidRDefault="005D227F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期限类型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C9ACD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A1D6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C4FDC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F0587B" w14:textId="77777777" w:rsidR="00D329F7" w:rsidRDefault="002C174B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</w:t>
            </w:r>
            <w:r w:rsidR="00B54945">
              <w:rPr>
                <w:rFonts w:hint="eastAsia"/>
              </w:rPr>
              <w:t>出</w:t>
            </w:r>
          </w:p>
          <w:p w14:paraId="607F2AF1" w14:textId="77777777" w:rsidR="00D329F7" w:rsidRDefault="005D227F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9F4B9A" w14:textId="77777777" w:rsidR="00D329F7" w:rsidRDefault="00EB2503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见【1.6.1托收期限选项】</w:t>
            </w:r>
          </w:p>
        </w:tc>
      </w:tr>
      <w:tr w:rsidR="00EE7F3C" w:rsidRPr="00446309" w14:paraId="37893D58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9F3D2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9BD4" w14:textId="77777777" w:rsidR="00D329F7" w:rsidRDefault="005D227F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天数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D402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08D9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N(3)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488B" w14:textId="77777777" w:rsidR="00D329F7" w:rsidRDefault="003D613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 w:rsidR="005D227F"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96E2EC" w14:textId="77777777" w:rsidR="00D329F7" w:rsidRDefault="002C174B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</w:t>
            </w:r>
            <w:r w:rsidR="00B54945">
              <w:rPr>
                <w:rFonts w:hint="eastAsia"/>
              </w:rPr>
              <w:t>出</w:t>
            </w:r>
          </w:p>
          <w:p w14:paraId="038C5D31" w14:textId="77777777" w:rsidR="00D329F7" w:rsidRDefault="005D227F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DFD208" w14:textId="77777777" w:rsidR="00D329F7" w:rsidRDefault="00595F4A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见【</w:t>
            </w:r>
            <w:r>
              <w:rPr>
                <w:rFonts w:hint="eastAsia"/>
                <w:szCs w:val="21"/>
              </w:rPr>
              <w:t>1.8.3</w:t>
            </w:r>
            <w:r>
              <w:rPr>
                <w:rFonts w:hint="eastAsia"/>
                <w:szCs w:val="21"/>
              </w:rPr>
              <w:t>天数控制】</w:t>
            </w:r>
          </w:p>
        </w:tc>
      </w:tr>
      <w:tr w:rsidR="00EE7F3C" w:rsidRPr="00446309" w14:paraId="10FEB8FD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33AE7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72E7" w14:textId="77777777" w:rsidR="00D329F7" w:rsidRDefault="005D227F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托收种类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FF098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C78C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EE8C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83C89" w14:textId="77777777" w:rsidR="00D329F7" w:rsidRDefault="002C174B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</w:t>
            </w:r>
            <w:r w:rsidR="00B54945">
              <w:rPr>
                <w:rFonts w:hint="eastAsia"/>
              </w:rPr>
              <w:t>出</w:t>
            </w:r>
          </w:p>
          <w:p w14:paraId="5AB73F24" w14:textId="77777777" w:rsidR="00D329F7" w:rsidRDefault="005D227F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2D28" w14:textId="77777777" w:rsidR="00D329F7" w:rsidRDefault="005D227F" w:rsidP="00F65EE9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选择项</w:t>
            </w:r>
            <w:r w:rsidR="005D2BD8">
              <w:rPr>
                <w:rFonts w:hint="eastAsia"/>
                <w:szCs w:val="21"/>
              </w:rPr>
              <w:t>，见【</w:t>
            </w:r>
            <w:r w:rsidR="005D2BD8">
              <w:rPr>
                <w:rFonts w:hint="eastAsia"/>
                <w:szCs w:val="21"/>
              </w:rPr>
              <w:t>1.6.3</w:t>
            </w:r>
            <w:r w:rsidR="005D2BD8">
              <w:rPr>
                <w:rFonts w:hint="eastAsia"/>
                <w:szCs w:val="21"/>
              </w:rPr>
              <w:t>托收种类】</w:t>
            </w:r>
          </w:p>
          <w:p w14:paraId="2C1732A5" w14:textId="77777777" w:rsidR="00D329F7" w:rsidRDefault="00D329F7" w:rsidP="00F65EE9">
            <w:pPr>
              <w:ind w:leftChars="-44" w:left="-92" w:firstLine="1"/>
              <w:jc w:val="left"/>
              <w:rPr>
                <w:szCs w:val="21"/>
              </w:rPr>
            </w:pPr>
          </w:p>
        </w:tc>
      </w:tr>
      <w:tr w:rsidR="00EE7F3C" w:rsidRPr="00446309" w14:paraId="49D4B7E6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B7B9C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BDE7" w14:textId="77777777" w:rsidR="00D329F7" w:rsidRDefault="005D227F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期限描述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F2388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DF5D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V(110)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CD26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9E06E5" w14:textId="77777777" w:rsidR="00D329F7" w:rsidRDefault="002C174B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系统带</w:t>
            </w:r>
            <w:r w:rsidR="00B54945">
              <w:rPr>
                <w:rFonts w:hint="eastAsia"/>
              </w:rPr>
              <w:t>出</w:t>
            </w:r>
          </w:p>
          <w:p w14:paraId="037B3BBD" w14:textId="77777777" w:rsidR="00D329F7" w:rsidRDefault="005D227F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AF6C26" w14:textId="77777777" w:rsidR="00D329F7" w:rsidRDefault="0034633B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见【1.6.1托收期限选项】</w:t>
            </w:r>
          </w:p>
        </w:tc>
      </w:tr>
      <w:tr w:rsidR="00EE7F3C" w:rsidRPr="00446309" w14:paraId="34CE18A3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FD5CD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D02C" w14:textId="77777777" w:rsidR="00D329F7" w:rsidRDefault="005D227F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发票日期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F263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B377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C92E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MP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A161" w14:textId="77777777" w:rsidR="00D329F7" w:rsidRDefault="00B54945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系统带出</w:t>
            </w:r>
          </w:p>
          <w:p w14:paraId="3BFD04DE" w14:textId="77777777" w:rsidR="00D329F7" w:rsidRDefault="005D227F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日期选择</w:t>
            </w:r>
          </w:p>
        </w:tc>
        <w:tc>
          <w:tcPr>
            <w:tcW w:w="136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B09196" w14:textId="77777777" w:rsidR="00D329F7" w:rsidRDefault="007F01FE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</w:t>
            </w:r>
            <w:r w:rsidR="009F26C5">
              <w:rPr>
                <w:rFonts w:ascii="宋体" w:hAnsi="宋体" w:hint="eastAsia"/>
              </w:rPr>
              <w:t>【2.2.2.5.2起算日期说明】</w:t>
            </w:r>
          </w:p>
        </w:tc>
      </w:tr>
      <w:tr w:rsidR="00EE7F3C" w:rsidRPr="00446309" w14:paraId="20CBE7E8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E37B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BD5B" w14:textId="77777777" w:rsidR="00D329F7" w:rsidRDefault="005D227F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提单日期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EED1A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DC43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9ECE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MP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8FB9C" w14:textId="77777777" w:rsidR="00D329F7" w:rsidRDefault="00B54945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系统带出</w:t>
            </w:r>
          </w:p>
          <w:p w14:paraId="17096F6C" w14:textId="77777777" w:rsidR="00D329F7" w:rsidRDefault="005D227F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日期选择</w:t>
            </w:r>
          </w:p>
        </w:tc>
        <w:tc>
          <w:tcPr>
            <w:tcW w:w="13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045208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EE7F3C" w:rsidRPr="00446309" w14:paraId="2086D103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C7171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8E4CD" w14:textId="77777777" w:rsidR="00D329F7" w:rsidRDefault="005D227F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装船日期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E63C4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2121" w14:textId="77777777" w:rsidR="00D329F7" w:rsidRDefault="005D227F" w:rsidP="00F65EE9">
            <w:pPr>
              <w:jc w:val="left"/>
            </w:pPr>
            <w:r w:rsidRPr="00861081">
              <w:rPr>
                <w:rFonts w:ascii="宋体" w:hAnsi="宋体" w:hint="eastAsia"/>
              </w:rPr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E168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MP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11458" w14:textId="77777777" w:rsidR="00D329F7" w:rsidRDefault="00B54945" w:rsidP="00F65EE9">
            <w:pPr>
              <w:jc w:val="left"/>
            </w:pPr>
            <w:r>
              <w:rPr>
                <w:rFonts w:hint="eastAsia"/>
              </w:rPr>
              <w:t>系统带出</w:t>
            </w:r>
          </w:p>
          <w:p w14:paraId="0D764B57" w14:textId="77777777" w:rsidR="00D329F7" w:rsidRDefault="005D227F" w:rsidP="00F65EE9">
            <w:pPr>
              <w:jc w:val="left"/>
            </w:pPr>
            <w:r w:rsidRPr="00443348">
              <w:rPr>
                <w:rFonts w:ascii="宋体" w:hAnsi="宋体" w:hint="eastAsia"/>
              </w:rPr>
              <w:t>日期选择</w:t>
            </w:r>
          </w:p>
        </w:tc>
        <w:tc>
          <w:tcPr>
            <w:tcW w:w="13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34F424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EE7F3C" w:rsidRPr="00446309" w14:paraId="6605441B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D21F3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5A84" w14:textId="77777777" w:rsidR="00D329F7" w:rsidRDefault="005D227F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起算日期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961E1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CC1B" w14:textId="77777777" w:rsidR="00D329F7" w:rsidRDefault="005D227F" w:rsidP="00F65EE9">
            <w:pPr>
              <w:jc w:val="left"/>
            </w:pPr>
            <w:r w:rsidRPr="00861081">
              <w:rPr>
                <w:rFonts w:ascii="宋体" w:hAnsi="宋体" w:hint="eastAsia"/>
              </w:rPr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F9B5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5CB0" w14:textId="77777777" w:rsidR="00D329F7" w:rsidRDefault="00B54945" w:rsidP="00F65EE9">
            <w:pPr>
              <w:jc w:val="left"/>
            </w:pPr>
            <w:r>
              <w:rPr>
                <w:rFonts w:hint="eastAsia"/>
              </w:rPr>
              <w:t>系统带出</w:t>
            </w:r>
          </w:p>
          <w:p w14:paraId="37268DCD" w14:textId="77777777" w:rsidR="00D329F7" w:rsidRDefault="005D227F" w:rsidP="00F65EE9">
            <w:pPr>
              <w:jc w:val="left"/>
            </w:pPr>
            <w:r w:rsidRPr="00443348">
              <w:rPr>
                <w:rFonts w:ascii="宋体" w:hAnsi="宋体" w:hint="eastAsia"/>
              </w:rPr>
              <w:t>日期选择</w:t>
            </w:r>
          </w:p>
        </w:tc>
        <w:tc>
          <w:tcPr>
            <w:tcW w:w="13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BE59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EE7F3C" w:rsidRPr="00446309" w14:paraId="550366FD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2AF99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8116" w14:textId="77777777" w:rsidR="00D329F7" w:rsidRDefault="005D227F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到期日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FF041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0971F" w14:textId="77777777" w:rsidR="00D329F7" w:rsidRDefault="005D227F" w:rsidP="00F65EE9">
            <w:pPr>
              <w:jc w:val="left"/>
            </w:pPr>
            <w:r w:rsidRPr="00861081">
              <w:rPr>
                <w:rFonts w:ascii="宋体" w:hAnsi="宋体" w:hint="eastAsia"/>
              </w:rPr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723B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167B" w14:textId="77777777" w:rsidR="00D329F7" w:rsidRDefault="00B54945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系统带出</w:t>
            </w:r>
          </w:p>
          <w:p w14:paraId="098C2662" w14:textId="77777777" w:rsidR="00D329F7" w:rsidRDefault="005D227F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2BD5" w14:textId="77777777" w:rsidR="00D329F7" w:rsidRDefault="00385E4F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=起算日期 + 天数（</w:t>
            </w:r>
            <w:r w:rsidR="005D227F">
              <w:rPr>
                <w:rFonts w:ascii="宋体" w:hAnsi="宋体" w:hint="eastAsia"/>
              </w:rPr>
              <w:t>默认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EE7F3C" w:rsidRPr="000D1F7F" w14:paraId="499D91EB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E53A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E2CC" w14:textId="77777777" w:rsidR="00D329F7" w:rsidRDefault="005D227F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发票号码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98858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88D0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V(200)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5C2B" w14:textId="77777777" w:rsidR="00D329F7" w:rsidRDefault="005D227F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5B7D6" w14:textId="77777777" w:rsidR="00D329F7" w:rsidRDefault="00B54945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系统带出</w:t>
            </w:r>
          </w:p>
          <w:p w14:paraId="59AA5AE4" w14:textId="77777777" w:rsidR="00D329F7" w:rsidRDefault="005D227F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C7F9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  <w:strike/>
                <w:color w:val="FF0000"/>
              </w:rPr>
            </w:pPr>
          </w:p>
        </w:tc>
      </w:tr>
      <w:tr w:rsidR="00EE7F3C" w:rsidRPr="000D1F7F" w14:paraId="1951E811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3C4F4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A3A6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托收币种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DFD6E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54FA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E9DD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0A49E" w14:textId="77777777" w:rsidR="00D329F7" w:rsidRDefault="00B5494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系统带出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195D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  <w:strike/>
                <w:color w:val="FF0000"/>
              </w:rPr>
            </w:pPr>
          </w:p>
        </w:tc>
      </w:tr>
      <w:tr w:rsidR="00EE7F3C" w:rsidRPr="00446309" w14:paraId="7A1E247B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0A180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96B9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托收金额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30E59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4FB0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 w:rsidRPr="00996DEF">
              <w:rPr>
                <w:rFonts w:ascii="宋体" w:hAnsi="宋体" w:hint="eastAsia"/>
              </w:rPr>
              <w:t xml:space="preserve"> (1</w:t>
            </w:r>
            <w:r>
              <w:rPr>
                <w:rFonts w:ascii="宋体" w:hAnsi="宋体" w:hint="eastAsia"/>
              </w:rPr>
              <w:t>8</w:t>
            </w:r>
            <w:r w:rsidRPr="00996DEF">
              <w:rPr>
                <w:rFonts w:ascii="宋体" w:hAnsi="宋体" w:hint="eastAsia"/>
              </w:rPr>
              <w:t>,2)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E73B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6A988" w14:textId="77777777" w:rsidR="00D329F7" w:rsidRDefault="00B5494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系统带出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C437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EE7F3C" w:rsidRPr="00446309" w14:paraId="480AA225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6CDB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F63C" w14:textId="77777777" w:rsidR="00D329F7" w:rsidRDefault="001A66EC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增减额</w:t>
            </w:r>
            <w:r w:rsidR="002700AC">
              <w:rPr>
                <w:rFonts w:hint="eastAsia"/>
                <w:szCs w:val="21"/>
              </w:rPr>
              <w:t>标识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92C31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502E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V(3)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E2A1" w14:textId="77777777" w:rsidR="00D329F7" w:rsidRDefault="00B24BE9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2650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8D3A" w14:textId="77777777" w:rsidR="00D329F7" w:rsidRPr="00F65EE9" w:rsidRDefault="00C571D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选择项（</w:t>
            </w:r>
            <w:r w:rsidR="00D329F7" w:rsidRPr="00F65EE9">
              <w:rPr>
                <w:rFonts w:ascii="宋体" w:hAnsi="宋体" w:hint="eastAsia"/>
              </w:rPr>
              <w:t>选择项：</w:t>
            </w:r>
          </w:p>
          <w:p w14:paraId="5054AC75" w14:textId="77777777" w:rsidR="00D329F7" w:rsidRPr="00F65EE9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 w:rsidRPr="00F65EE9">
              <w:rPr>
                <w:rFonts w:ascii="宋体" w:hAnsi="宋体"/>
              </w:rPr>
              <w:t>0</w:t>
            </w:r>
            <w:r w:rsidRPr="00F65EE9">
              <w:rPr>
                <w:rFonts w:ascii="宋体" w:hAnsi="宋体" w:hint="eastAsia"/>
              </w:rPr>
              <w:t>：空</w:t>
            </w:r>
          </w:p>
          <w:p w14:paraId="5B68DBCB" w14:textId="77777777" w:rsidR="00D329F7" w:rsidRPr="00F65EE9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 w:rsidRPr="00F65EE9">
              <w:rPr>
                <w:rFonts w:ascii="宋体" w:hAnsi="宋体"/>
              </w:rPr>
              <w:t>1</w:t>
            </w:r>
            <w:r w:rsidRPr="00F65EE9">
              <w:rPr>
                <w:rFonts w:ascii="宋体" w:hAnsi="宋体" w:hint="eastAsia"/>
              </w:rPr>
              <w:t>：</w:t>
            </w:r>
            <w:r w:rsidRPr="00F65EE9">
              <w:rPr>
                <w:rFonts w:ascii="宋体" w:hAnsi="宋体"/>
              </w:rPr>
              <w:t>+</w:t>
            </w:r>
          </w:p>
          <w:p w14:paraId="60C4EC09" w14:textId="77777777" w:rsidR="00D329F7" w:rsidRPr="00F65EE9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 w:rsidRPr="00F65EE9">
              <w:rPr>
                <w:rFonts w:ascii="宋体" w:hAnsi="宋体"/>
              </w:rPr>
              <w:t>2</w:t>
            </w:r>
            <w:r w:rsidRPr="00F65EE9">
              <w:rPr>
                <w:rFonts w:ascii="宋体" w:hAnsi="宋体" w:hint="eastAsia"/>
              </w:rPr>
              <w:t>：</w:t>
            </w:r>
            <w:r w:rsidRPr="00F65EE9">
              <w:rPr>
                <w:rFonts w:ascii="宋体" w:hAnsi="宋体"/>
              </w:rPr>
              <w:t>-</w:t>
            </w:r>
          </w:p>
          <w:p w14:paraId="7DA007AE" w14:textId="77777777" w:rsidR="00D329F7" w:rsidRPr="00F65EE9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 w:rsidRPr="00F65EE9">
              <w:rPr>
                <w:rFonts w:ascii="宋体" w:hAnsi="宋体"/>
              </w:rPr>
              <w:t>3</w:t>
            </w:r>
            <w:r w:rsidRPr="00F65EE9">
              <w:rPr>
                <w:rFonts w:ascii="宋体" w:hAnsi="宋体" w:hint="eastAsia"/>
              </w:rPr>
              <w:t>：币种修改</w:t>
            </w:r>
          </w:p>
          <w:p w14:paraId="7F53AC6C" w14:textId="77777777" w:rsidR="00D329F7" w:rsidRDefault="00C571D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）</w:t>
            </w:r>
          </w:p>
        </w:tc>
      </w:tr>
      <w:tr w:rsidR="00EE7F3C" w:rsidRPr="00446309" w14:paraId="6F549B6C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B4978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6D3D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增减额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1A588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53A9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 w:rsidRPr="00996DEF">
              <w:rPr>
                <w:rFonts w:ascii="宋体" w:hAnsi="宋体" w:hint="eastAsia"/>
              </w:rPr>
              <w:t xml:space="preserve"> (1</w:t>
            </w:r>
            <w:r>
              <w:rPr>
                <w:rFonts w:ascii="宋体" w:hAnsi="宋体" w:hint="eastAsia"/>
              </w:rPr>
              <w:t>8</w:t>
            </w:r>
            <w:r w:rsidRPr="00996DEF">
              <w:rPr>
                <w:rFonts w:ascii="宋体" w:hAnsi="宋体" w:hint="eastAsia"/>
              </w:rPr>
              <w:t>,2)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3A9B" w14:textId="77777777" w:rsidR="00D329F7" w:rsidRDefault="00B24BE9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FB3FB3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78560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EE7F3C" w:rsidRPr="00446309" w14:paraId="79732573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7F7D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9EA0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增减额说明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02D27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084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V(200)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AF82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  <w:r w:rsidR="00B47CD6"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C2C2E7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E5FF" w14:textId="77777777" w:rsidR="00D329F7" w:rsidRDefault="00C571D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只有增减额大于零，该栏位才可输入；否则灰显，不能输入</w:t>
            </w:r>
          </w:p>
        </w:tc>
      </w:tr>
      <w:tr w:rsidR="00EE7F3C" w:rsidRPr="00446309" w14:paraId="1CE70385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0A75C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548D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费用承担方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5A727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354B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6BF1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8D365" w14:textId="77777777" w:rsidR="00D329F7" w:rsidRDefault="00B54945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系统带出</w:t>
            </w:r>
          </w:p>
          <w:p w14:paraId="7FB2912B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29C4" w14:textId="77777777" w:rsidR="00D329F7" w:rsidRDefault="00C571D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选择项</w:t>
            </w:r>
            <w:r w:rsidR="00975498">
              <w:rPr>
                <w:rFonts w:ascii="宋体" w:hAnsi="宋体" w:hint="eastAsia"/>
              </w:rPr>
              <w:t>，见【1.6.4费用承担方】</w:t>
            </w:r>
          </w:p>
        </w:tc>
      </w:tr>
      <w:tr w:rsidR="00EE7F3C" w:rsidRPr="00446309" w14:paraId="3407579A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ECB73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E0B8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付款人承担费用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CBE39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6034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 w:rsidRPr="00996DEF">
              <w:rPr>
                <w:rFonts w:ascii="宋体" w:hAnsi="宋体" w:hint="eastAsia"/>
              </w:rPr>
              <w:t xml:space="preserve"> (1</w:t>
            </w:r>
            <w:r>
              <w:rPr>
                <w:rFonts w:ascii="宋体" w:hAnsi="宋体" w:hint="eastAsia"/>
              </w:rPr>
              <w:t>8</w:t>
            </w:r>
            <w:r w:rsidRPr="00996DEF">
              <w:rPr>
                <w:rFonts w:ascii="宋体" w:hAnsi="宋体" w:hint="eastAsia"/>
              </w:rPr>
              <w:t>,2)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A060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A7BE3" w14:textId="77777777" w:rsidR="00D329F7" w:rsidRDefault="00B54945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系统带出</w:t>
            </w:r>
          </w:p>
          <w:p w14:paraId="749F745A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613" w14:textId="77777777" w:rsidR="00D329F7" w:rsidRDefault="00C571D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费用承担方选择DRAWEE，才可输入，否则灰显</w:t>
            </w:r>
          </w:p>
        </w:tc>
      </w:tr>
      <w:tr w:rsidR="00EE7F3C" w:rsidRPr="00446309" w14:paraId="6426DF27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7A7A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5164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承担费用说明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25693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18F3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V(200)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EA0E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  <w:r w:rsidR="0074006C"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51BBD" w14:textId="77777777" w:rsidR="00D329F7" w:rsidRDefault="00B54945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系统带出</w:t>
            </w:r>
          </w:p>
          <w:p w14:paraId="7385F6DA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F730" w14:textId="77777777" w:rsidR="00D329F7" w:rsidRDefault="00C571D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只有付款人承担费用大于零，该栏位才可输入；否则灰显，不能输入</w:t>
            </w:r>
          </w:p>
        </w:tc>
      </w:tr>
      <w:tr w:rsidR="00EE7F3C" w:rsidRPr="00446309" w14:paraId="1392E840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BB89B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D930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A0033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5E73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 w:rsidRPr="00996DEF">
              <w:rPr>
                <w:rFonts w:ascii="宋体" w:hAnsi="宋体" w:hint="eastAsia"/>
              </w:rPr>
              <w:t xml:space="preserve"> (1</w:t>
            </w:r>
            <w:r>
              <w:rPr>
                <w:rFonts w:ascii="宋体" w:hAnsi="宋体" w:hint="eastAsia"/>
              </w:rPr>
              <w:t>8</w:t>
            </w:r>
            <w:r w:rsidRPr="00996DEF">
              <w:rPr>
                <w:rFonts w:ascii="宋体" w:hAnsi="宋体" w:hint="eastAsia"/>
              </w:rPr>
              <w:t>,2)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24EA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EF541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自动计算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AD0E" w14:textId="77777777" w:rsidR="00D329F7" w:rsidRDefault="00C571D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=托收金额 +/- 增减额 + 付款人承担费用 </w:t>
            </w:r>
          </w:p>
        </w:tc>
      </w:tr>
      <w:tr w:rsidR="00EE7F3C" w:rsidRPr="00446309" w14:paraId="65605503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A3E3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FDA1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寄单</w:t>
            </w:r>
            <w:r>
              <w:rPr>
                <w:rFonts w:hint="eastAsia"/>
                <w:szCs w:val="21"/>
              </w:rPr>
              <w:t>次数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1CBDF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27AB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961F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11CA5" w14:textId="77777777" w:rsidR="00D329F7" w:rsidRDefault="00B54945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系统带出</w:t>
            </w:r>
          </w:p>
          <w:p w14:paraId="70D4C9AB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9C42" w14:textId="77777777" w:rsidR="00D329F7" w:rsidRDefault="00C571D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选择项（ONE, TWO</w:t>
            </w:r>
            <w:r>
              <w:rPr>
                <w:rFonts w:ascii="宋体" w:hAnsi="宋体"/>
              </w:rPr>
              <w:t>）</w:t>
            </w:r>
          </w:p>
          <w:p w14:paraId="58FC629F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EE7F3C" w:rsidRPr="00446309" w14:paraId="7FBF042B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A3978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8138" w14:textId="77777777" w:rsidR="00D329F7" w:rsidRDefault="009E534B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一次寄单快邮方式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905E8" w14:textId="77777777" w:rsidR="00D329F7" w:rsidRDefault="00D329F7" w:rsidP="00F65EE9">
            <w:pPr>
              <w:ind w:leftChars="-12" w:left="-25" w:right="4" w:firstLine="420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5079" w14:textId="77777777" w:rsidR="00D329F7" w:rsidRDefault="009E534B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1ED4" w14:textId="77777777" w:rsidR="00D329F7" w:rsidRDefault="009E534B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8202" w14:textId="77777777" w:rsidR="00D329F7" w:rsidRDefault="00B54945" w:rsidP="00F65EE9">
            <w:pPr>
              <w:ind w:right="210"/>
              <w:jc w:val="left"/>
            </w:pPr>
            <w:r>
              <w:rPr>
                <w:rFonts w:hint="eastAsia"/>
              </w:rPr>
              <w:t>系统带出</w:t>
            </w:r>
          </w:p>
          <w:p w14:paraId="53E75C25" w14:textId="77777777" w:rsidR="00D329F7" w:rsidRDefault="009E534B" w:rsidP="00F65EE9">
            <w:pPr>
              <w:ind w:right="21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D3FA" w14:textId="77777777" w:rsidR="00D329F7" w:rsidRDefault="009E534B" w:rsidP="00F65EE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选择项，</w:t>
            </w:r>
            <w:r w:rsidR="00452A56">
              <w:rPr>
                <w:rFonts w:hint="eastAsia"/>
                <w:szCs w:val="21"/>
              </w:rPr>
              <w:t>见【参数说明</w:t>
            </w:r>
            <w:r w:rsidR="00452A56">
              <w:rPr>
                <w:rFonts w:hint="eastAsia"/>
                <w:szCs w:val="21"/>
              </w:rPr>
              <w:t>1.6.2</w:t>
            </w:r>
            <w:r w:rsidR="00452A56">
              <w:rPr>
                <w:rFonts w:hint="eastAsia"/>
                <w:szCs w:val="21"/>
              </w:rPr>
              <w:t>快邮方式选项】</w:t>
            </w:r>
          </w:p>
        </w:tc>
      </w:tr>
      <w:tr w:rsidR="00EE7F3C" w:rsidRPr="00446309" w14:paraId="5598761B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FEA9E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9920" w14:textId="77777777" w:rsidR="00D329F7" w:rsidRDefault="009E534B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一次寄单快递编号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1F6B" w14:textId="77777777" w:rsidR="00D329F7" w:rsidRDefault="00D329F7" w:rsidP="00F65EE9">
            <w:pPr>
              <w:ind w:leftChars="-12" w:left="-25" w:right="4" w:firstLine="420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0797" w14:textId="77777777" w:rsidR="00D329F7" w:rsidRDefault="009E534B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FCC7" w14:textId="77777777" w:rsidR="00D329F7" w:rsidRDefault="009E534B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3EBB" w14:textId="77777777" w:rsidR="00D329F7" w:rsidRDefault="00B54945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系统带出</w:t>
            </w:r>
          </w:p>
          <w:p w14:paraId="5E5136A4" w14:textId="77777777" w:rsidR="00D329F7" w:rsidRDefault="009E534B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1FF2" w14:textId="77777777" w:rsidR="00D329F7" w:rsidRDefault="00D329F7" w:rsidP="00F65EE9">
            <w:pPr>
              <w:jc w:val="left"/>
              <w:rPr>
                <w:szCs w:val="21"/>
              </w:rPr>
            </w:pPr>
          </w:p>
        </w:tc>
      </w:tr>
      <w:tr w:rsidR="00EE7F3C" w:rsidRPr="00446309" w14:paraId="10B8AE48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7D8ED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E440" w14:textId="77777777" w:rsidR="00D329F7" w:rsidRDefault="009E534B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收单行</w:t>
            </w:r>
            <w:r>
              <w:rPr>
                <w:rFonts w:hint="eastAsia"/>
                <w:szCs w:val="21"/>
              </w:rPr>
              <w:t>二</w:t>
            </w:r>
            <w:r w:rsidRPr="005F1013">
              <w:rPr>
                <w:rFonts w:hint="eastAsia"/>
                <w:szCs w:val="21"/>
              </w:rPr>
              <w:t>次寄单快邮方式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63129" w14:textId="77777777" w:rsidR="00D329F7" w:rsidRDefault="00D329F7" w:rsidP="00F65EE9">
            <w:pPr>
              <w:ind w:leftChars="-12" w:left="-25" w:right="4" w:firstLine="420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B76E" w14:textId="77777777" w:rsidR="00D329F7" w:rsidRDefault="009E534B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V(1)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C004" w14:textId="77777777" w:rsidR="00D329F7" w:rsidRDefault="009E534B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  <w:r w:rsidR="00FF5A99"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371C" w14:textId="77777777" w:rsidR="00D329F7" w:rsidRDefault="00B54945" w:rsidP="00F65EE9">
            <w:pPr>
              <w:ind w:right="210"/>
              <w:jc w:val="left"/>
            </w:pPr>
            <w:r>
              <w:rPr>
                <w:rFonts w:hint="eastAsia"/>
              </w:rPr>
              <w:t>系统带出</w:t>
            </w:r>
          </w:p>
          <w:p w14:paraId="3F3F2F53" w14:textId="77777777" w:rsidR="00D329F7" w:rsidRDefault="009E534B" w:rsidP="00F65EE9">
            <w:pPr>
              <w:ind w:right="21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4A42" w14:textId="77777777" w:rsidR="00D329F7" w:rsidRDefault="009E534B" w:rsidP="00F65EE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选择项，</w:t>
            </w:r>
            <w:r w:rsidR="00463173">
              <w:rPr>
                <w:rFonts w:hint="eastAsia"/>
                <w:szCs w:val="21"/>
              </w:rPr>
              <w:t>见【</w:t>
            </w:r>
            <w:r w:rsidR="00463173">
              <w:rPr>
                <w:rFonts w:hint="eastAsia"/>
                <w:szCs w:val="21"/>
              </w:rPr>
              <w:t>1.6.2</w:t>
            </w:r>
            <w:r w:rsidR="00463173">
              <w:rPr>
                <w:rFonts w:hint="eastAsia"/>
                <w:szCs w:val="21"/>
              </w:rPr>
              <w:t>快邮方式选项】</w:t>
            </w:r>
            <w:r>
              <w:rPr>
                <w:rFonts w:hint="eastAsia"/>
                <w:szCs w:val="21"/>
              </w:rPr>
              <w:t>如果寄单次数选择</w:t>
            </w:r>
            <w:r>
              <w:rPr>
                <w:rFonts w:hint="eastAsia"/>
                <w:szCs w:val="21"/>
              </w:rPr>
              <w:t>ONE</w:t>
            </w:r>
            <w:r>
              <w:rPr>
                <w:rFonts w:hint="eastAsia"/>
                <w:szCs w:val="21"/>
              </w:rPr>
              <w:t>，那么灰显，清空；否则必填。</w:t>
            </w:r>
          </w:p>
        </w:tc>
      </w:tr>
      <w:tr w:rsidR="00EE7F3C" w:rsidRPr="00446309" w14:paraId="43989D7B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2ADA4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29DF" w14:textId="77777777" w:rsidR="00D329F7" w:rsidRDefault="009E534B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二次寄单快递编号</w:t>
            </w:r>
            <w:r w:rsidR="00E8747E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F19D0" w14:textId="77777777" w:rsidR="00D329F7" w:rsidRDefault="00D329F7" w:rsidP="00F65EE9">
            <w:pPr>
              <w:ind w:leftChars="-12" w:left="-25" w:right="4" w:firstLine="420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3D8C" w14:textId="77777777" w:rsidR="00D329F7" w:rsidRDefault="009E534B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D670" w14:textId="77777777" w:rsidR="00D329F7" w:rsidRDefault="009E534B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E5178" w14:textId="77777777" w:rsidR="00D329F7" w:rsidRDefault="00B54945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系统带出</w:t>
            </w:r>
          </w:p>
          <w:p w14:paraId="2AB826B6" w14:textId="77777777" w:rsidR="00D329F7" w:rsidRDefault="009E534B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DDD8" w14:textId="77777777" w:rsidR="00D329F7" w:rsidRDefault="009E534B" w:rsidP="00F65EE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如果寄单次数选择</w:t>
            </w:r>
            <w:r>
              <w:rPr>
                <w:rFonts w:hint="eastAsia"/>
                <w:szCs w:val="21"/>
              </w:rPr>
              <w:t>ONE</w:t>
            </w:r>
            <w:r>
              <w:rPr>
                <w:rFonts w:hint="eastAsia"/>
                <w:szCs w:val="21"/>
              </w:rPr>
              <w:t>，那么灰显，清空；否则可填。</w:t>
            </w:r>
          </w:p>
        </w:tc>
      </w:tr>
      <w:tr w:rsidR="00EE7F3C" w:rsidRPr="00446309" w14:paraId="4B31A3A4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54D2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CDA8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代收行</w:t>
            </w:r>
            <w:r w:rsidRPr="005F1013">
              <w:rPr>
                <w:rFonts w:hint="eastAsia"/>
                <w:szCs w:val="21"/>
              </w:rPr>
              <w:t>SWIFT</w:t>
            </w:r>
            <w:r w:rsidR="001B156C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6B046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4C37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B34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F9BFD5" w14:textId="77777777" w:rsidR="00D329F7" w:rsidRDefault="00B54945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系统带出</w:t>
            </w:r>
          </w:p>
          <w:p w14:paraId="01413556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</w:t>
            </w:r>
          </w:p>
          <w:p w14:paraId="3DA7C762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银行信息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DBB5" w14:textId="77777777" w:rsidR="00D329F7" w:rsidRDefault="00D329F7" w:rsidP="00F65EE9">
            <w:pPr>
              <w:ind w:leftChars="-44" w:left="-92" w:firstLine="1"/>
              <w:jc w:val="left"/>
              <w:rPr>
                <w:szCs w:val="21"/>
              </w:rPr>
            </w:pPr>
          </w:p>
        </w:tc>
      </w:tr>
      <w:tr w:rsidR="00EE7F3C" w:rsidRPr="00446309" w14:paraId="4349F909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FB234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56BF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代收行名称</w:t>
            </w:r>
            <w:r w:rsidR="001B156C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0BFC4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AEFF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200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62F2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FD6D9" w14:textId="77777777" w:rsidR="00D329F7" w:rsidRDefault="00D329F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231D" w14:textId="77777777" w:rsidR="00D329F7" w:rsidRDefault="00D329F7" w:rsidP="00F65EE9">
            <w:pPr>
              <w:ind w:leftChars="-44" w:left="-92" w:firstLine="1"/>
              <w:jc w:val="left"/>
              <w:rPr>
                <w:szCs w:val="21"/>
              </w:rPr>
            </w:pPr>
          </w:p>
        </w:tc>
      </w:tr>
      <w:tr w:rsidR="00EE7F3C" w:rsidRPr="007E3D19" w14:paraId="6C895188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39E85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51C66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付款人名称</w:t>
            </w:r>
            <w:r w:rsidR="001B156C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F44DA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14A32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200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2254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9B2E8" w14:textId="77777777" w:rsidR="00D329F7" w:rsidRDefault="00B54945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系统带出</w:t>
            </w:r>
          </w:p>
          <w:p w14:paraId="05D11F37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</w:t>
            </w:r>
          </w:p>
          <w:p w14:paraId="42A7258C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国外客户</w:t>
            </w:r>
          </w:p>
          <w:p w14:paraId="215837EA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CD7F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EE7F3C" w:rsidRPr="007E3D19" w14:paraId="26BE8FE8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9CAC9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6EF0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对公</w:t>
            </w:r>
            <w:r w:rsidRPr="005F1013">
              <w:rPr>
                <w:rFonts w:hint="eastAsia"/>
                <w:szCs w:val="21"/>
              </w:rPr>
              <w:t>/</w:t>
            </w:r>
            <w:r w:rsidRPr="005F1013">
              <w:rPr>
                <w:rFonts w:hint="eastAsia"/>
                <w:szCs w:val="21"/>
              </w:rPr>
              <w:t>对私</w:t>
            </w:r>
            <w:r w:rsidR="00F26ABD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DD902" w14:textId="77777777" w:rsidR="00D329F7" w:rsidRDefault="00D329F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0A41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2200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66314B" w14:textId="77777777" w:rsidR="00D329F7" w:rsidRDefault="00B54945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系统带出</w:t>
            </w:r>
          </w:p>
          <w:p w14:paraId="437DD52D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67EB66" w14:textId="77777777" w:rsidR="00D329F7" w:rsidRDefault="00B609DF" w:rsidP="00F65EE9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见【</w:t>
            </w:r>
            <w:r>
              <w:rPr>
                <w:rFonts w:hint="eastAsia"/>
                <w:szCs w:val="21"/>
              </w:rPr>
              <w:t>1.6.5</w:t>
            </w:r>
            <w:r>
              <w:rPr>
                <w:rFonts w:hint="eastAsia"/>
                <w:szCs w:val="21"/>
              </w:rPr>
              <w:t>对公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对私】</w:t>
            </w:r>
          </w:p>
        </w:tc>
      </w:tr>
      <w:tr w:rsidR="00EE7F3C" w:rsidRPr="007E3D19" w14:paraId="65691664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387AD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F43A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</w:t>
            </w:r>
            <w:r w:rsidRPr="005F1013">
              <w:rPr>
                <w:rFonts w:hint="eastAsia"/>
                <w:szCs w:val="21"/>
              </w:rPr>
              <w:t>人所在国家</w:t>
            </w:r>
            <w:r w:rsidR="00FD0DF6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42FE" w14:textId="77777777" w:rsidR="00D329F7" w:rsidRDefault="00D329F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CFA8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V(3)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4183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eastAsia="宋体" w:hAnsi="宋体" w:cs="Times New Roman"/>
                <w:b/>
                <w:sz w:val="28"/>
                <w:szCs w:val="20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9247F" w14:textId="77777777" w:rsidR="00D329F7" w:rsidRDefault="00B54945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系统带出</w:t>
            </w:r>
          </w:p>
          <w:p w14:paraId="4599D0D0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89A3" w14:textId="77777777" w:rsidR="00D329F7" w:rsidRDefault="00D329F7" w:rsidP="00F65EE9">
            <w:pPr>
              <w:ind w:leftChars="-44" w:left="-92" w:firstLine="1"/>
              <w:jc w:val="left"/>
              <w:rPr>
                <w:szCs w:val="21"/>
              </w:rPr>
            </w:pPr>
          </w:p>
        </w:tc>
      </w:tr>
      <w:tr w:rsidR="00EE7F3C" w:rsidRPr="00446309" w14:paraId="67FA1128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CF4EA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6EC7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付款人名称地址</w:t>
            </w:r>
            <w:r w:rsidR="003477DF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2A3DB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E10D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500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770E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2AEE" w14:textId="77777777" w:rsidR="00D329F7" w:rsidRDefault="00B54945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系统带出</w:t>
            </w:r>
          </w:p>
          <w:p w14:paraId="51B9B3F1" w14:textId="77777777" w:rsidR="00D329F7" w:rsidRDefault="002572FB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</w:t>
            </w:r>
          </w:p>
          <w:p w14:paraId="5C390954" w14:textId="77777777" w:rsidR="00D329F7" w:rsidRDefault="002572FB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国外客户</w:t>
            </w:r>
          </w:p>
          <w:p w14:paraId="1327C11F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816C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EE7F3C" w:rsidRPr="00446309" w14:paraId="31638538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10E5C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CFAA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账户行</w:t>
            </w:r>
            <w:r w:rsidRPr="005F1013">
              <w:rPr>
                <w:rFonts w:hint="eastAsia"/>
                <w:szCs w:val="21"/>
              </w:rPr>
              <w:t>SWIFT</w:t>
            </w:r>
            <w:r w:rsidR="00A070C8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8A7E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688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B251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09AF23" w14:textId="77777777" w:rsidR="00D329F7" w:rsidRDefault="00B54945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系统带出</w:t>
            </w:r>
          </w:p>
          <w:p w14:paraId="2F907FCC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查询引入账户行信息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83C8" w14:textId="77777777" w:rsidR="00D329F7" w:rsidRDefault="00D329F7" w:rsidP="00F65EE9">
            <w:pPr>
              <w:ind w:leftChars="-44" w:left="-92" w:firstLine="1"/>
              <w:jc w:val="left"/>
              <w:rPr>
                <w:szCs w:val="21"/>
              </w:rPr>
            </w:pPr>
          </w:p>
        </w:tc>
      </w:tr>
      <w:tr w:rsidR="00EE7F3C" w:rsidRPr="00446309" w14:paraId="22FE667E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A8EF5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3023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账户行名称</w:t>
            </w:r>
            <w:r w:rsidR="00A070C8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26E1B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CEE9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200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96F7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83ECC" w14:textId="77777777" w:rsidR="00D329F7" w:rsidRDefault="00D329F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F360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EE7F3C" w:rsidRPr="00446309" w14:paraId="76E9A774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EC798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C134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账户行账号</w:t>
            </w:r>
            <w:r w:rsidR="00A070C8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F9718" w14:textId="77777777" w:rsidR="00D329F7" w:rsidRDefault="00D329F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5E30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34</w:t>
            </w:r>
            <w:r w:rsidRPr="00996DEF">
              <w:rPr>
                <w:rFonts w:ascii="宋体" w:hAnsi="宋体" w:hint="eastAsia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5BFC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BB8D3" w14:textId="77777777" w:rsidR="00D329F7" w:rsidRDefault="00D329F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4E2C" w14:textId="77777777" w:rsidR="00D329F7" w:rsidRDefault="00D329F7" w:rsidP="00F65EE9">
            <w:pPr>
              <w:ind w:leftChars="-44" w:left="-92" w:firstLine="1"/>
              <w:jc w:val="left"/>
              <w:rPr>
                <w:szCs w:val="21"/>
              </w:rPr>
            </w:pPr>
          </w:p>
        </w:tc>
      </w:tr>
      <w:tr w:rsidR="00EE7F3C" w:rsidRPr="00446309" w14:paraId="5CDA0866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F331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9EDA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代收行指示</w:t>
            </w:r>
            <w:r w:rsidR="00A070C8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FB5E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2DBF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V(500)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E81B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D270D" w14:textId="77777777" w:rsidR="00D329F7" w:rsidRDefault="00B54945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系统带出</w:t>
            </w:r>
          </w:p>
          <w:p w14:paraId="6B80165B" w14:textId="77777777" w:rsidR="00D329F7" w:rsidRDefault="00BC7244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查询引入条款信息</w:t>
            </w:r>
          </w:p>
          <w:p w14:paraId="2BE68BFC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FDD1" w14:textId="77777777" w:rsidR="00D329F7" w:rsidRDefault="00D329F7" w:rsidP="00F65EE9">
            <w:pPr>
              <w:ind w:leftChars="-44" w:left="-92" w:firstLine="1"/>
              <w:jc w:val="left"/>
              <w:rPr>
                <w:szCs w:val="21"/>
              </w:rPr>
            </w:pPr>
          </w:p>
        </w:tc>
      </w:tr>
      <w:tr w:rsidR="00EE7F3C" w:rsidRPr="00570E15" w14:paraId="1E9AB5AB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12A37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4ECD" w14:textId="77777777" w:rsidR="00D329F7" w:rsidRDefault="00C571D7" w:rsidP="00F65EE9">
            <w:pPr>
              <w:ind w:leftChars="-51" w:left="-107" w:right="-47"/>
              <w:jc w:val="left"/>
              <w:rPr>
                <w:szCs w:val="21"/>
              </w:rPr>
            </w:pPr>
            <w:r w:rsidRPr="00FB1576">
              <w:rPr>
                <w:rFonts w:hint="eastAsia"/>
                <w:szCs w:val="21"/>
              </w:rPr>
              <w:t>付款指示</w:t>
            </w:r>
            <w:r w:rsidR="00F67D13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511F9" w14:textId="77777777" w:rsidR="00D329F7" w:rsidRDefault="00D329F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4EE8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FB1576">
              <w:rPr>
                <w:rFonts w:ascii="宋体" w:hAnsi="宋体" w:hint="eastAsia"/>
              </w:rPr>
              <w:t>V(500)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DEC4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FB1576"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8DFCC" w14:textId="77777777" w:rsidR="00D329F7" w:rsidRDefault="00B54945" w:rsidP="00F65EE9">
            <w:pPr>
              <w:ind w:leftChars="-37" w:left="-78" w:right="210" w:firstLine="1"/>
              <w:jc w:val="left"/>
            </w:pPr>
            <w:r>
              <w:rPr>
                <w:rFonts w:hint="eastAsia"/>
              </w:rPr>
              <w:t>系统带出</w:t>
            </w:r>
          </w:p>
          <w:p w14:paraId="2C6E3960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查询引入条款信息</w:t>
            </w:r>
          </w:p>
          <w:p w14:paraId="1B9BEE6C" w14:textId="77777777" w:rsidR="00D329F7" w:rsidRDefault="00C571D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67D8" w14:textId="77777777" w:rsidR="00D329F7" w:rsidRDefault="00D329F7" w:rsidP="00F65EE9">
            <w:pPr>
              <w:ind w:leftChars="-44" w:left="-92" w:firstLine="1"/>
              <w:jc w:val="left"/>
              <w:rPr>
                <w:szCs w:val="21"/>
              </w:rPr>
            </w:pPr>
          </w:p>
        </w:tc>
      </w:tr>
      <w:tr w:rsidR="00EE7F3C" w:rsidRPr="00570E15" w14:paraId="5615E4F2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81FB0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701C" w14:textId="77777777" w:rsidR="00D329F7" w:rsidRDefault="00C571D7" w:rsidP="00F65EE9">
            <w:pPr>
              <w:ind w:leftChars="-51" w:left="-107" w:right="-47"/>
              <w:jc w:val="left"/>
              <w:rPr>
                <w:rFonts w:ascii="宋体" w:hAnsi="宋体"/>
              </w:rPr>
            </w:pPr>
            <w:r w:rsidRPr="00FB1576">
              <w:rPr>
                <w:rFonts w:ascii="宋体" w:hAnsi="宋体" w:hint="eastAsia"/>
              </w:rPr>
              <w:t>附言</w:t>
            </w:r>
            <w:r w:rsidR="00586BDD">
              <w:rPr>
                <w:rFonts w:ascii="宋体" w:hAnsi="宋体" w:hint="eastAsia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E5D2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88AD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 w:rsidRPr="00996DEF">
              <w:rPr>
                <w:rFonts w:ascii="宋体" w:hAnsi="宋体" w:hint="eastAsia"/>
              </w:rPr>
              <w:t>V(2</w:t>
            </w:r>
            <w:r>
              <w:rPr>
                <w:rFonts w:ascii="宋体" w:hAnsi="宋体" w:hint="eastAsia"/>
              </w:rPr>
              <w:t>0</w:t>
            </w:r>
            <w:r w:rsidRPr="00996DEF">
              <w:rPr>
                <w:rFonts w:ascii="宋体" w:hAnsi="宋体" w:hint="eastAsia"/>
              </w:rPr>
              <w:t>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1118" w14:textId="77777777" w:rsidR="00D329F7" w:rsidRDefault="00C571D7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A7AB1" w14:textId="77777777" w:rsidR="00D329F7" w:rsidRDefault="00D329F7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C240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  <w:tr w:rsidR="00EE7F3C" w:rsidRPr="00570E15" w14:paraId="4EE0FF29" w14:textId="77777777" w:rsidTr="00EE7F3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CEDA2" w14:textId="77777777" w:rsidR="00D329F7" w:rsidRDefault="00D329F7" w:rsidP="00F65EE9">
            <w:pPr>
              <w:numPr>
                <w:ilvl w:val="0"/>
                <w:numId w:val="24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31E6" w14:textId="77777777" w:rsidR="00D329F7" w:rsidRDefault="00B95F94" w:rsidP="00F65EE9">
            <w:pPr>
              <w:ind w:leftChars="-51" w:left="-107" w:right="-47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费用管理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81A6C" w14:textId="77777777" w:rsidR="00D329F7" w:rsidRDefault="00D329F7" w:rsidP="00F65EE9">
            <w:pPr>
              <w:ind w:leftChars="-59" w:left="-124" w:right="4" w:firstLine="1"/>
              <w:jc w:val="left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8138" w14:textId="77777777" w:rsidR="00D329F7" w:rsidRDefault="00B95F94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控件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0F0C" w14:textId="77777777" w:rsidR="00D329F7" w:rsidRDefault="00B95F94" w:rsidP="00F65EE9">
            <w:pPr>
              <w:ind w:leftChars="-12" w:left="-25" w:right="4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A00B2" w14:textId="77777777" w:rsidR="00D329F7" w:rsidRDefault="00B54945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  <w:p w14:paraId="4B09957D" w14:textId="77777777" w:rsidR="00D329F7" w:rsidRDefault="00B95F94" w:rsidP="00F65EE9">
            <w:pPr>
              <w:ind w:leftChars="-37" w:left="-78" w:right="210" w:firstLine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BABF" w14:textId="77777777" w:rsidR="00D329F7" w:rsidRDefault="00D329F7" w:rsidP="00F65EE9">
            <w:pPr>
              <w:ind w:leftChars="-44" w:left="-92" w:firstLine="1"/>
              <w:jc w:val="left"/>
              <w:rPr>
                <w:rFonts w:ascii="宋体" w:hAnsi="宋体"/>
              </w:rPr>
            </w:pPr>
          </w:p>
        </w:tc>
      </w:tr>
    </w:tbl>
    <w:p w14:paraId="28A9B691" w14:textId="77777777" w:rsidR="0014079A" w:rsidRDefault="0014079A" w:rsidP="0014079A"/>
    <w:p w14:paraId="11CD9705" w14:textId="77777777" w:rsidR="0014079A" w:rsidRDefault="0014079A" w:rsidP="0014079A">
      <w:pPr>
        <w:pStyle w:val="4"/>
      </w:pPr>
      <w:r>
        <w:rPr>
          <w:rFonts w:hint="eastAsia"/>
        </w:rPr>
        <w:t>交易控制</w:t>
      </w:r>
    </w:p>
    <w:p w14:paraId="17275317" w14:textId="77777777" w:rsidR="0014079A" w:rsidRPr="00955081" w:rsidRDefault="0014079A" w:rsidP="0014079A">
      <w:pPr>
        <w:pStyle w:val="5"/>
      </w:pPr>
      <w:r>
        <w:rPr>
          <w:rFonts w:hint="eastAsia"/>
        </w:rPr>
        <w:t>交易控制左树说明：</w:t>
      </w:r>
    </w:p>
    <w:p w14:paraId="5AAB5CA4" w14:textId="77777777" w:rsidR="00D329F7" w:rsidRDefault="000C2414" w:rsidP="00F65EE9">
      <w:pPr>
        <w:ind w:firstLine="420"/>
      </w:pPr>
      <w:r>
        <w:rPr>
          <w:rFonts w:hint="eastAsia"/>
        </w:rPr>
        <w:t>托收</w:t>
      </w:r>
      <w:r w:rsidR="0014079A">
        <w:rPr>
          <w:rFonts w:hint="eastAsia"/>
        </w:rPr>
        <w:t>未闭卷</w:t>
      </w:r>
      <w:r>
        <w:rPr>
          <w:rFonts w:hint="eastAsia"/>
        </w:rPr>
        <w:t>。</w:t>
      </w:r>
    </w:p>
    <w:p w14:paraId="7B0DDDC2" w14:textId="77777777" w:rsidR="007F01FE" w:rsidRDefault="007F01FE" w:rsidP="007F01FE">
      <w:pPr>
        <w:pStyle w:val="5"/>
      </w:pPr>
      <w:r>
        <w:rPr>
          <w:rFonts w:hint="eastAsia"/>
        </w:rPr>
        <w:t>起算日期说明：</w:t>
      </w:r>
    </w:p>
    <w:p w14:paraId="5E01680A" w14:textId="77777777" w:rsidR="007F01FE" w:rsidRPr="00885AB9" w:rsidRDefault="007F01FE" w:rsidP="007F01FE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</w:rPr>
        <w:t>如果期限类型选择</w:t>
      </w:r>
      <w:r w:rsidRPr="00885AB9">
        <w:rPr>
          <w:rFonts w:hint="eastAsia"/>
          <w:szCs w:val="21"/>
        </w:rPr>
        <w:t>AFTER SIGHT</w:t>
      </w:r>
      <w:r w:rsidRPr="00885AB9">
        <w:rPr>
          <w:rFonts w:hint="eastAsia"/>
          <w:szCs w:val="21"/>
        </w:rPr>
        <w:t>，那么起算日期默认为当天日期</w:t>
      </w:r>
      <w:r w:rsidRPr="00885AB9">
        <w:rPr>
          <w:rFonts w:hint="eastAsia"/>
          <w:szCs w:val="21"/>
        </w:rPr>
        <w:t xml:space="preserve"> + 7</w:t>
      </w:r>
      <w:r w:rsidRPr="00885AB9">
        <w:rPr>
          <w:rFonts w:hint="eastAsia"/>
          <w:szCs w:val="21"/>
        </w:rPr>
        <w:t>天；</w:t>
      </w:r>
    </w:p>
    <w:p w14:paraId="77013E8A" w14:textId="77777777" w:rsidR="007F01FE" w:rsidRPr="00885AB9" w:rsidRDefault="007F01FE" w:rsidP="007F01FE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</w:rPr>
        <w:t>如果期限类型选择</w:t>
      </w:r>
      <w:r w:rsidRPr="00885AB9">
        <w:rPr>
          <w:rFonts w:hint="eastAsia"/>
          <w:szCs w:val="21"/>
        </w:rPr>
        <w:t>AFTER B/L DATE</w:t>
      </w:r>
      <w:r w:rsidRPr="00885AB9">
        <w:rPr>
          <w:rFonts w:hint="eastAsia"/>
          <w:szCs w:val="21"/>
        </w:rPr>
        <w:t>或</w:t>
      </w:r>
      <w:r w:rsidRPr="00885AB9">
        <w:rPr>
          <w:rFonts w:hint="eastAsia"/>
          <w:szCs w:val="21"/>
        </w:rPr>
        <w:t>FROM B/L DATE</w:t>
      </w:r>
      <w:r w:rsidRPr="00885AB9">
        <w:rPr>
          <w:rFonts w:hint="eastAsia"/>
          <w:szCs w:val="21"/>
        </w:rPr>
        <w:t>，那么提单日期必填，起算日期默认为提单日期；</w:t>
      </w:r>
    </w:p>
    <w:p w14:paraId="05C93E74" w14:textId="77777777" w:rsidR="007F01FE" w:rsidRPr="00885AB9" w:rsidRDefault="007F01FE" w:rsidP="007F01FE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</w:rPr>
        <w:t>如果期限类型选择</w:t>
      </w:r>
      <w:r w:rsidRPr="00885AB9">
        <w:rPr>
          <w:rFonts w:hint="eastAsia"/>
          <w:szCs w:val="21"/>
        </w:rPr>
        <w:t>AFTER INVOICE DATE</w:t>
      </w:r>
      <w:r w:rsidRPr="00885AB9">
        <w:rPr>
          <w:rFonts w:hint="eastAsia"/>
          <w:szCs w:val="21"/>
        </w:rPr>
        <w:t>，那么发票日期必填，起算日期默认为发票日期；</w:t>
      </w:r>
    </w:p>
    <w:p w14:paraId="146DA79C" w14:textId="77777777" w:rsidR="007F01FE" w:rsidRPr="00BE424F" w:rsidRDefault="007F01FE" w:rsidP="007F01FE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</w:rPr>
        <w:t>如果期限类型选择</w:t>
      </w:r>
      <w:r w:rsidRPr="00885AB9">
        <w:rPr>
          <w:rFonts w:hint="eastAsia"/>
          <w:szCs w:val="21"/>
        </w:rPr>
        <w:t>AFTER THE DATE OF SHIPMENT</w:t>
      </w:r>
      <w:r w:rsidRPr="00885AB9">
        <w:rPr>
          <w:rFonts w:hint="eastAsia"/>
          <w:szCs w:val="21"/>
        </w:rPr>
        <w:t>，那么装船日期必填，起算日期默认为装船日期；</w:t>
      </w:r>
    </w:p>
    <w:p w14:paraId="4DC3B961" w14:textId="77777777" w:rsidR="007F01FE" w:rsidRDefault="007F01FE" w:rsidP="002B32A0"/>
    <w:p w14:paraId="68AB906F" w14:textId="77777777" w:rsidR="0014079A" w:rsidRDefault="0014079A" w:rsidP="0014079A">
      <w:pPr>
        <w:pStyle w:val="4"/>
      </w:pPr>
      <w:r>
        <w:rPr>
          <w:rFonts w:hint="eastAsia"/>
        </w:rPr>
        <w:t>边界描述</w:t>
      </w:r>
    </w:p>
    <w:p w14:paraId="18D0D622" w14:textId="77777777" w:rsidR="0014079A" w:rsidRDefault="0014079A" w:rsidP="0014079A">
      <w:pPr>
        <w:ind w:firstLine="420"/>
      </w:pPr>
      <w:r>
        <w:rPr>
          <w:rFonts w:hint="eastAsia"/>
        </w:rPr>
        <w:t>无</w:t>
      </w:r>
    </w:p>
    <w:p w14:paraId="1EB387BB" w14:textId="77777777" w:rsidR="0014079A" w:rsidRDefault="0014079A" w:rsidP="0014079A">
      <w:pPr>
        <w:pStyle w:val="4"/>
        <w:numPr>
          <w:ilvl w:val="3"/>
          <w:numId w:val="3"/>
        </w:numPr>
      </w:pPr>
      <w:r>
        <w:rPr>
          <w:rFonts w:hint="eastAsia"/>
        </w:rPr>
        <w:t>输出描述</w:t>
      </w:r>
    </w:p>
    <w:p w14:paraId="686ADF4E" w14:textId="77777777" w:rsidR="0014079A" w:rsidRDefault="0014079A" w:rsidP="0014079A">
      <w:pPr>
        <w:pStyle w:val="5"/>
        <w:numPr>
          <w:ilvl w:val="4"/>
          <w:numId w:val="3"/>
        </w:numPr>
      </w:pPr>
      <w:r>
        <w:rPr>
          <w:rFonts w:hint="eastAsia"/>
        </w:rPr>
        <w:t>面函</w:t>
      </w:r>
    </w:p>
    <w:p w14:paraId="6705B363" w14:textId="77777777" w:rsidR="00D329F7" w:rsidRDefault="00854D55" w:rsidP="00F65EE9">
      <w:pPr>
        <w:spacing w:line="360" w:lineRule="auto"/>
        <w:ind w:leftChars="200" w:left="420"/>
      </w:pPr>
      <w:r w:rsidRPr="00854D55">
        <w:rPr>
          <w:rFonts w:hint="eastAsia"/>
        </w:rPr>
        <w:t>托收一次寄单面函</w:t>
      </w:r>
    </w:p>
    <w:p w14:paraId="60BFC710" w14:textId="77777777" w:rsidR="00D329F7" w:rsidRDefault="00854D55" w:rsidP="00F65EE9">
      <w:pPr>
        <w:spacing w:line="360" w:lineRule="auto"/>
        <w:ind w:leftChars="200" w:left="420"/>
        <w:rPr>
          <w:szCs w:val="21"/>
        </w:rPr>
      </w:pPr>
      <w:r w:rsidRPr="00854D55">
        <w:rPr>
          <w:rFonts w:hint="eastAsia"/>
        </w:rPr>
        <w:t>托收二次寄单面函</w:t>
      </w:r>
      <w:r w:rsidR="0014079A">
        <w:rPr>
          <w:rFonts w:hint="eastAsia"/>
        </w:rPr>
        <w:t>：</w:t>
      </w:r>
      <w:r w:rsidR="0014079A" w:rsidRPr="0082731B">
        <w:rPr>
          <w:rFonts w:hint="eastAsia"/>
          <w:szCs w:val="21"/>
        </w:rPr>
        <w:t>寄单次数</w:t>
      </w:r>
      <w:r w:rsidR="0014079A">
        <w:rPr>
          <w:rFonts w:hint="eastAsia"/>
          <w:szCs w:val="21"/>
        </w:rPr>
        <w:t>，选择</w:t>
      </w:r>
      <w:r w:rsidR="0014079A">
        <w:rPr>
          <w:rFonts w:hint="eastAsia"/>
          <w:szCs w:val="21"/>
        </w:rPr>
        <w:t>TWO</w:t>
      </w:r>
      <w:r w:rsidR="0014079A">
        <w:rPr>
          <w:rFonts w:hint="eastAsia"/>
          <w:szCs w:val="21"/>
        </w:rPr>
        <w:t>时</w:t>
      </w:r>
    </w:p>
    <w:p w14:paraId="38449272" w14:textId="77777777" w:rsidR="00D329F7" w:rsidRDefault="0014079A" w:rsidP="00F65EE9">
      <w:pPr>
        <w:spacing w:line="360" w:lineRule="auto"/>
        <w:ind w:leftChars="200" w:left="420"/>
        <w:rPr>
          <w:szCs w:val="21"/>
        </w:rPr>
      </w:pPr>
      <w:r>
        <w:rPr>
          <w:rFonts w:hint="eastAsia"/>
        </w:rPr>
        <w:t>快邮面函</w:t>
      </w:r>
    </w:p>
    <w:p w14:paraId="39B2ECE4" w14:textId="77777777" w:rsidR="0014079A" w:rsidRDefault="0014079A" w:rsidP="0014079A">
      <w:pPr>
        <w:pStyle w:val="5"/>
        <w:numPr>
          <w:ilvl w:val="4"/>
          <w:numId w:val="3"/>
        </w:numPr>
      </w:pPr>
      <w:r>
        <w:rPr>
          <w:rFonts w:hint="eastAsia"/>
        </w:rPr>
        <w:t>报文</w:t>
      </w:r>
    </w:p>
    <w:p w14:paraId="2036B9A0" w14:textId="77777777" w:rsidR="00D329F7" w:rsidRDefault="0014079A" w:rsidP="00F65EE9">
      <w:pPr>
        <w:ind w:leftChars="200" w:left="420"/>
        <w:rPr>
          <w:b/>
        </w:rPr>
      </w:pPr>
      <w:r w:rsidRPr="00617F1E">
        <w:rPr>
          <w:rFonts w:hint="eastAsia"/>
          <w:b/>
        </w:rPr>
        <w:t>报文控制：</w:t>
      </w:r>
    </w:p>
    <w:p w14:paraId="6E7BFDF2" w14:textId="77777777" w:rsidR="00D329F7" w:rsidRDefault="006E72DE" w:rsidP="00F65EE9">
      <w:pPr>
        <w:ind w:leftChars="200" w:left="420"/>
        <w:rPr>
          <w:szCs w:val="21"/>
        </w:rPr>
      </w:pPr>
      <w:r>
        <w:rPr>
          <w:rFonts w:hint="eastAsia"/>
        </w:rPr>
        <w:tab/>
        <w:t>MT430</w:t>
      </w:r>
      <w:r w:rsidR="0014079A">
        <w:rPr>
          <w:rFonts w:hint="eastAsia"/>
        </w:rPr>
        <w:t>：</w:t>
      </w:r>
      <w:r w:rsidR="00206480">
        <w:rPr>
          <w:rFonts w:hint="eastAsia"/>
        </w:rPr>
        <w:t>扩展报文</w:t>
      </w:r>
      <w:r w:rsidR="0014079A">
        <w:rPr>
          <w:rFonts w:hint="eastAsia"/>
          <w:szCs w:val="21"/>
        </w:rPr>
        <w:t>；</w:t>
      </w:r>
    </w:p>
    <w:p w14:paraId="25CA306A" w14:textId="77777777" w:rsidR="00D329F7" w:rsidRDefault="0014079A" w:rsidP="00F65EE9">
      <w:pPr>
        <w:ind w:leftChars="200" w:left="420"/>
        <w:rPr>
          <w:szCs w:val="21"/>
        </w:rPr>
      </w:pPr>
      <w:r>
        <w:rPr>
          <w:rFonts w:hint="eastAsia"/>
          <w:szCs w:val="21"/>
        </w:rPr>
        <w:tab/>
        <w:t>MT</w:t>
      </w:r>
      <w:r w:rsidR="006E72DE">
        <w:rPr>
          <w:rFonts w:hint="eastAsia"/>
          <w:szCs w:val="21"/>
        </w:rPr>
        <w:t>4</w:t>
      </w:r>
      <w:r>
        <w:rPr>
          <w:rFonts w:hint="eastAsia"/>
          <w:szCs w:val="21"/>
        </w:rPr>
        <w:t>99</w:t>
      </w:r>
      <w:r>
        <w:rPr>
          <w:rFonts w:hint="eastAsia"/>
          <w:szCs w:val="21"/>
        </w:rPr>
        <w:t>：扩展报文。</w:t>
      </w:r>
    </w:p>
    <w:p w14:paraId="58B023F4" w14:textId="77777777" w:rsidR="00D329F7" w:rsidRDefault="0014079A" w:rsidP="00F65EE9">
      <w:pPr>
        <w:ind w:leftChars="200" w:left="420"/>
        <w:rPr>
          <w:b/>
          <w:szCs w:val="21"/>
        </w:rPr>
      </w:pPr>
      <w:r w:rsidRPr="00617F1E">
        <w:rPr>
          <w:rFonts w:hint="eastAsia"/>
          <w:b/>
          <w:szCs w:val="21"/>
        </w:rPr>
        <w:t>报文映射：</w:t>
      </w:r>
    </w:p>
    <w:p w14:paraId="7860327C" w14:textId="77777777" w:rsidR="00D329F7" w:rsidRDefault="0014079A" w:rsidP="00F65EE9">
      <w:pPr>
        <w:ind w:leftChars="200" w:left="420"/>
      </w:pPr>
      <w:r>
        <w:rPr>
          <w:rFonts w:hint="eastAsia"/>
        </w:rPr>
        <w:t>MT</w:t>
      </w:r>
      <w:r w:rsidR="006E72DE">
        <w:rPr>
          <w:rFonts w:hint="eastAsia"/>
        </w:rPr>
        <w:t>430</w:t>
      </w:r>
      <w:r w:rsidR="009E534B">
        <w:rPr>
          <w:rFonts w:hint="eastAsia"/>
        </w:rPr>
        <w:t>、</w:t>
      </w:r>
      <w:r w:rsidR="009E534B">
        <w:rPr>
          <w:rFonts w:hint="eastAsia"/>
        </w:rPr>
        <w:t>499</w:t>
      </w:r>
      <w:r>
        <w:rPr>
          <w:rFonts w:hint="eastAsia"/>
        </w:rPr>
        <w:t>映射关系如下：</w:t>
      </w:r>
    </w:p>
    <w:p w14:paraId="1D7DC000" w14:textId="77777777" w:rsidR="00D329F7" w:rsidRDefault="0014079A" w:rsidP="00F65EE9">
      <w:pPr>
        <w:ind w:leftChars="300" w:left="630"/>
      </w:pPr>
      <w:r>
        <w:rPr>
          <w:rFonts w:hint="eastAsia"/>
        </w:rPr>
        <w:t xml:space="preserve">SEND  = </w:t>
      </w:r>
      <w:r>
        <w:rPr>
          <w:rFonts w:hint="eastAsia"/>
        </w:rPr>
        <w:t>默认取当前执行机构的发报行</w:t>
      </w:r>
    </w:p>
    <w:p w14:paraId="7C3B8AB3" w14:textId="77777777" w:rsidR="00D329F7" w:rsidRDefault="0014079A" w:rsidP="00F65EE9">
      <w:pPr>
        <w:ind w:leftChars="300" w:left="630"/>
      </w:pPr>
      <w:r>
        <w:rPr>
          <w:rFonts w:hint="eastAsia"/>
        </w:rPr>
        <w:t xml:space="preserve">RECEIVE  = </w:t>
      </w:r>
      <w:r w:rsidR="006E72DE">
        <w:rPr>
          <w:rFonts w:hint="eastAsia"/>
          <w:szCs w:val="21"/>
        </w:rPr>
        <w:t>代收</w:t>
      </w:r>
      <w:r>
        <w:rPr>
          <w:rFonts w:hint="eastAsia"/>
          <w:szCs w:val="21"/>
        </w:rPr>
        <w:t>行</w:t>
      </w:r>
      <w:r>
        <w:rPr>
          <w:rFonts w:hint="eastAsia"/>
          <w:szCs w:val="21"/>
        </w:rPr>
        <w:t xml:space="preserve">SWIFT CODE </w:t>
      </w:r>
    </w:p>
    <w:p w14:paraId="1344F8E7" w14:textId="77777777" w:rsidR="00D329F7" w:rsidRDefault="0014079A" w:rsidP="00F65EE9">
      <w:pPr>
        <w:ind w:leftChars="300" w:left="630"/>
      </w:pPr>
      <w:r>
        <w:rPr>
          <w:rFonts w:hint="eastAsia"/>
        </w:rPr>
        <w:t>20</w:t>
      </w:r>
      <w:r>
        <w:rPr>
          <w:rFonts w:hint="eastAsia"/>
        </w:rPr>
        <w:t>场</w:t>
      </w:r>
      <w:r>
        <w:rPr>
          <w:rFonts w:hint="eastAsia"/>
        </w:rPr>
        <w:t xml:space="preserve"> = </w:t>
      </w:r>
      <w:r w:rsidR="006E72DE">
        <w:rPr>
          <w:rFonts w:hint="eastAsia"/>
        </w:rPr>
        <w:t>托收</w:t>
      </w:r>
      <w:r>
        <w:rPr>
          <w:rFonts w:hint="eastAsia"/>
        </w:rPr>
        <w:t>编号</w:t>
      </w:r>
    </w:p>
    <w:p w14:paraId="580D83C4" w14:textId="77777777" w:rsidR="00D329F7" w:rsidRDefault="0014079A" w:rsidP="00F65EE9">
      <w:pPr>
        <w:ind w:leftChars="300" w:left="630"/>
      </w:pPr>
      <w:r>
        <w:rPr>
          <w:rFonts w:hint="eastAsia"/>
        </w:rPr>
        <w:t xml:space="preserve">21 </w:t>
      </w:r>
      <w:r>
        <w:rPr>
          <w:rFonts w:hint="eastAsia"/>
        </w:rPr>
        <w:t>场</w:t>
      </w:r>
      <w:r>
        <w:rPr>
          <w:rFonts w:hint="eastAsia"/>
        </w:rPr>
        <w:t xml:space="preserve"> = </w:t>
      </w:r>
      <w:r w:rsidR="006E72DE">
        <w:rPr>
          <w:rFonts w:hint="eastAsia"/>
        </w:rPr>
        <w:t>空</w:t>
      </w:r>
    </w:p>
    <w:p w14:paraId="1984EBD8" w14:textId="77777777" w:rsidR="0014079A" w:rsidRPr="00CC0D80" w:rsidRDefault="0014079A" w:rsidP="0014079A">
      <w:pPr>
        <w:pStyle w:val="4"/>
        <w:numPr>
          <w:ilvl w:val="3"/>
          <w:numId w:val="3"/>
        </w:numPr>
      </w:pPr>
      <w:r>
        <w:rPr>
          <w:rFonts w:hint="eastAsia"/>
        </w:rPr>
        <w:t>保证金和额度</w:t>
      </w:r>
    </w:p>
    <w:p w14:paraId="1B5877B1" w14:textId="77777777" w:rsidR="00D329F7" w:rsidRDefault="0014079A" w:rsidP="00F65EE9">
      <w:pPr>
        <w:ind w:firstLine="420"/>
      </w:pPr>
      <w:r>
        <w:rPr>
          <w:rFonts w:hint="eastAsia"/>
        </w:rPr>
        <w:t>无</w:t>
      </w:r>
    </w:p>
    <w:p w14:paraId="2BF479F3" w14:textId="77777777" w:rsidR="0014079A" w:rsidRPr="00CC0D80" w:rsidRDefault="0014079A" w:rsidP="0014079A">
      <w:pPr>
        <w:pStyle w:val="4"/>
        <w:numPr>
          <w:ilvl w:val="3"/>
          <w:numId w:val="3"/>
        </w:numPr>
      </w:pPr>
      <w:r>
        <w:rPr>
          <w:rFonts w:hint="eastAsia"/>
        </w:rPr>
        <w:t>手续费</w:t>
      </w:r>
    </w:p>
    <w:p w14:paraId="5CF71F0A" w14:textId="77777777" w:rsidR="00D329F7" w:rsidRDefault="0014079A" w:rsidP="00F65EE9">
      <w:pPr>
        <w:ind w:leftChars="200" w:left="420"/>
      </w:pPr>
      <w:r>
        <w:rPr>
          <w:rFonts w:hint="eastAsia"/>
        </w:rPr>
        <w:tab/>
      </w:r>
      <w:r w:rsidR="002C1501">
        <w:rPr>
          <w:rFonts w:hint="eastAsia"/>
        </w:rPr>
        <w:t>如果修改申请方是客户时，</w:t>
      </w:r>
      <w:r w:rsidR="009E534B">
        <w:rPr>
          <w:rFonts w:hint="eastAsia"/>
        </w:rPr>
        <w:t>默认收改单手续费、快邮费</w:t>
      </w:r>
      <w:r w:rsidR="002C1501">
        <w:rPr>
          <w:rFonts w:hint="eastAsia"/>
        </w:rPr>
        <w:t>；</w:t>
      </w:r>
      <w:r w:rsidR="009E534B">
        <w:rPr>
          <w:rFonts w:hint="eastAsia"/>
        </w:rPr>
        <w:t>如果是我行，不收改单手续费、快邮费。</w:t>
      </w:r>
      <w:r w:rsidR="007E1F3C">
        <w:rPr>
          <w:rFonts w:hint="eastAsia"/>
        </w:rPr>
        <w:t>详见</w:t>
      </w:r>
      <w:r w:rsidR="00732847">
        <w:rPr>
          <w:rFonts w:hint="eastAsia"/>
        </w:rPr>
        <w:t>【</w:t>
      </w:r>
      <w:r w:rsidR="009F764D">
        <w:rPr>
          <w:rFonts w:hint="eastAsia"/>
        </w:rPr>
        <w:t>1.7.1</w:t>
      </w:r>
      <w:r w:rsidR="009F764D">
        <w:rPr>
          <w:rFonts w:hint="eastAsia"/>
        </w:rPr>
        <w:t>手续费】</w:t>
      </w:r>
    </w:p>
    <w:p w14:paraId="0F6EB294" w14:textId="77777777" w:rsidR="00D329F7" w:rsidRDefault="0014079A" w:rsidP="00F65EE9">
      <w:pPr>
        <w:ind w:leftChars="200" w:left="420"/>
      </w:pPr>
      <w:r>
        <w:rPr>
          <w:rFonts w:hint="eastAsia"/>
        </w:rPr>
        <w:tab/>
      </w:r>
      <w:r w:rsidR="002C1501">
        <w:rPr>
          <w:rFonts w:hint="eastAsia"/>
        </w:rPr>
        <w:t>如果发电报，收</w:t>
      </w:r>
      <w:r w:rsidR="009E534B">
        <w:rPr>
          <w:rFonts w:hint="eastAsia"/>
        </w:rPr>
        <w:t>电报费</w:t>
      </w:r>
      <w:r w:rsidR="002A5E5B">
        <w:rPr>
          <w:rFonts w:hint="eastAsia"/>
        </w:rPr>
        <w:t>，见【收费标准</w:t>
      </w:r>
      <w:r w:rsidR="002A5E5B">
        <w:rPr>
          <w:rFonts w:hint="eastAsia"/>
        </w:rPr>
        <w:t>1.7.2</w:t>
      </w:r>
      <w:r w:rsidR="002A5E5B">
        <w:rPr>
          <w:rFonts w:hint="eastAsia"/>
        </w:rPr>
        <w:t>电报费】</w:t>
      </w:r>
    </w:p>
    <w:p w14:paraId="24C5997B" w14:textId="77777777" w:rsidR="00D329F7" w:rsidRDefault="009E534B" w:rsidP="00F65EE9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ab/>
      </w:r>
      <w:r>
        <w:rPr>
          <w:rFonts w:hint="eastAsia"/>
        </w:rPr>
        <w:t>所有费用默认现收，外</w:t>
      </w:r>
      <w:r w:rsidR="002C174B">
        <w:rPr>
          <w:rFonts w:hint="eastAsia"/>
        </w:rPr>
        <w:t>收</w:t>
      </w:r>
      <w:r>
        <w:rPr>
          <w:rFonts w:hint="eastAsia"/>
        </w:rPr>
        <w:t>。</w:t>
      </w:r>
    </w:p>
    <w:p w14:paraId="4B9DC29F" w14:textId="77777777" w:rsidR="0014079A" w:rsidRPr="00CC0D80" w:rsidRDefault="0014079A" w:rsidP="0014079A">
      <w:pPr>
        <w:pStyle w:val="4"/>
        <w:numPr>
          <w:ilvl w:val="3"/>
          <w:numId w:val="3"/>
        </w:numPr>
      </w:pPr>
      <w:r>
        <w:rPr>
          <w:rFonts w:hint="eastAsia"/>
        </w:rPr>
        <w:t>会计分录</w:t>
      </w:r>
    </w:p>
    <w:p w14:paraId="7E403DC7" w14:textId="77777777" w:rsidR="0014079A" w:rsidRDefault="0014079A" w:rsidP="0014079A">
      <w:pPr>
        <w:rPr>
          <w:b/>
        </w:rPr>
      </w:pPr>
      <w:r>
        <w:rPr>
          <w:rFonts w:hint="eastAsia"/>
          <w:b/>
        </w:rPr>
        <w:t>表外：</w:t>
      </w:r>
    </w:p>
    <w:p w14:paraId="018EEA57" w14:textId="77777777" w:rsidR="00D329F7" w:rsidRDefault="008A403B" w:rsidP="00F65EE9">
      <w:pPr>
        <w:ind w:leftChars="200" w:left="420"/>
        <w:rPr>
          <w:szCs w:val="21"/>
        </w:rPr>
      </w:pPr>
      <w:r w:rsidRPr="008A403B">
        <w:rPr>
          <w:rFonts w:hint="eastAsia"/>
          <w:szCs w:val="21"/>
        </w:rPr>
        <w:t>1</w:t>
      </w:r>
      <w:r w:rsidRPr="008A403B">
        <w:rPr>
          <w:rFonts w:hint="eastAsia"/>
          <w:szCs w:val="21"/>
        </w:rPr>
        <w:t>、增额时</w:t>
      </w:r>
    </w:p>
    <w:p w14:paraId="62C0C692" w14:textId="77777777" w:rsidR="00D329F7" w:rsidRDefault="008A403B" w:rsidP="00F65EE9">
      <w:pPr>
        <w:ind w:leftChars="200" w:left="420"/>
        <w:rPr>
          <w:szCs w:val="21"/>
        </w:rPr>
      </w:pPr>
      <w:r w:rsidRPr="008A403B">
        <w:rPr>
          <w:rFonts w:hint="eastAsia"/>
          <w:szCs w:val="21"/>
        </w:rPr>
        <w:t>收：</w:t>
      </w:r>
      <w:r w:rsidRPr="008A403B">
        <w:rPr>
          <w:rFonts w:hint="eastAsia"/>
          <w:szCs w:val="21"/>
        </w:rPr>
        <w:t>91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出口</w:t>
      </w:r>
      <w:r w:rsidR="00A9328B">
        <w:rPr>
          <w:rFonts w:hint="eastAsia"/>
          <w:szCs w:val="21"/>
        </w:rPr>
        <w:t>跟单</w:t>
      </w:r>
      <w:r w:rsidRPr="008A403B">
        <w:rPr>
          <w:rFonts w:hint="eastAsia"/>
          <w:szCs w:val="21"/>
        </w:rPr>
        <w:t>代收款项外币</w:t>
      </w:r>
    </w:p>
    <w:p w14:paraId="188ECD5F" w14:textId="77777777" w:rsidR="00D329F7" w:rsidRDefault="008A403B" w:rsidP="00F65EE9">
      <w:pPr>
        <w:ind w:leftChars="200" w:left="420"/>
        <w:rPr>
          <w:szCs w:val="21"/>
        </w:rPr>
      </w:pPr>
      <w:r w:rsidRPr="008A403B">
        <w:rPr>
          <w:rFonts w:hint="eastAsia"/>
          <w:szCs w:val="21"/>
        </w:rPr>
        <w:t>2</w:t>
      </w:r>
      <w:r w:rsidRPr="008A403B">
        <w:rPr>
          <w:rFonts w:hint="eastAsia"/>
          <w:szCs w:val="21"/>
        </w:rPr>
        <w:t>、减额时</w:t>
      </w:r>
    </w:p>
    <w:p w14:paraId="39697DE5" w14:textId="77777777" w:rsidR="00D329F7" w:rsidRDefault="008A403B" w:rsidP="00F65EE9">
      <w:pPr>
        <w:ind w:firstLine="420"/>
        <w:rPr>
          <w:szCs w:val="21"/>
        </w:rPr>
      </w:pPr>
      <w:r w:rsidRPr="008A403B">
        <w:rPr>
          <w:rFonts w:hint="eastAsia"/>
          <w:szCs w:val="21"/>
        </w:rPr>
        <w:t>付：</w:t>
      </w:r>
      <w:r w:rsidRPr="008A403B">
        <w:rPr>
          <w:rFonts w:hint="eastAsia"/>
          <w:szCs w:val="21"/>
        </w:rPr>
        <w:t>91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出口</w:t>
      </w:r>
      <w:r w:rsidR="00A9328B">
        <w:rPr>
          <w:rFonts w:hint="eastAsia"/>
          <w:szCs w:val="21"/>
        </w:rPr>
        <w:t>跟单</w:t>
      </w:r>
      <w:r w:rsidRPr="008A403B">
        <w:rPr>
          <w:rFonts w:hint="eastAsia"/>
          <w:szCs w:val="21"/>
        </w:rPr>
        <w:t>代收款项外币</w:t>
      </w:r>
    </w:p>
    <w:p w14:paraId="1F0F7F81" w14:textId="77777777" w:rsidR="0014079A" w:rsidRPr="00C310E2" w:rsidRDefault="0014079A" w:rsidP="0014079A">
      <w:pPr>
        <w:rPr>
          <w:b/>
        </w:rPr>
      </w:pPr>
      <w:r w:rsidRPr="00C310E2">
        <w:rPr>
          <w:rFonts w:hint="eastAsia"/>
          <w:b/>
        </w:rPr>
        <w:t>表内：</w:t>
      </w:r>
    </w:p>
    <w:p w14:paraId="309B2C04" w14:textId="77777777" w:rsidR="000E13F6" w:rsidRDefault="000E13F6" w:rsidP="000E13F6">
      <w:pPr>
        <w:ind w:left="420" w:firstLine="420"/>
      </w:pPr>
      <w:r>
        <w:rPr>
          <w:rFonts w:hint="eastAsia"/>
        </w:rPr>
        <w:t>托收手续费等费用可在收到出口款项时收取，也可在寄单时收取。如该费用在寄单时收取，会计分录为：</w:t>
      </w:r>
    </w:p>
    <w:p w14:paraId="4BF4591D" w14:textId="77777777" w:rsidR="000E13F6" w:rsidRDefault="000E13F6" w:rsidP="000E13F6">
      <w:pPr>
        <w:ind w:left="420" w:firstLine="420"/>
      </w:pPr>
      <w:r>
        <w:rPr>
          <w:rFonts w:hint="eastAsia"/>
        </w:rPr>
        <w:t>借：</w:t>
      </w:r>
      <w:r>
        <w:rPr>
          <w:rFonts w:hint="eastAsia"/>
        </w:rPr>
        <w:t>201101</w:t>
      </w:r>
      <w:r>
        <w:rPr>
          <w:rFonts w:hint="eastAsia"/>
        </w:rPr>
        <w:t>活期存款等科目</w:t>
      </w:r>
      <w:r>
        <w:rPr>
          <w:rFonts w:hint="eastAsia"/>
        </w:rPr>
        <w:tab/>
      </w:r>
      <w:r>
        <w:rPr>
          <w:rFonts w:hint="eastAsia"/>
        </w:rPr>
        <w:t>外币或人民币</w:t>
      </w:r>
    </w:p>
    <w:p w14:paraId="780B8832" w14:textId="77777777" w:rsidR="000E13F6" w:rsidRDefault="000E13F6" w:rsidP="000E13F6">
      <w:pPr>
        <w:ind w:left="420" w:firstLine="420"/>
      </w:pPr>
      <w:r>
        <w:rPr>
          <w:rFonts w:hint="eastAsia"/>
        </w:rPr>
        <w:t>贷：</w:t>
      </w:r>
      <w:r>
        <w:rPr>
          <w:rFonts w:hint="eastAsia"/>
        </w:rPr>
        <w:t>60210102</w:t>
      </w:r>
      <w:r>
        <w:rPr>
          <w:rFonts w:hint="eastAsia"/>
        </w:rPr>
        <w:t>外汇结算手续费收入外币或人民币</w:t>
      </w:r>
    </w:p>
    <w:p w14:paraId="6D74DE1F" w14:textId="77777777" w:rsidR="0014079A" w:rsidRPr="00CC0D80" w:rsidRDefault="0014079A" w:rsidP="0014079A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377A441F" w14:textId="77777777" w:rsidR="00D329F7" w:rsidRDefault="0014079A" w:rsidP="00F65EE9">
      <w:pPr>
        <w:ind w:firstLine="420"/>
      </w:pPr>
      <w:r>
        <w:rPr>
          <w:rFonts w:hint="eastAsia"/>
        </w:rPr>
        <w:t>无</w:t>
      </w:r>
    </w:p>
    <w:p w14:paraId="689432A6" w14:textId="77777777" w:rsidR="002D7E00" w:rsidRPr="004655DE" w:rsidRDefault="008F3F64" w:rsidP="002D7E00">
      <w:pPr>
        <w:pStyle w:val="3"/>
      </w:pPr>
      <w:bookmarkStart w:id="67" w:name="_Toc399285560"/>
      <w:r>
        <w:rPr>
          <w:rFonts w:hint="eastAsia"/>
        </w:rPr>
        <w:t>托收收汇</w:t>
      </w:r>
      <w:bookmarkEnd w:id="67"/>
    </w:p>
    <w:p w14:paraId="1867FEE5" w14:textId="77777777" w:rsidR="002D7E00" w:rsidRDefault="002D7E00" w:rsidP="002D7E00">
      <w:pPr>
        <w:pStyle w:val="4"/>
      </w:pPr>
      <w:r>
        <w:rPr>
          <w:rFonts w:hint="eastAsia"/>
        </w:rPr>
        <w:t>交易描述</w:t>
      </w:r>
    </w:p>
    <w:p w14:paraId="68AA62F1" w14:textId="77777777" w:rsidR="00D96860" w:rsidRDefault="00D96860" w:rsidP="00D96860">
      <w:pPr>
        <w:ind w:firstLineChars="202" w:firstLine="424"/>
      </w:pPr>
      <w:r w:rsidRPr="00F00FD3">
        <w:rPr>
          <w:rFonts w:hint="eastAsia"/>
        </w:rPr>
        <w:t>本交易</w:t>
      </w:r>
      <w:r>
        <w:rPr>
          <w:rFonts w:hint="eastAsia"/>
        </w:rPr>
        <w:t>是收到</w:t>
      </w:r>
      <w:r w:rsidR="0027220E">
        <w:rPr>
          <w:rFonts w:hint="eastAsia"/>
        </w:rPr>
        <w:t>代收</w:t>
      </w:r>
      <w:r>
        <w:rPr>
          <w:rFonts w:hint="eastAsia"/>
        </w:rPr>
        <w:t>行</w:t>
      </w:r>
      <w:r w:rsidR="0027220E">
        <w:rPr>
          <w:rFonts w:hint="eastAsia"/>
        </w:rPr>
        <w:t>款项</w:t>
      </w:r>
      <w:r>
        <w:rPr>
          <w:rFonts w:hint="eastAsia"/>
        </w:rPr>
        <w:t>，</w:t>
      </w:r>
      <w:r w:rsidR="00D54652">
        <w:rPr>
          <w:rFonts w:hint="eastAsia"/>
        </w:rPr>
        <w:t>进行收汇处理</w:t>
      </w:r>
      <w:r>
        <w:rPr>
          <w:rFonts w:hint="eastAsia"/>
        </w:rPr>
        <w:t>。</w:t>
      </w:r>
    </w:p>
    <w:p w14:paraId="6BA2A9E4" w14:textId="77777777" w:rsidR="002D7E00" w:rsidRDefault="002D7E00">
      <w:pPr>
        <w:pStyle w:val="4"/>
      </w:pPr>
      <w:r>
        <w:rPr>
          <w:rFonts w:hint="eastAsia"/>
        </w:rPr>
        <w:t>柜员操作</w:t>
      </w:r>
    </w:p>
    <w:p w14:paraId="5A5C70B6" w14:textId="77777777" w:rsidR="002D7E00" w:rsidRDefault="002D7E00" w:rsidP="002D7E00">
      <w:pPr>
        <w:ind w:firstLine="420"/>
      </w:pPr>
      <w:r>
        <w:rPr>
          <w:rFonts w:hint="eastAsia"/>
        </w:rPr>
        <w:t>本交易由具有</w:t>
      </w:r>
      <w:r w:rsidR="00B12533">
        <w:rPr>
          <w:rFonts w:hint="eastAsia"/>
        </w:rPr>
        <w:t>托收收汇</w:t>
      </w:r>
      <w:r>
        <w:rPr>
          <w:rFonts w:hint="eastAsia"/>
        </w:rPr>
        <w:t>经办权限的柜员发起操作。</w:t>
      </w:r>
    </w:p>
    <w:p w14:paraId="275CCAB7" w14:textId="77777777" w:rsidR="002D7E00" w:rsidRDefault="002D7E00" w:rsidP="002D7E00">
      <w:pPr>
        <w:ind w:firstLine="420"/>
      </w:pPr>
      <w:r>
        <w:rPr>
          <w:rFonts w:hint="eastAsia"/>
        </w:rPr>
        <w:t>系统需支持手工发起，报文发起。</w:t>
      </w:r>
    </w:p>
    <w:p w14:paraId="2DD984BB" w14:textId="77777777" w:rsidR="0060166D" w:rsidRDefault="0060166D" w:rsidP="0060166D">
      <w:pPr>
        <w:pStyle w:val="4"/>
        <w:numPr>
          <w:ilvl w:val="3"/>
          <w:numId w:val="3"/>
        </w:numPr>
      </w:pPr>
      <w:r>
        <w:rPr>
          <w:rFonts w:hint="eastAsia"/>
        </w:rPr>
        <w:t>界面布局与菜单按钮</w:t>
      </w:r>
    </w:p>
    <w:p w14:paraId="0CC5C0E5" w14:textId="77777777" w:rsidR="00D329F7" w:rsidRDefault="0060166D" w:rsidP="00F65EE9">
      <w:pPr>
        <w:ind w:firstLine="420"/>
      </w:pPr>
      <w:r>
        <w:rPr>
          <w:rFonts w:hint="eastAsia"/>
        </w:rPr>
        <w:t>同一页面布局原则，一行两列，从上至下：</w:t>
      </w:r>
    </w:p>
    <w:p w14:paraId="1985C532" w14:textId="77777777" w:rsidR="0060166D" w:rsidRDefault="0060166D" w:rsidP="0060166D">
      <w:pPr>
        <w:ind w:firstLine="420"/>
      </w:pPr>
      <w:r>
        <w:rPr>
          <w:rFonts w:hint="eastAsia"/>
        </w:rPr>
        <w:t>第一区域：基本信息；</w:t>
      </w:r>
    </w:p>
    <w:p w14:paraId="3BEAC4E3" w14:textId="77777777" w:rsidR="0060166D" w:rsidRDefault="0060166D" w:rsidP="0060166D">
      <w:pPr>
        <w:ind w:firstLine="420"/>
      </w:pPr>
      <w:r>
        <w:rPr>
          <w:rFonts w:hint="eastAsia"/>
        </w:rPr>
        <w:t>第二区域：</w:t>
      </w:r>
      <w:r w:rsidR="00BD3733">
        <w:rPr>
          <w:rFonts w:hint="eastAsia"/>
        </w:rPr>
        <w:t>费用管理</w:t>
      </w:r>
      <w:r>
        <w:rPr>
          <w:rFonts w:hint="eastAsia"/>
        </w:rPr>
        <w:t>；</w:t>
      </w:r>
    </w:p>
    <w:p w14:paraId="38901B5F" w14:textId="77777777" w:rsidR="0060166D" w:rsidRDefault="0060166D" w:rsidP="0060166D">
      <w:pPr>
        <w:ind w:firstLine="420"/>
      </w:pPr>
      <w:r>
        <w:rPr>
          <w:rFonts w:hint="eastAsia"/>
        </w:rPr>
        <w:t>第三区域：</w:t>
      </w:r>
      <w:r w:rsidR="00BD3733">
        <w:rPr>
          <w:rFonts w:hint="eastAsia"/>
        </w:rPr>
        <w:t>资金流向管理</w:t>
      </w:r>
    </w:p>
    <w:p w14:paraId="0B76DC5D" w14:textId="77777777" w:rsidR="004306DC" w:rsidRDefault="004306DC" w:rsidP="0060166D">
      <w:pPr>
        <w:ind w:firstLine="420"/>
      </w:pPr>
      <w:r>
        <w:rPr>
          <w:rFonts w:hint="eastAsia"/>
        </w:rPr>
        <w:t>第四区域：</w:t>
      </w:r>
      <w:r w:rsidR="00BD3733">
        <w:rPr>
          <w:rFonts w:hint="eastAsia"/>
        </w:rPr>
        <w:t>贸易融资管理</w:t>
      </w:r>
    </w:p>
    <w:p w14:paraId="69F08EE2" w14:textId="77777777" w:rsidR="00B97AC3" w:rsidRDefault="00B97AC3" w:rsidP="0060166D">
      <w:pPr>
        <w:ind w:firstLine="420"/>
      </w:pPr>
      <w:r>
        <w:rPr>
          <w:rFonts w:hint="eastAsia"/>
        </w:rPr>
        <w:t>第五区域：按钮</w:t>
      </w:r>
    </w:p>
    <w:p w14:paraId="4CA66FA8" w14:textId="77777777" w:rsidR="004306DC" w:rsidRDefault="004306DC" w:rsidP="0060166D">
      <w:pPr>
        <w:ind w:firstLine="420"/>
      </w:pPr>
      <w:r>
        <w:rPr>
          <w:rFonts w:hint="eastAsia"/>
        </w:rPr>
        <w:t>第</w:t>
      </w:r>
      <w:r w:rsidR="005040AF">
        <w:rPr>
          <w:rFonts w:hint="eastAsia"/>
        </w:rPr>
        <w:t>六</w:t>
      </w:r>
      <w:r>
        <w:rPr>
          <w:rFonts w:hint="eastAsia"/>
        </w:rPr>
        <w:t>区域：</w:t>
      </w:r>
      <w:r w:rsidR="00B358F1">
        <w:rPr>
          <w:rFonts w:hint="eastAsia"/>
        </w:rPr>
        <w:t>转汇</w:t>
      </w:r>
    </w:p>
    <w:p w14:paraId="28166E07" w14:textId="77777777" w:rsidR="004306DC" w:rsidRDefault="005040AF" w:rsidP="0060166D">
      <w:pPr>
        <w:ind w:firstLine="420"/>
      </w:pPr>
      <w:r>
        <w:rPr>
          <w:rFonts w:hint="eastAsia"/>
        </w:rPr>
        <w:t>第七</w:t>
      </w:r>
      <w:r w:rsidR="004306DC">
        <w:rPr>
          <w:rFonts w:hint="eastAsia"/>
        </w:rPr>
        <w:t>区域：</w:t>
      </w:r>
      <w:r w:rsidR="00B358F1">
        <w:rPr>
          <w:rFonts w:hint="eastAsia"/>
        </w:rPr>
        <w:t>报文</w:t>
      </w:r>
    </w:p>
    <w:p w14:paraId="7F87CEE4" w14:textId="77777777" w:rsidR="00B358F1" w:rsidRDefault="005040AF" w:rsidP="0060166D">
      <w:pPr>
        <w:ind w:firstLine="420"/>
      </w:pPr>
      <w:r>
        <w:rPr>
          <w:rFonts w:hint="eastAsia"/>
        </w:rPr>
        <w:t>第八</w:t>
      </w:r>
      <w:r w:rsidR="00B358F1">
        <w:rPr>
          <w:rFonts w:hint="eastAsia"/>
        </w:rPr>
        <w:t>区域：申报信息</w:t>
      </w:r>
    </w:p>
    <w:p w14:paraId="1819048E" w14:textId="77777777" w:rsidR="00A4397D" w:rsidRDefault="00A4397D" w:rsidP="0027742E">
      <w:pPr>
        <w:pStyle w:val="5"/>
      </w:pPr>
      <w:r w:rsidRPr="00A2685F">
        <w:rPr>
          <w:rFonts w:hint="eastAsia"/>
        </w:rPr>
        <w:t>基本信息、</w:t>
      </w:r>
      <w:r w:rsidR="002F30E1">
        <w:rPr>
          <w:rFonts w:hint="eastAsia"/>
        </w:rPr>
        <w:t>费用管理、资金流向管理、贸易融资管理</w:t>
      </w:r>
      <w:r w:rsidRPr="00A2685F">
        <w:rPr>
          <w:rFonts w:hint="eastAsia"/>
        </w:rPr>
        <w:t>和按钮</w:t>
      </w:r>
    </w:p>
    <w:p w14:paraId="12D07BA7" w14:textId="77777777" w:rsidR="00D329F7" w:rsidRDefault="00355418" w:rsidP="00F65EE9">
      <w:pPr>
        <w:ind w:leftChars="-675" w:left="-1418"/>
      </w:pPr>
      <w:r w:rsidRPr="00F65EE9">
        <w:rPr>
          <w:noProof/>
        </w:rPr>
        <w:drawing>
          <wp:inline distT="0" distB="0" distL="0" distR="0" wp14:anchorId="71906825" wp14:editId="4BF83ED0">
            <wp:extent cx="6784848" cy="8357616"/>
            <wp:effectExtent l="19050" t="0" r="0" b="0"/>
            <wp:docPr id="6" name="图片 5" descr="托收收汇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托收收汇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4848" cy="835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74C1" w14:textId="77777777" w:rsidR="00692276" w:rsidRDefault="00692276" w:rsidP="00692276">
      <w:pPr>
        <w:ind w:firstLineChars="200" w:firstLine="420"/>
      </w:pPr>
      <w:r>
        <w:rPr>
          <w:rFonts w:hint="eastAsia"/>
        </w:rPr>
        <w:t>备注：</w:t>
      </w:r>
    </w:p>
    <w:p w14:paraId="08A00E12" w14:textId="77777777" w:rsidR="00692276" w:rsidRDefault="00692276" w:rsidP="00692276">
      <w:pPr>
        <w:ind w:firstLineChars="200" w:firstLine="420"/>
      </w:pPr>
      <w:r>
        <w:rPr>
          <w:rFonts w:hint="eastAsia"/>
        </w:rPr>
        <w:t>按钮从左至右：提交、保存、打印查看、查询、附加功能、取消、返回。</w:t>
      </w:r>
    </w:p>
    <w:p w14:paraId="7F4888F9" w14:textId="77777777" w:rsidR="00D329F7" w:rsidRDefault="00D329F7" w:rsidP="00F65EE9">
      <w:pPr>
        <w:ind w:leftChars="-675" w:left="-1418"/>
      </w:pPr>
    </w:p>
    <w:p w14:paraId="1CBBC0C1" w14:textId="77777777" w:rsidR="00D329F7" w:rsidRDefault="00D329F7" w:rsidP="00F65EE9">
      <w:pPr>
        <w:ind w:leftChars="-675" w:left="-1418"/>
      </w:pPr>
    </w:p>
    <w:p w14:paraId="69DE6F2C" w14:textId="77777777" w:rsidR="00D329F7" w:rsidRDefault="00355418" w:rsidP="00F65EE9">
      <w:pPr>
        <w:ind w:leftChars="-675" w:left="-1418"/>
      </w:pPr>
      <w:r w:rsidRPr="00F65EE9">
        <w:rPr>
          <w:noProof/>
        </w:rPr>
        <w:drawing>
          <wp:inline distT="0" distB="0" distL="0" distR="0" wp14:anchorId="0D8E96A5" wp14:editId="3235ECB1">
            <wp:extent cx="6834556" cy="5302778"/>
            <wp:effectExtent l="19050" t="0" r="4394" b="0"/>
            <wp:docPr id="8" name="图片 7" descr="信用证付汇_报文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信用证付汇_报文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556" cy="53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DAA1" w14:textId="77777777" w:rsidR="0027742E" w:rsidRPr="0027742E" w:rsidRDefault="0027742E" w:rsidP="0027742E"/>
    <w:p w14:paraId="7FDF1EB0" w14:textId="77777777" w:rsidR="00D329F7" w:rsidRDefault="00FE4E2D" w:rsidP="00F65EE9">
      <w:pPr>
        <w:pStyle w:val="5"/>
      </w:pPr>
      <w:r>
        <w:rPr>
          <w:rFonts w:hint="eastAsia"/>
        </w:rPr>
        <w:t>申报信息</w:t>
      </w:r>
    </w:p>
    <w:p w14:paraId="2DA93BBA" w14:textId="77777777" w:rsidR="00D329F7" w:rsidRDefault="00355418" w:rsidP="00F65EE9">
      <w:pPr>
        <w:ind w:leftChars="-675" w:left="-1418"/>
      </w:pPr>
      <w:r w:rsidRPr="00F65EE9">
        <w:rPr>
          <w:noProof/>
        </w:rPr>
        <w:drawing>
          <wp:inline distT="0" distB="0" distL="0" distR="0" wp14:anchorId="59C61758" wp14:editId="1F7A6B07">
            <wp:extent cx="6778752" cy="3663696"/>
            <wp:effectExtent l="19050" t="0" r="3048" b="0"/>
            <wp:docPr id="9" name="图片 8" descr="申报信息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申报信息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8752" cy="36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16BA" w14:textId="77777777" w:rsidR="0060166D" w:rsidRDefault="0060166D" w:rsidP="002D7E00">
      <w:pPr>
        <w:ind w:firstLine="420"/>
      </w:pPr>
    </w:p>
    <w:p w14:paraId="5125B456" w14:textId="77777777" w:rsidR="002D7E00" w:rsidRDefault="002D7E00" w:rsidP="002D7E00">
      <w:pPr>
        <w:pStyle w:val="4"/>
      </w:pPr>
      <w:r>
        <w:rPr>
          <w:rFonts w:hint="eastAsia"/>
        </w:rPr>
        <w:t>输入描述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0"/>
        <w:gridCol w:w="1560"/>
        <w:gridCol w:w="989"/>
        <w:gridCol w:w="1137"/>
        <w:gridCol w:w="568"/>
        <w:gridCol w:w="1560"/>
        <w:gridCol w:w="2318"/>
      </w:tblGrid>
      <w:tr w:rsidR="002D7E00" w14:paraId="5202F232" w14:textId="77777777" w:rsidTr="00F65EE9">
        <w:trPr>
          <w:jc w:val="center"/>
        </w:trPr>
        <w:tc>
          <w:tcPr>
            <w:tcW w:w="229" w:type="pct"/>
            <w:shd w:val="clear" w:color="auto" w:fill="FFFFFF" w:themeFill="background1"/>
            <w:vAlign w:val="center"/>
          </w:tcPr>
          <w:p w14:paraId="2E842E1F" w14:textId="77777777" w:rsidR="002D7E00" w:rsidRPr="00BF567F" w:rsidRDefault="002D7E00" w:rsidP="00D96860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915" w:type="pct"/>
            <w:shd w:val="clear" w:color="auto" w:fill="FFFFFF" w:themeFill="background1"/>
            <w:vAlign w:val="center"/>
          </w:tcPr>
          <w:p w14:paraId="1FEA1DCD" w14:textId="77777777" w:rsidR="002D7E00" w:rsidRPr="00BF567F" w:rsidRDefault="002D7E00" w:rsidP="00D96860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14:paraId="73860056" w14:textId="77777777" w:rsidR="002D7E00" w:rsidRPr="00BF567F" w:rsidRDefault="002D7E00" w:rsidP="00D96860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</w:tcPr>
          <w:p w14:paraId="76C7CC4A" w14:textId="77777777" w:rsidR="002D7E00" w:rsidRPr="00BF567F" w:rsidRDefault="002D7E00" w:rsidP="00D96860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333" w:type="pct"/>
            <w:shd w:val="clear" w:color="auto" w:fill="FFFFFF" w:themeFill="background1"/>
            <w:vAlign w:val="center"/>
          </w:tcPr>
          <w:p w14:paraId="69F52632" w14:textId="77777777" w:rsidR="002D7E00" w:rsidRPr="00BF567F" w:rsidRDefault="002D7E00" w:rsidP="00D96860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915" w:type="pct"/>
            <w:shd w:val="clear" w:color="auto" w:fill="FFFFFF" w:themeFill="background1"/>
            <w:vAlign w:val="center"/>
          </w:tcPr>
          <w:p w14:paraId="7CC73AFB" w14:textId="77777777" w:rsidR="002D7E00" w:rsidRPr="00BF567F" w:rsidRDefault="002D7E00" w:rsidP="00D96860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360" w:type="pct"/>
            <w:shd w:val="clear" w:color="auto" w:fill="FFFFFF" w:themeFill="background1"/>
            <w:vAlign w:val="center"/>
          </w:tcPr>
          <w:p w14:paraId="022EA1D4" w14:textId="77777777" w:rsidR="002D7E00" w:rsidRPr="00BF567F" w:rsidRDefault="002D7E00" w:rsidP="00D96860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125915" w14:paraId="0C5B0964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23A23" w14:textId="77777777" w:rsidR="00125915" w:rsidRPr="00446309" w:rsidRDefault="00125915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369F" w14:textId="77777777" w:rsidR="00125915" w:rsidRDefault="00125915" w:rsidP="00B32ED8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托收</w:t>
            </w:r>
            <w:r w:rsidR="005F5CE9">
              <w:rPr>
                <w:rFonts w:hint="eastAsia"/>
                <w:szCs w:val="21"/>
              </w:rPr>
              <w:t>编</w:t>
            </w:r>
            <w:r w:rsidRPr="005F1013">
              <w:rPr>
                <w:rFonts w:hint="eastAsia"/>
                <w:szCs w:val="21"/>
              </w:rPr>
              <w:t>号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266F" w14:textId="77777777" w:rsidR="00125915" w:rsidRPr="00446309" w:rsidRDefault="00125915" w:rsidP="00D96860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64C4" w14:textId="77777777" w:rsidR="00125915" w:rsidRDefault="00125915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V(16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712B" w14:textId="77777777" w:rsidR="00125915" w:rsidRDefault="00125915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060C7" w14:textId="77777777" w:rsidR="00125915" w:rsidRPr="00446309" w:rsidRDefault="00B54945" w:rsidP="00D96860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8A2F" w14:textId="77777777" w:rsidR="00125915" w:rsidRPr="00132563" w:rsidRDefault="00125915" w:rsidP="00D96860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D87574" w:rsidRPr="00C40A0F" w14:paraId="50B996CF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3EC6A" w14:textId="77777777" w:rsidR="00D87574" w:rsidRPr="00446309" w:rsidRDefault="00D87574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62FE" w14:textId="77777777" w:rsidR="00D87574" w:rsidRDefault="00D87574" w:rsidP="00B32ED8">
            <w:pPr>
              <w:ind w:leftChars="-51" w:left="-107" w:right="-47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代收行</w:t>
            </w:r>
            <w:r w:rsidRPr="005F1013">
              <w:rPr>
                <w:rFonts w:hint="eastAsia"/>
                <w:szCs w:val="21"/>
              </w:rPr>
              <w:t xml:space="preserve">SWIFT </w:t>
            </w:r>
            <w:r w:rsidRPr="005F1013">
              <w:rPr>
                <w:rFonts w:hint="eastAsia"/>
                <w:szCs w:val="21"/>
              </w:rPr>
              <w:t>号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F84DD" w14:textId="77777777" w:rsidR="00D87574" w:rsidRPr="00446309" w:rsidRDefault="00D87574" w:rsidP="00D96860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DCE9" w14:textId="77777777" w:rsidR="00D87574" w:rsidRDefault="00D87574" w:rsidP="00D87574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V(20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D38D" w14:textId="77777777" w:rsidR="00D87574" w:rsidRDefault="00D87574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9A45" w14:textId="77777777" w:rsidR="00D87574" w:rsidRPr="00446309" w:rsidRDefault="00B54945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1EF0" w14:textId="77777777" w:rsidR="00D87574" w:rsidRPr="00132563" w:rsidRDefault="00D87574" w:rsidP="00D96860">
            <w:pPr>
              <w:ind w:leftChars="-44" w:left="-92" w:firstLine="1"/>
              <w:rPr>
                <w:szCs w:val="21"/>
              </w:rPr>
            </w:pPr>
          </w:p>
        </w:tc>
      </w:tr>
      <w:tr w:rsidR="00D87574" w:rsidRPr="00C40A0F" w14:paraId="3C100DAB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B50D2" w14:textId="77777777" w:rsidR="00D87574" w:rsidRPr="00446309" w:rsidRDefault="00D87574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8F62" w14:textId="77777777" w:rsidR="00D87574" w:rsidRPr="005F1013" w:rsidRDefault="00D87574" w:rsidP="00B32ED8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代收行名称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18FA0" w14:textId="77777777" w:rsidR="00D87574" w:rsidRPr="00446309" w:rsidRDefault="00D87574" w:rsidP="00D96860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AB9E" w14:textId="77777777" w:rsidR="00D87574" w:rsidRDefault="00D87574" w:rsidP="00B32ED8">
            <w:pPr>
              <w:ind w:leftChars="-37" w:left="-78" w:right="210" w:firstLine="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V(200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929A" w14:textId="77777777" w:rsidR="00D87574" w:rsidRDefault="00D87574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25B7" w14:textId="77777777" w:rsidR="00D87574" w:rsidRPr="00446309" w:rsidRDefault="00B54945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BC6A" w14:textId="77777777" w:rsidR="00D87574" w:rsidRPr="00132563" w:rsidRDefault="00D87574" w:rsidP="00D96860">
            <w:pPr>
              <w:ind w:leftChars="-44" w:left="-92" w:firstLine="1"/>
              <w:rPr>
                <w:szCs w:val="21"/>
              </w:rPr>
            </w:pPr>
          </w:p>
        </w:tc>
      </w:tr>
      <w:tr w:rsidR="00125915" w:rsidRPr="00C40A0F" w14:paraId="46A5DE00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926D2" w14:textId="77777777" w:rsidR="00125915" w:rsidRPr="00446309" w:rsidRDefault="00125915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2DFD" w14:textId="77777777" w:rsidR="00125915" w:rsidRDefault="00125915" w:rsidP="00B32ED8">
            <w:pPr>
              <w:ind w:leftChars="-51" w:left="-107" w:right="-47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委托人编号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82BBD" w14:textId="77777777" w:rsidR="00125915" w:rsidRPr="00446309" w:rsidRDefault="00125915" w:rsidP="00D96860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990" w14:textId="77777777" w:rsidR="00125915" w:rsidRDefault="00125915" w:rsidP="00D87574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V(1</w:t>
            </w:r>
            <w:r w:rsidR="00D87574">
              <w:rPr>
                <w:rFonts w:hint="eastAsia"/>
                <w:sz w:val="18"/>
                <w:szCs w:val="18"/>
              </w:rPr>
              <w:t>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99C3" w14:textId="77777777" w:rsidR="00125915" w:rsidRDefault="00125915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A7F66" w14:textId="77777777" w:rsidR="00125915" w:rsidRDefault="00B54945" w:rsidP="00D96860">
            <w:pPr>
              <w:ind w:leftChars="-37" w:left="-78" w:right="210" w:firstLine="1"/>
              <w:jc w:val="center"/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6E64" w14:textId="77777777" w:rsidR="00125915" w:rsidRDefault="00125915" w:rsidP="006925C8">
            <w:pPr>
              <w:ind w:leftChars="-44" w:left="-92" w:firstLine="1"/>
              <w:rPr>
                <w:szCs w:val="21"/>
              </w:rPr>
            </w:pPr>
          </w:p>
        </w:tc>
      </w:tr>
      <w:tr w:rsidR="00D87574" w:rsidRPr="00C40A0F" w14:paraId="61F4C446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28096" w14:textId="77777777" w:rsidR="00D87574" w:rsidRPr="00446309" w:rsidRDefault="00D87574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EB7B" w14:textId="77777777" w:rsidR="00D87574" w:rsidRPr="005F1013" w:rsidRDefault="00D87574" w:rsidP="00B32ED8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委托人名称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5CA98" w14:textId="77777777" w:rsidR="00D87574" w:rsidRPr="00446309" w:rsidRDefault="00D87574" w:rsidP="00D96860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D4D4" w14:textId="77777777" w:rsidR="00D87574" w:rsidRDefault="00D87574" w:rsidP="00B32ED8">
            <w:pPr>
              <w:ind w:leftChars="-37" w:left="-78" w:right="210" w:firstLine="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V(200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97EB" w14:textId="77777777" w:rsidR="00D87574" w:rsidRDefault="00D87574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ED01C" w14:textId="77777777" w:rsidR="00D87574" w:rsidRPr="00446309" w:rsidRDefault="00B54945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B5CA" w14:textId="77777777" w:rsidR="00D87574" w:rsidRDefault="00D87574" w:rsidP="006925C8">
            <w:pPr>
              <w:ind w:leftChars="-44" w:left="-92" w:firstLine="1"/>
              <w:rPr>
                <w:szCs w:val="21"/>
              </w:rPr>
            </w:pPr>
          </w:p>
        </w:tc>
      </w:tr>
      <w:tr w:rsidR="00D87574" w:rsidRPr="00C40A0F" w14:paraId="6FF87792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A8C9F" w14:textId="77777777" w:rsidR="00D87574" w:rsidRPr="00446309" w:rsidRDefault="00D87574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6569" w14:textId="77777777" w:rsidR="00D87574" w:rsidRDefault="00D87574" w:rsidP="00B32ED8">
            <w:pPr>
              <w:ind w:leftChars="-51" w:left="-107" w:right="-47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付款人名称地址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C4915" w14:textId="77777777" w:rsidR="00D87574" w:rsidRPr="00446309" w:rsidRDefault="00643D5C" w:rsidP="00D96860">
            <w:pPr>
              <w:ind w:leftChars="-59" w:left="-124" w:right="4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C7F98" w14:textId="77777777" w:rsidR="00D87574" w:rsidRDefault="00D87574" w:rsidP="00D87574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V(500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E9AC" w14:textId="77777777" w:rsidR="00D87574" w:rsidRDefault="00D87574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C4446" w14:textId="77777777" w:rsidR="00D87574" w:rsidRDefault="00B54945" w:rsidP="00D96860">
            <w:pPr>
              <w:ind w:leftChars="-37" w:left="-78" w:right="210" w:firstLine="1"/>
              <w:jc w:val="center"/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14A2" w14:textId="77777777" w:rsidR="00D87574" w:rsidRDefault="00D87574" w:rsidP="00D96860">
            <w:pPr>
              <w:ind w:leftChars="-44" w:left="-92" w:firstLine="1"/>
              <w:rPr>
                <w:szCs w:val="21"/>
              </w:rPr>
            </w:pPr>
          </w:p>
        </w:tc>
      </w:tr>
      <w:tr w:rsidR="00D87574" w:rsidRPr="00446309" w14:paraId="505C2540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00B62" w14:textId="77777777" w:rsidR="00D87574" w:rsidRPr="00446309" w:rsidRDefault="00D87574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8572" w14:textId="77777777" w:rsidR="00D87574" w:rsidRPr="00604E94" w:rsidRDefault="00D87574" w:rsidP="00B32ED8">
            <w:pPr>
              <w:ind w:leftChars="-51" w:left="-107" w:right="-47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发票号码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2DE6" w14:textId="77777777" w:rsidR="00D87574" w:rsidRPr="00A6356C" w:rsidRDefault="00D87574" w:rsidP="00D96860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8EF8" w14:textId="77777777" w:rsidR="00D87574" w:rsidRDefault="00D87574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V(200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A5B3" w14:textId="77777777" w:rsidR="00D87574" w:rsidRDefault="00D87574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88330" w14:textId="77777777" w:rsidR="00D87574" w:rsidRDefault="00B54945" w:rsidP="00C40A0F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1DCD5C" w14:textId="77777777" w:rsidR="00D87574" w:rsidRDefault="00D87574" w:rsidP="00D96860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EF2E41" w:rsidRPr="00446309" w14:paraId="5413CCF3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DF87D" w14:textId="77777777" w:rsidR="00EF2E41" w:rsidRPr="00446309" w:rsidRDefault="00EF2E41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D75D" w14:textId="77777777" w:rsidR="00EF2E41" w:rsidRPr="005F1013" w:rsidRDefault="00EF2E41" w:rsidP="00B32ED8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托收币种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CB950" w14:textId="77777777" w:rsidR="00EF2E41" w:rsidRPr="00A6356C" w:rsidRDefault="00EF2E41" w:rsidP="00D96860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2A8C" w14:textId="77777777" w:rsidR="00EF2E41" w:rsidRDefault="00EF2E41" w:rsidP="00EF2E41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V(3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19B1" w14:textId="77777777" w:rsidR="00EF2E41" w:rsidRDefault="00EF2E41" w:rsidP="00F025D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9D9D87" w14:textId="77777777" w:rsidR="00EF2E41" w:rsidRDefault="00B54945" w:rsidP="00F025DB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B11231" w14:textId="77777777" w:rsidR="00EF2E41" w:rsidRDefault="00EF2E41" w:rsidP="00D96860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EF2E41" w:rsidRPr="00446309" w14:paraId="1EBCDBB6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A5687" w14:textId="77777777" w:rsidR="00EF2E41" w:rsidRPr="00446309" w:rsidRDefault="00EF2E41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4120" w14:textId="77777777" w:rsidR="00EF2E41" w:rsidRDefault="00EF2E41" w:rsidP="00B32ED8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托收</w:t>
            </w:r>
            <w:r w:rsidRPr="005F1013">
              <w:rPr>
                <w:rFonts w:hint="eastAsia"/>
                <w:szCs w:val="21"/>
              </w:rPr>
              <w:t>金额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D386D" w14:textId="77777777" w:rsidR="00EF2E41" w:rsidRPr="00A6356C" w:rsidRDefault="00EF2E41" w:rsidP="00D96860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723B" w14:textId="77777777" w:rsidR="00EF2E41" w:rsidRDefault="00EF2E41" w:rsidP="00D87574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N (18,2)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29F5" w14:textId="77777777" w:rsidR="00EF2E41" w:rsidRDefault="00EF2E41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EF84C1" w14:textId="77777777" w:rsidR="00EF2E41" w:rsidRDefault="00B54945" w:rsidP="00C40A0F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C4B768" w14:textId="77777777" w:rsidR="00EF2E41" w:rsidRPr="00446309" w:rsidRDefault="00EF2E41" w:rsidP="00D96860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EF2E41" w:rsidRPr="00446309" w14:paraId="0AE0D8A8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5A12B" w14:textId="77777777" w:rsidR="00EF2E41" w:rsidRPr="00446309" w:rsidRDefault="00EF2E41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D678" w14:textId="77777777" w:rsidR="00EF2E41" w:rsidRPr="00604E94" w:rsidRDefault="00EF2E41" w:rsidP="00B32ED8">
            <w:pPr>
              <w:ind w:leftChars="-51" w:left="-107" w:right="-47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总金额</w:t>
            </w:r>
            <w:r w:rsidRPr="005F1013">
              <w:rPr>
                <w:rFonts w:hint="eastAsia"/>
                <w:szCs w:val="21"/>
              </w:rPr>
              <w:tab/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4B05B" w14:textId="77777777" w:rsidR="00EF2E41" w:rsidRPr="00A6356C" w:rsidRDefault="00EF2E41" w:rsidP="00D96860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6914" w14:textId="77777777" w:rsidR="00EF2E41" w:rsidRDefault="00EF2E41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N (18,2)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EBD3" w14:textId="77777777" w:rsidR="00EF2E41" w:rsidRDefault="00EF2E41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C30A" w14:textId="77777777" w:rsidR="00EF2E41" w:rsidRDefault="00B54945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11C1" w14:textId="77777777" w:rsidR="00EF2E41" w:rsidRPr="00446309" w:rsidRDefault="00EF2E41" w:rsidP="00D96860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EF2E41" w:rsidRPr="007E3D19" w14:paraId="455B8322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459B4" w14:textId="77777777" w:rsidR="00EF2E41" w:rsidRPr="00DC1672" w:rsidRDefault="00EF2E41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42D4" w14:textId="77777777" w:rsidR="00EF2E41" w:rsidRPr="00604E94" w:rsidRDefault="00EF2E41" w:rsidP="00B32ED8">
            <w:pPr>
              <w:ind w:leftChars="-51" w:left="-107" w:right="-47"/>
              <w:rPr>
                <w:szCs w:val="21"/>
              </w:rPr>
            </w:pPr>
            <w:r w:rsidRPr="005F1013">
              <w:rPr>
                <w:rFonts w:hint="eastAsia"/>
                <w:spacing w:val="-10"/>
                <w:szCs w:val="21"/>
              </w:rPr>
              <w:t>收汇日期</w:t>
            </w:r>
            <w:r w:rsidR="00E10578">
              <w:rPr>
                <w:rFonts w:hint="eastAsia"/>
                <w:spacing w:val="-10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AA357" w14:textId="77777777" w:rsidR="00EF2E41" w:rsidRDefault="00EF2E41" w:rsidP="00D96860">
            <w:pPr>
              <w:ind w:leftChars="-12" w:left="-25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4920" w14:textId="77777777" w:rsidR="00EF2E41" w:rsidRDefault="00EF2E41" w:rsidP="004E127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28AA" w14:textId="77777777" w:rsidR="00EF2E41" w:rsidRDefault="00EF2E41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1FEC01" w14:textId="77777777" w:rsidR="00EF2E41" w:rsidRDefault="00EF2E41" w:rsidP="00D96860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ADD1EF" w14:textId="77777777" w:rsidR="00EF2E41" w:rsidRDefault="00EF2E41" w:rsidP="00D96860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默认当天，不可大于当天</w:t>
            </w:r>
          </w:p>
        </w:tc>
      </w:tr>
      <w:tr w:rsidR="00EF2E41" w:rsidRPr="00446309" w14:paraId="2A71786C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89DD" w14:textId="77777777" w:rsidR="00EF2E41" w:rsidRPr="00446309" w:rsidRDefault="00EF2E41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CD4F" w14:textId="77777777" w:rsidR="00EF2E41" w:rsidRPr="0082731B" w:rsidRDefault="00710A44" w:rsidP="00B32ED8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收汇</w:t>
            </w:r>
            <w:r w:rsidR="00EF2E41" w:rsidRPr="0082731B">
              <w:rPr>
                <w:rFonts w:hint="eastAsia"/>
                <w:szCs w:val="21"/>
              </w:rPr>
              <w:t>金额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42A5D" w14:textId="77777777" w:rsidR="00EF2E41" w:rsidRPr="00A6356C" w:rsidRDefault="00EF2E41" w:rsidP="00D96860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0362" w14:textId="77777777" w:rsidR="00EF2E41" w:rsidRDefault="00EF2E41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N (18,2)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9907" w14:textId="77777777" w:rsidR="00EF2E41" w:rsidRDefault="00EF2E41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B4D86" w14:textId="77777777" w:rsidR="00EF2E41" w:rsidRDefault="00EF2E41" w:rsidP="00D96860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报文解析(MT202:32A)</w:t>
            </w:r>
          </w:p>
          <w:p w14:paraId="0679FF6D" w14:textId="77777777" w:rsidR="00EF2E41" w:rsidRDefault="00EF2E41" w:rsidP="00D96860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A1BD" w14:textId="77777777" w:rsidR="00EF2E41" w:rsidRPr="00446309" w:rsidRDefault="00EF2E41" w:rsidP="00D96860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334382" w:rsidRPr="00446309" w14:paraId="10AE3CFD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599E1" w14:textId="77777777" w:rsidR="00334382" w:rsidRPr="00446309" w:rsidRDefault="00334382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33FD" w14:textId="77777777" w:rsidR="00334382" w:rsidRPr="0082731B" w:rsidRDefault="00710A44" w:rsidP="00B32ED8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收汇</w:t>
            </w:r>
            <w:r w:rsidR="00334382">
              <w:rPr>
                <w:rFonts w:hint="eastAsia"/>
                <w:szCs w:val="21"/>
              </w:rPr>
              <w:t>币种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0564A" w14:textId="77777777" w:rsidR="00334382" w:rsidRPr="00A6356C" w:rsidRDefault="00334382" w:rsidP="00D96860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2581" w14:textId="77777777" w:rsidR="00334382" w:rsidRDefault="00334382" w:rsidP="00B32ED8">
            <w:pPr>
              <w:ind w:leftChars="-37" w:left="-78" w:right="210" w:firstLine="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V(3)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B0CA" w14:textId="77777777" w:rsidR="00334382" w:rsidRDefault="00334382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CF0A7" w14:textId="77777777" w:rsidR="00334382" w:rsidRDefault="00334382" w:rsidP="0033438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报文解析(MT202:32A)</w:t>
            </w:r>
          </w:p>
          <w:p w14:paraId="1B790425" w14:textId="77777777" w:rsidR="00334382" w:rsidRDefault="00334382" w:rsidP="0033438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D23E" w14:textId="77777777" w:rsidR="00334382" w:rsidRPr="00446309" w:rsidRDefault="00334382" w:rsidP="00D96860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EF2E41" w:rsidRPr="00446309" w14:paraId="172755B3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6CB0" w14:textId="77777777" w:rsidR="00EF2E41" w:rsidRPr="00446309" w:rsidRDefault="00EF2E41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46F1" w14:textId="77777777" w:rsidR="00EF2E41" w:rsidRDefault="00710A44" w:rsidP="00B32ED8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境内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境外标记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95CB" w14:textId="77777777" w:rsidR="00EF2E41" w:rsidRPr="00A6356C" w:rsidRDefault="00EF2E41" w:rsidP="00D96860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6B89" w14:textId="77777777" w:rsidR="00EF2E41" w:rsidRDefault="00EF2E41" w:rsidP="00D87574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V(3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11A1" w14:textId="77777777" w:rsidR="00EF2E41" w:rsidRDefault="00EF2E41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4236F" w14:textId="77777777" w:rsidR="00EF2E41" w:rsidRDefault="00EF2E41" w:rsidP="00D96860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19E9" w14:textId="77777777" w:rsidR="00EF2E41" w:rsidRDefault="00EF2E41" w:rsidP="006B152F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选择项</w:t>
            </w:r>
            <w:r w:rsidR="006B152F">
              <w:rPr>
                <w:rFonts w:hint="eastAsia"/>
                <w:szCs w:val="21"/>
              </w:rPr>
              <w:t>，见【</w:t>
            </w:r>
            <w:r w:rsidR="006B152F">
              <w:rPr>
                <w:rFonts w:hint="eastAsia"/>
                <w:szCs w:val="21"/>
              </w:rPr>
              <w:t>1.6.7</w:t>
            </w:r>
            <w:r w:rsidR="006B152F">
              <w:rPr>
                <w:rFonts w:hint="eastAsia"/>
                <w:szCs w:val="21"/>
              </w:rPr>
              <w:t>境内外】</w:t>
            </w:r>
          </w:p>
          <w:p w14:paraId="09AEEF84" w14:textId="77777777" w:rsidR="00EF2E41" w:rsidRDefault="00EF2E41" w:rsidP="00D96860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默认境外</w:t>
            </w:r>
            <w:r w:rsidR="00710A44">
              <w:rPr>
                <w:rFonts w:hint="eastAsia"/>
                <w:szCs w:val="21"/>
              </w:rPr>
              <w:t>。用于判断是境内还是境外收款申报。</w:t>
            </w:r>
          </w:p>
        </w:tc>
      </w:tr>
      <w:tr w:rsidR="00712C0F" w:rsidRPr="00446309" w14:paraId="0001D15E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F7716" w14:textId="77777777" w:rsidR="00712C0F" w:rsidRPr="00446309" w:rsidRDefault="00712C0F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76A2" w14:textId="77777777" w:rsidR="00712C0F" w:rsidRDefault="00710A44" w:rsidP="00710A44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款项流向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C176C" w14:textId="77777777" w:rsidR="00712C0F" w:rsidRPr="00A6356C" w:rsidRDefault="00712C0F" w:rsidP="00D96860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335F" w14:textId="77777777" w:rsidR="00712C0F" w:rsidRDefault="00712C0F" w:rsidP="00D87574">
            <w:pPr>
              <w:ind w:leftChars="-37" w:left="-78" w:right="210" w:firstLine="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92A3" w14:textId="77777777" w:rsidR="00712C0F" w:rsidRDefault="00712C0F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C49DC" w14:textId="77777777" w:rsidR="00712C0F" w:rsidRDefault="00712C0F" w:rsidP="00D96860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642D" w14:textId="77777777" w:rsidR="00712C0F" w:rsidRDefault="00710A44" w:rsidP="00D96860">
            <w:pPr>
              <w:ind w:leftChars="-44" w:left="-92" w:firstLine="1"/>
              <w:rPr>
                <w:szCs w:val="21"/>
              </w:rPr>
            </w:pPr>
            <w:r w:rsidRPr="00604E94">
              <w:rPr>
                <w:rFonts w:hint="eastAsia"/>
                <w:szCs w:val="21"/>
              </w:rPr>
              <w:t>选择项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境内，</w:t>
            </w:r>
            <w:r w:rsidRPr="00604E94">
              <w:rPr>
                <w:rFonts w:hint="eastAsia"/>
                <w:szCs w:val="21"/>
              </w:rPr>
              <w:t>境外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。用于判断申报信息中交易对手是</w:t>
            </w:r>
            <w:r>
              <w:rPr>
                <w:rFonts w:hint="eastAsia"/>
                <w:szCs w:val="21"/>
              </w:rPr>
              <w:t>(JN)</w:t>
            </w:r>
            <w:r>
              <w:rPr>
                <w:rFonts w:hint="eastAsia"/>
                <w:szCs w:val="21"/>
              </w:rPr>
              <w:t>还是</w:t>
            </w:r>
            <w:r>
              <w:rPr>
                <w:rFonts w:hint="eastAsia"/>
                <w:szCs w:val="21"/>
              </w:rPr>
              <w:t>(JW)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EF2E41" w:rsidRPr="00446309" w14:paraId="3B35CCC2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9AD68" w14:textId="77777777" w:rsidR="00EF2E41" w:rsidRPr="00446309" w:rsidRDefault="00EF2E41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59B5" w14:textId="77777777" w:rsidR="00EF2E41" w:rsidRPr="0082731B" w:rsidRDefault="00EF2E41" w:rsidP="000F6276">
            <w:pPr>
              <w:ind w:leftChars="-51" w:left="-107" w:right="-47"/>
              <w:rPr>
                <w:szCs w:val="21"/>
              </w:rPr>
            </w:pPr>
            <w:r w:rsidRPr="0082731B">
              <w:rPr>
                <w:rFonts w:hint="eastAsia"/>
                <w:szCs w:val="21"/>
              </w:rPr>
              <w:t>国外扣费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3DD0" w14:textId="77777777" w:rsidR="00EF2E41" w:rsidRPr="00A6356C" w:rsidRDefault="00EF2E41" w:rsidP="00D96860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0BDC" w14:textId="77777777" w:rsidR="00EF2E41" w:rsidRDefault="00EF2E41">
            <w:r w:rsidRPr="00714EE0">
              <w:rPr>
                <w:rFonts w:hint="eastAsia"/>
                <w:sz w:val="18"/>
                <w:szCs w:val="18"/>
              </w:rPr>
              <w:t>N (18,2)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D2B5" w14:textId="77777777" w:rsidR="00EF2E41" w:rsidRDefault="00EF2E41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5725" w14:textId="77777777" w:rsidR="00EF2E41" w:rsidRDefault="00EF2E41">
            <w:r w:rsidRPr="00E63274"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2E24" w14:textId="77777777" w:rsidR="00EF2E41" w:rsidRDefault="00EF2E41" w:rsidP="00D96860">
            <w:pPr>
              <w:ind w:leftChars="-44" w:left="-92" w:firstLine="1"/>
              <w:rPr>
                <w:szCs w:val="21"/>
              </w:rPr>
            </w:pPr>
          </w:p>
        </w:tc>
      </w:tr>
      <w:tr w:rsidR="00EF2E41" w:rsidRPr="00446309" w14:paraId="49D1F095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CF25D" w14:textId="77777777" w:rsidR="00EF2E41" w:rsidRPr="00446309" w:rsidRDefault="00EF2E41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A2FE" w14:textId="77777777" w:rsidR="00EF2E41" w:rsidRPr="00604E94" w:rsidRDefault="00EF2E41" w:rsidP="001B3474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清算途径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AF82" w14:textId="77777777" w:rsidR="00EF2E41" w:rsidRPr="006D6D00" w:rsidRDefault="00EF2E41" w:rsidP="001B3474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8E1C5" w14:textId="77777777" w:rsidR="00EF2E41" w:rsidRDefault="00EF2E41" w:rsidP="001B3474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V(3)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30B6" w14:textId="77777777" w:rsidR="00EF2E41" w:rsidRDefault="00EF2E41" w:rsidP="001B3474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9069" w14:textId="77777777" w:rsidR="00EF2E41" w:rsidRPr="006D6D00" w:rsidRDefault="00EF2E41" w:rsidP="001B3474">
            <w:pPr>
              <w:ind w:leftChars="-37" w:left="-78" w:right="210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BAE6" w14:textId="77777777" w:rsidR="00B12BA4" w:rsidRDefault="00246669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</w:rPr>
              <w:t>见【</w:t>
            </w:r>
            <w:r>
              <w:rPr>
                <w:rFonts w:hint="eastAsia"/>
              </w:rPr>
              <w:t>1.8.1</w:t>
            </w:r>
            <w:r>
              <w:rPr>
                <w:rFonts w:hint="eastAsia"/>
              </w:rPr>
              <w:t>清算途径说明】</w:t>
            </w:r>
            <w:r w:rsidR="00710A44">
              <w:rPr>
                <w:rFonts w:hint="eastAsia"/>
                <w:szCs w:val="21"/>
              </w:rPr>
              <w:t>如果是</w:t>
            </w:r>
            <w:r w:rsidR="00710A44">
              <w:rPr>
                <w:rFonts w:hint="eastAsia"/>
                <w:szCs w:val="21"/>
              </w:rPr>
              <w:t>SWIFT</w:t>
            </w:r>
            <w:r w:rsidR="00710A44">
              <w:rPr>
                <w:rFonts w:hint="eastAsia"/>
                <w:szCs w:val="21"/>
              </w:rPr>
              <w:t>报文发起，默认为是外币清算。</w:t>
            </w:r>
          </w:p>
        </w:tc>
      </w:tr>
      <w:tr w:rsidR="00EF2E41" w:rsidRPr="00446309" w14:paraId="16194E16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549B" w14:textId="77777777" w:rsidR="00EF2E41" w:rsidRPr="00446309" w:rsidRDefault="00EF2E41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74EF" w14:textId="77777777" w:rsidR="00D329F7" w:rsidRDefault="006E2EC2" w:rsidP="00F65EE9">
            <w:pPr>
              <w:ind w:right="-47"/>
              <w:rPr>
                <w:szCs w:val="21"/>
              </w:rPr>
            </w:pPr>
            <w:r>
              <w:t>账户行</w:t>
            </w:r>
            <w:r>
              <w:t>SWIFTCODE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B843" w14:textId="77777777" w:rsidR="00EF2E41" w:rsidRPr="006D6D00" w:rsidRDefault="00EF2E41" w:rsidP="001B3474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A818" w14:textId="77777777" w:rsidR="00EF2E41" w:rsidRDefault="00EF2E41" w:rsidP="008535A4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V(20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A50B" w14:textId="77777777" w:rsidR="00EF2E41" w:rsidRDefault="00EF2E41" w:rsidP="001B3474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D16872" w14:textId="77777777" w:rsidR="00EF2E41" w:rsidRDefault="00EF2E41" w:rsidP="008A4954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</w:t>
            </w:r>
          </w:p>
          <w:p w14:paraId="27A0A1E6" w14:textId="77777777" w:rsidR="00EF2E41" w:rsidRDefault="00EF2E41" w:rsidP="00DF7D85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报文解析(MT202:发报行)</w:t>
            </w:r>
          </w:p>
          <w:p w14:paraId="586FCF24" w14:textId="77777777" w:rsidR="00EF2E41" w:rsidRDefault="007F2E0B" w:rsidP="00DF7D85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3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6A8912" w14:textId="77777777" w:rsidR="00EF2E41" w:rsidRDefault="00EF2E41" w:rsidP="001B3474">
            <w:pPr>
              <w:ind w:leftChars="-44" w:left="-92" w:firstLine="1"/>
              <w:rPr>
                <w:szCs w:val="21"/>
              </w:rPr>
            </w:pPr>
          </w:p>
        </w:tc>
      </w:tr>
      <w:tr w:rsidR="00EF2E41" w:rsidRPr="00446309" w14:paraId="77F0841E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54D99" w14:textId="77777777" w:rsidR="00EF2E41" w:rsidRPr="00446309" w:rsidRDefault="00EF2E41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DBD9" w14:textId="77777777" w:rsidR="00EF2E41" w:rsidRPr="003E6D33" w:rsidRDefault="000F39D1" w:rsidP="00B32ED8">
            <w:pPr>
              <w:ind w:leftChars="-51" w:left="-107" w:right="-47"/>
              <w:rPr>
                <w:szCs w:val="21"/>
              </w:rPr>
            </w:pPr>
            <w:r>
              <w:t>账户行名称地址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D193" w14:textId="77777777" w:rsidR="00EF2E41" w:rsidRPr="00A6356C" w:rsidRDefault="00EF2E41" w:rsidP="00D96860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C1A8" w14:textId="77777777" w:rsidR="00EF2E41" w:rsidRDefault="00EF2E41" w:rsidP="00DF7D85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V(200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07EB" w14:textId="77777777" w:rsidR="00EF2E41" w:rsidRDefault="00EF2E41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  <w:p w14:paraId="523EC3EC" w14:textId="77777777" w:rsidR="00EF2E41" w:rsidRDefault="00EF2E41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F10BF" w14:textId="77777777" w:rsidR="00EF2E41" w:rsidRPr="00DF7D85" w:rsidRDefault="00EF2E41" w:rsidP="00DF7D85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13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4B54" w14:textId="77777777" w:rsidR="00EF2E41" w:rsidRDefault="00EF2E41" w:rsidP="00D96860">
            <w:pPr>
              <w:ind w:leftChars="-44" w:left="-92" w:firstLine="1"/>
              <w:rPr>
                <w:szCs w:val="21"/>
              </w:rPr>
            </w:pPr>
          </w:p>
        </w:tc>
      </w:tr>
      <w:tr w:rsidR="00EF2E41" w:rsidRPr="00446309" w14:paraId="57A813FE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725A" w14:textId="77777777" w:rsidR="00EF2E41" w:rsidRPr="00446309" w:rsidRDefault="00EF2E41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BF7C" w14:textId="77777777" w:rsidR="00EF2E41" w:rsidRPr="003E6D33" w:rsidRDefault="000F39D1" w:rsidP="00B32ED8">
            <w:pPr>
              <w:ind w:leftChars="-51" w:left="-107" w:right="-47"/>
              <w:rPr>
                <w:szCs w:val="21"/>
              </w:rPr>
            </w:pPr>
            <w:r>
              <w:t>账户行内部账号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2DB41" w14:textId="77777777" w:rsidR="00EF2E41" w:rsidRPr="00A6356C" w:rsidRDefault="00EF2E41" w:rsidP="00D96860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12FA" w14:textId="77777777" w:rsidR="00EF2E41" w:rsidRDefault="00EF2E41" w:rsidP="00DF7D85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V(34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A370" w14:textId="77777777" w:rsidR="00EF2E41" w:rsidRDefault="00EF2E41" w:rsidP="008A4954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0D662" w14:textId="77777777" w:rsidR="00EF2E41" w:rsidRDefault="00EF2E41" w:rsidP="00DF7D85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</w:t>
            </w:r>
          </w:p>
          <w:p w14:paraId="515D329C" w14:textId="77777777" w:rsidR="00EF2E41" w:rsidRDefault="00EF2E41" w:rsidP="00DF7D85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6FAC" w14:textId="77777777" w:rsidR="00EF2E41" w:rsidRPr="00446309" w:rsidRDefault="00EF2E41" w:rsidP="001B3474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查询银行时，同时查询该行账号，如果有多个，用下拉列表显示</w:t>
            </w:r>
          </w:p>
        </w:tc>
      </w:tr>
      <w:tr w:rsidR="00EF2E41" w:rsidRPr="00446309" w14:paraId="20614A4B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D083" w14:textId="77777777" w:rsidR="00EF2E41" w:rsidRPr="00446309" w:rsidRDefault="00EF2E41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183E" w14:textId="77777777" w:rsidR="00EF2E41" w:rsidRPr="0082731B" w:rsidRDefault="00EF2E41" w:rsidP="00B32ED8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国家代码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5D685" w14:textId="77777777" w:rsidR="00EF2E41" w:rsidRPr="00A6356C" w:rsidRDefault="00EF2E41" w:rsidP="00D96860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778B" w14:textId="77777777" w:rsidR="00EF2E41" w:rsidRDefault="00EF2E41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V(3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F76C" w14:textId="77777777" w:rsidR="00EF2E41" w:rsidRDefault="00EF2E41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9C1AD" w14:textId="77777777" w:rsidR="00EF2E41" w:rsidRDefault="00EF2E41" w:rsidP="00C728F9">
            <w:pPr>
              <w:ind w:leftChars="-37" w:left="-78" w:right="210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E2B7" w14:textId="77777777" w:rsidR="00EF2E41" w:rsidRDefault="00EF2E41" w:rsidP="00D96860">
            <w:pPr>
              <w:ind w:leftChars="-44" w:left="-92" w:firstLine="1"/>
              <w:rPr>
                <w:szCs w:val="21"/>
              </w:rPr>
            </w:pPr>
          </w:p>
        </w:tc>
      </w:tr>
      <w:tr w:rsidR="00EF2E41" w:rsidRPr="00446309" w14:paraId="376E69E9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E17B" w14:textId="77777777" w:rsidR="00EF2E41" w:rsidRPr="00446309" w:rsidRDefault="00EF2E41" w:rsidP="002B338D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1B66" w14:textId="77777777" w:rsidR="00EF2E41" w:rsidRPr="0082731B" w:rsidRDefault="00EF2E41" w:rsidP="00B32ED8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对方编号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61196" w14:textId="77777777" w:rsidR="00EF2E41" w:rsidRPr="00A6356C" w:rsidRDefault="00EF2E41" w:rsidP="00D96860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9950" w14:textId="77777777" w:rsidR="00EF2E41" w:rsidRDefault="00EF2E41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V(16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423D" w14:textId="77777777" w:rsidR="00EF2E41" w:rsidRDefault="00EF2E41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167E" w14:textId="77777777" w:rsidR="00EF2E41" w:rsidRDefault="00EF2E41" w:rsidP="00B214C1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报文解析(MT202:21)</w:t>
            </w:r>
          </w:p>
          <w:p w14:paraId="1A84D530" w14:textId="77777777" w:rsidR="00EF2E41" w:rsidRDefault="00EF2E41" w:rsidP="00D96860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5E1D" w14:textId="77777777" w:rsidR="00EF2E41" w:rsidRDefault="00EF2E41" w:rsidP="00D96860">
            <w:pPr>
              <w:ind w:leftChars="-44" w:left="-92" w:firstLine="1"/>
              <w:rPr>
                <w:szCs w:val="21"/>
              </w:rPr>
            </w:pPr>
          </w:p>
        </w:tc>
      </w:tr>
      <w:tr w:rsidR="003D0470" w:rsidRPr="00446309" w14:paraId="5F448B80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1CE5D" w14:textId="77777777" w:rsidR="003D0470" w:rsidRPr="00446309" w:rsidRDefault="003D0470" w:rsidP="00284065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7A88" w14:textId="77777777" w:rsidR="003D0470" w:rsidRDefault="003D0470" w:rsidP="00F025DB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费用管理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7AED0" w14:textId="77777777" w:rsidR="003D0470" w:rsidRPr="00A6356C" w:rsidRDefault="003D0470" w:rsidP="00F025DB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41B3" w14:textId="77777777" w:rsidR="003D0470" w:rsidRDefault="003D0470" w:rsidP="00F025DB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控件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253A" w14:textId="77777777" w:rsidR="00D329F7" w:rsidRDefault="003D0470" w:rsidP="00F65EE9">
            <w:pPr>
              <w:ind w:leftChars="-12" w:left="-25" w:right="4" w:firstLine="1"/>
              <w:rPr>
                <w:rFonts w:ascii="宋体" w:eastAsiaTheme="majorEastAsia" w:hAnsi="宋体" w:cstheme="majorBidi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BFA8F" w14:textId="77777777" w:rsidR="003D0470" w:rsidRDefault="00B54945" w:rsidP="00F025DB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系统带出</w:t>
            </w:r>
          </w:p>
          <w:p w14:paraId="1DF82DA6" w14:textId="77777777" w:rsidR="003D0470" w:rsidRDefault="003D0470" w:rsidP="00F025DB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E9C8" w14:textId="77777777" w:rsidR="003D0470" w:rsidRDefault="003D0470" w:rsidP="00F025DB">
            <w:pPr>
              <w:ind w:leftChars="-44" w:left="-92" w:firstLine="1"/>
              <w:rPr>
                <w:szCs w:val="21"/>
              </w:rPr>
            </w:pPr>
          </w:p>
        </w:tc>
      </w:tr>
      <w:tr w:rsidR="003D0470" w:rsidRPr="00446309" w14:paraId="4BBFA8D3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89247" w14:textId="77777777" w:rsidR="003D0470" w:rsidRPr="00446309" w:rsidRDefault="003D0470" w:rsidP="00284065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9365" w14:textId="77777777" w:rsidR="003D0470" w:rsidRDefault="003D0470" w:rsidP="00F025DB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资金流向管理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36F39" w14:textId="77777777" w:rsidR="003D0470" w:rsidRPr="00A6356C" w:rsidRDefault="003D0470" w:rsidP="00F025DB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95E6" w14:textId="77777777" w:rsidR="003D0470" w:rsidRDefault="003D0470" w:rsidP="00F025DB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控件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A199" w14:textId="77777777" w:rsidR="003D0470" w:rsidRDefault="003D0470" w:rsidP="00F025D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94CF7" w14:textId="77777777" w:rsidR="003D0470" w:rsidRDefault="00B54945" w:rsidP="003D0470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系统带出</w:t>
            </w:r>
          </w:p>
          <w:p w14:paraId="2B4A662A" w14:textId="77777777" w:rsidR="003D0470" w:rsidRDefault="003D0470" w:rsidP="003D0470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2934" w14:textId="77777777" w:rsidR="003D0470" w:rsidRDefault="003D0470" w:rsidP="00F025DB">
            <w:pPr>
              <w:ind w:leftChars="-44" w:left="-92" w:firstLine="1"/>
              <w:rPr>
                <w:szCs w:val="21"/>
              </w:rPr>
            </w:pPr>
          </w:p>
        </w:tc>
      </w:tr>
      <w:tr w:rsidR="00403154" w:rsidRPr="00446309" w14:paraId="3351B121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C86F0" w14:textId="77777777" w:rsidR="00403154" w:rsidRPr="00446309" w:rsidRDefault="00403154" w:rsidP="00284065">
            <w:pPr>
              <w:numPr>
                <w:ilvl w:val="0"/>
                <w:numId w:val="1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6852" w14:textId="77777777" w:rsidR="00403154" w:rsidRPr="0082731B" w:rsidRDefault="00403154" w:rsidP="00F025DB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C0867" w14:textId="77777777" w:rsidR="00403154" w:rsidRPr="00A6356C" w:rsidRDefault="00403154" w:rsidP="00F025DB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1F7F" w14:textId="77777777" w:rsidR="00403154" w:rsidRDefault="00403154" w:rsidP="00F025DB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414D" w14:textId="77777777" w:rsidR="00403154" w:rsidRDefault="00403154" w:rsidP="00F025D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EB9B" w14:textId="77777777" w:rsidR="00403154" w:rsidRDefault="00403154" w:rsidP="00F025DB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81D6" w14:textId="77777777" w:rsidR="00403154" w:rsidRDefault="00403154" w:rsidP="00F025DB">
            <w:pPr>
              <w:ind w:leftChars="-44" w:left="-92" w:firstLine="1"/>
              <w:rPr>
                <w:szCs w:val="21"/>
              </w:rPr>
            </w:pPr>
          </w:p>
        </w:tc>
      </w:tr>
    </w:tbl>
    <w:p w14:paraId="60051647" w14:textId="77777777" w:rsidR="002D7E00" w:rsidRDefault="002D7E00" w:rsidP="002D7E00"/>
    <w:p w14:paraId="3E349316" w14:textId="77777777" w:rsidR="002D7E00" w:rsidRDefault="002D7E00" w:rsidP="002D7E00">
      <w:pPr>
        <w:pStyle w:val="4"/>
      </w:pPr>
      <w:r>
        <w:rPr>
          <w:rFonts w:hint="eastAsia"/>
        </w:rPr>
        <w:t>交易控制</w:t>
      </w:r>
    </w:p>
    <w:p w14:paraId="01FB7F0C" w14:textId="77777777" w:rsidR="002D7E00" w:rsidRPr="00955081" w:rsidRDefault="002D7E00" w:rsidP="002D7E00">
      <w:pPr>
        <w:pStyle w:val="5"/>
      </w:pPr>
      <w:r>
        <w:rPr>
          <w:rFonts w:hint="eastAsia"/>
        </w:rPr>
        <w:t>交易控制左树说明：</w:t>
      </w:r>
    </w:p>
    <w:p w14:paraId="2845B0D9" w14:textId="77777777" w:rsidR="00AB59D9" w:rsidRDefault="00AB59D9" w:rsidP="00AB59D9">
      <w:r>
        <w:rPr>
          <w:rFonts w:hint="eastAsia"/>
        </w:rPr>
        <w:t>托收未闭卷。</w:t>
      </w:r>
    </w:p>
    <w:p w14:paraId="149E453C" w14:textId="77777777" w:rsidR="00081C72" w:rsidRPr="00CB0C0F" w:rsidRDefault="00081C72" w:rsidP="00081C72">
      <w:pPr>
        <w:ind w:firstLine="420"/>
      </w:pPr>
    </w:p>
    <w:p w14:paraId="16D2D575" w14:textId="77777777" w:rsidR="00F025DB" w:rsidRPr="00641797" w:rsidRDefault="00F025DB" w:rsidP="00F025DB">
      <w:pPr>
        <w:pStyle w:val="a3"/>
        <w:numPr>
          <w:ilvl w:val="0"/>
          <w:numId w:val="35"/>
        </w:numPr>
        <w:spacing w:line="360" w:lineRule="auto"/>
        <w:ind w:firstLineChars="0"/>
      </w:pPr>
    </w:p>
    <w:p w14:paraId="3153A7FF" w14:textId="77777777" w:rsidR="00962C5D" w:rsidRPr="00F025DB" w:rsidRDefault="00962C5D" w:rsidP="002D7E00"/>
    <w:p w14:paraId="7160A7D8" w14:textId="77777777" w:rsidR="002D7E00" w:rsidRDefault="002D7E00" w:rsidP="002D7E00">
      <w:pPr>
        <w:pStyle w:val="4"/>
      </w:pPr>
      <w:r>
        <w:rPr>
          <w:rFonts w:hint="eastAsia"/>
        </w:rPr>
        <w:t>边界描述</w:t>
      </w:r>
    </w:p>
    <w:p w14:paraId="2413EAE1" w14:textId="77777777" w:rsidR="002D7E00" w:rsidRDefault="002D7E00" w:rsidP="002D7E00">
      <w:pPr>
        <w:ind w:firstLine="420"/>
      </w:pPr>
      <w:r>
        <w:rPr>
          <w:rFonts w:hint="eastAsia"/>
        </w:rPr>
        <w:t>无</w:t>
      </w:r>
    </w:p>
    <w:p w14:paraId="2B267250" w14:textId="77777777" w:rsidR="002D7E00" w:rsidRDefault="002D7E00" w:rsidP="002D7E00">
      <w:pPr>
        <w:pStyle w:val="4"/>
        <w:numPr>
          <w:ilvl w:val="3"/>
          <w:numId w:val="3"/>
        </w:numPr>
      </w:pPr>
      <w:r>
        <w:rPr>
          <w:rFonts w:hint="eastAsia"/>
        </w:rPr>
        <w:t>输出描述</w:t>
      </w:r>
    </w:p>
    <w:p w14:paraId="7CFC1FDB" w14:textId="77777777" w:rsidR="002D7E00" w:rsidRDefault="002D7E00" w:rsidP="002D7E00">
      <w:pPr>
        <w:pStyle w:val="5"/>
        <w:numPr>
          <w:ilvl w:val="4"/>
          <w:numId w:val="3"/>
        </w:numPr>
      </w:pPr>
      <w:r>
        <w:rPr>
          <w:rFonts w:hint="eastAsia"/>
        </w:rPr>
        <w:t>面函</w:t>
      </w:r>
    </w:p>
    <w:p w14:paraId="6F5F089F" w14:textId="77777777" w:rsidR="00D329F7" w:rsidRDefault="00081C72" w:rsidP="00F65EE9">
      <w:pPr>
        <w:spacing w:line="360" w:lineRule="auto"/>
        <w:ind w:firstLine="420"/>
      </w:pPr>
      <w:r>
        <w:rPr>
          <w:rFonts w:hint="eastAsia"/>
        </w:rPr>
        <w:t>如果结算方向选择“解付”，出贷记通知面函；</w:t>
      </w:r>
    </w:p>
    <w:p w14:paraId="2BDAA38A" w14:textId="77777777" w:rsidR="002D7E00" w:rsidRDefault="002D7E00" w:rsidP="002D7E00">
      <w:pPr>
        <w:pStyle w:val="5"/>
        <w:numPr>
          <w:ilvl w:val="4"/>
          <w:numId w:val="3"/>
        </w:numPr>
      </w:pPr>
      <w:r>
        <w:rPr>
          <w:rFonts w:hint="eastAsia"/>
        </w:rPr>
        <w:t>报文</w:t>
      </w:r>
    </w:p>
    <w:p w14:paraId="7DC0AEA2" w14:textId="77777777" w:rsidR="00BF6B81" w:rsidRDefault="00BF6B81" w:rsidP="00BF6B81">
      <w:pPr>
        <w:ind w:leftChars="100" w:left="210"/>
        <w:rPr>
          <w:szCs w:val="21"/>
        </w:rPr>
      </w:pPr>
    </w:p>
    <w:p w14:paraId="63F88452" w14:textId="77777777" w:rsidR="00D329F7" w:rsidRDefault="00390B04" w:rsidP="00F65EE9">
      <w:pPr>
        <w:pStyle w:val="5"/>
      </w:pPr>
      <w:r>
        <w:rPr>
          <w:rFonts w:hint="eastAsia"/>
        </w:rPr>
        <w:t>申报信息</w:t>
      </w:r>
    </w:p>
    <w:p w14:paraId="4FF92736" w14:textId="77777777" w:rsidR="00390B04" w:rsidRDefault="00390B04" w:rsidP="00390B04">
      <w:pPr>
        <w:rPr>
          <w:szCs w:val="21"/>
        </w:rPr>
      </w:pPr>
      <w:r>
        <w:rPr>
          <w:rFonts w:hint="eastAsia"/>
          <w:szCs w:val="21"/>
        </w:rPr>
        <w:t>收支申报映射：</w:t>
      </w:r>
    </w:p>
    <w:p w14:paraId="24623243" w14:textId="77777777" w:rsidR="00390B04" w:rsidRDefault="00390B04" w:rsidP="00390B04">
      <w:pPr>
        <w:ind w:firstLine="420"/>
        <w:rPr>
          <w:szCs w:val="21"/>
        </w:rPr>
      </w:pPr>
      <w:r>
        <w:rPr>
          <w:rFonts w:hint="eastAsia"/>
          <w:szCs w:val="21"/>
        </w:rPr>
        <w:t>涉外收入申报单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基本信息：</w:t>
      </w:r>
    </w:p>
    <w:p w14:paraId="662F008A" w14:textId="77777777" w:rsidR="00390B04" w:rsidRDefault="00390B04" w:rsidP="00390B04">
      <w:pPr>
        <w:ind w:leftChars="400" w:left="840"/>
      </w:pPr>
      <w:r>
        <w:rPr>
          <w:rFonts w:hint="eastAsia"/>
        </w:rPr>
        <w:t>收款人名称：</w:t>
      </w:r>
      <w:r>
        <w:t>受益人名称</w:t>
      </w:r>
      <w:r>
        <w:rPr>
          <w:rFonts w:hint="eastAsia"/>
        </w:rPr>
        <w:t>；</w:t>
      </w:r>
    </w:p>
    <w:p w14:paraId="3434A3EC" w14:textId="77777777" w:rsidR="00390B04" w:rsidRDefault="00390B04" w:rsidP="00390B04">
      <w:pPr>
        <w:ind w:leftChars="400" w:left="840"/>
      </w:pPr>
      <w:r>
        <w:t>收入款币种</w:t>
      </w:r>
      <w:r>
        <w:t>/</w:t>
      </w:r>
      <w:r>
        <w:t>金额</w:t>
      </w:r>
      <w:r>
        <w:rPr>
          <w:rFonts w:hint="eastAsia"/>
        </w:rPr>
        <w:t>：收汇金额；</w:t>
      </w:r>
    </w:p>
    <w:p w14:paraId="62815CE3" w14:textId="77777777" w:rsidR="00390B04" w:rsidRDefault="00390B04" w:rsidP="00390B04">
      <w:pPr>
        <w:ind w:leftChars="400" w:left="840"/>
      </w:pPr>
      <w:r>
        <w:t>付款人名称</w:t>
      </w:r>
      <w:r>
        <w:rPr>
          <w:rFonts w:hint="eastAsia"/>
        </w:rPr>
        <w:t>：（</w:t>
      </w:r>
      <w:r>
        <w:t>收汇款项来源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付款人名称</w:t>
      </w:r>
      <w:r>
        <w:rPr>
          <w:rFonts w:hint="eastAsia"/>
        </w:rPr>
        <w:t>;</w:t>
      </w:r>
    </w:p>
    <w:p w14:paraId="17D56D99" w14:textId="77777777" w:rsidR="00390B04" w:rsidRDefault="00390B04" w:rsidP="00390B04">
      <w:pPr>
        <w:ind w:leftChars="400" w:left="840"/>
      </w:pPr>
      <w:r>
        <w:t>银行业务编号</w:t>
      </w:r>
      <w:r>
        <w:rPr>
          <w:rFonts w:hint="eastAsia"/>
        </w:rPr>
        <w:t>:</w:t>
      </w:r>
      <w:r>
        <w:rPr>
          <w:rFonts w:hint="eastAsia"/>
        </w:rPr>
        <w:t>寄单编号；</w:t>
      </w:r>
    </w:p>
    <w:p w14:paraId="71DA4718" w14:textId="77777777" w:rsidR="00390B04" w:rsidRDefault="00390B04" w:rsidP="00390B04">
      <w:pPr>
        <w:ind w:leftChars="400" w:left="840"/>
      </w:pPr>
      <w:r>
        <w:rPr>
          <w:rFonts w:hint="eastAsia"/>
        </w:rPr>
        <w:t>结算方式：默认为当前业务类型</w:t>
      </w:r>
      <w:r w:rsidR="00C73428">
        <w:rPr>
          <w:rFonts w:hint="eastAsia"/>
        </w:rPr>
        <w:t>；</w:t>
      </w:r>
    </w:p>
    <w:p w14:paraId="5DE64C9E" w14:textId="77777777" w:rsidR="00390B04" w:rsidRDefault="00390B04" w:rsidP="00390B04">
      <w:pPr>
        <w:ind w:leftChars="400" w:left="840"/>
      </w:pPr>
      <w:r>
        <w:t>组织机构代码</w:t>
      </w:r>
      <w:r>
        <w:rPr>
          <w:rFonts w:hint="eastAsia"/>
        </w:rPr>
        <w:t>：付款人信息表中对应的组织机构代码</w:t>
      </w:r>
      <w:r w:rsidR="00C73428">
        <w:rPr>
          <w:rFonts w:hint="eastAsia"/>
        </w:rPr>
        <w:t>；</w:t>
      </w:r>
    </w:p>
    <w:p w14:paraId="67162EA0" w14:textId="77777777" w:rsidR="00390B04" w:rsidRDefault="00390B04" w:rsidP="00390B04">
      <w:pPr>
        <w:ind w:leftChars="400" w:left="840"/>
      </w:pPr>
      <w:r>
        <w:t>收款人类型</w:t>
      </w:r>
      <w:r>
        <w:rPr>
          <w:rFonts w:hint="eastAsia"/>
        </w:rPr>
        <w:t>：</w:t>
      </w:r>
      <w:r w:rsidR="00CB0308">
        <w:rPr>
          <w:rFonts w:hint="eastAsia"/>
        </w:rPr>
        <w:t>对应托收登记时候的对公</w:t>
      </w:r>
      <w:r w:rsidR="00CB0308">
        <w:rPr>
          <w:rFonts w:hint="eastAsia"/>
        </w:rPr>
        <w:t>/</w:t>
      </w:r>
      <w:r w:rsidR="00CB0308">
        <w:rPr>
          <w:rFonts w:hint="eastAsia"/>
        </w:rPr>
        <w:t>对私</w:t>
      </w:r>
      <w:r w:rsidR="00A616BA">
        <w:rPr>
          <w:rFonts w:hint="eastAsia"/>
        </w:rPr>
        <w:t>。</w:t>
      </w:r>
    </w:p>
    <w:p w14:paraId="5907992C" w14:textId="77777777" w:rsidR="00390B04" w:rsidRDefault="00390B04" w:rsidP="00390B04">
      <w:pPr>
        <w:ind w:firstLine="420"/>
      </w:pPr>
      <w:r>
        <w:rPr>
          <w:rFonts w:hint="eastAsia"/>
        </w:rPr>
        <w:t>涉外收入申报单</w:t>
      </w:r>
      <w:r>
        <w:rPr>
          <w:rFonts w:hint="eastAsia"/>
        </w:rPr>
        <w:t>-</w:t>
      </w:r>
      <w:r>
        <w:rPr>
          <w:rFonts w:hint="eastAsia"/>
        </w:rPr>
        <w:t>申报信息：</w:t>
      </w:r>
    </w:p>
    <w:p w14:paraId="138C2027" w14:textId="77777777" w:rsidR="00390B04" w:rsidRDefault="00390B04" w:rsidP="00390B04">
      <w:pPr>
        <w:ind w:leftChars="400" w:left="840"/>
      </w:pPr>
      <w:r>
        <w:t>付款人常驻国家</w:t>
      </w:r>
      <w:r>
        <w:t>/</w:t>
      </w:r>
      <w:r>
        <w:t>地区代码</w:t>
      </w:r>
      <w:r>
        <w:rPr>
          <w:rFonts w:hint="eastAsia"/>
        </w:rPr>
        <w:t>：付款人信息表中国家</w:t>
      </w:r>
      <w:r>
        <w:rPr>
          <w:rFonts w:hint="eastAsia"/>
        </w:rPr>
        <w:t>/</w:t>
      </w:r>
      <w:r>
        <w:rPr>
          <w:rFonts w:hint="eastAsia"/>
        </w:rPr>
        <w:t>地区所对应的代码</w:t>
      </w:r>
      <w:r w:rsidR="00C73428">
        <w:rPr>
          <w:rFonts w:hint="eastAsia"/>
        </w:rPr>
        <w:t>；</w:t>
      </w:r>
    </w:p>
    <w:p w14:paraId="01BA329E" w14:textId="77777777" w:rsidR="00390B04" w:rsidRDefault="00390B04" w:rsidP="00390B04">
      <w:pPr>
        <w:ind w:leftChars="400" w:left="840"/>
      </w:pPr>
      <w:r>
        <w:t>相应金额</w:t>
      </w:r>
      <w:r>
        <w:t>1</w:t>
      </w:r>
      <w:r>
        <w:rPr>
          <w:rFonts w:hint="eastAsia"/>
        </w:rPr>
        <w:t>：</w:t>
      </w:r>
      <w:r w:rsidR="00ED6261">
        <w:rPr>
          <w:rFonts w:hint="eastAsia"/>
        </w:rPr>
        <w:t>汇入</w:t>
      </w:r>
      <w:r>
        <w:rPr>
          <w:rFonts w:hint="eastAsia"/>
        </w:rPr>
        <w:t>金额</w:t>
      </w:r>
      <w:r w:rsidR="00C73428">
        <w:rPr>
          <w:rFonts w:hint="eastAsia"/>
        </w:rPr>
        <w:t>；</w:t>
      </w:r>
    </w:p>
    <w:p w14:paraId="5F347E96" w14:textId="77777777" w:rsidR="00390B04" w:rsidRDefault="00390B04" w:rsidP="00390B04">
      <w:pPr>
        <w:ind w:leftChars="400" w:left="840"/>
      </w:pPr>
      <w:r>
        <w:t>是否保税货物项下收汇</w:t>
      </w:r>
      <w:r>
        <w:rPr>
          <w:rFonts w:hint="eastAsia"/>
        </w:rPr>
        <w:t>：</w:t>
      </w:r>
      <w:r w:rsidR="00ED6261">
        <w:rPr>
          <w:rFonts w:hint="eastAsia"/>
        </w:rPr>
        <w:t>默认为否</w:t>
      </w:r>
      <w:r w:rsidR="00C73428">
        <w:rPr>
          <w:rFonts w:hint="eastAsia"/>
        </w:rPr>
        <w:t>；</w:t>
      </w:r>
    </w:p>
    <w:p w14:paraId="7BE91A41" w14:textId="77777777" w:rsidR="008A5C89" w:rsidRDefault="008A5C89" w:rsidP="00390B04">
      <w:pPr>
        <w:ind w:leftChars="400" w:left="840"/>
      </w:pPr>
      <w:r>
        <w:rPr>
          <w:rFonts w:hint="eastAsia"/>
        </w:rPr>
        <w:t>收入类型：默认为其他</w:t>
      </w:r>
      <w:r w:rsidR="00C73428">
        <w:rPr>
          <w:rFonts w:hint="eastAsia"/>
        </w:rPr>
        <w:t>；</w:t>
      </w:r>
    </w:p>
    <w:p w14:paraId="38A137AF" w14:textId="77777777" w:rsidR="00AE2F9D" w:rsidRDefault="00AE2F9D" w:rsidP="00390B04">
      <w:pPr>
        <w:ind w:leftChars="400" w:left="840"/>
      </w:pPr>
      <w:r>
        <w:rPr>
          <w:rFonts w:hint="eastAsia"/>
        </w:rPr>
        <w:t>收款性质：默认为其他</w:t>
      </w:r>
      <w:r w:rsidR="00C73428">
        <w:rPr>
          <w:rFonts w:hint="eastAsia"/>
        </w:rPr>
        <w:t>；</w:t>
      </w:r>
    </w:p>
    <w:p w14:paraId="1BE20905" w14:textId="77777777" w:rsidR="007A690E" w:rsidRDefault="00390B04" w:rsidP="00390B04">
      <w:pPr>
        <w:ind w:leftChars="100" w:left="210" w:firstLineChars="300" w:firstLine="630"/>
      </w:pPr>
      <w:r>
        <w:t>填报人</w:t>
      </w:r>
      <w:r>
        <w:rPr>
          <w:rFonts w:hint="eastAsia"/>
        </w:rPr>
        <w:t>：申报人信息表姓名</w:t>
      </w:r>
      <w:r w:rsidR="00860664">
        <w:rPr>
          <w:rFonts w:hint="eastAsia"/>
        </w:rPr>
        <w:t>；</w:t>
      </w:r>
    </w:p>
    <w:p w14:paraId="4980D37E" w14:textId="77777777" w:rsidR="00390B04" w:rsidRDefault="00390B04" w:rsidP="00390B04">
      <w:pPr>
        <w:ind w:leftChars="100" w:left="210" w:firstLineChars="300" w:firstLine="630"/>
      </w:pPr>
      <w:r>
        <w:t>填报人电话</w:t>
      </w:r>
      <w:r>
        <w:rPr>
          <w:rFonts w:hint="eastAsia"/>
        </w:rPr>
        <w:t>：申报人信息表电话</w:t>
      </w:r>
      <w:r w:rsidR="00C73428">
        <w:rPr>
          <w:rFonts w:hint="eastAsia"/>
        </w:rPr>
        <w:t>；</w:t>
      </w:r>
    </w:p>
    <w:p w14:paraId="6E3E57F8" w14:textId="77777777" w:rsidR="00390B04" w:rsidRDefault="00390B04" w:rsidP="00390B04">
      <w:pPr>
        <w:ind w:leftChars="400" w:left="840"/>
        <w:rPr>
          <w:szCs w:val="21"/>
        </w:rPr>
      </w:pPr>
      <w:r>
        <w:t>申报日期</w:t>
      </w:r>
      <w:r>
        <w:rPr>
          <w:rFonts w:hint="eastAsia"/>
        </w:rPr>
        <w:t>：默认系统日期。</w:t>
      </w:r>
    </w:p>
    <w:p w14:paraId="68C1C512" w14:textId="77777777" w:rsidR="00D329F7" w:rsidRDefault="00D329F7" w:rsidP="00F65EE9"/>
    <w:p w14:paraId="6CB226AB" w14:textId="77777777" w:rsidR="002D7E00" w:rsidRPr="00CC0D80" w:rsidRDefault="002D7E00" w:rsidP="002D7E00">
      <w:pPr>
        <w:pStyle w:val="4"/>
        <w:numPr>
          <w:ilvl w:val="3"/>
          <w:numId w:val="3"/>
        </w:numPr>
      </w:pPr>
      <w:r>
        <w:rPr>
          <w:rFonts w:hint="eastAsia"/>
        </w:rPr>
        <w:t>保证金和额度</w:t>
      </w:r>
    </w:p>
    <w:p w14:paraId="098253E1" w14:textId="77777777" w:rsidR="00D329F7" w:rsidRDefault="002D7E00" w:rsidP="00F65EE9">
      <w:pPr>
        <w:ind w:firstLine="420"/>
      </w:pPr>
      <w:r>
        <w:rPr>
          <w:rFonts w:hint="eastAsia"/>
        </w:rPr>
        <w:t>无</w:t>
      </w:r>
    </w:p>
    <w:p w14:paraId="67D885A0" w14:textId="77777777" w:rsidR="002D7E00" w:rsidRPr="00CC0D80" w:rsidRDefault="002D7E00" w:rsidP="002D7E00">
      <w:pPr>
        <w:pStyle w:val="4"/>
        <w:numPr>
          <w:ilvl w:val="3"/>
          <w:numId w:val="3"/>
        </w:numPr>
      </w:pPr>
      <w:r>
        <w:rPr>
          <w:rFonts w:hint="eastAsia"/>
        </w:rPr>
        <w:t>手续费</w:t>
      </w:r>
    </w:p>
    <w:p w14:paraId="788B2F60" w14:textId="77777777" w:rsidR="00D329F7" w:rsidRDefault="00D329F7" w:rsidP="00F65EE9">
      <w:pPr>
        <w:ind w:firstLine="420"/>
      </w:pPr>
    </w:p>
    <w:p w14:paraId="0EA5776E" w14:textId="77777777" w:rsidR="00732847" w:rsidRDefault="000E5BD6" w:rsidP="00732847">
      <w:pPr>
        <w:ind w:leftChars="200" w:left="420"/>
      </w:pPr>
      <w:r>
        <w:rPr>
          <w:rFonts w:hint="eastAsia"/>
        </w:rPr>
        <w:t>跟单托收改单手续费</w:t>
      </w:r>
      <w:r w:rsidR="00A76E3D">
        <w:rPr>
          <w:rFonts w:hint="eastAsia"/>
        </w:rPr>
        <w:t>,</w:t>
      </w:r>
      <w:r>
        <w:rPr>
          <w:rFonts w:hint="eastAsia"/>
        </w:rPr>
        <w:t>出口托收手续费</w:t>
      </w:r>
      <w:r w:rsidR="00732847">
        <w:rPr>
          <w:rFonts w:hint="eastAsia"/>
        </w:rPr>
        <w:t>,</w:t>
      </w:r>
      <w:r>
        <w:rPr>
          <w:rFonts w:hint="eastAsia"/>
        </w:rPr>
        <w:t>快邮费</w:t>
      </w:r>
      <w:r w:rsidR="00A76E3D">
        <w:rPr>
          <w:rFonts w:hint="eastAsia"/>
        </w:rPr>
        <w:t>,</w:t>
      </w:r>
      <w:r w:rsidR="00732847">
        <w:rPr>
          <w:rFonts w:hint="eastAsia"/>
        </w:rPr>
        <w:t>详见【</w:t>
      </w:r>
      <w:r w:rsidR="00732847">
        <w:rPr>
          <w:rFonts w:hint="eastAsia"/>
        </w:rPr>
        <w:t>1.7.1</w:t>
      </w:r>
      <w:r w:rsidR="00732847">
        <w:rPr>
          <w:rFonts w:hint="eastAsia"/>
        </w:rPr>
        <w:t>手续费】</w:t>
      </w:r>
    </w:p>
    <w:p w14:paraId="7CE36CAE" w14:textId="77777777" w:rsidR="00D329F7" w:rsidRDefault="00732847" w:rsidP="00F65EE9">
      <w:pPr>
        <w:ind w:leftChars="200" w:left="420"/>
      </w:pPr>
      <w:r>
        <w:rPr>
          <w:rFonts w:hint="eastAsia"/>
        </w:rPr>
        <w:t>如果发电报，收电报费，见【收费标准</w:t>
      </w:r>
      <w:r>
        <w:rPr>
          <w:rFonts w:hint="eastAsia"/>
        </w:rPr>
        <w:t>1.7.2</w:t>
      </w:r>
      <w:r>
        <w:rPr>
          <w:rFonts w:hint="eastAsia"/>
        </w:rPr>
        <w:t>电报费】</w:t>
      </w:r>
    </w:p>
    <w:p w14:paraId="3BCD587B" w14:textId="77777777" w:rsidR="00D329F7" w:rsidRDefault="000E5BD6" w:rsidP="00F65EE9">
      <w:pPr>
        <w:ind w:firstLine="420"/>
      </w:pPr>
      <w:r>
        <w:rPr>
          <w:rFonts w:hint="eastAsia"/>
        </w:rPr>
        <w:t>默认为现收。允许免受，不允许后收。</w:t>
      </w:r>
    </w:p>
    <w:p w14:paraId="4FC83788" w14:textId="77777777" w:rsidR="002D7E00" w:rsidRPr="00CC0D80" w:rsidRDefault="002D7E00" w:rsidP="002D7E00">
      <w:pPr>
        <w:pStyle w:val="4"/>
        <w:numPr>
          <w:ilvl w:val="3"/>
          <w:numId w:val="3"/>
        </w:numPr>
      </w:pPr>
      <w:r>
        <w:rPr>
          <w:rFonts w:hint="eastAsia"/>
        </w:rPr>
        <w:t>会计分录</w:t>
      </w:r>
    </w:p>
    <w:p w14:paraId="4F0735DF" w14:textId="77777777" w:rsidR="008A6C63" w:rsidRDefault="008A6C63" w:rsidP="008A6C63">
      <w:pPr>
        <w:rPr>
          <w:b/>
        </w:rPr>
      </w:pPr>
      <w:r>
        <w:rPr>
          <w:rFonts w:hint="eastAsia"/>
          <w:b/>
        </w:rPr>
        <w:t>表外：</w:t>
      </w:r>
    </w:p>
    <w:p w14:paraId="62AA8134" w14:textId="77777777" w:rsidR="00710A44" w:rsidRPr="00011006" w:rsidDel="00710A44" w:rsidRDefault="003556E3" w:rsidP="00710A44">
      <w:r>
        <w:rPr>
          <w:rFonts w:hint="eastAsia"/>
        </w:rPr>
        <w:tab/>
      </w:r>
    </w:p>
    <w:p w14:paraId="422B95E3" w14:textId="77777777" w:rsidR="008A6C63" w:rsidRPr="008A6C63" w:rsidRDefault="008A6C63" w:rsidP="00F65EE9"/>
    <w:p w14:paraId="1D21F1D2" w14:textId="77777777" w:rsidR="008A6C63" w:rsidRPr="00EF5DAA" w:rsidRDefault="00710A44" w:rsidP="008A6C63">
      <w:pPr>
        <w:ind w:firstLine="420"/>
      </w:pPr>
      <w:r>
        <w:rPr>
          <w:rFonts w:hint="eastAsia"/>
        </w:rPr>
        <w:t>付：</w:t>
      </w:r>
      <w:r>
        <w:rPr>
          <w:rFonts w:hint="eastAsia"/>
        </w:rPr>
        <w:t>916</w:t>
      </w:r>
      <w:r>
        <w:rPr>
          <w:rFonts w:hint="eastAsia"/>
        </w:rPr>
        <w:t>出口托收款项外币（金额</w:t>
      </w:r>
      <w:r>
        <w:rPr>
          <w:rFonts w:hint="eastAsia"/>
        </w:rPr>
        <w:t xml:space="preserve"> = </w:t>
      </w:r>
      <w:r>
        <w:rPr>
          <w:rFonts w:hint="eastAsia"/>
        </w:rPr>
        <w:t>托收金额）</w:t>
      </w:r>
    </w:p>
    <w:p w14:paraId="3A46BC49" w14:textId="77777777" w:rsidR="008A6C63" w:rsidRPr="00C310E2" w:rsidRDefault="008A6C63" w:rsidP="008A6C63">
      <w:pPr>
        <w:rPr>
          <w:b/>
        </w:rPr>
      </w:pPr>
      <w:r w:rsidRPr="00C310E2">
        <w:rPr>
          <w:rFonts w:hint="eastAsia"/>
          <w:b/>
        </w:rPr>
        <w:t>表内：</w:t>
      </w:r>
    </w:p>
    <w:p w14:paraId="46B222CC" w14:textId="77777777" w:rsidR="008A6C63" w:rsidRDefault="008A6C63" w:rsidP="008A6C63">
      <w:pPr>
        <w:ind w:left="420" w:firstLine="420"/>
      </w:pPr>
    </w:p>
    <w:p w14:paraId="3AEDC3A0" w14:textId="77777777" w:rsidR="008A6C63" w:rsidRDefault="008A6C63" w:rsidP="008A6C63">
      <w:pPr>
        <w:ind w:firstLine="420"/>
      </w:pPr>
    </w:p>
    <w:p w14:paraId="4E76B0F5" w14:textId="77777777" w:rsidR="008A6C63" w:rsidRPr="003556E3" w:rsidRDefault="008A6C63" w:rsidP="008A6C63">
      <w:pPr>
        <w:ind w:firstLine="420"/>
        <w:rPr>
          <w:b/>
        </w:rPr>
      </w:pPr>
      <w:r w:rsidRPr="003556E3">
        <w:rPr>
          <w:rFonts w:hint="eastAsia"/>
          <w:b/>
        </w:rPr>
        <w:t>解付</w:t>
      </w:r>
    </w:p>
    <w:p w14:paraId="3A6F8D0F" w14:textId="77777777" w:rsidR="008A6C63" w:rsidRDefault="008A6C63" w:rsidP="008A6C63">
      <w:pPr>
        <w:ind w:left="420" w:firstLine="420"/>
      </w:pPr>
      <w:r>
        <w:rPr>
          <w:rFonts w:hint="eastAsia"/>
        </w:rPr>
        <w:t>借</w:t>
      </w:r>
      <w:r w:rsidR="003556E3">
        <w:rPr>
          <w:rFonts w:hint="eastAsia"/>
        </w:rPr>
        <w:t>汇入款项</w:t>
      </w:r>
    </w:p>
    <w:p w14:paraId="64833B0F" w14:textId="77777777" w:rsidR="008A6C63" w:rsidRDefault="008A6C63" w:rsidP="008A6C63">
      <w:pPr>
        <w:ind w:left="420" w:firstLine="420"/>
      </w:pPr>
      <w:r>
        <w:rPr>
          <w:rFonts w:hint="eastAsia"/>
        </w:rPr>
        <w:t>贷手续费</w:t>
      </w:r>
    </w:p>
    <w:p w14:paraId="197D9AA6" w14:textId="77777777" w:rsidR="008A6C63" w:rsidRDefault="008A6C63" w:rsidP="008A6C63">
      <w:pPr>
        <w:ind w:left="420" w:firstLine="420"/>
      </w:pPr>
      <w:r>
        <w:rPr>
          <w:rFonts w:hint="eastAsia"/>
        </w:rPr>
        <w:t>贷邮电费</w:t>
      </w:r>
    </w:p>
    <w:p w14:paraId="02A290E0" w14:textId="77777777" w:rsidR="00834ECB" w:rsidRDefault="00834ECB" w:rsidP="003556E3">
      <w:pPr>
        <w:ind w:left="420" w:firstLine="420"/>
      </w:pPr>
    </w:p>
    <w:p w14:paraId="319C8830" w14:textId="77777777" w:rsidR="008A6C63" w:rsidRDefault="008A6C63" w:rsidP="008A6C63">
      <w:pPr>
        <w:ind w:left="420" w:firstLine="420"/>
      </w:pPr>
      <w:r>
        <w:rPr>
          <w:rFonts w:hint="eastAsia"/>
        </w:rPr>
        <w:t>贷客户账</w:t>
      </w:r>
    </w:p>
    <w:p w14:paraId="5D2176B9" w14:textId="77777777" w:rsidR="002D7E00" w:rsidRDefault="002D7E00" w:rsidP="002D7E00">
      <w:pPr>
        <w:ind w:left="420" w:firstLine="420"/>
      </w:pPr>
    </w:p>
    <w:p w14:paraId="67D48D84" w14:textId="77777777" w:rsidR="003556E3" w:rsidRDefault="003556E3" w:rsidP="003556E3">
      <w:pPr>
        <w:ind w:firstLineChars="790" w:firstLine="1659"/>
      </w:pPr>
    </w:p>
    <w:p w14:paraId="6045F9E3" w14:textId="77777777" w:rsidR="003556E3" w:rsidRPr="003556E3" w:rsidRDefault="003556E3" w:rsidP="002D7E00">
      <w:pPr>
        <w:ind w:left="420" w:firstLine="420"/>
      </w:pPr>
    </w:p>
    <w:p w14:paraId="779059BF" w14:textId="77777777" w:rsidR="002D7E00" w:rsidRPr="00CC0D80" w:rsidRDefault="002D7E00" w:rsidP="002D7E00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77CFDDE2" w14:textId="77777777" w:rsidR="002D7E00" w:rsidRDefault="002D7E00" w:rsidP="002D7E00">
      <w:r>
        <w:rPr>
          <w:rFonts w:hint="eastAsia"/>
        </w:rPr>
        <w:t>无</w:t>
      </w:r>
    </w:p>
    <w:p w14:paraId="7C801DB6" w14:textId="77777777" w:rsidR="00D329F7" w:rsidRDefault="00D329F7" w:rsidP="00F65EE9">
      <w:pPr>
        <w:ind w:firstLine="420"/>
      </w:pPr>
    </w:p>
    <w:p w14:paraId="5A00BDA3" w14:textId="77777777" w:rsidR="004A782E" w:rsidRPr="004655DE" w:rsidRDefault="008F3F64" w:rsidP="004A782E">
      <w:pPr>
        <w:pStyle w:val="3"/>
      </w:pPr>
      <w:bookmarkStart w:id="68" w:name="_Toc399285561"/>
      <w:r>
        <w:rPr>
          <w:rFonts w:hint="eastAsia"/>
        </w:rPr>
        <w:t>托收</w:t>
      </w:r>
      <w:r w:rsidR="00C535DC">
        <w:rPr>
          <w:rFonts w:hint="eastAsia"/>
        </w:rPr>
        <w:t>闭卷</w:t>
      </w:r>
      <w:bookmarkEnd w:id="68"/>
    </w:p>
    <w:p w14:paraId="6977ED0E" w14:textId="77777777" w:rsidR="004A782E" w:rsidRDefault="004A782E" w:rsidP="004A782E">
      <w:pPr>
        <w:pStyle w:val="4"/>
      </w:pPr>
      <w:r>
        <w:rPr>
          <w:rFonts w:hint="eastAsia"/>
        </w:rPr>
        <w:t>交易描述</w:t>
      </w:r>
    </w:p>
    <w:p w14:paraId="38CE1FEE" w14:textId="77777777" w:rsidR="00000C82" w:rsidRDefault="000C3E62" w:rsidP="00000C82">
      <w:pPr>
        <w:ind w:firstLineChars="202" w:firstLine="424"/>
      </w:pPr>
      <w:r w:rsidRPr="00F00FD3">
        <w:rPr>
          <w:rFonts w:hint="eastAsia"/>
        </w:rPr>
        <w:t>本交易</w:t>
      </w:r>
      <w:r>
        <w:rPr>
          <w:rFonts w:hint="eastAsia"/>
        </w:rPr>
        <w:t>是收到代收行退回单据、委托人提出无偿放单、或部分付汇后有余额需要冲销时，作单据闭卷处理。</w:t>
      </w:r>
    </w:p>
    <w:p w14:paraId="56ABD23D" w14:textId="77777777" w:rsidR="004A782E" w:rsidRDefault="004A782E" w:rsidP="004A782E">
      <w:pPr>
        <w:pStyle w:val="4"/>
      </w:pPr>
      <w:r>
        <w:rPr>
          <w:rFonts w:hint="eastAsia"/>
        </w:rPr>
        <w:t>柜员操作</w:t>
      </w:r>
    </w:p>
    <w:p w14:paraId="18AD53C4" w14:textId="77777777" w:rsidR="004A782E" w:rsidRDefault="004A782E" w:rsidP="004A782E">
      <w:pPr>
        <w:ind w:firstLine="420"/>
      </w:pPr>
      <w:r>
        <w:rPr>
          <w:rFonts w:hint="eastAsia"/>
        </w:rPr>
        <w:t>本交易由具有</w:t>
      </w:r>
      <w:r w:rsidR="002E1F32">
        <w:rPr>
          <w:rFonts w:hint="eastAsia"/>
        </w:rPr>
        <w:t>托收闭卷</w:t>
      </w:r>
      <w:r>
        <w:rPr>
          <w:rFonts w:hint="eastAsia"/>
        </w:rPr>
        <w:t>经办权限的柜员发起操作。</w:t>
      </w:r>
    </w:p>
    <w:p w14:paraId="4C73455E" w14:textId="77777777" w:rsidR="004A782E" w:rsidRDefault="004A782E" w:rsidP="004A782E">
      <w:pPr>
        <w:ind w:firstLine="420"/>
      </w:pPr>
      <w:r>
        <w:rPr>
          <w:rFonts w:hint="eastAsia"/>
        </w:rPr>
        <w:t>系统需支持手工发起，报文发起。</w:t>
      </w:r>
    </w:p>
    <w:p w14:paraId="7D3905B4" w14:textId="77777777" w:rsidR="00B7147B" w:rsidRDefault="00B7147B" w:rsidP="00B7147B">
      <w:pPr>
        <w:pStyle w:val="4"/>
        <w:numPr>
          <w:ilvl w:val="3"/>
          <w:numId w:val="3"/>
        </w:numPr>
      </w:pPr>
      <w:r>
        <w:rPr>
          <w:rFonts w:hint="eastAsia"/>
        </w:rPr>
        <w:t>界面布局与菜单按钮</w:t>
      </w:r>
    </w:p>
    <w:p w14:paraId="0F9CD370" w14:textId="77777777" w:rsidR="00263053" w:rsidRDefault="00263053" w:rsidP="00263053">
      <w:pPr>
        <w:ind w:firstLine="420"/>
      </w:pPr>
      <w:r>
        <w:rPr>
          <w:rFonts w:hint="eastAsia"/>
        </w:rPr>
        <w:t>同一页面布局原则，一行两列，从上至下：</w:t>
      </w:r>
    </w:p>
    <w:p w14:paraId="0E682BB5" w14:textId="77777777" w:rsidR="00263053" w:rsidRDefault="00263053" w:rsidP="00263053">
      <w:pPr>
        <w:ind w:firstLine="420"/>
      </w:pPr>
      <w:r>
        <w:rPr>
          <w:rFonts w:hint="eastAsia"/>
        </w:rPr>
        <w:t>第一区域：基本信息；</w:t>
      </w:r>
    </w:p>
    <w:p w14:paraId="4D618530" w14:textId="77777777" w:rsidR="00263053" w:rsidRDefault="00263053" w:rsidP="00263053">
      <w:pPr>
        <w:ind w:firstLine="420"/>
      </w:pPr>
      <w:r>
        <w:rPr>
          <w:rFonts w:hint="eastAsia"/>
        </w:rPr>
        <w:t>第二区域：</w:t>
      </w:r>
      <w:r w:rsidR="00C93C25">
        <w:rPr>
          <w:rFonts w:hint="eastAsia"/>
        </w:rPr>
        <w:t>费用管理</w:t>
      </w:r>
      <w:r>
        <w:rPr>
          <w:rFonts w:hint="eastAsia"/>
        </w:rPr>
        <w:t>；</w:t>
      </w:r>
    </w:p>
    <w:p w14:paraId="313F5263" w14:textId="77777777" w:rsidR="00263053" w:rsidRDefault="00263053" w:rsidP="00263053">
      <w:pPr>
        <w:ind w:firstLine="420"/>
      </w:pPr>
      <w:r>
        <w:rPr>
          <w:rFonts w:hint="eastAsia"/>
        </w:rPr>
        <w:t>第三区域：按钮</w:t>
      </w:r>
      <w:r w:rsidR="00C93C25">
        <w:rPr>
          <w:rFonts w:hint="eastAsia"/>
        </w:rPr>
        <w:t>；</w:t>
      </w:r>
    </w:p>
    <w:p w14:paraId="65487289" w14:textId="77777777" w:rsidR="00263053" w:rsidRDefault="00263053" w:rsidP="00263053">
      <w:pPr>
        <w:ind w:firstLine="420"/>
      </w:pPr>
      <w:r>
        <w:rPr>
          <w:rFonts w:hint="eastAsia"/>
        </w:rPr>
        <w:t>第四区域：</w:t>
      </w:r>
      <w:r w:rsidR="00C93C25">
        <w:rPr>
          <w:rFonts w:hint="eastAsia"/>
        </w:rPr>
        <w:t>报文。</w:t>
      </w:r>
    </w:p>
    <w:p w14:paraId="275ED20E" w14:textId="77777777" w:rsidR="00263053" w:rsidRDefault="00263053" w:rsidP="00263053">
      <w:pPr>
        <w:pStyle w:val="5"/>
      </w:pPr>
      <w:r w:rsidRPr="00A2685F">
        <w:rPr>
          <w:rFonts w:hint="eastAsia"/>
        </w:rPr>
        <w:t>基本信息、</w:t>
      </w:r>
      <w:r w:rsidR="00C93C25">
        <w:rPr>
          <w:rFonts w:hint="eastAsia"/>
        </w:rPr>
        <w:t>费用管理</w:t>
      </w:r>
      <w:r w:rsidRPr="00A2685F">
        <w:rPr>
          <w:rFonts w:hint="eastAsia"/>
        </w:rPr>
        <w:t>和按钮</w:t>
      </w:r>
    </w:p>
    <w:p w14:paraId="7BAD2638" w14:textId="77777777" w:rsidR="00D329F7" w:rsidRDefault="00355418" w:rsidP="00F65EE9">
      <w:pPr>
        <w:ind w:leftChars="-675" w:left="-1418"/>
      </w:pPr>
      <w:r w:rsidRPr="00F65EE9">
        <w:rPr>
          <w:noProof/>
        </w:rPr>
        <w:drawing>
          <wp:inline distT="0" distB="0" distL="0" distR="0" wp14:anchorId="3668C023" wp14:editId="6B9FDB53">
            <wp:extent cx="6784848" cy="3761232"/>
            <wp:effectExtent l="19050" t="0" r="0" b="0"/>
            <wp:docPr id="3" name="图片 2" descr="托收闭卷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托收闭卷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4848" cy="376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28F5" w14:textId="77777777" w:rsidR="00263053" w:rsidRDefault="00263053" w:rsidP="00263053">
      <w:pPr>
        <w:ind w:firstLineChars="200" w:firstLine="420"/>
      </w:pPr>
      <w:r>
        <w:rPr>
          <w:rFonts w:hint="eastAsia"/>
        </w:rPr>
        <w:t>备注：</w:t>
      </w:r>
    </w:p>
    <w:p w14:paraId="67500728" w14:textId="77777777" w:rsidR="00263053" w:rsidRDefault="00263053" w:rsidP="00263053">
      <w:pPr>
        <w:ind w:firstLineChars="200" w:firstLine="420"/>
      </w:pPr>
      <w:r>
        <w:rPr>
          <w:rFonts w:hint="eastAsia"/>
        </w:rPr>
        <w:t>按钮从左至右：提交、保存、打印查看、查询、附加功能、取消、返回。</w:t>
      </w:r>
    </w:p>
    <w:p w14:paraId="042F86AA" w14:textId="77777777" w:rsidR="00D329F7" w:rsidRDefault="00034655" w:rsidP="00F65EE9">
      <w:pPr>
        <w:pStyle w:val="5"/>
      </w:pPr>
      <w:r>
        <w:rPr>
          <w:rFonts w:hint="eastAsia"/>
        </w:rPr>
        <w:t>报文</w:t>
      </w:r>
    </w:p>
    <w:p w14:paraId="2E4DE846" w14:textId="77777777" w:rsidR="00D329F7" w:rsidRDefault="00355418" w:rsidP="00F65EE9">
      <w:pPr>
        <w:ind w:leftChars="-675" w:left="-1418"/>
      </w:pPr>
      <w:r w:rsidRPr="00F65EE9">
        <w:rPr>
          <w:noProof/>
        </w:rPr>
        <w:drawing>
          <wp:inline distT="0" distB="0" distL="0" distR="0" wp14:anchorId="6EADEC78" wp14:editId="2155B866">
            <wp:extent cx="6778752" cy="2962656"/>
            <wp:effectExtent l="19050" t="0" r="3048" b="0"/>
            <wp:docPr id="5" name="图片 4" descr="托收闭卷_报文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托收闭卷_报文.bmp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8752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87F6" w14:textId="77777777" w:rsidR="004A782E" w:rsidRDefault="004A782E" w:rsidP="004A782E">
      <w:pPr>
        <w:pStyle w:val="4"/>
      </w:pPr>
      <w:r>
        <w:rPr>
          <w:rFonts w:hint="eastAsia"/>
        </w:rPr>
        <w:t>输入描述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1"/>
        <w:gridCol w:w="1560"/>
        <w:gridCol w:w="989"/>
        <w:gridCol w:w="1137"/>
        <w:gridCol w:w="568"/>
        <w:gridCol w:w="1133"/>
        <w:gridCol w:w="2744"/>
      </w:tblGrid>
      <w:tr w:rsidR="004A782E" w14:paraId="135BBC00" w14:textId="77777777" w:rsidTr="00F65EE9">
        <w:trPr>
          <w:jc w:val="center"/>
        </w:trPr>
        <w:tc>
          <w:tcPr>
            <w:tcW w:w="229" w:type="pct"/>
            <w:shd w:val="clear" w:color="auto" w:fill="FFFFFF" w:themeFill="background1"/>
            <w:vAlign w:val="center"/>
          </w:tcPr>
          <w:p w14:paraId="5D70F3F5" w14:textId="77777777" w:rsidR="004A782E" w:rsidRPr="00BF567F" w:rsidRDefault="004A782E" w:rsidP="00830F81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915" w:type="pct"/>
            <w:shd w:val="clear" w:color="auto" w:fill="FFFFFF" w:themeFill="background1"/>
            <w:vAlign w:val="center"/>
          </w:tcPr>
          <w:p w14:paraId="514BE721" w14:textId="77777777" w:rsidR="004A782E" w:rsidRPr="00BF567F" w:rsidRDefault="004A782E" w:rsidP="00830F81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14:paraId="67EEB0C2" w14:textId="77777777" w:rsidR="004A782E" w:rsidRPr="00BF567F" w:rsidRDefault="004A782E" w:rsidP="00830F81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</w:tcPr>
          <w:p w14:paraId="4AFFDF2A" w14:textId="77777777" w:rsidR="004A782E" w:rsidRPr="00BF567F" w:rsidRDefault="004A782E" w:rsidP="00830F81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333" w:type="pct"/>
            <w:shd w:val="clear" w:color="auto" w:fill="FFFFFF" w:themeFill="background1"/>
            <w:vAlign w:val="center"/>
          </w:tcPr>
          <w:p w14:paraId="55211C2F" w14:textId="77777777" w:rsidR="004A782E" w:rsidRPr="00BF567F" w:rsidRDefault="004A782E" w:rsidP="00830F81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665" w:type="pct"/>
            <w:shd w:val="clear" w:color="auto" w:fill="FFFFFF" w:themeFill="background1"/>
            <w:vAlign w:val="center"/>
          </w:tcPr>
          <w:p w14:paraId="72430D50" w14:textId="77777777" w:rsidR="004A782E" w:rsidRPr="00BF567F" w:rsidRDefault="004A782E" w:rsidP="00830F81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610" w:type="pct"/>
            <w:shd w:val="clear" w:color="auto" w:fill="FFFFFF" w:themeFill="background1"/>
            <w:vAlign w:val="center"/>
          </w:tcPr>
          <w:p w14:paraId="1162B8E4" w14:textId="77777777" w:rsidR="004A782E" w:rsidRPr="00BF567F" w:rsidRDefault="004A782E" w:rsidP="00830F81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2E1F32" w14:paraId="0B3C741E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162E" w14:textId="77777777" w:rsidR="002E1F32" w:rsidRPr="00446309" w:rsidRDefault="002E1F32" w:rsidP="00315BFC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B5CF" w14:textId="77777777" w:rsidR="002E1F32" w:rsidRDefault="00550D39" w:rsidP="00B32ED8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处理类型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68A89" w14:textId="77777777" w:rsidR="002E1F32" w:rsidRPr="00446309" w:rsidRDefault="002E1F32" w:rsidP="00830F81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766D" w14:textId="77777777" w:rsidR="002E1F32" w:rsidRDefault="002E1F32" w:rsidP="002E1F3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V(3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4E01B" w14:textId="77777777" w:rsidR="002E1F32" w:rsidRDefault="002E1F32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4199" w14:textId="77777777" w:rsidR="002E1F32" w:rsidRDefault="002E1F32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89F6" w14:textId="77777777" w:rsidR="00B12BA4" w:rsidRDefault="002E1F32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选择项</w:t>
            </w:r>
            <w:r w:rsidR="000858C6">
              <w:rPr>
                <w:rFonts w:hint="eastAsia"/>
                <w:szCs w:val="21"/>
              </w:rPr>
              <w:t>，见【</w:t>
            </w:r>
            <w:r w:rsidR="000858C6">
              <w:rPr>
                <w:rFonts w:hint="eastAsia"/>
                <w:szCs w:val="21"/>
              </w:rPr>
              <w:t>1.6.9</w:t>
            </w:r>
            <w:r w:rsidR="000858C6">
              <w:rPr>
                <w:rFonts w:hint="eastAsia"/>
                <w:szCs w:val="21"/>
              </w:rPr>
              <w:t>处理类型】</w:t>
            </w:r>
          </w:p>
        </w:tc>
      </w:tr>
      <w:tr w:rsidR="004B503F" w14:paraId="36AA7B5F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F5CE5" w14:textId="77777777" w:rsidR="004B503F" w:rsidRPr="00446309" w:rsidRDefault="004B503F" w:rsidP="00315BFC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874B" w14:textId="77777777" w:rsidR="004B503F" w:rsidRDefault="004B503F" w:rsidP="00B32ED8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托收</w:t>
            </w:r>
            <w:r w:rsidR="008C6AB4">
              <w:rPr>
                <w:rFonts w:hint="eastAsia"/>
                <w:szCs w:val="21"/>
              </w:rPr>
              <w:t>编</w:t>
            </w:r>
            <w:r w:rsidRPr="005F1013">
              <w:rPr>
                <w:rFonts w:hint="eastAsia"/>
                <w:szCs w:val="21"/>
              </w:rPr>
              <w:t>号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3ABD" w14:textId="77777777" w:rsidR="004B503F" w:rsidRPr="00446309" w:rsidRDefault="004B503F" w:rsidP="00B32ED8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2D1D" w14:textId="77777777" w:rsidR="004B503F" w:rsidRDefault="004B503F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V(16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A42E" w14:textId="77777777" w:rsidR="004B503F" w:rsidRDefault="004B503F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28E4" w14:textId="77777777" w:rsidR="004B503F" w:rsidRPr="00446309" w:rsidRDefault="00B54945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84CC" w14:textId="77777777" w:rsidR="004B503F" w:rsidRDefault="004B503F" w:rsidP="00830F81">
            <w:pPr>
              <w:ind w:leftChars="-44" w:left="-92" w:firstLine="1"/>
              <w:rPr>
                <w:szCs w:val="21"/>
              </w:rPr>
            </w:pPr>
          </w:p>
        </w:tc>
      </w:tr>
      <w:tr w:rsidR="004B503F" w14:paraId="2D71AE41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BCF9E" w14:textId="77777777" w:rsidR="004B503F" w:rsidRPr="00446309" w:rsidRDefault="004B503F" w:rsidP="00315BFC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ADA7" w14:textId="77777777" w:rsidR="004B503F" w:rsidRDefault="004B503F" w:rsidP="00B32ED8">
            <w:pPr>
              <w:ind w:leftChars="-51" w:left="-107" w:right="-47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代收行</w:t>
            </w:r>
            <w:r w:rsidRPr="005F1013">
              <w:rPr>
                <w:rFonts w:hint="eastAsia"/>
                <w:szCs w:val="21"/>
              </w:rPr>
              <w:t xml:space="preserve">SWIFT </w:t>
            </w:r>
            <w:r w:rsidR="00B56115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A9D8F" w14:textId="77777777" w:rsidR="004B503F" w:rsidRPr="00446309" w:rsidRDefault="004B503F" w:rsidP="00B32ED8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5224" w14:textId="77777777" w:rsidR="004B503F" w:rsidRDefault="004B503F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V(20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E4BB" w14:textId="77777777" w:rsidR="004B503F" w:rsidRDefault="004B503F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58F81" w14:textId="77777777" w:rsidR="004B503F" w:rsidRPr="00446309" w:rsidRDefault="00B54945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4333" w14:textId="77777777" w:rsidR="004B503F" w:rsidRPr="00132563" w:rsidRDefault="004B503F" w:rsidP="00830F81">
            <w:pPr>
              <w:ind w:leftChars="-44" w:left="-92" w:firstLine="1"/>
              <w:rPr>
                <w:szCs w:val="21"/>
              </w:rPr>
            </w:pPr>
          </w:p>
        </w:tc>
      </w:tr>
      <w:tr w:rsidR="004B503F" w14:paraId="3950F4FB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6CC53" w14:textId="77777777" w:rsidR="004B503F" w:rsidRPr="00446309" w:rsidRDefault="004B503F" w:rsidP="00315BFC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8EC1" w14:textId="77777777" w:rsidR="004B503F" w:rsidRPr="005F1013" w:rsidRDefault="004B503F" w:rsidP="00B32ED8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代收行名称</w:t>
            </w:r>
            <w:r w:rsidR="00072352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64CAB" w14:textId="77777777" w:rsidR="004B503F" w:rsidRPr="00446309" w:rsidRDefault="004B503F" w:rsidP="00B32ED8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0BB2" w14:textId="77777777" w:rsidR="004B503F" w:rsidRDefault="004B503F" w:rsidP="00B32ED8">
            <w:pPr>
              <w:ind w:leftChars="-37" w:left="-78" w:right="210" w:firstLine="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V(200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81C2" w14:textId="77777777" w:rsidR="004B503F" w:rsidRDefault="004B503F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E00" w14:textId="77777777" w:rsidR="004B503F" w:rsidRPr="00446309" w:rsidRDefault="00B54945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EDA0" w14:textId="77777777" w:rsidR="004B503F" w:rsidRPr="00132563" w:rsidRDefault="004B503F" w:rsidP="00830F81">
            <w:pPr>
              <w:ind w:leftChars="-44" w:left="-92" w:firstLine="1"/>
              <w:rPr>
                <w:szCs w:val="21"/>
              </w:rPr>
            </w:pPr>
          </w:p>
        </w:tc>
      </w:tr>
      <w:tr w:rsidR="004B503F" w14:paraId="627F1FDD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23B6" w14:textId="77777777" w:rsidR="004B503F" w:rsidRPr="00446309" w:rsidRDefault="004B503F" w:rsidP="00315BFC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F7D9" w14:textId="77777777" w:rsidR="004B503F" w:rsidRDefault="004B503F" w:rsidP="00B32ED8">
            <w:pPr>
              <w:ind w:leftChars="-51" w:left="-107" w:right="-47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委托人编号</w:t>
            </w:r>
            <w:r w:rsidR="009F46CC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A2E0D" w14:textId="77777777" w:rsidR="004B503F" w:rsidRPr="00446309" w:rsidRDefault="004B503F" w:rsidP="00B32ED8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89FC" w14:textId="77777777" w:rsidR="004B503F" w:rsidRDefault="004B503F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V(10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2E" w14:textId="77777777" w:rsidR="004B503F" w:rsidRDefault="004B503F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7531C" w14:textId="77777777" w:rsidR="004B503F" w:rsidRDefault="00B54945" w:rsidP="00B32ED8">
            <w:pPr>
              <w:ind w:leftChars="-37" w:left="-78" w:right="210" w:firstLine="1"/>
              <w:jc w:val="center"/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4C7C" w14:textId="77777777" w:rsidR="004B503F" w:rsidRPr="00132563" w:rsidRDefault="004B503F" w:rsidP="00830F81">
            <w:pPr>
              <w:ind w:leftChars="-44" w:left="-92" w:firstLine="1"/>
              <w:rPr>
                <w:szCs w:val="21"/>
              </w:rPr>
            </w:pPr>
          </w:p>
        </w:tc>
      </w:tr>
      <w:tr w:rsidR="004B503F" w14:paraId="496F65C3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65400" w14:textId="77777777" w:rsidR="004B503F" w:rsidRPr="00446309" w:rsidRDefault="004B503F" w:rsidP="00315BFC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615D" w14:textId="77777777" w:rsidR="004B503F" w:rsidRPr="005F1013" w:rsidRDefault="004B503F" w:rsidP="00B32ED8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委托人名称</w:t>
            </w:r>
            <w:r w:rsidR="005905A5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0ECB3" w14:textId="77777777" w:rsidR="004B503F" w:rsidRPr="00446309" w:rsidRDefault="004B503F" w:rsidP="00B32ED8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668C" w14:textId="77777777" w:rsidR="004B503F" w:rsidRDefault="004B503F" w:rsidP="00B32ED8">
            <w:pPr>
              <w:ind w:leftChars="-37" w:left="-78" w:right="210" w:firstLine="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V(200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C255" w14:textId="77777777" w:rsidR="004B503F" w:rsidRDefault="004B503F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AF691" w14:textId="77777777" w:rsidR="004B503F" w:rsidRPr="00446309" w:rsidRDefault="00B54945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0D28" w14:textId="77777777" w:rsidR="004B503F" w:rsidRPr="00132563" w:rsidRDefault="004B503F" w:rsidP="00830F81">
            <w:pPr>
              <w:ind w:leftChars="-44" w:left="-92" w:firstLine="1"/>
              <w:rPr>
                <w:szCs w:val="21"/>
              </w:rPr>
            </w:pPr>
          </w:p>
        </w:tc>
      </w:tr>
      <w:tr w:rsidR="00486D32" w14:paraId="74F39992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FC673" w14:textId="77777777" w:rsidR="00486D32" w:rsidRPr="00446309" w:rsidRDefault="00486D32" w:rsidP="00315BFC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1718" w14:textId="77777777" w:rsidR="00486D32" w:rsidRPr="005F1013" w:rsidRDefault="00486D32" w:rsidP="00B32ED8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托收币种</w:t>
            </w:r>
            <w:r w:rsidR="002279AF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BF472" w14:textId="77777777" w:rsidR="00486D32" w:rsidRPr="00A6356C" w:rsidRDefault="00486D32" w:rsidP="00B32ED8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95A7" w14:textId="77777777" w:rsidR="00486D32" w:rsidRDefault="00486D32" w:rsidP="00486D3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V(3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F226" w14:textId="77777777" w:rsidR="00486D32" w:rsidRDefault="00486D32" w:rsidP="00F025D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6469" w14:textId="77777777" w:rsidR="00486D32" w:rsidRDefault="00B54945" w:rsidP="00F025DB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EA5C" w14:textId="77777777" w:rsidR="00486D32" w:rsidRPr="00AB03B1" w:rsidRDefault="00486D32" w:rsidP="00AB03B1">
            <w:pPr>
              <w:ind w:leftChars="-44" w:left="-92" w:firstLine="1"/>
              <w:rPr>
                <w:szCs w:val="21"/>
              </w:rPr>
            </w:pPr>
          </w:p>
        </w:tc>
      </w:tr>
      <w:tr w:rsidR="00486D32" w:rsidRPr="00446309" w14:paraId="4AD06225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76130" w14:textId="77777777" w:rsidR="00486D32" w:rsidRPr="00446309" w:rsidRDefault="00486D32" w:rsidP="00315BFC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3EAF" w14:textId="77777777" w:rsidR="00486D32" w:rsidRDefault="00486D32" w:rsidP="00EF2E41">
            <w:pPr>
              <w:ind w:leftChars="-51" w:left="-107" w:right="-47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托收金额</w:t>
            </w:r>
            <w:r w:rsidR="002279AF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9AE05" w14:textId="77777777" w:rsidR="00486D32" w:rsidRPr="00A6356C" w:rsidRDefault="00486D32" w:rsidP="00B32ED8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C5C5" w14:textId="77777777" w:rsidR="00486D32" w:rsidRDefault="00486D32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N (18,2)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C2C6" w14:textId="77777777" w:rsidR="00486D32" w:rsidRDefault="00486D32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D0637" w14:textId="77777777" w:rsidR="00486D32" w:rsidRDefault="00B54945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2F1D" w14:textId="77777777" w:rsidR="00486D32" w:rsidRPr="00446309" w:rsidRDefault="00486D32" w:rsidP="00B32ED8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486D32" w:rsidRPr="007E3D19" w14:paraId="7F481829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213E3" w14:textId="77777777" w:rsidR="00486D32" w:rsidRPr="00DC1672" w:rsidRDefault="00486D32" w:rsidP="00315BFC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BB43" w14:textId="77777777" w:rsidR="00486D32" w:rsidRPr="00604E94" w:rsidRDefault="00486D32" w:rsidP="00B32ED8">
            <w:pPr>
              <w:ind w:leftChars="-51" w:left="-107" w:right="-47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总金额</w:t>
            </w:r>
            <w:r w:rsidRPr="005F1013">
              <w:rPr>
                <w:rFonts w:hint="eastAsia"/>
                <w:szCs w:val="21"/>
              </w:rPr>
              <w:tab/>
            </w:r>
            <w:r w:rsidR="00F84AF2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9E457" w14:textId="77777777" w:rsidR="00486D32" w:rsidRPr="00A6356C" w:rsidRDefault="00486D32" w:rsidP="00B32ED8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9FC4" w14:textId="77777777" w:rsidR="00486D32" w:rsidRDefault="00486D32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N (18,2)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0AF4" w14:textId="77777777" w:rsidR="00486D32" w:rsidRDefault="00486D32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8809EE" w14:textId="77777777" w:rsidR="00486D32" w:rsidRDefault="00B54945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F1E0C0" w14:textId="77777777" w:rsidR="00486D32" w:rsidRPr="00446309" w:rsidRDefault="00486D32" w:rsidP="00B32ED8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486D32" w:rsidRPr="007E3D19" w14:paraId="0BABB856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3EB1D" w14:textId="77777777" w:rsidR="00486D32" w:rsidRPr="00DC1672" w:rsidRDefault="00486D32" w:rsidP="00315BFC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61B8" w14:textId="77777777" w:rsidR="00486D32" w:rsidRPr="005F1013" w:rsidRDefault="00486D32" w:rsidP="00B32ED8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托收余额</w:t>
            </w:r>
            <w:r w:rsidR="001B6416">
              <w:rPr>
                <w:rFonts w:hint="eastAsia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B3CD" w14:textId="77777777" w:rsidR="00486D32" w:rsidRPr="00A6356C" w:rsidRDefault="00486D32" w:rsidP="00B32ED8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7ECA" w14:textId="77777777" w:rsidR="00486D32" w:rsidRDefault="00486D32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N (18,2)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D183" w14:textId="77777777" w:rsidR="00486D32" w:rsidRDefault="00486D32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D08F63" w14:textId="77777777" w:rsidR="00486D32" w:rsidRDefault="00486D32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自动计算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19D275" w14:textId="77777777" w:rsidR="00486D32" w:rsidRPr="00446309" w:rsidRDefault="00486D32" w:rsidP="00B32ED8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总金额 </w:t>
            </w:r>
            <w:r>
              <w:rPr>
                <w:rFonts w:ascii="宋体" w:hAnsi="宋体"/>
              </w:rPr>
              <w:t>–</w:t>
            </w:r>
            <w:r>
              <w:rPr>
                <w:rFonts w:ascii="宋体" w:hAnsi="宋体" w:hint="eastAsia"/>
              </w:rPr>
              <w:t xml:space="preserve"> 汇入金额（多笔累计）</w:t>
            </w:r>
          </w:p>
        </w:tc>
      </w:tr>
      <w:tr w:rsidR="00486D32" w:rsidRPr="007E3D19" w14:paraId="6E66175D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B68F3" w14:textId="77777777" w:rsidR="00486D32" w:rsidRPr="00DC1672" w:rsidRDefault="00486D32" w:rsidP="00315BFC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0478" w14:textId="77777777" w:rsidR="00486D32" w:rsidRDefault="00647E19" w:rsidP="00B32ED8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处理日期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679C2" w14:textId="77777777" w:rsidR="00486D32" w:rsidRPr="00446309" w:rsidRDefault="00486D32" w:rsidP="00B32ED8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0594" w14:textId="77777777" w:rsidR="00486D32" w:rsidRDefault="00486D32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F393" w14:textId="77777777" w:rsidR="00486D32" w:rsidRDefault="00486D32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MP</w:t>
            </w:r>
          </w:p>
        </w:tc>
        <w:tc>
          <w:tcPr>
            <w:tcW w:w="66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1556C" w14:textId="77777777" w:rsidR="00486D32" w:rsidRDefault="00486D32" w:rsidP="00B32ED8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日期选择</w:t>
            </w:r>
          </w:p>
        </w:tc>
        <w:tc>
          <w:tcPr>
            <w:tcW w:w="16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F65C" w14:textId="77777777" w:rsidR="00486D32" w:rsidRDefault="00486D32" w:rsidP="00B32ED8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如果闭卷形式选择退单</w:t>
            </w:r>
            <w:r w:rsidR="0095682D">
              <w:rPr>
                <w:rFonts w:hint="eastAsia"/>
                <w:szCs w:val="21"/>
              </w:rPr>
              <w:t>、放单</w:t>
            </w:r>
            <w:r>
              <w:rPr>
                <w:rFonts w:hint="eastAsia"/>
                <w:szCs w:val="21"/>
              </w:rPr>
              <w:t>，此栏位必填。否则不可填</w:t>
            </w:r>
          </w:p>
        </w:tc>
      </w:tr>
      <w:tr w:rsidR="00486D32" w:rsidRPr="00446309" w14:paraId="653B79DB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32DC" w14:textId="77777777" w:rsidR="00486D32" w:rsidRPr="00446309" w:rsidRDefault="00486D32" w:rsidP="00315BFC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074D" w14:textId="77777777" w:rsidR="00486D32" w:rsidRDefault="00486D32" w:rsidP="00B32ED8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原因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E599" w14:textId="77777777" w:rsidR="00486D32" w:rsidRPr="00446309" w:rsidRDefault="00486D32" w:rsidP="00B32ED8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E324" w14:textId="77777777" w:rsidR="00486D32" w:rsidRDefault="00486D32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BDA2" w14:textId="77777777" w:rsidR="00486D32" w:rsidRDefault="00486D32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MP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8DCDF" w14:textId="77777777" w:rsidR="00486D32" w:rsidRDefault="00486D32" w:rsidP="00B32ED8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3BDE" w14:textId="77777777" w:rsidR="00486D32" w:rsidRDefault="00486D32" w:rsidP="00B32ED8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如果闭卷形式选择退单、无偿放单，此栏位必填。否则不可填</w:t>
            </w:r>
          </w:p>
        </w:tc>
      </w:tr>
      <w:tr w:rsidR="005A2669" w:rsidRPr="00446309" w14:paraId="4CD00806" w14:textId="77777777" w:rsidTr="00F65EE9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EA7F7" w14:textId="77777777" w:rsidR="005A2669" w:rsidRPr="00446309" w:rsidRDefault="005A2669" w:rsidP="00315BFC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8DAA" w14:textId="77777777" w:rsidR="005A2669" w:rsidRDefault="005A2669" w:rsidP="00B32ED8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91EA" w14:textId="77777777" w:rsidR="005A2669" w:rsidRPr="00446309" w:rsidRDefault="005A2669" w:rsidP="00B32ED8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239" w14:textId="77777777" w:rsidR="005A2669" w:rsidRDefault="005A2669" w:rsidP="00B32ED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040F" w14:textId="77777777" w:rsidR="005A2669" w:rsidRDefault="005A2669" w:rsidP="00B32ED8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D74A2" w14:textId="77777777" w:rsidR="005A2669" w:rsidRDefault="005A2669" w:rsidP="00B32ED8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6C1A" w14:textId="77777777" w:rsidR="005A2669" w:rsidRDefault="005A2669" w:rsidP="00B32ED8">
            <w:pPr>
              <w:ind w:leftChars="-44" w:left="-92" w:firstLine="1"/>
              <w:rPr>
                <w:szCs w:val="21"/>
              </w:rPr>
            </w:pPr>
          </w:p>
        </w:tc>
      </w:tr>
    </w:tbl>
    <w:p w14:paraId="63D09B47" w14:textId="77777777" w:rsidR="004A782E" w:rsidRDefault="004A782E" w:rsidP="004A782E"/>
    <w:p w14:paraId="54E1EF79" w14:textId="77777777" w:rsidR="004A782E" w:rsidRDefault="004A782E" w:rsidP="004A782E">
      <w:pPr>
        <w:pStyle w:val="4"/>
      </w:pPr>
      <w:r>
        <w:rPr>
          <w:rFonts w:hint="eastAsia"/>
        </w:rPr>
        <w:t>交易控制</w:t>
      </w:r>
    </w:p>
    <w:p w14:paraId="7AACD862" w14:textId="77777777" w:rsidR="004A782E" w:rsidRPr="00955081" w:rsidRDefault="004A782E" w:rsidP="004A782E">
      <w:pPr>
        <w:pStyle w:val="5"/>
      </w:pPr>
      <w:r>
        <w:rPr>
          <w:rFonts w:hint="eastAsia"/>
        </w:rPr>
        <w:t>交易控制左树说明：</w:t>
      </w:r>
    </w:p>
    <w:p w14:paraId="53F6293A" w14:textId="77777777" w:rsidR="00D329F7" w:rsidRDefault="004B503F" w:rsidP="00F65EE9">
      <w:pPr>
        <w:ind w:firstLine="420"/>
      </w:pPr>
      <w:r>
        <w:rPr>
          <w:rFonts w:hint="eastAsia"/>
        </w:rPr>
        <w:t>托收</w:t>
      </w:r>
      <w:r w:rsidR="004A782E">
        <w:rPr>
          <w:rFonts w:hint="eastAsia"/>
        </w:rPr>
        <w:t>未闭卷；</w:t>
      </w:r>
    </w:p>
    <w:p w14:paraId="25987934" w14:textId="77777777" w:rsidR="004A782E" w:rsidRPr="00955081" w:rsidRDefault="004A782E" w:rsidP="004A782E">
      <w:pPr>
        <w:pStyle w:val="5"/>
      </w:pPr>
      <w:r>
        <w:rPr>
          <w:rFonts w:hint="eastAsia"/>
        </w:rPr>
        <w:t>交易控制：</w:t>
      </w:r>
    </w:p>
    <w:p w14:paraId="656E7F47" w14:textId="77777777" w:rsidR="00D329F7" w:rsidRDefault="00032959" w:rsidP="00F65EE9">
      <w:pPr>
        <w:spacing w:line="360" w:lineRule="auto"/>
        <w:ind w:firstLine="420"/>
        <w:jc w:val="left"/>
      </w:pPr>
      <w:r>
        <w:rPr>
          <w:rFonts w:hint="eastAsia"/>
        </w:rPr>
        <w:t>有</w:t>
      </w:r>
      <w:r w:rsidR="004B503F">
        <w:rPr>
          <w:rFonts w:hint="eastAsia"/>
        </w:rPr>
        <w:t>押汇、贴现未归还时，要提醒业务员。</w:t>
      </w:r>
    </w:p>
    <w:p w14:paraId="5B15BA42" w14:textId="77777777" w:rsidR="004A782E" w:rsidRDefault="004A782E" w:rsidP="004A782E">
      <w:pPr>
        <w:pStyle w:val="4"/>
      </w:pPr>
      <w:r>
        <w:rPr>
          <w:rFonts w:hint="eastAsia"/>
        </w:rPr>
        <w:t>边界描述</w:t>
      </w:r>
    </w:p>
    <w:p w14:paraId="6B974C4B" w14:textId="77777777" w:rsidR="004A782E" w:rsidRDefault="004A782E" w:rsidP="004A782E">
      <w:pPr>
        <w:ind w:firstLine="420"/>
      </w:pPr>
      <w:r>
        <w:rPr>
          <w:rFonts w:hint="eastAsia"/>
        </w:rPr>
        <w:t>无</w:t>
      </w:r>
    </w:p>
    <w:p w14:paraId="2656BCAE" w14:textId="77777777" w:rsidR="004A782E" w:rsidRDefault="004A782E" w:rsidP="004A782E">
      <w:pPr>
        <w:pStyle w:val="4"/>
        <w:numPr>
          <w:ilvl w:val="3"/>
          <w:numId w:val="3"/>
        </w:numPr>
      </w:pPr>
      <w:r>
        <w:rPr>
          <w:rFonts w:hint="eastAsia"/>
        </w:rPr>
        <w:t>输出描述</w:t>
      </w:r>
    </w:p>
    <w:p w14:paraId="6891142F" w14:textId="77777777" w:rsidR="004A782E" w:rsidRDefault="004A782E" w:rsidP="004A782E">
      <w:pPr>
        <w:pStyle w:val="5"/>
        <w:numPr>
          <w:ilvl w:val="4"/>
          <w:numId w:val="3"/>
        </w:numPr>
      </w:pPr>
      <w:r>
        <w:rPr>
          <w:rFonts w:hint="eastAsia"/>
        </w:rPr>
        <w:t>面函</w:t>
      </w:r>
    </w:p>
    <w:p w14:paraId="20C03906" w14:textId="77777777" w:rsidR="00D329F7" w:rsidRDefault="00221590" w:rsidP="00F65EE9">
      <w:pPr>
        <w:spacing w:line="360" w:lineRule="auto"/>
        <w:ind w:leftChars="200" w:left="420"/>
      </w:pPr>
      <w:r>
        <w:rPr>
          <w:rFonts w:hint="eastAsia"/>
        </w:rPr>
        <w:t>处理类型是退单</w:t>
      </w:r>
      <w:r w:rsidR="004B503F">
        <w:rPr>
          <w:rFonts w:hint="eastAsia"/>
        </w:rPr>
        <w:t>，出退单面函；</w:t>
      </w:r>
    </w:p>
    <w:p w14:paraId="09586EE1" w14:textId="77777777" w:rsidR="00D329F7" w:rsidRDefault="00221590" w:rsidP="00F65EE9">
      <w:pPr>
        <w:spacing w:line="360" w:lineRule="auto"/>
        <w:ind w:leftChars="200" w:left="420"/>
      </w:pPr>
      <w:r>
        <w:rPr>
          <w:rFonts w:hint="eastAsia"/>
        </w:rPr>
        <w:t>处理类型是无偿放单</w:t>
      </w:r>
      <w:r w:rsidR="004B503F">
        <w:rPr>
          <w:rFonts w:hint="eastAsia"/>
        </w:rPr>
        <w:t>，出无偿放单面函。</w:t>
      </w:r>
    </w:p>
    <w:p w14:paraId="20A25D18" w14:textId="77777777" w:rsidR="004A782E" w:rsidRDefault="004A782E" w:rsidP="004A782E">
      <w:pPr>
        <w:pStyle w:val="5"/>
        <w:numPr>
          <w:ilvl w:val="4"/>
          <w:numId w:val="3"/>
        </w:numPr>
      </w:pPr>
      <w:r>
        <w:rPr>
          <w:rFonts w:hint="eastAsia"/>
        </w:rPr>
        <w:t>报文</w:t>
      </w:r>
    </w:p>
    <w:p w14:paraId="0FDA33C5" w14:textId="77777777" w:rsidR="00D329F7" w:rsidRDefault="000B2D24" w:rsidP="00F65EE9">
      <w:r>
        <w:rPr>
          <w:rFonts w:hint="eastAsia"/>
        </w:rPr>
        <w:t>扩展</w:t>
      </w:r>
      <w:r w:rsidR="004B503F">
        <w:rPr>
          <w:rFonts w:hint="eastAsia"/>
        </w:rPr>
        <w:t>4</w:t>
      </w:r>
      <w:r>
        <w:rPr>
          <w:rFonts w:hint="eastAsia"/>
        </w:rPr>
        <w:t>99</w:t>
      </w:r>
      <w:r>
        <w:rPr>
          <w:rFonts w:hint="eastAsia"/>
        </w:rPr>
        <w:t>报文。</w:t>
      </w:r>
    </w:p>
    <w:p w14:paraId="4100BC12" w14:textId="77777777" w:rsidR="006A5F0B" w:rsidRPr="00617F1E" w:rsidRDefault="006A5F0B" w:rsidP="006A5F0B">
      <w:pPr>
        <w:rPr>
          <w:b/>
          <w:szCs w:val="21"/>
        </w:rPr>
      </w:pPr>
      <w:r w:rsidRPr="00617F1E">
        <w:rPr>
          <w:rFonts w:hint="eastAsia"/>
          <w:b/>
          <w:szCs w:val="21"/>
        </w:rPr>
        <w:t>报文映射：</w:t>
      </w:r>
    </w:p>
    <w:p w14:paraId="543BDE85" w14:textId="77777777" w:rsidR="006A5F0B" w:rsidRDefault="006A5F0B" w:rsidP="006A5F0B">
      <w:r>
        <w:rPr>
          <w:rFonts w:hint="eastAsia"/>
        </w:rPr>
        <w:t>MT499</w:t>
      </w:r>
      <w:r>
        <w:rPr>
          <w:rFonts w:hint="eastAsia"/>
        </w:rPr>
        <w:t>映射关系如下：</w:t>
      </w:r>
    </w:p>
    <w:p w14:paraId="17D4884F" w14:textId="77777777" w:rsidR="006A5F0B" w:rsidRDefault="006A5F0B" w:rsidP="006A5F0B">
      <w:pPr>
        <w:ind w:leftChars="100" w:left="210"/>
      </w:pPr>
      <w:r>
        <w:rPr>
          <w:rFonts w:hint="eastAsia"/>
        </w:rPr>
        <w:t xml:space="preserve">SEND  = </w:t>
      </w:r>
      <w:r>
        <w:rPr>
          <w:rFonts w:hint="eastAsia"/>
        </w:rPr>
        <w:t>默认取当前执行机构的发报行</w:t>
      </w:r>
    </w:p>
    <w:p w14:paraId="4F7DF911" w14:textId="77777777" w:rsidR="006A5F0B" w:rsidRDefault="006A5F0B" w:rsidP="006A5F0B">
      <w:pPr>
        <w:ind w:leftChars="100" w:left="210"/>
      </w:pPr>
      <w:r>
        <w:rPr>
          <w:rFonts w:hint="eastAsia"/>
        </w:rPr>
        <w:t xml:space="preserve">RECEIVE  = </w:t>
      </w:r>
      <w:r>
        <w:rPr>
          <w:rFonts w:hint="eastAsia"/>
          <w:szCs w:val="21"/>
        </w:rPr>
        <w:t>代收行</w:t>
      </w:r>
      <w:r>
        <w:rPr>
          <w:rFonts w:hint="eastAsia"/>
          <w:szCs w:val="21"/>
        </w:rPr>
        <w:t xml:space="preserve">SWIFT CODE </w:t>
      </w:r>
    </w:p>
    <w:p w14:paraId="2EC8EE1F" w14:textId="77777777" w:rsidR="006A5F0B" w:rsidRDefault="006A5F0B" w:rsidP="006A5F0B">
      <w:pPr>
        <w:ind w:leftChars="100" w:left="210"/>
      </w:pPr>
      <w:r>
        <w:rPr>
          <w:rFonts w:hint="eastAsia"/>
        </w:rPr>
        <w:t>20</w:t>
      </w:r>
      <w:r>
        <w:rPr>
          <w:rFonts w:hint="eastAsia"/>
        </w:rPr>
        <w:t>场</w:t>
      </w:r>
      <w:r>
        <w:rPr>
          <w:rFonts w:hint="eastAsia"/>
        </w:rPr>
        <w:t xml:space="preserve"> = </w:t>
      </w:r>
      <w:r>
        <w:rPr>
          <w:rFonts w:hint="eastAsia"/>
        </w:rPr>
        <w:t>托收编号</w:t>
      </w:r>
    </w:p>
    <w:p w14:paraId="6D63F925" w14:textId="77777777" w:rsidR="006A5F0B" w:rsidRDefault="006A5F0B" w:rsidP="006A5F0B">
      <w:pPr>
        <w:ind w:leftChars="100" w:left="210"/>
      </w:pPr>
      <w:r>
        <w:rPr>
          <w:rFonts w:hint="eastAsia"/>
        </w:rPr>
        <w:t xml:space="preserve">21 </w:t>
      </w:r>
      <w:r>
        <w:rPr>
          <w:rFonts w:hint="eastAsia"/>
        </w:rPr>
        <w:t>场</w:t>
      </w:r>
      <w:r>
        <w:rPr>
          <w:rFonts w:hint="eastAsia"/>
        </w:rPr>
        <w:t xml:space="preserve"> = </w:t>
      </w:r>
      <w:r>
        <w:rPr>
          <w:rFonts w:hint="eastAsia"/>
        </w:rPr>
        <w:t>对方编号</w:t>
      </w:r>
    </w:p>
    <w:p w14:paraId="2F59F123" w14:textId="77777777" w:rsidR="004A782E" w:rsidRPr="00CC0D80" w:rsidRDefault="004A782E" w:rsidP="004A782E">
      <w:pPr>
        <w:pStyle w:val="4"/>
        <w:numPr>
          <w:ilvl w:val="3"/>
          <w:numId w:val="3"/>
        </w:numPr>
      </w:pPr>
      <w:r>
        <w:rPr>
          <w:rFonts w:hint="eastAsia"/>
        </w:rPr>
        <w:t>保证金和额度</w:t>
      </w:r>
    </w:p>
    <w:p w14:paraId="28848663" w14:textId="77777777" w:rsidR="00D329F7" w:rsidRDefault="004B503F" w:rsidP="00F65EE9">
      <w:pPr>
        <w:ind w:firstLine="420"/>
      </w:pPr>
      <w:r>
        <w:rPr>
          <w:rFonts w:hint="eastAsia"/>
        </w:rPr>
        <w:t>无</w:t>
      </w:r>
    </w:p>
    <w:p w14:paraId="7F24400E" w14:textId="77777777" w:rsidR="004A782E" w:rsidRPr="00CC0D80" w:rsidRDefault="004A782E" w:rsidP="004A782E">
      <w:pPr>
        <w:pStyle w:val="4"/>
        <w:numPr>
          <w:ilvl w:val="3"/>
          <w:numId w:val="3"/>
        </w:numPr>
      </w:pPr>
      <w:r>
        <w:rPr>
          <w:rFonts w:hint="eastAsia"/>
        </w:rPr>
        <w:t>手续费</w:t>
      </w:r>
    </w:p>
    <w:p w14:paraId="2CBA4CDA" w14:textId="77777777" w:rsidR="00D329F7" w:rsidRDefault="00C51320" w:rsidP="00F65EE9">
      <w:pPr>
        <w:ind w:firstLine="420"/>
      </w:pPr>
      <w:r>
        <w:rPr>
          <w:rFonts w:hint="eastAsia"/>
        </w:rPr>
        <w:t>列出所有未收费用，并默认为现收、外扣。允许免受，不允许后收。</w:t>
      </w:r>
      <w:r w:rsidR="009E3929">
        <w:rPr>
          <w:rFonts w:hint="eastAsia"/>
        </w:rPr>
        <w:t>详情见【</w:t>
      </w:r>
      <w:r w:rsidR="009E3929">
        <w:rPr>
          <w:rFonts w:hint="eastAsia"/>
        </w:rPr>
        <w:t>1.7</w:t>
      </w:r>
      <w:r w:rsidR="009E3929">
        <w:rPr>
          <w:rFonts w:hint="eastAsia"/>
        </w:rPr>
        <w:t>收费标准】</w:t>
      </w:r>
    </w:p>
    <w:p w14:paraId="0223131A" w14:textId="77777777" w:rsidR="004A782E" w:rsidRPr="00CC0D80" w:rsidRDefault="004A782E" w:rsidP="004A782E">
      <w:pPr>
        <w:pStyle w:val="4"/>
        <w:numPr>
          <w:ilvl w:val="3"/>
          <w:numId w:val="3"/>
        </w:numPr>
      </w:pPr>
      <w:r>
        <w:rPr>
          <w:rFonts w:hint="eastAsia"/>
        </w:rPr>
        <w:t>会计分录</w:t>
      </w:r>
    </w:p>
    <w:p w14:paraId="16A08000" w14:textId="77777777" w:rsidR="00D329F7" w:rsidRDefault="004A782E" w:rsidP="00F65EE9">
      <w:pPr>
        <w:ind w:leftChars="200" w:left="420"/>
        <w:rPr>
          <w:b/>
        </w:rPr>
      </w:pPr>
      <w:r>
        <w:rPr>
          <w:rFonts w:hint="eastAsia"/>
          <w:b/>
        </w:rPr>
        <w:t>表外：</w:t>
      </w:r>
    </w:p>
    <w:p w14:paraId="265B3248" w14:textId="77777777" w:rsidR="00D329F7" w:rsidRPr="00F65EE9" w:rsidRDefault="00D329F7" w:rsidP="00F65EE9">
      <w:pPr>
        <w:ind w:leftChars="200" w:left="420" w:firstLine="420"/>
      </w:pPr>
      <w:r w:rsidRPr="00F65EE9">
        <w:rPr>
          <w:rFonts w:hint="eastAsia"/>
        </w:rPr>
        <w:t>拒付及退单</w:t>
      </w:r>
    </w:p>
    <w:p w14:paraId="13A4BA11" w14:textId="77777777" w:rsidR="00D329F7" w:rsidRPr="00F65EE9" w:rsidRDefault="00D329F7" w:rsidP="00F65EE9">
      <w:pPr>
        <w:ind w:leftChars="200" w:left="420" w:firstLine="420"/>
      </w:pPr>
      <w:r w:rsidRPr="00F65EE9">
        <w:rPr>
          <w:rFonts w:hint="eastAsia"/>
        </w:rPr>
        <w:t>付：</w:t>
      </w:r>
      <w:r w:rsidRPr="00F65EE9">
        <w:t>916</w:t>
      </w:r>
      <w:r w:rsidRPr="00F65EE9">
        <w:rPr>
          <w:rFonts w:hint="eastAsia"/>
        </w:rPr>
        <w:t>出口跟单托收款项外币</w:t>
      </w:r>
    </w:p>
    <w:p w14:paraId="3182E3B6" w14:textId="77777777" w:rsidR="00D329F7" w:rsidRDefault="004A782E" w:rsidP="00F65EE9">
      <w:pPr>
        <w:ind w:leftChars="200" w:left="420"/>
        <w:rPr>
          <w:b/>
        </w:rPr>
      </w:pPr>
      <w:r w:rsidRPr="00C310E2">
        <w:rPr>
          <w:rFonts w:hint="eastAsia"/>
          <w:b/>
        </w:rPr>
        <w:t>表内：</w:t>
      </w:r>
    </w:p>
    <w:p w14:paraId="0566862D" w14:textId="77777777" w:rsidR="00D329F7" w:rsidRDefault="00C36D96" w:rsidP="00F65EE9">
      <w:pPr>
        <w:ind w:leftChars="200" w:left="420"/>
      </w:pPr>
      <w:r>
        <w:rPr>
          <w:rFonts w:hint="eastAsia"/>
        </w:rPr>
        <w:tab/>
      </w:r>
      <w:r w:rsidR="00100997">
        <w:rPr>
          <w:rFonts w:hint="eastAsia"/>
        </w:rPr>
        <w:t>借：</w:t>
      </w:r>
      <w:r w:rsidR="00100997">
        <w:rPr>
          <w:rFonts w:hint="eastAsia"/>
        </w:rPr>
        <w:t>201101</w:t>
      </w:r>
      <w:r w:rsidR="00100997">
        <w:rPr>
          <w:rFonts w:hint="eastAsia"/>
        </w:rPr>
        <w:t>活期存款等科目</w:t>
      </w:r>
      <w:r w:rsidR="00100997">
        <w:rPr>
          <w:rFonts w:hint="eastAsia"/>
        </w:rPr>
        <w:tab/>
      </w:r>
      <w:r w:rsidR="009E1990">
        <w:rPr>
          <w:rFonts w:hint="eastAsia"/>
        </w:rPr>
        <w:tab/>
      </w:r>
      <w:r w:rsidR="00100997">
        <w:rPr>
          <w:rFonts w:hint="eastAsia"/>
        </w:rPr>
        <w:t>外币或人民币</w:t>
      </w:r>
    </w:p>
    <w:p w14:paraId="493623A5" w14:textId="77777777" w:rsidR="00D329F7" w:rsidRDefault="00100997" w:rsidP="00F65EE9">
      <w:pPr>
        <w:ind w:leftChars="400" w:left="840"/>
      </w:pPr>
      <w:r>
        <w:rPr>
          <w:rFonts w:hint="eastAsia"/>
        </w:rPr>
        <w:t>贷：</w:t>
      </w:r>
      <w:r>
        <w:rPr>
          <w:rFonts w:hint="eastAsia"/>
        </w:rPr>
        <w:t>60210102</w:t>
      </w:r>
      <w:r>
        <w:rPr>
          <w:rFonts w:hint="eastAsia"/>
        </w:rPr>
        <w:t>外汇结算手续费收入</w:t>
      </w:r>
      <w:r w:rsidR="00C1408C">
        <w:rPr>
          <w:rFonts w:hint="eastAsia"/>
        </w:rPr>
        <w:tab/>
      </w:r>
      <w:r>
        <w:rPr>
          <w:rFonts w:hint="eastAsia"/>
        </w:rPr>
        <w:t>外币或人民币</w:t>
      </w:r>
    </w:p>
    <w:p w14:paraId="3D024CBB" w14:textId="77777777" w:rsidR="004A782E" w:rsidRPr="00CC0D80" w:rsidRDefault="004A782E" w:rsidP="004A782E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1C4668F8" w14:textId="77777777" w:rsidR="00D329F7" w:rsidRDefault="004A782E" w:rsidP="00F65EE9">
      <w:pPr>
        <w:ind w:firstLine="420"/>
      </w:pPr>
      <w:r>
        <w:rPr>
          <w:rFonts w:hint="eastAsia"/>
        </w:rPr>
        <w:t>无</w:t>
      </w:r>
    </w:p>
    <w:p w14:paraId="5435AD10" w14:textId="77777777" w:rsidR="00D329F7" w:rsidRDefault="00FB39B8" w:rsidP="00F65EE9">
      <w:pPr>
        <w:pStyle w:val="3"/>
      </w:pPr>
      <w:bookmarkStart w:id="69" w:name="_Toc399285562"/>
      <w:r>
        <w:rPr>
          <w:rFonts w:hint="eastAsia"/>
        </w:rPr>
        <w:t>承兑</w:t>
      </w:r>
      <w:r w:rsidR="00697612">
        <w:rPr>
          <w:rFonts w:hint="eastAsia"/>
        </w:rPr>
        <w:t>登记</w:t>
      </w:r>
      <w:bookmarkEnd w:id="69"/>
    </w:p>
    <w:p w14:paraId="2A3D16C8" w14:textId="77777777" w:rsidR="00D329F7" w:rsidRDefault="00FB39B8" w:rsidP="00F65EE9">
      <w:pPr>
        <w:pStyle w:val="4"/>
      </w:pPr>
      <w:r>
        <w:rPr>
          <w:rFonts w:hint="eastAsia"/>
        </w:rPr>
        <w:t>交易描述</w:t>
      </w:r>
    </w:p>
    <w:p w14:paraId="049FB394" w14:textId="77777777" w:rsidR="00D329F7" w:rsidRDefault="00D329F7" w:rsidP="00F65EE9">
      <w:pPr>
        <w:ind w:leftChars="202" w:left="424"/>
      </w:pPr>
    </w:p>
    <w:p w14:paraId="7DB8DBBA" w14:textId="77777777" w:rsidR="00697612" w:rsidRDefault="00697612" w:rsidP="00F65EE9">
      <w:pPr>
        <w:ind w:leftChars="202" w:left="424"/>
      </w:pPr>
      <w:r>
        <w:rPr>
          <w:rFonts w:hint="eastAsia"/>
        </w:rPr>
        <w:t>本交易是收到代收行的承兑电时，作承兑登记处理。</w:t>
      </w:r>
    </w:p>
    <w:p w14:paraId="37D259CB" w14:textId="77777777" w:rsidR="00D329F7" w:rsidRDefault="00FB39B8" w:rsidP="00F65EE9">
      <w:pPr>
        <w:pStyle w:val="4"/>
      </w:pPr>
      <w:r>
        <w:rPr>
          <w:rFonts w:hint="eastAsia"/>
        </w:rPr>
        <w:t>柜员操作</w:t>
      </w:r>
    </w:p>
    <w:p w14:paraId="1BCB97E4" w14:textId="77777777" w:rsidR="00B973CE" w:rsidRDefault="00B973CE" w:rsidP="00B973CE">
      <w:pPr>
        <w:ind w:firstLineChars="202" w:firstLine="424"/>
      </w:pPr>
      <w:r>
        <w:rPr>
          <w:rFonts w:hint="eastAsia"/>
        </w:rPr>
        <w:t>本交易由业务手工发起</w:t>
      </w:r>
      <w:r w:rsidR="00697612">
        <w:rPr>
          <w:rFonts w:hint="eastAsia"/>
        </w:rPr>
        <w:t>，报文发起</w:t>
      </w:r>
      <w:r>
        <w:rPr>
          <w:rFonts w:hint="eastAsia"/>
        </w:rPr>
        <w:t>。左树选择</w:t>
      </w:r>
      <w:r w:rsidR="00697612">
        <w:rPr>
          <w:rFonts w:hint="eastAsia"/>
        </w:rPr>
        <w:t>托收编号</w:t>
      </w:r>
      <w:r>
        <w:rPr>
          <w:rFonts w:hint="eastAsia"/>
        </w:rPr>
        <w:t>。</w:t>
      </w:r>
    </w:p>
    <w:p w14:paraId="6C8EC2D1" w14:textId="77777777" w:rsidR="00D329F7" w:rsidRDefault="00FB39B8" w:rsidP="00F65EE9">
      <w:pPr>
        <w:pStyle w:val="4"/>
      </w:pPr>
      <w:r>
        <w:rPr>
          <w:rFonts w:hint="eastAsia"/>
        </w:rPr>
        <w:t>界面布局与菜单按钮</w:t>
      </w:r>
    </w:p>
    <w:p w14:paraId="3BD4C695" w14:textId="77777777" w:rsidR="00440B18" w:rsidRDefault="00440B18" w:rsidP="00440B18">
      <w:pPr>
        <w:ind w:firstLine="420"/>
      </w:pPr>
      <w:r>
        <w:rPr>
          <w:rFonts w:hint="eastAsia"/>
        </w:rPr>
        <w:t>同一页面布局原则，一行两列，从上至下：</w:t>
      </w:r>
    </w:p>
    <w:p w14:paraId="6CD3294E" w14:textId="77777777" w:rsidR="00440B18" w:rsidRDefault="00440B18" w:rsidP="00440B18">
      <w:pPr>
        <w:ind w:firstLine="420"/>
      </w:pPr>
      <w:r>
        <w:rPr>
          <w:rFonts w:hint="eastAsia"/>
        </w:rPr>
        <w:t>第一区域：基本信息；</w:t>
      </w:r>
    </w:p>
    <w:p w14:paraId="7BE473BE" w14:textId="77777777" w:rsidR="00440B18" w:rsidRDefault="00440B18" w:rsidP="00440B18">
      <w:pPr>
        <w:ind w:firstLine="420"/>
      </w:pPr>
      <w:r>
        <w:rPr>
          <w:rFonts w:hint="eastAsia"/>
        </w:rPr>
        <w:t>第二区域：费用管理；</w:t>
      </w:r>
    </w:p>
    <w:p w14:paraId="06393B22" w14:textId="77777777" w:rsidR="00440B18" w:rsidRDefault="00440B18" w:rsidP="00440B18">
      <w:pPr>
        <w:ind w:firstLine="420"/>
      </w:pPr>
      <w:r>
        <w:rPr>
          <w:rFonts w:hint="eastAsia"/>
        </w:rPr>
        <w:t>第三区域：按钮；</w:t>
      </w:r>
    </w:p>
    <w:p w14:paraId="5C9E4B9C" w14:textId="77777777" w:rsidR="00440B18" w:rsidRDefault="00440B18" w:rsidP="00440B18">
      <w:pPr>
        <w:ind w:firstLine="420"/>
      </w:pPr>
      <w:r>
        <w:rPr>
          <w:rFonts w:hint="eastAsia"/>
        </w:rPr>
        <w:t>第四区域：报文。</w:t>
      </w:r>
    </w:p>
    <w:p w14:paraId="3FC78BB8" w14:textId="77777777" w:rsidR="00D329F7" w:rsidRDefault="00440B18" w:rsidP="00F65EE9">
      <w:pPr>
        <w:pStyle w:val="5"/>
      </w:pPr>
      <w:r>
        <w:rPr>
          <w:rFonts w:hint="eastAsia"/>
        </w:rPr>
        <w:t>基本信息、费用管理和按钮</w:t>
      </w:r>
    </w:p>
    <w:p w14:paraId="6547E8D5" w14:textId="77777777" w:rsidR="00D329F7" w:rsidRDefault="00355418" w:rsidP="00F65EE9">
      <w:pPr>
        <w:ind w:leftChars="-675" w:left="-1418"/>
      </w:pPr>
      <w:r w:rsidRPr="00F65EE9">
        <w:rPr>
          <w:noProof/>
        </w:rPr>
        <w:drawing>
          <wp:inline distT="0" distB="0" distL="0" distR="0" wp14:anchorId="708FDDD2" wp14:editId="5A3DA70A">
            <wp:extent cx="6753600" cy="3430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基本信息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34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2F2A" w14:textId="77777777" w:rsidR="00D329F7" w:rsidRDefault="00440B18" w:rsidP="00F65EE9">
      <w:pPr>
        <w:pStyle w:val="5"/>
      </w:pPr>
      <w:r>
        <w:rPr>
          <w:rFonts w:hint="eastAsia"/>
        </w:rPr>
        <w:t>报文</w:t>
      </w:r>
    </w:p>
    <w:p w14:paraId="586A146E" w14:textId="77777777" w:rsidR="00D329F7" w:rsidRDefault="00355418" w:rsidP="00F65EE9">
      <w:pPr>
        <w:ind w:leftChars="-675" w:left="-1418"/>
      </w:pPr>
      <w:r w:rsidRPr="00F65EE9">
        <w:rPr>
          <w:noProof/>
        </w:rPr>
        <w:drawing>
          <wp:inline distT="0" distB="0" distL="0" distR="0" wp14:anchorId="0A3E1E40" wp14:editId="0C1B3B25">
            <wp:extent cx="6753600" cy="45612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报文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45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A64F" w14:textId="77777777" w:rsidR="00D329F7" w:rsidRDefault="00FB39B8" w:rsidP="00F65EE9">
      <w:pPr>
        <w:pStyle w:val="4"/>
      </w:pPr>
      <w:r>
        <w:rPr>
          <w:rFonts w:hint="eastAsia"/>
        </w:rPr>
        <w:t>输入描述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9"/>
        <w:gridCol w:w="1351"/>
        <w:gridCol w:w="1081"/>
        <w:gridCol w:w="994"/>
        <w:gridCol w:w="568"/>
        <w:gridCol w:w="1560"/>
        <w:gridCol w:w="2459"/>
      </w:tblGrid>
      <w:tr w:rsidR="00654E1A" w:rsidRPr="00BF567F" w14:paraId="125AD9F3" w14:textId="77777777" w:rsidTr="00F65EE9">
        <w:trPr>
          <w:jc w:val="center"/>
        </w:trPr>
        <w:tc>
          <w:tcPr>
            <w:tcW w:w="299" w:type="pct"/>
            <w:shd w:val="clear" w:color="auto" w:fill="FFFFFF" w:themeFill="background1"/>
            <w:vAlign w:val="center"/>
          </w:tcPr>
          <w:p w14:paraId="795F298B" w14:textId="77777777" w:rsidR="00765C6D" w:rsidRPr="00BF567F" w:rsidRDefault="00765C6D" w:rsidP="00D216C5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93" w:type="pct"/>
            <w:shd w:val="clear" w:color="auto" w:fill="FFFFFF" w:themeFill="background1"/>
            <w:vAlign w:val="center"/>
          </w:tcPr>
          <w:p w14:paraId="52C9BBA5" w14:textId="77777777" w:rsidR="00765C6D" w:rsidRPr="00BF567F" w:rsidRDefault="00765C6D" w:rsidP="00D216C5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输入项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2030966A" w14:textId="77777777" w:rsidR="00765C6D" w:rsidRPr="00BF567F" w:rsidRDefault="00765C6D" w:rsidP="00D216C5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14:paraId="03072273" w14:textId="77777777" w:rsidR="00765C6D" w:rsidRPr="00BF567F" w:rsidRDefault="00765C6D" w:rsidP="00D216C5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3" w:type="pct"/>
            <w:shd w:val="clear" w:color="auto" w:fill="FFFFFF" w:themeFill="background1"/>
            <w:vAlign w:val="center"/>
          </w:tcPr>
          <w:p w14:paraId="43C14342" w14:textId="77777777" w:rsidR="00765C6D" w:rsidRPr="00BF567F" w:rsidRDefault="00765C6D" w:rsidP="00D216C5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915" w:type="pct"/>
            <w:shd w:val="clear" w:color="auto" w:fill="FFFFFF" w:themeFill="background1"/>
            <w:vAlign w:val="center"/>
          </w:tcPr>
          <w:p w14:paraId="683E1EA2" w14:textId="77777777" w:rsidR="00765C6D" w:rsidRPr="00BF567F" w:rsidRDefault="00765C6D" w:rsidP="00D216C5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443" w:type="pct"/>
            <w:shd w:val="clear" w:color="auto" w:fill="FFFFFF" w:themeFill="background1"/>
            <w:vAlign w:val="center"/>
          </w:tcPr>
          <w:p w14:paraId="322A0DA9" w14:textId="77777777" w:rsidR="00765C6D" w:rsidRPr="00BF567F" w:rsidRDefault="00765C6D" w:rsidP="00D216C5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654E1A" w:rsidRPr="00407439" w14:paraId="3B60ACF8" w14:textId="77777777" w:rsidTr="00F65EE9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7F2AE" w14:textId="77777777" w:rsidR="00765C6D" w:rsidRPr="006D6D00" w:rsidRDefault="00765C6D" w:rsidP="00765C6D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C7EB" w14:textId="77777777" w:rsidR="00765C6D" w:rsidRDefault="00D216C5" w:rsidP="00D216C5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托收编号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3985" w14:textId="77777777" w:rsidR="00765C6D" w:rsidRPr="006D6D00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712A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V(16)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DE4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2AEC" w14:textId="77777777" w:rsidR="00765C6D" w:rsidRPr="006D6D00" w:rsidRDefault="00765C6D" w:rsidP="00D216C5">
            <w:pPr>
              <w:ind w:leftChars="-37" w:left="-78" w:right="210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自动带入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8CC2" w14:textId="77777777" w:rsidR="00765C6D" w:rsidRPr="00407439" w:rsidRDefault="00765C6D" w:rsidP="00D216C5">
            <w:pPr>
              <w:ind w:leftChars="-44" w:left="-92" w:firstLine="1"/>
              <w:rPr>
                <w:szCs w:val="21"/>
              </w:rPr>
            </w:pPr>
          </w:p>
        </w:tc>
      </w:tr>
      <w:tr w:rsidR="00654E1A" w14:paraId="25A27329" w14:textId="77777777" w:rsidTr="00F65EE9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86C4E" w14:textId="77777777" w:rsidR="00765C6D" w:rsidRPr="006D6D00" w:rsidRDefault="00765C6D" w:rsidP="00765C6D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A761" w14:textId="77777777" w:rsidR="00765C6D" w:rsidRDefault="00387C22" w:rsidP="00D216C5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托收</w:t>
            </w:r>
            <w:r w:rsidR="00765C6D">
              <w:rPr>
                <w:rFonts w:hint="eastAsia"/>
                <w:szCs w:val="21"/>
              </w:rPr>
              <w:t>币种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132C" w14:textId="77777777" w:rsidR="00765C6D" w:rsidRPr="006D6D00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5E24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V(3)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7F24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6FC8" w14:textId="77777777" w:rsidR="00765C6D" w:rsidRPr="006D6D00" w:rsidRDefault="00765C6D" w:rsidP="00D216C5">
            <w:pPr>
              <w:ind w:leftChars="-37" w:left="-78" w:right="210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自动带入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0E1E" w14:textId="77777777" w:rsidR="00765C6D" w:rsidRDefault="00765C6D" w:rsidP="00D216C5">
            <w:pPr>
              <w:ind w:leftChars="-44" w:left="-92" w:firstLine="1"/>
              <w:rPr>
                <w:szCs w:val="21"/>
              </w:rPr>
            </w:pPr>
          </w:p>
        </w:tc>
      </w:tr>
      <w:tr w:rsidR="00654E1A" w14:paraId="26BFD75D" w14:textId="77777777" w:rsidTr="00F65EE9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8B2B3" w14:textId="77777777" w:rsidR="00765C6D" w:rsidRPr="006D6D00" w:rsidRDefault="00765C6D" w:rsidP="00765C6D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6FD2" w14:textId="77777777" w:rsidR="00765C6D" w:rsidRDefault="00387C22" w:rsidP="00D216C5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托收</w:t>
            </w:r>
            <w:r w:rsidR="00765C6D">
              <w:rPr>
                <w:rFonts w:hint="eastAsia"/>
                <w:szCs w:val="21"/>
              </w:rPr>
              <w:t>金额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8941" w14:textId="77777777" w:rsidR="00765C6D" w:rsidRPr="006D6D00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64C5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N(18,2)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B174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B1D1" w14:textId="77777777" w:rsidR="00765C6D" w:rsidRPr="006D6D00" w:rsidRDefault="00765C6D" w:rsidP="00D216C5">
            <w:pPr>
              <w:ind w:leftChars="-37" w:left="-78" w:right="210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自动带入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7061" w14:textId="77777777" w:rsidR="00765C6D" w:rsidRDefault="00765C6D" w:rsidP="00D216C5">
            <w:pPr>
              <w:ind w:leftChars="-44" w:left="-92" w:firstLine="1"/>
              <w:rPr>
                <w:szCs w:val="21"/>
              </w:rPr>
            </w:pPr>
          </w:p>
        </w:tc>
      </w:tr>
      <w:tr w:rsidR="00654E1A" w14:paraId="61EDDA86" w14:textId="77777777" w:rsidTr="00F65EE9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5BF03" w14:textId="77777777" w:rsidR="00765C6D" w:rsidRPr="006D6D00" w:rsidRDefault="00765C6D" w:rsidP="00765C6D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AC38" w14:textId="77777777" w:rsidR="00765C6D" w:rsidRDefault="00765C6D" w:rsidP="00D216C5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对方编号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C58A" w14:textId="77777777" w:rsidR="00765C6D" w:rsidRPr="006D6D00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EB31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V(16)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8926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del w:id="70" w:author="Administrator" w:date="2014-10-20T10:12:00Z">
              <w:r w:rsidDel="008216C7">
                <w:rPr>
                  <w:rFonts w:ascii="宋体" w:hAnsi="宋体" w:hint="eastAsia"/>
                </w:rPr>
                <w:delText>P</w:delText>
              </w:r>
            </w:del>
            <w:ins w:id="71" w:author="Administrator" w:date="2014-10-20T10:12:00Z">
              <w:r w:rsidR="008216C7">
                <w:rPr>
                  <w:rFonts w:ascii="宋体" w:hAnsi="宋体" w:hint="eastAsia"/>
                </w:rPr>
                <w:t>O</w:t>
              </w:r>
            </w:ins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422E" w14:textId="77777777" w:rsidR="00765C6D" w:rsidRPr="006D6D00" w:rsidRDefault="00765C6D" w:rsidP="00D216C5">
            <w:pPr>
              <w:ind w:leftChars="-37" w:left="-78" w:right="210" w:firstLine="1"/>
              <w:rPr>
                <w:rFonts w:ascii="宋体" w:hAnsi="宋体"/>
              </w:rPr>
            </w:pPr>
            <w:del w:id="72" w:author="Administrator" w:date="2014-10-20T10:12:00Z">
              <w:r w:rsidDel="008216C7">
                <w:rPr>
                  <w:rFonts w:ascii="宋体" w:hAnsi="宋体" w:hint="eastAsia"/>
                </w:rPr>
                <w:delText>自动带入</w:delText>
              </w:r>
            </w:del>
            <w:ins w:id="73" w:author="Administrator" w:date="2014-10-20T10:12:00Z">
              <w:r w:rsidR="008216C7">
                <w:rPr>
                  <w:rFonts w:ascii="宋体" w:hAnsi="宋体" w:hint="eastAsia"/>
                </w:rPr>
                <w:t>手工录入</w:t>
              </w:r>
            </w:ins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D494" w14:textId="77777777" w:rsidR="00765C6D" w:rsidRDefault="00765C6D" w:rsidP="00D216C5">
            <w:pPr>
              <w:ind w:leftChars="-44" w:left="-92" w:firstLine="1"/>
              <w:rPr>
                <w:szCs w:val="21"/>
              </w:rPr>
            </w:pPr>
          </w:p>
        </w:tc>
      </w:tr>
      <w:tr w:rsidR="00654E1A" w14:paraId="5C0E9763" w14:textId="77777777" w:rsidTr="00F65EE9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3FAF" w14:textId="77777777" w:rsidR="00765C6D" w:rsidRPr="006D6D00" w:rsidRDefault="00765C6D" w:rsidP="00765C6D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2A31" w14:textId="77777777" w:rsidR="00765C6D" w:rsidRPr="00604E94" w:rsidRDefault="006B129C" w:rsidP="00F65EE9">
            <w:pPr>
              <w:ind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代收</w:t>
            </w:r>
            <w:r w:rsidR="00765C6D">
              <w:rPr>
                <w:rFonts w:hint="eastAsia"/>
                <w:szCs w:val="21"/>
              </w:rPr>
              <w:t>行</w:t>
            </w:r>
            <w:r w:rsidR="00765C6D" w:rsidRPr="00604E94">
              <w:rPr>
                <w:rFonts w:hint="eastAsia"/>
                <w:szCs w:val="21"/>
              </w:rPr>
              <w:t>SWIFTCODE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58F8" w14:textId="77777777" w:rsidR="00765C6D" w:rsidRPr="006D6D00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DA4B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44291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8DEA" w14:textId="77777777" w:rsidR="00765C6D" w:rsidRPr="006D6D00" w:rsidRDefault="00765C6D" w:rsidP="00D216C5">
            <w:pPr>
              <w:ind w:leftChars="-37" w:left="-78" w:right="210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自动带入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30A9" w14:textId="77777777" w:rsidR="00765C6D" w:rsidRDefault="00765C6D" w:rsidP="00D216C5">
            <w:pPr>
              <w:ind w:leftChars="-44" w:left="-92" w:firstLine="1"/>
              <w:rPr>
                <w:szCs w:val="21"/>
              </w:rPr>
            </w:pPr>
          </w:p>
        </w:tc>
      </w:tr>
      <w:tr w:rsidR="00654E1A" w14:paraId="2CC09322" w14:textId="77777777" w:rsidTr="00F65EE9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2A28F" w14:textId="77777777" w:rsidR="00765C6D" w:rsidRPr="006D6D00" w:rsidRDefault="00765C6D" w:rsidP="00765C6D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0983" w14:textId="77777777" w:rsidR="00765C6D" w:rsidRDefault="006B129C" w:rsidP="00D216C5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代收</w:t>
            </w:r>
            <w:r w:rsidR="00765C6D">
              <w:rPr>
                <w:rFonts w:hint="eastAsia"/>
                <w:szCs w:val="21"/>
              </w:rPr>
              <w:t>行名称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BDF4" w14:textId="77777777" w:rsidR="00765C6D" w:rsidRPr="006D6D00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31E7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32EC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76EF" w14:textId="77777777" w:rsidR="00765C6D" w:rsidRPr="006D6D00" w:rsidRDefault="00765C6D" w:rsidP="00D216C5">
            <w:pPr>
              <w:ind w:leftChars="-37" w:left="-78" w:right="210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自动带入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5138" w14:textId="77777777" w:rsidR="00765C6D" w:rsidRDefault="00765C6D" w:rsidP="00D216C5">
            <w:pPr>
              <w:ind w:leftChars="-44" w:left="-92" w:firstLine="1"/>
              <w:rPr>
                <w:szCs w:val="21"/>
              </w:rPr>
            </w:pPr>
          </w:p>
        </w:tc>
      </w:tr>
      <w:tr w:rsidR="00654E1A" w:rsidRPr="00E42A64" w14:paraId="4B80EFE1" w14:textId="77777777" w:rsidTr="00F65EE9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4542" w14:textId="77777777" w:rsidR="00765C6D" w:rsidRPr="006D6D00" w:rsidRDefault="00765C6D" w:rsidP="00765C6D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E0E0" w14:textId="77777777" w:rsidR="00765C6D" w:rsidRDefault="00765C6D" w:rsidP="00D216C5">
            <w:pPr>
              <w:ind w:leftChars="-51" w:left="-107" w:right="-47"/>
              <w:rPr>
                <w:szCs w:val="21"/>
              </w:rPr>
            </w:pPr>
            <w:r w:rsidRPr="00604E94">
              <w:rPr>
                <w:rFonts w:hint="eastAsia"/>
                <w:szCs w:val="21"/>
              </w:rPr>
              <w:t>承兑</w:t>
            </w:r>
            <w:r>
              <w:rPr>
                <w:rFonts w:hint="eastAsia"/>
                <w:szCs w:val="21"/>
              </w:rPr>
              <w:t>登记</w:t>
            </w:r>
            <w:r w:rsidRPr="00604E94">
              <w:rPr>
                <w:rFonts w:hint="eastAsia"/>
                <w:szCs w:val="21"/>
              </w:rPr>
              <w:t>日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BA6E" w14:textId="77777777" w:rsidR="00765C6D" w:rsidRPr="006D6D00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EB9F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0E8C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FE42" w14:textId="77777777" w:rsidR="00765C6D" w:rsidRPr="006D6D00" w:rsidRDefault="00765C6D" w:rsidP="00D216C5">
            <w:pPr>
              <w:ind w:leftChars="-37" w:left="-78" w:right="210" w:firstLine="1"/>
              <w:rPr>
                <w:rFonts w:ascii="宋体" w:hAnsi="宋体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E4F1" w14:textId="77777777" w:rsidR="00765C6D" w:rsidRPr="00E42A64" w:rsidRDefault="00765C6D" w:rsidP="00D216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默认为当天，不可大于当天</w:t>
            </w:r>
          </w:p>
        </w:tc>
      </w:tr>
      <w:tr w:rsidR="00654E1A" w14:paraId="56438FB4" w14:textId="77777777" w:rsidTr="00F65EE9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F6E2B" w14:textId="77777777" w:rsidR="00765C6D" w:rsidRPr="006D6D00" w:rsidRDefault="00765C6D" w:rsidP="00765C6D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42E3" w14:textId="77777777" w:rsidR="00765C6D" w:rsidRPr="00604E94" w:rsidRDefault="00765C6D" w:rsidP="00D216C5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承兑币种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BB14" w14:textId="77777777" w:rsidR="00765C6D" w:rsidRPr="006D6D00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EC72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V(3)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A6C2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360C" w14:textId="77777777" w:rsidR="00765C6D" w:rsidRPr="006D6D00" w:rsidRDefault="00765C6D" w:rsidP="00D216C5">
            <w:pPr>
              <w:ind w:leftChars="-37" w:left="-78" w:right="210" w:firstLine="1"/>
              <w:rPr>
                <w:rFonts w:ascii="宋体" w:hAnsi="宋体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2E78" w14:textId="77777777" w:rsidR="00765C6D" w:rsidRDefault="00765C6D" w:rsidP="00D216C5">
            <w:pPr>
              <w:ind w:leftChars="-44" w:left="-92" w:firstLine="1"/>
              <w:rPr>
                <w:szCs w:val="21"/>
              </w:rPr>
            </w:pPr>
            <w:r w:rsidRPr="00604E94">
              <w:rPr>
                <w:rFonts w:hint="eastAsia"/>
                <w:szCs w:val="21"/>
              </w:rPr>
              <w:t>默认</w:t>
            </w:r>
            <w:r w:rsidR="00387C22">
              <w:rPr>
                <w:rFonts w:hint="eastAsia"/>
                <w:szCs w:val="21"/>
              </w:rPr>
              <w:t>托收</w:t>
            </w:r>
            <w:r>
              <w:rPr>
                <w:rFonts w:hint="eastAsia"/>
                <w:szCs w:val="21"/>
              </w:rPr>
              <w:t>币种</w:t>
            </w:r>
          </w:p>
        </w:tc>
      </w:tr>
      <w:tr w:rsidR="00654E1A" w14:paraId="143DCD86" w14:textId="77777777" w:rsidTr="00F65EE9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CCB9F" w14:textId="77777777" w:rsidR="00765C6D" w:rsidRPr="006D6D00" w:rsidRDefault="00765C6D" w:rsidP="00765C6D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8DCC" w14:textId="77777777" w:rsidR="00765C6D" w:rsidRPr="00604E94" w:rsidRDefault="00765C6D" w:rsidP="00D216C5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承兑</w:t>
            </w:r>
            <w:r w:rsidRPr="00604E94">
              <w:rPr>
                <w:rFonts w:hint="eastAsia"/>
                <w:szCs w:val="21"/>
              </w:rPr>
              <w:t>金额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887A" w14:textId="77777777" w:rsidR="00765C6D" w:rsidRPr="006D6D00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8118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N(18,2)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4837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83F4B" w14:textId="77777777" w:rsidR="00765C6D" w:rsidRPr="006D6D00" w:rsidRDefault="00765C6D" w:rsidP="00D216C5">
            <w:pPr>
              <w:ind w:leftChars="-37" w:left="-78" w:right="210" w:firstLine="1"/>
              <w:rPr>
                <w:rFonts w:ascii="宋体" w:hAnsi="宋体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0DDF" w14:textId="77777777" w:rsidR="00765C6D" w:rsidRDefault="00765C6D" w:rsidP="00D216C5">
            <w:pPr>
              <w:ind w:leftChars="-44" w:left="-92" w:firstLine="1"/>
              <w:rPr>
                <w:szCs w:val="21"/>
              </w:rPr>
            </w:pPr>
            <w:r w:rsidRPr="00604E94">
              <w:rPr>
                <w:rFonts w:hint="eastAsia"/>
                <w:szCs w:val="21"/>
              </w:rPr>
              <w:t>默认</w:t>
            </w:r>
            <w:r w:rsidR="00387C22">
              <w:rPr>
                <w:rFonts w:hint="eastAsia"/>
                <w:szCs w:val="21"/>
              </w:rPr>
              <w:t>托收</w:t>
            </w:r>
            <w:r w:rsidRPr="00604E94">
              <w:rPr>
                <w:rFonts w:hint="eastAsia"/>
                <w:szCs w:val="21"/>
              </w:rPr>
              <w:t>金额</w:t>
            </w:r>
          </w:p>
        </w:tc>
      </w:tr>
      <w:tr w:rsidR="00654E1A" w14:paraId="2A38C8D2" w14:textId="77777777" w:rsidTr="00F65EE9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25949" w14:textId="77777777" w:rsidR="00765C6D" w:rsidRPr="006D6D00" w:rsidRDefault="00765C6D" w:rsidP="00765C6D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038F" w14:textId="77777777" w:rsidR="00765C6D" w:rsidRDefault="00765C6D" w:rsidP="00D216C5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承兑</w:t>
            </w:r>
            <w:r w:rsidRPr="00604E94">
              <w:rPr>
                <w:rFonts w:hint="eastAsia"/>
                <w:szCs w:val="21"/>
              </w:rPr>
              <w:t>到期日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6E13" w14:textId="77777777" w:rsidR="00765C6D" w:rsidRPr="006D6D00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4A2AB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17D2C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CEFD" w14:textId="77777777" w:rsidR="00765C6D" w:rsidRPr="006D6D00" w:rsidRDefault="00765C6D" w:rsidP="00D216C5">
            <w:pPr>
              <w:ind w:leftChars="-37" w:left="-78" w:right="210" w:firstLine="1"/>
              <w:rPr>
                <w:rFonts w:ascii="宋体" w:hAnsi="宋体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76C2" w14:textId="77777777" w:rsidR="00765C6D" w:rsidRDefault="00765C6D" w:rsidP="00D216C5">
            <w:pPr>
              <w:ind w:leftChars="-44" w:left="-92" w:firstLine="1"/>
              <w:rPr>
                <w:szCs w:val="21"/>
              </w:rPr>
            </w:pPr>
          </w:p>
        </w:tc>
      </w:tr>
      <w:tr w:rsidR="00654E1A" w14:paraId="16702EB2" w14:textId="77777777" w:rsidTr="00F65EE9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F0AF" w14:textId="77777777" w:rsidR="00765C6D" w:rsidRPr="006D6D00" w:rsidRDefault="00765C6D" w:rsidP="00765C6D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65F4" w14:textId="77777777" w:rsidR="00765C6D" w:rsidRDefault="00765C6D" w:rsidP="00D216C5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2F90" w14:textId="77777777" w:rsidR="00765C6D" w:rsidRPr="006D6D00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6CB2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CA26" w14:textId="77777777" w:rsidR="00765C6D" w:rsidRDefault="00765C6D" w:rsidP="00D216C5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D36B" w14:textId="77777777" w:rsidR="00765C6D" w:rsidRPr="006D6D00" w:rsidRDefault="00765C6D" w:rsidP="00D216C5">
            <w:pPr>
              <w:ind w:leftChars="-37" w:left="-78" w:right="210" w:firstLine="1"/>
              <w:rPr>
                <w:rFonts w:ascii="宋体" w:hAnsi="宋体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91E1" w14:textId="77777777" w:rsidR="00765C6D" w:rsidRDefault="00765C6D" w:rsidP="00D216C5">
            <w:pPr>
              <w:ind w:leftChars="-44" w:left="-92" w:firstLine="1"/>
              <w:rPr>
                <w:szCs w:val="21"/>
              </w:rPr>
            </w:pPr>
          </w:p>
        </w:tc>
      </w:tr>
    </w:tbl>
    <w:p w14:paraId="68BC20DA" w14:textId="77777777" w:rsidR="00D329F7" w:rsidRDefault="00FB39B8" w:rsidP="00F65EE9">
      <w:pPr>
        <w:pStyle w:val="4"/>
      </w:pPr>
      <w:r>
        <w:rPr>
          <w:rFonts w:hint="eastAsia"/>
        </w:rPr>
        <w:t>交易控制</w:t>
      </w:r>
    </w:p>
    <w:p w14:paraId="14454242" w14:textId="77777777" w:rsidR="003A55EF" w:rsidRPr="00955081" w:rsidRDefault="003A55EF" w:rsidP="003A55EF">
      <w:pPr>
        <w:pStyle w:val="5"/>
      </w:pPr>
      <w:r>
        <w:rPr>
          <w:rFonts w:hint="eastAsia"/>
        </w:rPr>
        <w:t>交易控制左树说明：</w:t>
      </w:r>
    </w:p>
    <w:p w14:paraId="400BA981" w14:textId="77777777" w:rsidR="003A55EF" w:rsidRDefault="00895146" w:rsidP="003A55EF">
      <w:pPr>
        <w:pStyle w:val="a3"/>
        <w:ind w:left="420" w:firstLineChars="0" w:firstLine="0"/>
      </w:pPr>
      <w:r>
        <w:rPr>
          <w:rFonts w:hint="eastAsia"/>
        </w:rPr>
        <w:t>托收单据</w:t>
      </w:r>
      <w:r w:rsidR="003A55EF">
        <w:rPr>
          <w:rFonts w:hint="eastAsia"/>
        </w:rPr>
        <w:t>未闭卷，且未付款；</w:t>
      </w:r>
    </w:p>
    <w:p w14:paraId="1A72974D" w14:textId="77777777" w:rsidR="00D329F7" w:rsidRDefault="00FB39B8" w:rsidP="00F65EE9">
      <w:pPr>
        <w:pStyle w:val="4"/>
      </w:pPr>
      <w:r>
        <w:rPr>
          <w:rFonts w:hint="eastAsia"/>
        </w:rPr>
        <w:t>边界描述</w:t>
      </w:r>
    </w:p>
    <w:p w14:paraId="39232BDB" w14:textId="77777777" w:rsidR="00D329F7" w:rsidRDefault="00765C6D" w:rsidP="00F65EE9">
      <w:pPr>
        <w:ind w:leftChars="202" w:left="424"/>
      </w:pPr>
      <w:r>
        <w:rPr>
          <w:rFonts w:hint="eastAsia"/>
        </w:rPr>
        <w:t>无</w:t>
      </w:r>
    </w:p>
    <w:p w14:paraId="155643F5" w14:textId="77777777" w:rsidR="00D329F7" w:rsidRDefault="00FB39B8" w:rsidP="00F65EE9">
      <w:pPr>
        <w:pStyle w:val="4"/>
      </w:pPr>
      <w:r>
        <w:rPr>
          <w:rFonts w:hint="eastAsia"/>
        </w:rPr>
        <w:t>输出描述</w:t>
      </w:r>
    </w:p>
    <w:p w14:paraId="2979C7DA" w14:textId="77777777" w:rsidR="00D329F7" w:rsidRDefault="00CB3A7E" w:rsidP="00F65EE9">
      <w:pPr>
        <w:pStyle w:val="5"/>
      </w:pPr>
      <w:r>
        <w:rPr>
          <w:rFonts w:hint="eastAsia"/>
        </w:rPr>
        <w:t>面函</w:t>
      </w:r>
    </w:p>
    <w:p w14:paraId="3FF4B25D" w14:textId="77777777" w:rsidR="00D329F7" w:rsidRDefault="00784D8F" w:rsidP="00F65EE9">
      <w:pPr>
        <w:ind w:leftChars="202" w:left="424"/>
      </w:pPr>
      <w:r>
        <w:rPr>
          <w:rFonts w:hint="eastAsia"/>
        </w:rPr>
        <w:t>无</w:t>
      </w:r>
    </w:p>
    <w:p w14:paraId="296B6E28" w14:textId="77777777" w:rsidR="00D329F7" w:rsidRDefault="00CB3A7E" w:rsidP="00F65EE9">
      <w:pPr>
        <w:pStyle w:val="5"/>
      </w:pPr>
      <w:r>
        <w:rPr>
          <w:rFonts w:hint="eastAsia"/>
        </w:rPr>
        <w:t>报文</w:t>
      </w:r>
    </w:p>
    <w:p w14:paraId="196DBC3E" w14:textId="77777777" w:rsidR="00D913B8" w:rsidRDefault="00D913B8" w:rsidP="00D913B8">
      <w:pPr>
        <w:ind w:left="420"/>
      </w:pPr>
    </w:p>
    <w:p w14:paraId="21DB437C" w14:textId="77777777" w:rsidR="00D913B8" w:rsidDel="008216C7" w:rsidRDefault="00D913B8" w:rsidP="00D913B8">
      <w:pPr>
        <w:ind w:left="420"/>
        <w:rPr>
          <w:del w:id="74" w:author="Administrator" w:date="2014-10-20T10:12:00Z"/>
        </w:rPr>
      </w:pPr>
      <w:r>
        <w:rPr>
          <w:rFonts w:hint="eastAsia"/>
        </w:rPr>
        <w:t>扩展报文</w:t>
      </w:r>
      <w:r>
        <w:rPr>
          <w:rFonts w:hint="eastAsia"/>
        </w:rPr>
        <w:t xml:space="preserve"> MT799</w:t>
      </w:r>
    </w:p>
    <w:p w14:paraId="73B89EEC" w14:textId="77777777" w:rsidR="00D913B8" w:rsidDel="008216C7" w:rsidRDefault="00D913B8" w:rsidP="008216C7">
      <w:pPr>
        <w:ind w:left="420"/>
        <w:rPr>
          <w:del w:id="75" w:author="Administrator" w:date="2014-10-20T10:12:00Z"/>
        </w:rPr>
      </w:pPr>
    </w:p>
    <w:p w14:paraId="0CB5AA64" w14:textId="77777777" w:rsidR="00D329F7" w:rsidDel="008216C7" w:rsidRDefault="00D329F7">
      <w:pPr>
        <w:rPr>
          <w:del w:id="76" w:author="Administrator" w:date="2014-10-20T10:12:00Z"/>
        </w:rPr>
        <w:pPrChange w:id="77" w:author="Administrator" w:date="2014-10-20T10:12:00Z">
          <w:pPr>
            <w:ind w:leftChars="300" w:left="630"/>
          </w:pPr>
        </w:pPrChange>
      </w:pPr>
    </w:p>
    <w:p w14:paraId="30566C1C" w14:textId="77777777" w:rsidR="00D329F7" w:rsidRDefault="00D329F7">
      <w:pPr>
        <w:pPrChange w:id="78" w:author="Administrator" w:date="2014-10-20T10:12:00Z">
          <w:pPr>
            <w:ind w:leftChars="400" w:left="840"/>
          </w:pPr>
        </w:pPrChange>
      </w:pPr>
    </w:p>
    <w:p w14:paraId="7E7E4755" w14:textId="77777777" w:rsidR="00D329F7" w:rsidRDefault="00D913B8" w:rsidP="00F65EE9">
      <w:pPr>
        <w:ind w:leftChars="200" w:left="420"/>
      </w:pPr>
      <w:r>
        <w:rPr>
          <w:rFonts w:hint="eastAsia"/>
        </w:rPr>
        <w:t>MT799</w:t>
      </w:r>
      <w:r>
        <w:rPr>
          <w:rFonts w:hint="eastAsia"/>
        </w:rPr>
        <w:t>映射关系如下：</w:t>
      </w:r>
    </w:p>
    <w:p w14:paraId="4D838DED" w14:textId="77777777" w:rsidR="00D329F7" w:rsidRDefault="00D913B8" w:rsidP="00F65EE9">
      <w:pPr>
        <w:ind w:leftChars="300" w:left="630"/>
      </w:pPr>
      <w:r>
        <w:rPr>
          <w:rFonts w:hint="eastAsia"/>
        </w:rPr>
        <w:t xml:space="preserve">SEND  = </w:t>
      </w:r>
      <w:r>
        <w:rPr>
          <w:rFonts w:hint="eastAsia"/>
        </w:rPr>
        <w:t>默认取当前执行机构的发报行</w:t>
      </w:r>
    </w:p>
    <w:p w14:paraId="4AE8954A" w14:textId="77777777" w:rsidR="00D329F7" w:rsidRDefault="00D913B8" w:rsidP="00F65EE9">
      <w:pPr>
        <w:ind w:leftChars="300" w:left="630"/>
      </w:pPr>
      <w:r>
        <w:rPr>
          <w:rFonts w:hint="eastAsia"/>
        </w:rPr>
        <w:t xml:space="preserve">RECEIVE  = </w:t>
      </w:r>
      <w:r w:rsidR="00E63011">
        <w:rPr>
          <w:rFonts w:hint="eastAsia"/>
          <w:szCs w:val="21"/>
        </w:rPr>
        <w:t>代收</w:t>
      </w:r>
      <w:r>
        <w:rPr>
          <w:rFonts w:hint="eastAsia"/>
          <w:szCs w:val="21"/>
        </w:rPr>
        <w:t>行</w:t>
      </w:r>
      <w:r>
        <w:rPr>
          <w:rFonts w:hint="eastAsia"/>
          <w:szCs w:val="21"/>
        </w:rPr>
        <w:t xml:space="preserve">SWIFT CODE </w:t>
      </w:r>
    </w:p>
    <w:p w14:paraId="57B409B4" w14:textId="77777777" w:rsidR="00D329F7" w:rsidRDefault="00D913B8" w:rsidP="00F65EE9">
      <w:pPr>
        <w:ind w:leftChars="300" w:left="630"/>
      </w:pPr>
      <w:r>
        <w:rPr>
          <w:rFonts w:hint="eastAsia"/>
        </w:rPr>
        <w:t>20</w:t>
      </w:r>
      <w:r>
        <w:rPr>
          <w:rFonts w:hint="eastAsia"/>
        </w:rPr>
        <w:t>场</w:t>
      </w:r>
      <w:r>
        <w:rPr>
          <w:rFonts w:hint="eastAsia"/>
        </w:rPr>
        <w:t xml:space="preserve"> = </w:t>
      </w:r>
      <w:ins w:id="79" w:author="Administrator" w:date="2014-10-20T10:12:00Z">
        <w:r w:rsidR="008216C7">
          <w:rPr>
            <w:rFonts w:hint="eastAsia"/>
          </w:rPr>
          <w:t>托收编号</w:t>
        </w:r>
      </w:ins>
      <w:del w:id="80" w:author="Administrator" w:date="2014-10-20T10:12:00Z">
        <w:r w:rsidDel="008216C7">
          <w:rPr>
            <w:rFonts w:hint="eastAsia"/>
          </w:rPr>
          <w:delText>到单号</w:delText>
        </w:r>
      </w:del>
    </w:p>
    <w:p w14:paraId="30E525B8" w14:textId="77777777" w:rsidR="00D329F7" w:rsidRDefault="00D913B8" w:rsidP="00F65EE9">
      <w:pPr>
        <w:ind w:leftChars="300" w:left="630"/>
      </w:pPr>
      <w:r>
        <w:rPr>
          <w:rFonts w:hint="eastAsia"/>
        </w:rPr>
        <w:t>21</w:t>
      </w:r>
      <w:r>
        <w:rPr>
          <w:rFonts w:hint="eastAsia"/>
        </w:rPr>
        <w:t>场</w:t>
      </w:r>
      <w:r>
        <w:rPr>
          <w:rFonts w:hint="eastAsia"/>
        </w:rPr>
        <w:t xml:space="preserve"> = </w:t>
      </w:r>
      <w:r>
        <w:rPr>
          <w:rFonts w:hint="eastAsia"/>
        </w:rPr>
        <w:t>对方编号</w:t>
      </w:r>
    </w:p>
    <w:p w14:paraId="61E4C9D3" w14:textId="77777777" w:rsidR="00D913B8" w:rsidRPr="00D913B8" w:rsidRDefault="00D913B8" w:rsidP="00D913B8"/>
    <w:p w14:paraId="211F9685" w14:textId="77777777" w:rsidR="00D329F7" w:rsidRDefault="00FB39B8" w:rsidP="00F65EE9">
      <w:pPr>
        <w:pStyle w:val="4"/>
      </w:pPr>
      <w:r>
        <w:rPr>
          <w:rFonts w:hint="eastAsia"/>
        </w:rPr>
        <w:t>保证金和额度</w:t>
      </w:r>
    </w:p>
    <w:p w14:paraId="53DE3140" w14:textId="77777777" w:rsidR="00D329F7" w:rsidRDefault="00310270" w:rsidP="00F65EE9">
      <w:pPr>
        <w:ind w:leftChars="201" w:left="422"/>
      </w:pPr>
      <w:r>
        <w:rPr>
          <w:rFonts w:hint="eastAsia"/>
        </w:rPr>
        <w:t>无</w:t>
      </w:r>
    </w:p>
    <w:p w14:paraId="0E14424A" w14:textId="77777777" w:rsidR="00D329F7" w:rsidRDefault="00FB39B8" w:rsidP="00F65EE9">
      <w:pPr>
        <w:pStyle w:val="4"/>
      </w:pPr>
      <w:r>
        <w:rPr>
          <w:rFonts w:hint="eastAsia"/>
        </w:rPr>
        <w:t>手续费</w:t>
      </w:r>
    </w:p>
    <w:p w14:paraId="3A3FC2C9" w14:textId="77777777" w:rsidR="00D329F7" w:rsidRDefault="00C15ECD" w:rsidP="00F65EE9">
      <w:pPr>
        <w:ind w:leftChars="199" w:left="424" w:hanging="6"/>
      </w:pPr>
      <w:r>
        <w:rPr>
          <w:rFonts w:hint="eastAsia"/>
        </w:rPr>
        <w:t>电报费，详细见【</w:t>
      </w:r>
      <w:r>
        <w:rPr>
          <w:rFonts w:hint="eastAsia"/>
        </w:rPr>
        <w:t>1.7.2</w:t>
      </w:r>
      <w:r>
        <w:rPr>
          <w:rFonts w:hint="eastAsia"/>
        </w:rPr>
        <w:t>电报费】</w:t>
      </w:r>
      <w:r w:rsidR="00F134AA">
        <w:rPr>
          <w:rFonts w:hint="eastAsia"/>
        </w:rPr>
        <w:t>。</w:t>
      </w:r>
    </w:p>
    <w:p w14:paraId="3B2071CF" w14:textId="77777777" w:rsidR="00D329F7" w:rsidRDefault="00F134AA" w:rsidP="00F65EE9">
      <w:pPr>
        <w:ind w:leftChars="199" w:left="424" w:hanging="6"/>
      </w:pPr>
      <w:r>
        <w:rPr>
          <w:rFonts w:hint="eastAsia"/>
        </w:rPr>
        <w:t>注意：</w:t>
      </w:r>
      <w:r>
        <w:rPr>
          <w:rFonts w:hint="eastAsia"/>
        </w:rPr>
        <w:tab/>
      </w:r>
      <w:r>
        <w:rPr>
          <w:rFonts w:hint="eastAsia"/>
        </w:rPr>
        <w:t>所有费用默认后收，外收</w:t>
      </w:r>
    </w:p>
    <w:p w14:paraId="66BAF567" w14:textId="77777777" w:rsidR="00D329F7" w:rsidRDefault="00FB39B8" w:rsidP="00F65EE9">
      <w:pPr>
        <w:pStyle w:val="4"/>
      </w:pPr>
      <w:r>
        <w:rPr>
          <w:rFonts w:hint="eastAsia"/>
        </w:rPr>
        <w:t>会计分录</w:t>
      </w:r>
    </w:p>
    <w:p w14:paraId="2D655D24" w14:textId="77777777" w:rsidR="00BD5009" w:rsidRPr="00F65EE9" w:rsidRDefault="00D329F7">
      <w:pPr>
        <w:rPr>
          <w:b/>
        </w:rPr>
      </w:pPr>
      <w:r w:rsidRPr="00F65EE9">
        <w:rPr>
          <w:rFonts w:hint="eastAsia"/>
          <w:b/>
        </w:rPr>
        <w:t>表内：</w:t>
      </w:r>
    </w:p>
    <w:p w14:paraId="24B2F70F" w14:textId="77777777" w:rsidR="00D329F7" w:rsidRDefault="00C15ECD" w:rsidP="00F65EE9">
      <w:pPr>
        <w:ind w:leftChars="200" w:left="420"/>
      </w:pPr>
      <w:r>
        <w:rPr>
          <w:rFonts w:hint="eastAsia"/>
        </w:rPr>
        <w:t>如果发送电报费：</w:t>
      </w:r>
    </w:p>
    <w:p w14:paraId="00BCD125" w14:textId="77777777" w:rsidR="00D329F7" w:rsidRDefault="00C15ECD" w:rsidP="00F65EE9">
      <w:pPr>
        <w:ind w:leftChars="200" w:left="420"/>
      </w:pPr>
      <w:r>
        <w:rPr>
          <w:rFonts w:hint="eastAsia"/>
        </w:rPr>
        <w:t>借：</w:t>
      </w:r>
      <w:r>
        <w:rPr>
          <w:rFonts w:hint="eastAsia"/>
        </w:rPr>
        <w:t>201101</w:t>
      </w:r>
      <w:r>
        <w:rPr>
          <w:rFonts w:hint="eastAsia"/>
        </w:rPr>
        <w:t>活期存款等科目</w:t>
      </w:r>
      <w:r>
        <w:rPr>
          <w:rFonts w:hint="eastAsia"/>
        </w:rPr>
        <w:tab/>
      </w:r>
      <w:r>
        <w:rPr>
          <w:rFonts w:hint="eastAsia"/>
        </w:rPr>
        <w:t>外币或人民币</w:t>
      </w:r>
    </w:p>
    <w:p w14:paraId="66B031FC" w14:textId="77777777" w:rsidR="00D329F7" w:rsidRDefault="00C15ECD" w:rsidP="00F65EE9">
      <w:pPr>
        <w:ind w:leftChars="200" w:left="420"/>
      </w:pPr>
      <w:r>
        <w:rPr>
          <w:rFonts w:hint="eastAsia"/>
        </w:rPr>
        <w:t>贷：</w:t>
      </w:r>
      <w:r>
        <w:rPr>
          <w:rFonts w:hint="eastAsia"/>
        </w:rPr>
        <w:t>60210102</w:t>
      </w:r>
      <w:r>
        <w:rPr>
          <w:rFonts w:hint="eastAsia"/>
        </w:rPr>
        <w:t>外汇结算手续费收入外币或人民币</w:t>
      </w:r>
    </w:p>
    <w:p w14:paraId="107A7D92" w14:textId="77777777" w:rsidR="002101DC" w:rsidRPr="00806379" w:rsidRDefault="002101DC"/>
    <w:p w14:paraId="463013FE" w14:textId="77777777" w:rsidR="00D329F7" w:rsidRDefault="00FB39B8" w:rsidP="00F65EE9">
      <w:pPr>
        <w:pStyle w:val="4"/>
      </w:pPr>
      <w:r>
        <w:rPr>
          <w:rFonts w:hint="eastAsia"/>
        </w:rPr>
        <w:t>其他</w:t>
      </w:r>
    </w:p>
    <w:p w14:paraId="3D7BDBD4" w14:textId="77777777" w:rsidR="00D329F7" w:rsidRDefault="00D578ED" w:rsidP="00F65EE9">
      <w:pPr>
        <w:ind w:leftChars="199" w:left="424" w:hanging="6"/>
      </w:pPr>
      <w:r>
        <w:rPr>
          <w:rFonts w:hint="eastAsia"/>
        </w:rPr>
        <w:t>无</w:t>
      </w:r>
    </w:p>
    <w:p w14:paraId="53AD24B6" w14:textId="77777777" w:rsidR="00D329F7" w:rsidRDefault="00387C22" w:rsidP="00F65EE9">
      <w:pPr>
        <w:pStyle w:val="3"/>
      </w:pPr>
      <w:bookmarkStart w:id="81" w:name="_Toc399285563"/>
      <w:r>
        <w:rPr>
          <w:rFonts w:hint="eastAsia"/>
        </w:rPr>
        <w:t>拒付登记</w:t>
      </w:r>
      <w:bookmarkEnd w:id="81"/>
    </w:p>
    <w:p w14:paraId="34664C02" w14:textId="77777777" w:rsidR="00A719DB" w:rsidRDefault="00A719DB" w:rsidP="00A719DB">
      <w:pPr>
        <w:pStyle w:val="4"/>
      </w:pPr>
      <w:r>
        <w:rPr>
          <w:rFonts w:hint="eastAsia"/>
        </w:rPr>
        <w:t>交易描述</w:t>
      </w:r>
    </w:p>
    <w:p w14:paraId="537EC629" w14:textId="77777777" w:rsidR="00135B36" w:rsidRDefault="00387C22" w:rsidP="00135B36">
      <w:pPr>
        <w:ind w:firstLineChars="202" w:firstLine="424"/>
      </w:pPr>
      <w:r>
        <w:rPr>
          <w:rFonts w:hint="eastAsia"/>
        </w:rPr>
        <w:t>本交易是收到代收行的拒付电时，作拒付登记处理。</w:t>
      </w:r>
    </w:p>
    <w:p w14:paraId="41850024" w14:textId="77777777" w:rsidR="00A719DB" w:rsidRDefault="00A719DB" w:rsidP="00A719DB">
      <w:pPr>
        <w:pStyle w:val="4"/>
      </w:pPr>
      <w:r>
        <w:rPr>
          <w:rFonts w:hint="eastAsia"/>
        </w:rPr>
        <w:t>柜员操作</w:t>
      </w:r>
    </w:p>
    <w:p w14:paraId="2663387A" w14:textId="77777777" w:rsidR="00090108" w:rsidRDefault="00090108" w:rsidP="00090108">
      <w:pPr>
        <w:ind w:firstLineChars="202" w:firstLine="424"/>
      </w:pPr>
      <w:r>
        <w:rPr>
          <w:rFonts w:hint="eastAsia"/>
        </w:rPr>
        <w:t>本交易由业务手工发起</w:t>
      </w:r>
      <w:r w:rsidR="00387C22">
        <w:rPr>
          <w:rFonts w:hint="eastAsia"/>
        </w:rPr>
        <w:t>、报文发起</w:t>
      </w:r>
      <w:r>
        <w:rPr>
          <w:rFonts w:hint="eastAsia"/>
        </w:rPr>
        <w:t>。左树选择</w:t>
      </w:r>
      <w:r w:rsidR="00387C22">
        <w:rPr>
          <w:rFonts w:hint="eastAsia"/>
        </w:rPr>
        <w:t>托收编号</w:t>
      </w:r>
      <w:r>
        <w:rPr>
          <w:rFonts w:hint="eastAsia"/>
        </w:rPr>
        <w:t>。</w:t>
      </w:r>
    </w:p>
    <w:p w14:paraId="477A5A2A" w14:textId="77777777" w:rsidR="00A719DB" w:rsidRDefault="00A719DB" w:rsidP="00A719DB">
      <w:pPr>
        <w:pStyle w:val="4"/>
      </w:pPr>
      <w:r>
        <w:rPr>
          <w:rFonts w:hint="eastAsia"/>
        </w:rPr>
        <w:t>界面布局与菜单按钮</w:t>
      </w:r>
    </w:p>
    <w:p w14:paraId="3BE1DFCA" w14:textId="77777777" w:rsidR="00D52577" w:rsidRDefault="00D52577" w:rsidP="00D52577">
      <w:pPr>
        <w:ind w:firstLine="420"/>
      </w:pPr>
      <w:r>
        <w:rPr>
          <w:rFonts w:hint="eastAsia"/>
        </w:rPr>
        <w:t>同一页面布局原则，一行两列，从上至下：</w:t>
      </w:r>
    </w:p>
    <w:p w14:paraId="63531CC0" w14:textId="77777777" w:rsidR="00D52577" w:rsidRDefault="00D52577" w:rsidP="00D52577">
      <w:pPr>
        <w:ind w:firstLine="420"/>
      </w:pPr>
      <w:r>
        <w:rPr>
          <w:rFonts w:hint="eastAsia"/>
        </w:rPr>
        <w:t>第一区域：基本信息；</w:t>
      </w:r>
    </w:p>
    <w:p w14:paraId="0682DFD3" w14:textId="77777777" w:rsidR="00D52577" w:rsidRDefault="00D52577" w:rsidP="00D52577">
      <w:pPr>
        <w:ind w:firstLine="420"/>
      </w:pPr>
      <w:r>
        <w:rPr>
          <w:rFonts w:hint="eastAsia"/>
        </w:rPr>
        <w:t>第二区域：费用管理；</w:t>
      </w:r>
    </w:p>
    <w:p w14:paraId="65D14E9B" w14:textId="77777777" w:rsidR="00D52577" w:rsidRDefault="00D52577" w:rsidP="00D52577">
      <w:pPr>
        <w:ind w:firstLine="420"/>
      </w:pPr>
      <w:r>
        <w:rPr>
          <w:rFonts w:hint="eastAsia"/>
        </w:rPr>
        <w:t>第三区域：按钮；</w:t>
      </w:r>
    </w:p>
    <w:p w14:paraId="29C18FEA" w14:textId="77777777" w:rsidR="00D52577" w:rsidRDefault="00D52577" w:rsidP="00D52577">
      <w:pPr>
        <w:ind w:firstLine="420"/>
      </w:pPr>
      <w:r>
        <w:rPr>
          <w:rFonts w:hint="eastAsia"/>
        </w:rPr>
        <w:t>第四区域：报文。</w:t>
      </w:r>
    </w:p>
    <w:p w14:paraId="01BAC44D" w14:textId="77777777" w:rsidR="00D329F7" w:rsidRDefault="00D52577" w:rsidP="00F65EE9">
      <w:pPr>
        <w:pStyle w:val="5"/>
      </w:pPr>
      <w:r>
        <w:rPr>
          <w:rFonts w:hint="eastAsia"/>
        </w:rPr>
        <w:t>基本信息、费用管理和按钮</w:t>
      </w:r>
    </w:p>
    <w:p w14:paraId="75096B9A" w14:textId="77777777" w:rsidR="00D329F7" w:rsidRDefault="00355418" w:rsidP="00F65EE9">
      <w:pPr>
        <w:ind w:leftChars="-675" w:left="-1418"/>
      </w:pPr>
      <w:r w:rsidRPr="00F65EE9">
        <w:rPr>
          <w:noProof/>
        </w:rPr>
        <w:drawing>
          <wp:inline distT="0" distB="0" distL="0" distR="0" wp14:anchorId="0BB8AF45" wp14:editId="47289FB7">
            <wp:extent cx="6753600" cy="3394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基本信息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33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E48B" w14:textId="77777777" w:rsidR="00D329F7" w:rsidRDefault="00D52577" w:rsidP="00F65EE9">
      <w:pPr>
        <w:pStyle w:val="5"/>
      </w:pPr>
      <w:r>
        <w:rPr>
          <w:rFonts w:hint="eastAsia"/>
        </w:rPr>
        <w:t>报文</w:t>
      </w:r>
    </w:p>
    <w:p w14:paraId="7D595AC5" w14:textId="77777777" w:rsidR="00D329F7" w:rsidRDefault="00355418" w:rsidP="00F65EE9">
      <w:pPr>
        <w:ind w:leftChars="-675" w:left="-1418"/>
      </w:pPr>
      <w:r w:rsidRPr="00F65EE9">
        <w:rPr>
          <w:noProof/>
        </w:rPr>
        <w:drawing>
          <wp:inline distT="0" distB="0" distL="0" distR="0" wp14:anchorId="7C840B6A" wp14:editId="70B6DCD6">
            <wp:extent cx="6750000" cy="7272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报文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72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3332" w14:textId="77777777" w:rsidR="00A719DB" w:rsidRDefault="00A719DB" w:rsidP="00A719DB">
      <w:pPr>
        <w:pStyle w:val="4"/>
      </w:pPr>
      <w:r>
        <w:rPr>
          <w:rFonts w:hint="eastAsia"/>
        </w:rPr>
        <w:t>输入描述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9"/>
        <w:gridCol w:w="1350"/>
        <w:gridCol w:w="1081"/>
        <w:gridCol w:w="854"/>
        <w:gridCol w:w="709"/>
        <w:gridCol w:w="1560"/>
        <w:gridCol w:w="2459"/>
      </w:tblGrid>
      <w:tr w:rsidR="003B32E9" w:rsidRPr="00BF567F" w14:paraId="2931A793" w14:textId="77777777" w:rsidTr="0059533B">
        <w:trPr>
          <w:jc w:val="center"/>
        </w:trPr>
        <w:tc>
          <w:tcPr>
            <w:tcW w:w="299" w:type="pct"/>
            <w:shd w:val="clear" w:color="auto" w:fill="FFFFFF" w:themeFill="background1"/>
            <w:vAlign w:val="center"/>
          </w:tcPr>
          <w:p w14:paraId="5144FA47" w14:textId="77777777" w:rsidR="003B32E9" w:rsidRPr="00BF567F" w:rsidRDefault="003B32E9" w:rsidP="0059533B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5E424BF5" w14:textId="77777777" w:rsidR="003B32E9" w:rsidRPr="00BF567F" w:rsidRDefault="003B32E9" w:rsidP="0059533B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3068F1DD" w14:textId="77777777" w:rsidR="003B32E9" w:rsidRPr="00BF567F" w:rsidRDefault="003B32E9" w:rsidP="0059533B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</w:t>
            </w:r>
          </w:p>
        </w:tc>
        <w:tc>
          <w:tcPr>
            <w:tcW w:w="501" w:type="pct"/>
            <w:shd w:val="clear" w:color="auto" w:fill="FFFFFF" w:themeFill="background1"/>
            <w:vAlign w:val="center"/>
          </w:tcPr>
          <w:p w14:paraId="4513686D" w14:textId="77777777" w:rsidR="003B32E9" w:rsidRPr="00BF567F" w:rsidRDefault="003B32E9" w:rsidP="0059533B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1499FFD5" w14:textId="77777777" w:rsidR="003B32E9" w:rsidRPr="00BF567F" w:rsidRDefault="003B32E9" w:rsidP="0059533B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915" w:type="pct"/>
            <w:shd w:val="clear" w:color="auto" w:fill="FFFFFF" w:themeFill="background1"/>
            <w:vAlign w:val="center"/>
          </w:tcPr>
          <w:p w14:paraId="72F846DF" w14:textId="77777777" w:rsidR="003B32E9" w:rsidRPr="00BF567F" w:rsidRDefault="003B32E9" w:rsidP="0059533B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443" w:type="pct"/>
            <w:shd w:val="clear" w:color="auto" w:fill="FFFFFF" w:themeFill="background1"/>
            <w:vAlign w:val="center"/>
          </w:tcPr>
          <w:p w14:paraId="39C3D791" w14:textId="77777777" w:rsidR="003B32E9" w:rsidRPr="00BF567F" w:rsidRDefault="003B32E9" w:rsidP="0059533B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3B32E9" w:rsidRPr="006D6D00" w14:paraId="7BCD4341" w14:textId="77777777" w:rsidTr="0059533B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7A55" w14:textId="77777777" w:rsidR="003B32E9" w:rsidRPr="006D6D00" w:rsidRDefault="003B32E9" w:rsidP="003B32E9">
            <w:pPr>
              <w:numPr>
                <w:ilvl w:val="0"/>
                <w:numId w:val="4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F71B" w14:textId="77777777" w:rsidR="003B32E9" w:rsidRDefault="00D52577" w:rsidP="0059533B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托收编号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93C2" w14:textId="77777777" w:rsidR="003B32E9" w:rsidRPr="006D6D00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6839" w14:textId="77777777" w:rsidR="003B32E9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V(16)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182A" w14:textId="77777777" w:rsidR="003B32E9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EBB4" w14:textId="77777777" w:rsidR="003B32E9" w:rsidRDefault="003B32E9" w:rsidP="0059533B">
            <w:r w:rsidRPr="00DE52DA">
              <w:rPr>
                <w:rFonts w:ascii="宋体" w:hAnsi="宋体" w:hint="eastAsia"/>
              </w:rPr>
              <w:t>自动带出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6089" w14:textId="77777777" w:rsidR="003B32E9" w:rsidRPr="00407439" w:rsidRDefault="003B32E9" w:rsidP="0059533B">
            <w:pPr>
              <w:ind w:leftChars="-44" w:left="-92" w:firstLine="1"/>
              <w:rPr>
                <w:szCs w:val="21"/>
              </w:rPr>
            </w:pPr>
          </w:p>
        </w:tc>
      </w:tr>
      <w:tr w:rsidR="003B32E9" w14:paraId="44B46717" w14:textId="77777777" w:rsidTr="0059533B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0C81" w14:textId="77777777" w:rsidR="003B32E9" w:rsidRPr="006D6D00" w:rsidRDefault="003B32E9" w:rsidP="003B32E9">
            <w:pPr>
              <w:numPr>
                <w:ilvl w:val="0"/>
                <w:numId w:val="4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55F5" w14:textId="77777777" w:rsidR="003B32E9" w:rsidRDefault="003B32E9" w:rsidP="0059533B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拒付币种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481C" w14:textId="77777777" w:rsidR="003B32E9" w:rsidRPr="006D6D00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252C" w14:textId="77777777" w:rsidR="003B32E9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V(3)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025F" w14:textId="77777777" w:rsidR="003B32E9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B3E2" w14:textId="77777777" w:rsidR="003B32E9" w:rsidRDefault="003B32E9" w:rsidP="0059533B">
            <w:r w:rsidRPr="00DE52DA">
              <w:rPr>
                <w:rFonts w:ascii="宋体" w:hAnsi="宋体" w:hint="eastAsia"/>
              </w:rPr>
              <w:t>自动带出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8F84" w14:textId="77777777" w:rsidR="003B32E9" w:rsidRDefault="003B32E9" w:rsidP="0059533B">
            <w:pPr>
              <w:ind w:leftChars="-44" w:left="-92" w:firstLine="1"/>
              <w:rPr>
                <w:szCs w:val="21"/>
              </w:rPr>
            </w:pPr>
          </w:p>
        </w:tc>
      </w:tr>
      <w:tr w:rsidR="003B32E9" w14:paraId="472B6ECF" w14:textId="77777777" w:rsidTr="0059533B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A74F" w14:textId="77777777" w:rsidR="003B32E9" w:rsidRPr="006D6D00" w:rsidRDefault="003B32E9" w:rsidP="003B32E9">
            <w:pPr>
              <w:numPr>
                <w:ilvl w:val="0"/>
                <w:numId w:val="4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6641" w14:textId="77777777" w:rsidR="003B32E9" w:rsidRDefault="003B32E9" w:rsidP="00863FBE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拒付金额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9C50" w14:textId="77777777" w:rsidR="003B32E9" w:rsidRPr="006D6D00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7498" w14:textId="77777777" w:rsidR="003B32E9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N(18,2)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A24B" w14:textId="77777777" w:rsidR="003B32E9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DE21" w14:textId="77777777" w:rsidR="003B32E9" w:rsidRDefault="003B32E9" w:rsidP="0059533B">
            <w:r w:rsidRPr="00DE52DA">
              <w:rPr>
                <w:rFonts w:ascii="宋体" w:hAnsi="宋体" w:hint="eastAsia"/>
              </w:rPr>
              <w:t>自动带出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6B62" w14:textId="77777777" w:rsidR="003B32E9" w:rsidRPr="00E42A64" w:rsidRDefault="003B32E9" w:rsidP="005953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默认为</w:t>
            </w:r>
            <w:r w:rsidR="00863FBE">
              <w:rPr>
                <w:rFonts w:hint="eastAsia"/>
                <w:szCs w:val="21"/>
              </w:rPr>
              <w:t>托收</w:t>
            </w:r>
            <w:r>
              <w:rPr>
                <w:rFonts w:hint="eastAsia"/>
                <w:szCs w:val="21"/>
              </w:rPr>
              <w:t>金额</w:t>
            </w:r>
          </w:p>
        </w:tc>
      </w:tr>
      <w:tr w:rsidR="003B32E9" w14:paraId="09CB968C" w14:textId="77777777" w:rsidTr="0059533B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6DDBA" w14:textId="77777777" w:rsidR="003B32E9" w:rsidRPr="006D6D00" w:rsidRDefault="003B32E9" w:rsidP="003B32E9">
            <w:pPr>
              <w:numPr>
                <w:ilvl w:val="0"/>
                <w:numId w:val="4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234F" w14:textId="77777777" w:rsidR="003B32E9" w:rsidRDefault="003B32E9" w:rsidP="0059533B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拒付日期</w:t>
            </w:r>
          </w:p>
          <w:p w14:paraId="1D182F0B" w14:textId="77777777" w:rsidR="003B32E9" w:rsidRDefault="003B32E9" w:rsidP="0059533B">
            <w:pPr>
              <w:ind w:leftChars="-51" w:left="-107" w:right="-47"/>
              <w:rPr>
                <w:szCs w:val="21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8C52" w14:textId="77777777" w:rsidR="003B32E9" w:rsidRPr="006D6D00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0EFAB" w14:textId="77777777" w:rsidR="003B32E9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0B6" w14:textId="77777777" w:rsidR="003B32E9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0493" w14:textId="77777777" w:rsidR="003B32E9" w:rsidRDefault="00863FBE" w:rsidP="0059533B"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468E" w14:textId="77777777" w:rsidR="003B32E9" w:rsidRDefault="003B32E9" w:rsidP="005953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默认为当天，不可大于当天</w:t>
            </w:r>
          </w:p>
        </w:tc>
      </w:tr>
      <w:tr w:rsidR="003B32E9" w14:paraId="727236C4" w14:textId="77777777" w:rsidTr="0059533B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B2DFB" w14:textId="77777777" w:rsidR="003B32E9" w:rsidRPr="006D6D00" w:rsidRDefault="003B32E9" w:rsidP="003B32E9">
            <w:pPr>
              <w:numPr>
                <w:ilvl w:val="0"/>
                <w:numId w:val="4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EE11" w14:textId="77777777" w:rsidR="003B32E9" w:rsidRDefault="003B32E9" w:rsidP="00863FBE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不符点描述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F3FF" w14:textId="77777777" w:rsidR="003B32E9" w:rsidRPr="006D6D00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2DBD" w14:textId="77777777" w:rsidR="003B32E9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V(3500)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9D06" w14:textId="77777777" w:rsidR="003B32E9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E891" w14:textId="77777777" w:rsidR="003B32E9" w:rsidRDefault="00863FBE" w:rsidP="0059533B"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C00A" w14:textId="77777777" w:rsidR="003B32E9" w:rsidRDefault="003B32E9" w:rsidP="0059533B">
            <w:pPr>
              <w:ind w:leftChars="-44" w:left="-92" w:firstLine="1"/>
              <w:rPr>
                <w:szCs w:val="21"/>
              </w:rPr>
            </w:pPr>
          </w:p>
        </w:tc>
      </w:tr>
      <w:tr w:rsidR="003B32E9" w14:paraId="3366633D" w14:textId="77777777" w:rsidTr="0059533B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BF637" w14:textId="77777777" w:rsidR="003B32E9" w:rsidRPr="006D6D00" w:rsidRDefault="003B32E9" w:rsidP="003B32E9">
            <w:pPr>
              <w:numPr>
                <w:ilvl w:val="0"/>
                <w:numId w:val="4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5CF2" w14:textId="77777777" w:rsidR="003B32E9" w:rsidRDefault="003B32E9" w:rsidP="0059533B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对方编号</w:t>
            </w:r>
          </w:p>
          <w:p w14:paraId="472775E6" w14:textId="77777777" w:rsidR="003B32E9" w:rsidRPr="00E75ED7" w:rsidRDefault="003B32E9" w:rsidP="0059533B">
            <w:pPr>
              <w:ind w:leftChars="-51" w:left="-107" w:right="-47"/>
              <w:rPr>
                <w:szCs w:val="21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C50E" w14:textId="77777777" w:rsidR="003B32E9" w:rsidRPr="006D6D00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9562" w14:textId="77777777" w:rsidR="003B32E9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V(21)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AEA3" w14:textId="77777777" w:rsidR="003B32E9" w:rsidRDefault="00863FBE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7B7A" w14:textId="77777777" w:rsidR="003B32E9" w:rsidRDefault="00863FBE" w:rsidP="0059533B"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F678" w14:textId="77777777" w:rsidR="003B32E9" w:rsidRDefault="003B32E9" w:rsidP="0059533B">
            <w:pPr>
              <w:ind w:leftChars="-44" w:left="-92" w:firstLine="1"/>
              <w:rPr>
                <w:szCs w:val="21"/>
              </w:rPr>
            </w:pPr>
          </w:p>
        </w:tc>
      </w:tr>
      <w:tr w:rsidR="003B32E9" w14:paraId="587AC5A6" w14:textId="77777777" w:rsidTr="0059533B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9E88F" w14:textId="77777777" w:rsidR="003B32E9" w:rsidRPr="006D6D00" w:rsidRDefault="003B32E9" w:rsidP="003B32E9">
            <w:pPr>
              <w:numPr>
                <w:ilvl w:val="0"/>
                <w:numId w:val="4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A825" w14:textId="77777777" w:rsidR="003B32E9" w:rsidRPr="00604E94" w:rsidRDefault="00863FBE" w:rsidP="0059533B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代收</w:t>
            </w:r>
            <w:r w:rsidR="003B32E9">
              <w:rPr>
                <w:rFonts w:hint="eastAsia"/>
                <w:szCs w:val="21"/>
              </w:rPr>
              <w:t>行</w:t>
            </w:r>
            <w:r w:rsidR="003B32E9">
              <w:rPr>
                <w:rFonts w:hint="eastAsia"/>
                <w:szCs w:val="21"/>
              </w:rPr>
              <w:t>SWIFTCODE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4005" w14:textId="77777777" w:rsidR="003B32E9" w:rsidRPr="006D6D00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02F1" w14:textId="77777777" w:rsidR="003B32E9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V(20)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AC99" w14:textId="77777777" w:rsidR="003B32E9" w:rsidRDefault="00863FBE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2346" w14:textId="77777777" w:rsidR="003B32E9" w:rsidRPr="006D6D00" w:rsidRDefault="003B32E9" w:rsidP="0059533B">
            <w:pPr>
              <w:ind w:leftChars="-37" w:left="-78" w:right="210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2F64" w14:textId="77777777" w:rsidR="003B32E9" w:rsidRDefault="003B32E9" w:rsidP="00863FBE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 w:rsidR="00863FBE">
              <w:rPr>
                <w:rFonts w:hint="eastAsia"/>
                <w:szCs w:val="21"/>
              </w:rPr>
              <w:t>托收</w:t>
            </w:r>
            <w:r>
              <w:rPr>
                <w:rFonts w:hint="eastAsia"/>
                <w:szCs w:val="21"/>
              </w:rPr>
              <w:t>信息中获取</w:t>
            </w:r>
          </w:p>
        </w:tc>
      </w:tr>
      <w:tr w:rsidR="003B32E9" w14:paraId="1BB42988" w14:textId="77777777" w:rsidTr="0059533B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D6598" w14:textId="77777777" w:rsidR="003B32E9" w:rsidRPr="006D6D00" w:rsidRDefault="003B32E9" w:rsidP="003B32E9">
            <w:pPr>
              <w:numPr>
                <w:ilvl w:val="0"/>
                <w:numId w:val="4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6577" w14:textId="77777777" w:rsidR="003B32E9" w:rsidRDefault="00863FBE" w:rsidP="0059533B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代收</w:t>
            </w:r>
            <w:r w:rsidR="003B32E9">
              <w:rPr>
                <w:rFonts w:hint="eastAsia"/>
                <w:szCs w:val="21"/>
              </w:rPr>
              <w:t>行名称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59C7" w14:textId="77777777" w:rsidR="003B32E9" w:rsidRPr="006D6D00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EF14" w14:textId="77777777" w:rsidR="003B32E9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8631" w14:textId="77777777" w:rsidR="003B32E9" w:rsidRDefault="00863FBE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DAEC" w14:textId="77777777" w:rsidR="003B32E9" w:rsidRDefault="003B32E9" w:rsidP="0059533B">
            <w:pPr>
              <w:ind w:leftChars="-37" w:left="-78" w:right="210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75065" w14:textId="77777777" w:rsidR="003B32E9" w:rsidRDefault="003B32E9" w:rsidP="0059533B">
            <w:pPr>
              <w:ind w:leftChars="-44" w:left="-92" w:firstLine="1"/>
              <w:rPr>
                <w:szCs w:val="21"/>
              </w:rPr>
            </w:pPr>
          </w:p>
        </w:tc>
      </w:tr>
      <w:tr w:rsidR="003B32E9" w14:paraId="6C90C9B6" w14:textId="77777777" w:rsidTr="0059533B">
        <w:trPr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9FD07" w14:textId="77777777" w:rsidR="003B32E9" w:rsidRPr="006D6D00" w:rsidRDefault="003B32E9" w:rsidP="003B32E9">
            <w:pPr>
              <w:numPr>
                <w:ilvl w:val="0"/>
                <w:numId w:val="4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DF58" w14:textId="77777777" w:rsidR="003B32E9" w:rsidRDefault="003B32E9" w:rsidP="0059533B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F8BA" w14:textId="77777777" w:rsidR="003B32E9" w:rsidRPr="006D6D00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D588" w14:textId="77777777" w:rsidR="003B32E9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93B4" w14:textId="77777777" w:rsidR="003B32E9" w:rsidRDefault="003B32E9" w:rsidP="0059533B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3D4E" w14:textId="77777777" w:rsidR="003B32E9" w:rsidRDefault="003B32E9" w:rsidP="0059533B">
            <w:pPr>
              <w:ind w:leftChars="-37" w:left="-78" w:right="210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95CE" w14:textId="77777777" w:rsidR="003B32E9" w:rsidRDefault="003B32E9" w:rsidP="0059533B">
            <w:pPr>
              <w:ind w:leftChars="-44" w:left="-92" w:firstLine="1"/>
              <w:rPr>
                <w:szCs w:val="21"/>
              </w:rPr>
            </w:pPr>
          </w:p>
        </w:tc>
      </w:tr>
    </w:tbl>
    <w:p w14:paraId="09974F12" w14:textId="77777777" w:rsidR="00A719DB" w:rsidRDefault="00A719DB" w:rsidP="00A719DB">
      <w:pPr>
        <w:pStyle w:val="4"/>
      </w:pPr>
      <w:r>
        <w:rPr>
          <w:rFonts w:hint="eastAsia"/>
        </w:rPr>
        <w:t>交易控制</w:t>
      </w:r>
    </w:p>
    <w:p w14:paraId="0CC11413" w14:textId="77777777" w:rsidR="003A4E60" w:rsidRPr="00955081" w:rsidRDefault="003A4E60" w:rsidP="003A4E60">
      <w:pPr>
        <w:pStyle w:val="5"/>
      </w:pPr>
      <w:r>
        <w:rPr>
          <w:rFonts w:hint="eastAsia"/>
        </w:rPr>
        <w:t>交易控制左树说明：</w:t>
      </w:r>
    </w:p>
    <w:p w14:paraId="662BC8A9" w14:textId="77777777" w:rsidR="003A4E60" w:rsidRDefault="003A4E60" w:rsidP="003A4E60">
      <w:pPr>
        <w:pStyle w:val="a3"/>
        <w:ind w:left="420" w:firstLineChars="0" w:firstLine="0"/>
      </w:pPr>
      <w:r>
        <w:rPr>
          <w:rFonts w:hint="eastAsia"/>
        </w:rPr>
        <w:t>托收单据未闭卷，且到单有余额；</w:t>
      </w:r>
    </w:p>
    <w:p w14:paraId="38BDD83B" w14:textId="77777777" w:rsidR="00A719DB" w:rsidRDefault="00A719DB" w:rsidP="00A719DB">
      <w:pPr>
        <w:pStyle w:val="4"/>
      </w:pPr>
      <w:r>
        <w:rPr>
          <w:rFonts w:hint="eastAsia"/>
        </w:rPr>
        <w:t>边界描述</w:t>
      </w:r>
    </w:p>
    <w:p w14:paraId="661D2B4B" w14:textId="77777777" w:rsidR="00D329F7" w:rsidRDefault="006C3602" w:rsidP="00F65EE9">
      <w:pPr>
        <w:ind w:firstLine="420"/>
      </w:pPr>
      <w:r>
        <w:rPr>
          <w:rFonts w:hint="eastAsia"/>
        </w:rPr>
        <w:t>无</w:t>
      </w:r>
    </w:p>
    <w:p w14:paraId="0812D09D" w14:textId="77777777" w:rsidR="00A719DB" w:rsidRDefault="00A719DB" w:rsidP="00A719DB">
      <w:pPr>
        <w:pStyle w:val="4"/>
      </w:pPr>
      <w:r>
        <w:rPr>
          <w:rFonts w:hint="eastAsia"/>
        </w:rPr>
        <w:t>输出描述</w:t>
      </w:r>
    </w:p>
    <w:p w14:paraId="54D9CDE2" w14:textId="77777777" w:rsidR="00D329F7" w:rsidRDefault="00B1393B" w:rsidP="00F65EE9">
      <w:pPr>
        <w:pStyle w:val="5"/>
      </w:pPr>
      <w:r>
        <w:rPr>
          <w:rFonts w:hint="eastAsia"/>
        </w:rPr>
        <w:t>面函</w:t>
      </w:r>
    </w:p>
    <w:p w14:paraId="42BC2F71" w14:textId="77777777" w:rsidR="00D329F7" w:rsidRDefault="006D7AC7" w:rsidP="00F65EE9">
      <w:pPr>
        <w:ind w:firstLine="420"/>
      </w:pPr>
      <w:r>
        <w:rPr>
          <w:rFonts w:hint="eastAsia"/>
        </w:rPr>
        <w:t>无</w:t>
      </w:r>
    </w:p>
    <w:p w14:paraId="4874E1CF" w14:textId="77777777" w:rsidR="00D329F7" w:rsidRDefault="00B1393B" w:rsidP="00F65EE9">
      <w:pPr>
        <w:pStyle w:val="5"/>
      </w:pPr>
      <w:r>
        <w:rPr>
          <w:rFonts w:hint="eastAsia"/>
        </w:rPr>
        <w:t>报文</w:t>
      </w:r>
    </w:p>
    <w:p w14:paraId="4707A148" w14:textId="77777777" w:rsidR="00D329F7" w:rsidRDefault="002A5FBD" w:rsidP="00F65EE9">
      <w:pPr>
        <w:ind w:leftChars="200" w:left="420"/>
      </w:pPr>
      <w:r>
        <w:rPr>
          <w:rFonts w:hint="eastAsia"/>
        </w:rPr>
        <w:t>扩展报文</w:t>
      </w:r>
      <w:r w:rsidR="00574124">
        <w:rPr>
          <w:rFonts w:hint="eastAsia"/>
        </w:rPr>
        <w:t>MT799</w:t>
      </w:r>
    </w:p>
    <w:p w14:paraId="0AC33441" w14:textId="77777777" w:rsidR="00D329F7" w:rsidRDefault="00D329F7" w:rsidP="00F65EE9">
      <w:pPr>
        <w:ind w:leftChars="400" w:left="840"/>
        <w:rPr>
          <w:szCs w:val="21"/>
        </w:rPr>
      </w:pPr>
    </w:p>
    <w:p w14:paraId="7DB86712" w14:textId="77777777" w:rsidR="00D329F7" w:rsidRDefault="00D329F7" w:rsidP="00F65EE9">
      <w:pPr>
        <w:ind w:leftChars="400" w:left="840"/>
        <w:rPr>
          <w:szCs w:val="21"/>
        </w:rPr>
      </w:pPr>
    </w:p>
    <w:p w14:paraId="265705FE" w14:textId="77777777" w:rsidR="00D329F7" w:rsidRDefault="00D04B19" w:rsidP="00F65EE9">
      <w:pPr>
        <w:ind w:leftChars="400" w:left="840"/>
        <w:rPr>
          <w:szCs w:val="21"/>
        </w:rPr>
      </w:pPr>
      <w:r>
        <w:rPr>
          <w:rFonts w:hint="eastAsia"/>
          <w:szCs w:val="21"/>
        </w:rPr>
        <w:t>MT799</w:t>
      </w:r>
      <w:r>
        <w:rPr>
          <w:rFonts w:hint="eastAsia"/>
          <w:szCs w:val="21"/>
        </w:rPr>
        <w:t>报文：可选报文，报文映射如下：</w:t>
      </w:r>
    </w:p>
    <w:p w14:paraId="738D9CD7" w14:textId="77777777" w:rsidR="00D329F7" w:rsidRDefault="00D04B19" w:rsidP="00F65EE9">
      <w:pPr>
        <w:ind w:leftChars="300" w:left="630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</w:rPr>
        <w:t xml:space="preserve">SEND  = </w:t>
      </w:r>
      <w:r>
        <w:rPr>
          <w:rFonts w:hint="eastAsia"/>
        </w:rPr>
        <w:t>默认取当前执行机构的发报行</w:t>
      </w:r>
    </w:p>
    <w:p w14:paraId="1AC6CD75" w14:textId="77777777" w:rsidR="00D329F7" w:rsidRDefault="00D04B19" w:rsidP="00F65EE9">
      <w:pPr>
        <w:ind w:leftChars="500" w:left="1050" w:firstLine="210"/>
      </w:pPr>
      <w:r>
        <w:rPr>
          <w:rFonts w:hint="eastAsia"/>
        </w:rPr>
        <w:t xml:space="preserve">RECEIVE  = </w:t>
      </w:r>
      <w:r>
        <w:rPr>
          <w:rFonts w:hint="eastAsia"/>
          <w:szCs w:val="21"/>
        </w:rPr>
        <w:t>寄单行</w:t>
      </w:r>
      <w:r>
        <w:rPr>
          <w:rFonts w:hint="eastAsia"/>
          <w:szCs w:val="21"/>
        </w:rPr>
        <w:t xml:space="preserve">SWIFT CODE </w:t>
      </w:r>
    </w:p>
    <w:p w14:paraId="57C4C3F7" w14:textId="77777777" w:rsidR="00D329F7" w:rsidRDefault="00D04B19" w:rsidP="00F65EE9">
      <w:pPr>
        <w:ind w:leftChars="400" w:left="840" w:firstLine="420"/>
      </w:pPr>
      <w:r>
        <w:rPr>
          <w:rFonts w:hint="eastAsia"/>
        </w:rPr>
        <w:t>20</w:t>
      </w:r>
      <w:r>
        <w:rPr>
          <w:rFonts w:hint="eastAsia"/>
        </w:rPr>
        <w:t>场</w:t>
      </w:r>
      <w:r>
        <w:rPr>
          <w:rFonts w:hint="eastAsia"/>
        </w:rPr>
        <w:t xml:space="preserve"> = </w:t>
      </w:r>
      <w:ins w:id="82" w:author="Administrator" w:date="2014-10-20T10:13:00Z">
        <w:r w:rsidR="00E03D65">
          <w:rPr>
            <w:rFonts w:hint="eastAsia"/>
          </w:rPr>
          <w:t>托收编号</w:t>
        </w:r>
      </w:ins>
      <w:del w:id="83" w:author="Administrator" w:date="2014-10-20T10:13:00Z">
        <w:r w:rsidDel="00E03D65">
          <w:rPr>
            <w:rFonts w:hint="eastAsia"/>
          </w:rPr>
          <w:delText>到单号</w:delText>
        </w:r>
      </w:del>
    </w:p>
    <w:p w14:paraId="329EB8FE" w14:textId="77777777" w:rsidR="00D329F7" w:rsidRDefault="00D04B19" w:rsidP="00F65EE9">
      <w:pPr>
        <w:ind w:leftChars="400" w:left="840" w:firstLine="420"/>
      </w:pPr>
      <w:r>
        <w:rPr>
          <w:rFonts w:hint="eastAsia"/>
        </w:rPr>
        <w:t>21</w:t>
      </w:r>
      <w:r>
        <w:rPr>
          <w:rFonts w:hint="eastAsia"/>
        </w:rPr>
        <w:t>场</w:t>
      </w:r>
      <w:r>
        <w:rPr>
          <w:rFonts w:hint="eastAsia"/>
        </w:rPr>
        <w:t xml:space="preserve"> = </w:t>
      </w:r>
      <w:r>
        <w:rPr>
          <w:rFonts w:hint="eastAsia"/>
        </w:rPr>
        <w:t>对方编号</w:t>
      </w:r>
    </w:p>
    <w:p w14:paraId="0E2BAF16" w14:textId="77777777" w:rsidR="00D329F7" w:rsidRDefault="00D329F7" w:rsidP="00F65EE9">
      <w:pPr>
        <w:ind w:leftChars="400" w:left="840" w:firstLine="420"/>
      </w:pPr>
    </w:p>
    <w:p w14:paraId="3CE8850E" w14:textId="77777777" w:rsidR="00D329F7" w:rsidRDefault="00D329F7" w:rsidP="00F65EE9"/>
    <w:p w14:paraId="3F454E6A" w14:textId="77777777" w:rsidR="00834681" w:rsidRPr="00834681" w:rsidRDefault="00A719DB">
      <w:pPr>
        <w:pStyle w:val="4"/>
      </w:pPr>
      <w:r>
        <w:rPr>
          <w:rFonts w:hint="eastAsia"/>
        </w:rPr>
        <w:t>保证金和额度</w:t>
      </w:r>
    </w:p>
    <w:p w14:paraId="60DE1AAA" w14:textId="77777777" w:rsidR="00D329F7" w:rsidRDefault="001F0C2F" w:rsidP="00F65EE9">
      <w:pPr>
        <w:ind w:firstLine="420"/>
      </w:pPr>
      <w:r>
        <w:rPr>
          <w:rFonts w:hint="eastAsia"/>
        </w:rPr>
        <w:t>无</w:t>
      </w:r>
    </w:p>
    <w:p w14:paraId="43B1C3A6" w14:textId="77777777" w:rsidR="00A719DB" w:rsidRDefault="00A719DB" w:rsidP="00A719DB">
      <w:pPr>
        <w:pStyle w:val="4"/>
      </w:pPr>
      <w:r>
        <w:rPr>
          <w:rFonts w:hint="eastAsia"/>
        </w:rPr>
        <w:t>手续费</w:t>
      </w:r>
    </w:p>
    <w:p w14:paraId="15AB939F" w14:textId="77777777" w:rsidR="00FE1964" w:rsidRDefault="00FE1964" w:rsidP="00FE1964">
      <w:pPr>
        <w:ind w:leftChars="199" w:left="424" w:hanging="6"/>
      </w:pPr>
      <w:r>
        <w:rPr>
          <w:rFonts w:hint="eastAsia"/>
        </w:rPr>
        <w:t>电报费，详细见【</w:t>
      </w:r>
      <w:r>
        <w:rPr>
          <w:rFonts w:hint="eastAsia"/>
        </w:rPr>
        <w:t>1.7.2</w:t>
      </w:r>
      <w:r>
        <w:rPr>
          <w:rFonts w:hint="eastAsia"/>
        </w:rPr>
        <w:t>电报费】。</w:t>
      </w:r>
    </w:p>
    <w:p w14:paraId="724AE5D8" w14:textId="77777777" w:rsidR="00FE1964" w:rsidRPr="00F134AA" w:rsidRDefault="00FE1964" w:rsidP="00FE1964">
      <w:pPr>
        <w:ind w:leftChars="199" w:left="424" w:hanging="6"/>
      </w:pPr>
      <w:r>
        <w:rPr>
          <w:rFonts w:hint="eastAsia"/>
        </w:rPr>
        <w:t>注意：</w:t>
      </w:r>
      <w:r>
        <w:rPr>
          <w:rFonts w:hint="eastAsia"/>
        </w:rPr>
        <w:tab/>
      </w:r>
      <w:r>
        <w:rPr>
          <w:rFonts w:hint="eastAsia"/>
        </w:rPr>
        <w:t>所有费用默认后收，外收</w:t>
      </w:r>
    </w:p>
    <w:p w14:paraId="3E607A51" w14:textId="77777777" w:rsidR="00A719DB" w:rsidRDefault="00A719DB" w:rsidP="00A719DB">
      <w:pPr>
        <w:pStyle w:val="4"/>
      </w:pPr>
      <w:r>
        <w:rPr>
          <w:rFonts w:hint="eastAsia"/>
        </w:rPr>
        <w:t>会计分录</w:t>
      </w:r>
    </w:p>
    <w:p w14:paraId="1641502B" w14:textId="77777777" w:rsidR="00D329F7" w:rsidRDefault="00D329F7" w:rsidP="00F65EE9">
      <w:r w:rsidRPr="00F65EE9">
        <w:rPr>
          <w:rFonts w:hint="eastAsia"/>
          <w:b/>
        </w:rPr>
        <w:t>表内：</w:t>
      </w:r>
    </w:p>
    <w:p w14:paraId="62AD33D2" w14:textId="77777777" w:rsidR="00FE1964" w:rsidRDefault="00FE1964" w:rsidP="00FE1964">
      <w:pPr>
        <w:ind w:leftChars="200" w:left="420"/>
      </w:pPr>
      <w:r>
        <w:rPr>
          <w:rFonts w:hint="eastAsia"/>
        </w:rPr>
        <w:t>如果发送电报费：</w:t>
      </w:r>
    </w:p>
    <w:p w14:paraId="29A9F3F4" w14:textId="77777777" w:rsidR="00FE1964" w:rsidRDefault="00FE1964" w:rsidP="00FE1964">
      <w:pPr>
        <w:ind w:leftChars="200" w:left="420"/>
      </w:pPr>
      <w:r>
        <w:rPr>
          <w:rFonts w:hint="eastAsia"/>
        </w:rPr>
        <w:t>借：</w:t>
      </w:r>
      <w:r>
        <w:rPr>
          <w:rFonts w:hint="eastAsia"/>
        </w:rPr>
        <w:t>201101</w:t>
      </w:r>
      <w:r>
        <w:rPr>
          <w:rFonts w:hint="eastAsia"/>
        </w:rPr>
        <w:t>活期存款等科目</w:t>
      </w:r>
      <w:r>
        <w:rPr>
          <w:rFonts w:hint="eastAsia"/>
        </w:rPr>
        <w:tab/>
      </w:r>
      <w:r>
        <w:rPr>
          <w:rFonts w:hint="eastAsia"/>
        </w:rPr>
        <w:t>外币或人民币</w:t>
      </w:r>
    </w:p>
    <w:p w14:paraId="7800AA5C" w14:textId="77777777" w:rsidR="00FE1964" w:rsidRDefault="00FE1964" w:rsidP="00FE1964">
      <w:pPr>
        <w:ind w:leftChars="200" w:left="420"/>
      </w:pPr>
      <w:r>
        <w:rPr>
          <w:rFonts w:hint="eastAsia"/>
        </w:rPr>
        <w:t>贷：</w:t>
      </w:r>
      <w:r>
        <w:rPr>
          <w:rFonts w:hint="eastAsia"/>
        </w:rPr>
        <w:t>60210102</w:t>
      </w:r>
      <w:r>
        <w:rPr>
          <w:rFonts w:hint="eastAsia"/>
        </w:rPr>
        <w:t>外汇结算手续费收入外币或人民币</w:t>
      </w:r>
    </w:p>
    <w:p w14:paraId="4C9479A4" w14:textId="77777777" w:rsidR="00716A03" w:rsidRPr="00C15ECD" w:rsidRDefault="00716A03" w:rsidP="00FE1964">
      <w:pPr>
        <w:ind w:leftChars="200" w:left="420"/>
      </w:pPr>
    </w:p>
    <w:p w14:paraId="770B69E8" w14:textId="77777777" w:rsidR="00A719DB" w:rsidRDefault="00A719DB" w:rsidP="00A719DB">
      <w:pPr>
        <w:pStyle w:val="4"/>
      </w:pPr>
      <w:r>
        <w:rPr>
          <w:rFonts w:hint="eastAsia"/>
        </w:rPr>
        <w:t>其他</w:t>
      </w:r>
    </w:p>
    <w:p w14:paraId="0BEAE79D" w14:textId="77777777" w:rsidR="00D329F7" w:rsidRDefault="00BE543C" w:rsidP="00F65EE9">
      <w:pPr>
        <w:ind w:firstLine="420"/>
      </w:pPr>
      <w:r>
        <w:rPr>
          <w:rFonts w:hint="eastAsia"/>
        </w:rPr>
        <w:t>无</w:t>
      </w:r>
    </w:p>
    <w:p w14:paraId="4DC42F1A" w14:textId="77777777" w:rsidR="00D329F7" w:rsidRDefault="00D329F7" w:rsidP="00F65EE9">
      <w:pPr>
        <w:pStyle w:val="1"/>
        <w:numPr>
          <w:ilvl w:val="0"/>
          <w:numId w:val="0"/>
        </w:numPr>
        <w:jc w:val="left"/>
      </w:pPr>
    </w:p>
    <w:p w14:paraId="7A4FD3B4" w14:textId="77777777" w:rsidR="00265E78" w:rsidRDefault="00265E78" w:rsidP="00265E78"/>
    <w:p w14:paraId="6379A9BB" w14:textId="77777777" w:rsidR="0030157A" w:rsidRDefault="0030157A"/>
    <w:sectPr w:rsidR="0030157A" w:rsidSect="00707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D0504" w14:textId="77777777" w:rsidR="00DC27CC" w:rsidRDefault="00DC27CC" w:rsidP="00A23CDE">
      <w:r>
        <w:separator/>
      </w:r>
    </w:p>
  </w:endnote>
  <w:endnote w:type="continuationSeparator" w:id="0">
    <w:p w14:paraId="567BB129" w14:textId="77777777" w:rsidR="00DC27CC" w:rsidRDefault="00DC27CC" w:rsidP="00A23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EDCF7" w14:textId="77777777" w:rsidR="00DC27CC" w:rsidRDefault="00DC27CC" w:rsidP="00A23CDE">
      <w:r>
        <w:separator/>
      </w:r>
    </w:p>
  </w:footnote>
  <w:footnote w:type="continuationSeparator" w:id="0">
    <w:p w14:paraId="306B4F2E" w14:textId="77777777" w:rsidR="00DC27CC" w:rsidRDefault="00DC27CC" w:rsidP="00A23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7F6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FD7875"/>
    <w:multiLevelType w:val="hybridMultilevel"/>
    <w:tmpl w:val="56821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344334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3" w15:restartNumberingAfterBreak="0">
    <w:nsid w:val="0BBF5E0F"/>
    <w:multiLevelType w:val="hybridMultilevel"/>
    <w:tmpl w:val="6CF44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0F3807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5" w15:restartNumberingAfterBreak="0">
    <w:nsid w:val="10F66428"/>
    <w:multiLevelType w:val="hybridMultilevel"/>
    <w:tmpl w:val="36BA01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C01859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7" w15:restartNumberingAfterBreak="0">
    <w:nsid w:val="17E554B7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8" w15:restartNumberingAfterBreak="0">
    <w:nsid w:val="19632167"/>
    <w:multiLevelType w:val="hybridMultilevel"/>
    <w:tmpl w:val="2E140E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4C1AB1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0" w15:restartNumberingAfterBreak="0">
    <w:nsid w:val="27935B84"/>
    <w:multiLevelType w:val="hybridMultilevel"/>
    <w:tmpl w:val="C424248C"/>
    <w:lvl w:ilvl="0" w:tplc="537C0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311F5F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2" w15:restartNumberingAfterBreak="0">
    <w:nsid w:val="2E006107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3" w15:restartNumberingAfterBreak="0">
    <w:nsid w:val="2E273E4F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4" w15:restartNumberingAfterBreak="0">
    <w:nsid w:val="34F737D8"/>
    <w:multiLevelType w:val="hybridMultilevel"/>
    <w:tmpl w:val="1B96AF9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5" w15:restartNumberingAfterBreak="0">
    <w:nsid w:val="3AA34D31"/>
    <w:multiLevelType w:val="hybridMultilevel"/>
    <w:tmpl w:val="56821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7B0E11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7" w15:restartNumberingAfterBreak="0">
    <w:nsid w:val="3DFC2E02"/>
    <w:multiLevelType w:val="hybridMultilevel"/>
    <w:tmpl w:val="132CBE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063680"/>
    <w:multiLevelType w:val="hybridMultilevel"/>
    <w:tmpl w:val="56821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274975"/>
    <w:multiLevelType w:val="hybridMultilevel"/>
    <w:tmpl w:val="56821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B510D5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21" w15:restartNumberingAfterBreak="0">
    <w:nsid w:val="42805C9A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22" w15:restartNumberingAfterBreak="0">
    <w:nsid w:val="475664EC"/>
    <w:multiLevelType w:val="multilevel"/>
    <w:tmpl w:val="D6228BD6"/>
    <w:lvl w:ilvl="0">
      <w:start w:val="1"/>
      <w:numFmt w:val="decimal"/>
      <w:lvlText w:val="%1）"/>
      <w:lvlJc w:val="left"/>
      <w:pPr>
        <w:tabs>
          <w:tab w:val="num" w:pos="432"/>
        </w:tabs>
        <w:ind w:left="432" w:hanging="1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sz w:val="30"/>
      </w:rPr>
    </w:lvl>
    <w:lvl w:ilvl="2">
      <w:start w:val="1"/>
      <w:numFmt w:val="decimal"/>
      <w:lvlText w:val="%1.%2.%3"/>
      <w:lvlJc w:val="center"/>
      <w:pPr>
        <w:tabs>
          <w:tab w:val="num" w:pos="432"/>
        </w:tabs>
        <w:ind w:left="432" w:hanging="432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</w:rPr>
    </w:lvl>
    <w:lvl w:ilvl="4">
      <w:start w:val="1"/>
      <w:numFmt w:val="decimal"/>
      <w:lvlText w:val="%1.%2.%3.4.1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54730AC0"/>
    <w:multiLevelType w:val="hybridMultilevel"/>
    <w:tmpl w:val="CCB02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57C47A0"/>
    <w:multiLevelType w:val="hybridMultilevel"/>
    <w:tmpl w:val="FD9C0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8435BD7"/>
    <w:multiLevelType w:val="hybridMultilevel"/>
    <w:tmpl w:val="0BB8F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456AD4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27" w15:restartNumberingAfterBreak="0">
    <w:nsid w:val="5C7F3C8F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28" w15:restartNumberingAfterBreak="0">
    <w:nsid w:val="5E2F7257"/>
    <w:multiLevelType w:val="multilevel"/>
    <w:tmpl w:val="828815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F4F2031"/>
    <w:multiLevelType w:val="hybridMultilevel"/>
    <w:tmpl w:val="56821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B55216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31" w15:restartNumberingAfterBreak="0">
    <w:nsid w:val="776A7BEB"/>
    <w:multiLevelType w:val="hybridMultilevel"/>
    <w:tmpl w:val="56821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AF5D98"/>
    <w:multiLevelType w:val="hybridMultilevel"/>
    <w:tmpl w:val="56821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0E249D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34" w15:restartNumberingAfterBreak="0">
    <w:nsid w:val="7B1236C9"/>
    <w:multiLevelType w:val="multilevel"/>
    <w:tmpl w:val="828815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BB51E0F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36" w15:restartNumberingAfterBreak="0">
    <w:nsid w:val="7C603A89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37" w15:restartNumberingAfterBreak="0">
    <w:nsid w:val="7E81672E"/>
    <w:multiLevelType w:val="hybridMultilevel"/>
    <w:tmpl w:val="23B2B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3"/>
  </w:num>
  <w:num w:numId="7">
    <w:abstractNumId w:val="34"/>
  </w:num>
  <w:num w:numId="8">
    <w:abstractNumId w:val="3"/>
  </w:num>
  <w:num w:numId="9">
    <w:abstractNumId w:val="2"/>
  </w:num>
  <w:num w:numId="10">
    <w:abstractNumId w:val="13"/>
  </w:num>
  <w:num w:numId="11">
    <w:abstractNumId w:val="16"/>
  </w:num>
  <w:num w:numId="12">
    <w:abstractNumId w:val="20"/>
  </w:num>
  <w:num w:numId="13">
    <w:abstractNumId w:val="9"/>
  </w:num>
  <w:num w:numId="14">
    <w:abstractNumId w:val="36"/>
  </w:num>
  <w:num w:numId="15">
    <w:abstractNumId w:val="12"/>
  </w:num>
  <w:num w:numId="16">
    <w:abstractNumId w:val="4"/>
  </w:num>
  <w:num w:numId="17">
    <w:abstractNumId w:val="33"/>
  </w:num>
  <w:num w:numId="18">
    <w:abstractNumId w:val="30"/>
  </w:num>
  <w:num w:numId="19">
    <w:abstractNumId w:val="14"/>
  </w:num>
  <w:num w:numId="20">
    <w:abstractNumId w:val="37"/>
  </w:num>
  <w:num w:numId="21">
    <w:abstractNumId w:val="6"/>
  </w:num>
  <w:num w:numId="22">
    <w:abstractNumId w:val="17"/>
  </w:num>
  <w:num w:numId="23">
    <w:abstractNumId w:val="24"/>
  </w:num>
  <w:num w:numId="24">
    <w:abstractNumId w:val="21"/>
  </w:num>
  <w:num w:numId="25">
    <w:abstractNumId w:val="19"/>
  </w:num>
  <w:num w:numId="26">
    <w:abstractNumId w:val="32"/>
  </w:num>
  <w:num w:numId="27">
    <w:abstractNumId w:val="18"/>
  </w:num>
  <w:num w:numId="28">
    <w:abstractNumId w:val="0"/>
  </w:num>
  <w:num w:numId="29">
    <w:abstractNumId w:val="0"/>
  </w:num>
  <w:num w:numId="30">
    <w:abstractNumId w:val="28"/>
  </w:num>
  <w:num w:numId="31">
    <w:abstractNumId w:val="8"/>
  </w:num>
  <w:num w:numId="32">
    <w:abstractNumId w:val="15"/>
  </w:num>
  <w:num w:numId="33">
    <w:abstractNumId w:val="10"/>
  </w:num>
  <w:num w:numId="34">
    <w:abstractNumId w:val="25"/>
  </w:num>
  <w:num w:numId="35">
    <w:abstractNumId w:val="5"/>
  </w:num>
  <w:num w:numId="36">
    <w:abstractNumId w:val="27"/>
  </w:num>
  <w:num w:numId="37">
    <w:abstractNumId w:val="35"/>
  </w:num>
  <w:num w:numId="38">
    <w:abstractNumId w:val="31"/>
  </w:num>
  <w:num w:numId="39">
    <w:abstractNumId w:val="1"/>
  </w:num>
  <w:num w:numId="40">
    <w:abstractNumId w:val="29"/>
  </w:num>
  <w:num w:numId="41">
    <w:abstractNumId w:val="0"/>
  </w:num>
  <w:num w:numId="42">
    <w:abstractNumId w:val="0"/>
  </w:num>
  <w:num w:numId="43">
    <w:abstractNumId w:val="0"/>
  </w:num>
  <w:num w:numId="44">
    <w:abstractNumId w:val="11"/>
  </w:num>
  <w:num w:numId="45">
    <w:abstractNumId w:val="26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y">
    <w15:presenceInfo w15:providerId="None" w15:userId="Am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422"/>
    <w:rsid w:val="0000000E"/>
    <w:rsid w:val="0000084F"/>
    <w:rsid w:val="00000C82"/>
    <w:rsid w:val="00002EF0"/>
    <w:rsid w:val="00003E25"/>
    <w:rsid w:val="000069DB"/>
    <w:rsid w:val="00006BDD"/>
    <w:rsid w:val="00010FE2"/>
    <w:rsid w:val="000118AD"/>
    <w:rsid w:val="00011C92"/>
    <w:rsid w:val="000145AA"/>
    <w:rsid w:val="00015777"/>
    <w:rsid w:val="000158A9"/>
    <w:rsid w:val="00017718"/>
    <w:rsid w:val="00017E52"/>
    <w:rsid w:val="0002071D"/>
    <w:rsid w:val="00021901"/>
    <w:rsid w:val="00021C27"/>
    <w:rsid w:val="00022002"/>
    <w:rsid w:val="000241D5"/>
    <w:rsid w:val="000245DF"/>
    <w:rsid w:val="00025F29"/>
    <w:rsid w:val="0002615A"/>
    <w:rsid w:val="000269E5"/>
    <w:rsid w:val="00027D37"/>
    <w:rsid w:val="00030358"/>
    <w:rsid w:val="00030D85"/>
    <w:rsid w:val="00031460"/>
    <w:rsid w:val="00032959"/>
    <w:rsid w:val="00033214"/>
    <w:rsid w:val="00033A7D"/>
    <w:rsid w:val="000340FC"/>
    <w:rsid w:val="00034217"/>
    <w:rsid w:val="00034655"/>
    <w:rsid w:val="0004125B"/>
    <w:rsid w:val="00042323"/>
    <w:rsid w:val="00043B96"/>
    <w:rsid w:val="000447F8"/>
    <w:rsid w:val="000477CF"/>
    <w:rsid w:val="00050170"/>
    <w:rsid w:val="00050729"/>
    <w:rsid w:val="0005121B"/>
    <w:rsid w:val="00051318"/>
    <w:rsid w:val="00051651"/>
    <w:rsid w:val="00052EF5"/>
    <w:rsid w:val="0005376E"/>
    <w:rsid w:val="00053C17"/>
    <w:rsid w:val="00053C1D"/>
    <w:rsid w:val="00053F2C"/>
    <w:rsid w:val="00056F5C"/>
    <w:rsid w:val="00056FAB"/>
    <w:rsid w:val="00057BEF"/>
    <w:rsid w:val="00064281"/>
    <w:rsid w:val="000648BF"/>
    <w:rsid w:val="000663D7"/>
    <w:rsid w:val="00072352"/>
    <w:rsid w:val="00075AD0"/>
    <w:rsid w:val="0007687C"/>
    <w:rsid w:val="00077262"/>
    <w:rsid w:val="00080632"/>
    <w:rsid w:val="00081C72"/>
    <w:rsid w:val="00081CEE"/>
    <w:rsid w:val="00082F7D"/>
    <w:rsid w:val="00083536"/>
    <w:rsid w:val="00083998"/>
    <w:rsid w:val="00083EA3"/>
    <w:rsid w:val="00084D5F"/>
    <w:rsid w:val="00085325"/>
    <w:rsid w:val="00085489"/>
    <w:rsid w:val="000858C6"/>
    <w:rsid w:val="00085DC5"/>
    <w:rsid w:val="0008682C"/>
    <w:rsid w:val="00087D50"/>
    <w:rsid w:val="00090108"/>
    <w:rsid w:val="00091B33"/>
    <w:rsid w:val="00093049"/>
    <w:rsid w:val="0009341F"/>
    <w:rsid w:val="00093605"/>
    <w:rsid w:val="000937EC"/>
    <w:rsid w:val="00094F9C"/>
    <w:rsid w:val="0009568C"/>
    <w:rsid w:val="000A07EF"/>
    <w:rsid w:val="000A3196"/>
    <w:rsid w:val="000A32E9"/>
    <w:rsid w:val="000A371F"/>
    <w:rsid w:val="000A44EC"/>
    <w:rsid w:val="000A470A"/>
    <w:rsid w:val="000A612D"/>
    <w:rsid w:val="000A6CF0"/>
    <w:rsid w:val="000A6CF7"/>
    <w:rsid w:val="000A787C"/>
    <w:rsid w:val="000B0031"/>
    <w:rsid w:val="000B2D24"/>
    <w:rsid w:val="000B35FE"/>
    <w:rsid w:val="000B3707"/>
    <w:rsid w:val="000B3EAB"/>
    <w:rsid w:val="000B5FB8"/>
    <w:rsid w:val="000B63BE"/>
    <w:rsid w:val="000B70B9"/>
    <w:rsid w:val="000B73D1"/>
    <w:rsid w:val="000B77E4"/>
    <w:rsid w:val="000C0034"/>
    <w:rsid w:val="000C2407"/>
    <w:rsid w:val="000C2414"/>
    <w:rsid w:val="000C3C2D"/>
    <w:rsid w:val="000C3E62"/>
    <w:rsid w:val="000C6C75"/>
    <w:rsid w:val="000C7A65"/>
    <w:rsid w:val="000D10CE"/>
    <w:rsid w:val="000D1F7F"/>
    <w:rsid w:val="000D2B45"/>
    <w:rsid w:val="000D5CA6"/>
    <w:rsid w:val="000E13F6"/>
    <w:rsid w:val="000E32DD"/>
    <w:rsid w:val="000E4D4A"/>
    <w:rsid w:val="000E5BD6"/>
    <w:rsid w:val="000E6598"/>
    <w:rsid w:val="000E7264"/>
    <w:rsid w:val="000E787B"/>
    <w:rsid w:val="000F068B"/>
    <w:rsid w:val="000F0B49"/>
    <w:rsid w:val="000F0F2D"/>
    <w:rsid w:val="000F39D1"/>
    <w:rsid w:val="000F3DB3"/>
    <w:rsid w:val="000F414E"/>
    <w:rsid w:val="000F5C1A"/>
    <w:rsid w:val="000F6276"/>
    <w:rsid w:val="000F64BF"/>
    <w:rsid w:val="00100997"/>
    <w:rsid w:val="00101913"/>
    <w:rsid w:val="001058E0"/>
    <w:rsid w:val="00106C2E"/>
    <w:rsid w:val="0010741E"/>
    <w:rsid w:val="00112441"/>
    <w:rsid w:val="001141EE"/>
    <w:rsid w:val="00114D8F"/>
    <w:rsid w:val="00116347"/>
    <w:rsid w:val="00116A4F"/>
    <w:rsid w:val="001171AC"/>
    <w:rsid w:val="00122D49"/>
    <w:rsid w:val="00125915"/>
    <w:rsid w:val="001262B0"/>
    <w:rsid w:val="00126549"/>
    <w:rsid w:val="001272F4"/>
    <w:rsid w:val="00132563"/>
    <w:rsid w:val="001327DC"/>
    <w:rsid w:val="00133450"/>
    <w:rsid w:val="00134A8A"/>
    <w:rsid w:val="00135B36"/>
    <w:rsid w:val="00136348"/>
    <w:rsid w:val="0014079A"/>
    <w:rsid w:val="001407F5"/>
    <w:rsid w:val="0014146F"/>
    <w:rsid w:val="00141EF3"/>
    <w:rsid w:val="00142309"/>
    <w:rsid w:val="0014254F"/>
    <w:rsid w:val="00142818"/>
    <w:rsid w:val="00143085"/>
    <w:rsid w:val="0014308A"/>
    <w:rsid w:val="001433D2"/>
    <w:rsid w:val="00143A79"/>
    <w:rsid w:val="00145301"/>
    <w:rsid w:val="00152DA9"/>
    <w:rsid w:val="00154EA5"/>
    <w:rsid w:val="00156C5A"/>
    <w:rsid w:val="00157E1D"/>
    <w:rsid w:val="0016019A"/>
    <w:rsid w:val="001607DE"/>
    <w:rsid w:val="001618C3"/>
    <w:rsid w:val="00163D27"/>
    <w:rsid w:val="00164230"/>
    <w:rsid w:val="00167A3E"/>
    <w:rsid w:val="001716CF"/>
    <w:rsid w:val="001747AB"/>
    <w:rsid w:val="0017659C"/>
    <w:rsid w:val="001775A1"/>
    <w:rsid w:val="00177D94"/>
    <w:rsid w:val="0018072E"/>
    <w:rsid w:val="00182BE4"/>
    <w:rsid w:val="001845E9"/>
    <w:rsid w:val="001856C3"/>
    <w:rsid w:val="001875DA"/>
    <w:rsid w:val="0019237D"/>
    <w:rsid w:val="001936E4"/>
    <w:rsid w:val="00193A27"/>
    <w:rsid w:val="00194C64"/>
    <w:rsid w:val="001957EB"/>
    <w:rsid w:val="0019672B"/>
    <w:rsid w:val="00196803"/>
    <w:rsid w:val="001A309A"/>
    <w:rsid w:val="001A3312"/>
    <w:rsid w:val="001A4032"/>
    <w:rsid w:val="001A66EC"/>
    <w:rsid w:val="001A6C48"/>
    <w:rsid w:val="001A7B72"/>
    <w:rsid w:val="001B01C6"/>
    <w:rsid w:val="001B156C"/>
    <w:rsid w:val="001B3474"/>
    <w:rsid w:val="001B3D9C"/>
    <w:rsid w:val="001B4AAC"/>
    <w:rsid w:val="001B6416"/>
    <w:rsid w:val="001B7B62"/>
    <w:rsid w:val="001C1E97"/>
    <w:rsid w:val="001C7E09"/>
    <w:rsid w:val="001C7E97"/>
    <w:rsid w:val="001D237B"/>
    <w:rsid w:val="001E06AD"/>
    <w:rsid w:val="001E0DFD"/>
    <w:rsid w:val="001E18CB"/>
    <w:rsid w:val="001E1997"/>
    <w:rsid w:val="001E3502"/>
    <w:rsid w:val="001E38BD"/>
    <w:rsid w:val="001E73DC"/>
    <w:rsid w:val="001F0C2F"/>
    <w:rsid w:val="001F0DC6"/>
    <w:rsid w:val="001F1726"/>
    <w:rsid w:val="001F1ADA"/>
    <w:rsid w:val="001F5016"/>
    <w:rsid w:val="001F56AE"/>
    <w:rsid w:val="001F7D4C"/>
    <w:rsid w:val="00200440"/>
    <w:rsid w:val="00200974"/>
    <w:rsid w:val="00203290"/>
    <w:rsid w:val="00206480"/>
    <w:rsid w:val="002101DC"/>
    <w:rsid w:val="00211408"/>
    <w:rsid w:val="00211DDC"/>
    <w:rsid w:val="002124B5"/>
    <w:rsid w:val="00212BB2"/>
    <w:rsid w:val="00212FDD"/>
    <w:rsid w:val="002145E4"/>
    <w:rsid w:val="00215412"/>
    <w:rsid w:val="002159EC"/>
    <w:rsid w:val="00215FBB"/>
    <w:rsid w:val="00221590"/>
    <w:rsid w:val="002217F4"/>
    <w:rsid w:val="00222AF4"/>
    <w:rsid w:val="00222C47"/>
    <w:rsid w:val="002279AF"/>
    <w:rsid w:val="0023007E"/>
    <w:rsid w:val="00232675"/>
    <w:rsid w:val="00232F2B"/>
    <w:rsid w:val="00234FA1"/>
    <w:rsid w:val="00236072"/>
    <w:rsid w:val="00240561"/>
    <w:rsid w:val="0024267D"/>
    <w:rsid w:val="00243BB1"/>
    <w:rsid w:val="00243EF0"/>
    <w:rsid w:val="00245182"/>
    <w:rsid w:val="002458BD"/>
    <w:rsid w:val="00246669"/>
    <w:rsid w:val="002475D3"/>
    <w:rsid w:val="002478A7"/>
    <w:rsid w:val="00247F75"/>
    <w:rsid w:val="002502FF"/>
    <w:rsid w:val="0025207D"/>
    <w:rsid w:val="00252E97"/>
    <w:rsid w:val="002551B2"/>
    <w:rsid w:val="0025630B"/>
    <w:rsid w:val="002572FB"/>
    <w:rsid w:val="002575EC"/>
    <w:rsid w:val="00261772"/>
    <w:rsid w:val="00261BC6"/>
    <w:rsid w:val="00261CF0"/>
    <w:rsid w:val="00263053"/>
    <w:rsid w:val="00263EAE"/>
    <w:rsid w:val="00264964"/>
    <w:rsid w:val="0026572C"/>
    <w:rsid w:val="00265E78"/>
    <w:rsid w:val="002662E8"/>
    <w:rsid w:val="002700AC"/>
    <w:rsid w:val="0027220E"/>
    <w:rsid w:val="00273100"/>
    <w:rsid w:val="00273950"/>
    <w:rsid w:val="00274126"/>
    <w:rsid w:val="00276B25"/>
    <w:rsid w:val="0027742E"/>
    <w:rsid w:val="0028098A"/>
    <w:rsid w:val="00281EB1"/>
    <w:rsid w:val="00284065"/>
    <w:rsid w:val="002865A2"/>
    <w:rsid w:val="002879A7"/>
    <w:rsid w:val="0029267B"/>
    <w:rsid w:val="002933D2"/>
    <w:rsid w:val="00293450"/>
    <w:rsid w:val="002964F4"/>
    <w:rsid w:val="002966B3"/>
    <w:rsid w:val="0029793C"/>
    <w:rsid w:val="002A4F68"/>
    <w:rsid w:val="002A50BD"/>
    <w:rsid w:val="002A5E5B"/>
    <w:rsid w:val="002A5FBD"/>
    <w:rsid w:val="002A77E2"/>
    <w:rsid w:val="002B02BA"/>
    <w:rsid w:val="002B32A0"/>
    <w:rsid w:val="002B338D"/>
    <w:rsid w:val="002B3C31"/>
    <w:rsid w:val="002B3E5B"/>
    <w:rsid w:val="002B6727"/>
    <w:rsid w:val="002B7D36"/>
    <w:rsid w:val="002C1501"/>
    <w:rsid w:val="002C174B"/>
    <w:rsid w:val="002C1A92"/>
    <w:rsid w:val="002C1DF3"/>
    <w:rsid w:val="002C2AA1"/>
    <w:rsid w:val="002C7D64"/>
    <w:rsid w:val="002D09F6"/>
    <w:rsid w:val="002D3B21"/>
    <w:rsid w:val="002D5F32"/>
    <w:rsid w:val="002D6835"/>
    <w:rsid w:val="002D6CCD"/>
    <w:rsid w:val="002D7C49"/>
    <w:rsid w:val="002D7E00"/>
    <w:rsid w:val="002E1533"/>
    <w:rsid w:val="002E1F32"/>
    <w:rsid w:val="002E3B2B"/>
    <w:rsid w:val="002E481F"/>
    <w:rsid w:val="002E61F9"/>
    <w:rsid w:val="002F30E1"/>
    <w:rsid w:val="002F524C"/>
    <w:rsid w:val="00300115"/>
    <w:rsid w:val="00301274"/>
    <w:rsid w:val="0030157A"/>
    <w:rsid w:val="00302D62"/>
    <w:rsid w:val="00304182"/>
    <w:rsid w:val="003045C4"/>
    <w:rsid w:val="003063C4"/>
    <w:rsid w:val="003072E4"/>
    <w:rsid w:val="00307EE0"/>
    <w:rsid w:val="00310270"/>
    <w:rsid w:val="0031243F"/>
    <w:rsid w:val="0031355D"/>
    <w:rsid w:val="003138C2"/>
    <w:rsid w:val="00313986"/>
    <w:rsid w:val="00315210"/>
    <w:rsid w:val="00315BFC"/>
    <w:rsid w:val="003162C2"/>
    <w:rsid w:val="00320264"/>
    <w:rsid w:val="0032354A"/>
    <w:rsid w:val="00324257"/>
    <w:rsid w:val="00324E28"/>
    <w:rsid w:val="003256EB"/>
    <w:rsid w:val="00326345"/>
    <w:rsid w:val="00332CEA"/>
    <w:rsid w:val="00334382"/>
    <w:rsid w:val="00335986"/>
    <w:rsid w:val="003359AE"/>
    <w:rsid w:val="00337052"/>
    <w:rsid w:val="00340775"/>
    <w:rsid w:val="003417F1"/>
    <w:rsid w:val="003431B8"/>
    <w:rsid w:val="00343663"/>
    <w:rsid w:val="00344065"/>
    <w:rsid w:val="003443EA"/>
    <w:rsid w:val="003459C5"/>
    <w:rsid w:val="0034633B"/>
    <w:rsid w:val="003477DF"/>
    <w:rsid w:val="00352A08"/>
    <w:rsid w:val="00355418"/>
    <w:rsid w:val="003556E3"/>
    <w:rsid w:val="00357DF1"/>
    <w:rsid w:val="00360043"/>
    <w:rsid w:val="00360604"/>
    <w:rsid w:val="00364670"/>
    <w:rsid w:val="00367D4E"/>
    <w:rsid w:val="003712C8"/>
    <w:rsid w:val="0037353D"/>
    <w:rsid w:val="00376742"/>
    <w:rsid w:val="003774B1"/>
    <w:rsid w:val="00377BB9"/>
    <w:rsid w:val="00381419"/>
    <w:rsid w:val="003821AD"/>
    <w:rsid w:val="00385E4F"/>
    <w:rsid w:val="00386F0B"/>
    <w:rsid w:val="0038793B"/>
    <w:rsid w:val="00387C22"/>
    <w:rsid w:val="00390730"/>
    <w:rsid w:val="00390B04"/>
    <w:rsid w:val="00391BEF"/>
    <w:rsid w:val="003926F1"/>
    <w:rsid w:val="00392BFF"/>
    <w:rsid w:val="00392D9E"/>
    <w:rsid w:val="00393A25"/>
    <w:rsid w:val="00397A0D"/>
    <w:rsid w:val="003A0623"/>
    <w:rsid w:val="003A06B6"/>
    <w:rsid w:val="003A1AF6"/>
    <w:rsid w:val="003A1D30"/>
    <w:rsid w:val="003A2106"/>
    <w:rsid w:val="003A29EC"/>
    <w:rsid w:val="003A307A"/>
    <w:rsid w:val="003A4E60"/>
    <w:rsid w:val="003A55EF"/>
    <w:rsid w:val="003A623B"/>
    <w:rsid w:val="003A7549"/>
    <w:rsid w:val="003B0720"/>
    <w:rsid w:val="003B32E9"/>
    <w:rsid w:val="003B37CA"/>
    <w:rsid w:val="003B4656"/>
    <w:rsid w:val="003B4D73"/>
    <w:rsid w:val="003B5FA0"/>
    <w:rsid w:val="003B64BA"/>
    <w:rsid w:val="003B7544"/>
    <w:rsid w:val="003B77E2"/>
    <w:rsid w:val="003C39F3"/>
    <w:rsid w:val="003C757B"/>
    <w:rsid w:val="003D0470"/>
    <w:rsid w:val="003D0D2E"/>
    <w:rsid w:val="003D307D"/>
    <w:rsid w:val="003D36E0"/>
    <w:rsid w:val="003D4D06"/>
    <w:rsid w:val="003D613F"/>
    <w:rsid w:val="003D7DA3"/>
    <w:rsid w:val="003E04F6"/>
    <w:rsid w:val="003E0B17"/>
    <w:rsid w:val="003E4202"/>
    <w:rsid w:val="003E43B1"/>
    <w:rsid w:val="003E5946"/>
    <w:rsid w:val="003F26AE"/>
    <w:rsid w:val="003F32EF"/>
    <w:rsid w:val="003F3670"/>
    <w:rsid w:val="003F5DE0"/>
    <w:rsid w:val="00402076"/>
    <w:rsid w:val="00402B38"/>
    <w:rsid w:val="00403154"/>
    <w:rsid w:val="0040335A"/>
    <w:rsid w:val="00404BBD"/>
    <w:rsid w:val="00404FB7"/>
    <w:rsid w:val="004052D5"/>
    <w:rsid w:val="00405E6C"/>
    <w:rsid w:val="00407AA8"/>
    <w:rsid w:val="00410F20"/>
    <w:rsid w:val="00412251"/>
    <w:rsid w:val="004152E2"/>
    <w:rsid w:val="00416A0A"/>
    <w:rsid w:val="00416E6C"/>
    <w:rsid w:val="00417D8D"/>
    <w:rsid w:val="00421434"/>
    <w:rsid w:val="0042328A"/>
    <w:rsid w:val="00424D18"/>
    <w:rsid w:val="00425351"/>
    <w:rsid w:val="00425666"/>
    <w:rsid w:val="004306DC"/>
    <w:rsid w:val="004375C1"/>
    <w:rsid w:val="00440B18"/>
    <w:rsid w:val="0044136F"/>
    <w:rsid w:val="00441821"/>
    <w:rsid w:val="00443DC9"/>
    <w:rsid w:val="004449B1"/>
    <w:rsid w:val="00445112"/>
    <w:rsid w:val="00446457"/>
    <w:rsid w:val="0044674E"/>
    <w:rsid w:val="0044676F"/>
    <w:rsid w:val="00447AAB"/>
    <w:rsid w:val="00452137"/>
    <w:rsid w:val="00452A56"/>
    <w:rsid w:val="00453654"/>
    <w:rsid w:val="004543DE"/>
    <w:rsid w:val="004550EC"/>
    <w:rsid w:val="004556BA"/>
    <w:rsid w:val="004568F8"/>
    <w:rsid w:val="00456C3D"/>
    <w:rsid w:val="00462ADF"/>
    <w:rsid w:val="00463173"/>
    <w:rsid w:val="00463587"/>
    <w:rsid w:val="00465090"/>
    <w:rsid w:val="004655DE"/>
    <w:rsid w:val="004667F0"/>
    <w:rsid w:val="00466F1B"/>
    <w:rsid w:val="0047038B"/>
    <w:rsid w:val="00472F7D"/>
    <w:rsid w:val="00473640"/>
    <w:rsid w:val="00474117"/>
    <w:rsid w:val="00474342"/>
    <w:rsid w:val="00477459"/>
    <w:rsid w:val="0048067F"/>
    <w:rsid w:val="00480733"/>
    <w:rsid w:val="00482E67"/>
    <w:rsid w:val="0048449C"/>
    <w:rsid w:val="00484BB2"/>
    <w:rsid w:val="00485471"/>
    <w:rsid w:val="00485753"/>
    <w:rsid w:val="00485CBB"/>
    <w:rsid w:val="00486D32"/>
    <w:rsid w:val="00490897"/>
    <w:rsid w:val="004927D1"/>
    <w:rsid w:val="00492837"/>
    <w:rsid w:val="00496CBB"/>
    <w:rsid w:val="00497DF9"/>
    <w:rsid w:val="004A08D7"/>
    <w:rsid w:val="004A2D8A"/>
    <w:rsid w:val="004A3F26"/>
    <w:rsid w:val="004A45C8"/>
    <w:rsid w:val="004A782E"/>
    <w:rsid w:val="004A7C8F"/>
    <w:rsid w:val="004B2E6C"/>
    <w:rsid w:val="004B3A6C"/>
    <w:rsid w:val="004B503F"/>
    <w:rsid w:val="004B6191"/>
    <w:rsid w:val="004B66F4"/>
    <w:rsid w:val="004C01C5"/>
    <w:rsid w:val="004C0E1A"/>
    <w:rsid w:val="004C2CE7"/>
    <w:rsid w:val="004C3C35"/>
    <w:rsid w:val="004C5AF1"/>
    <w:rsid w:val="004D0834"/>
    <w:rsid w:val="004D2C2F"/>
    <w:rsid w:val="004D7118"/>
    <w:rsid w:val="004E058A"/>
    <w:rsid w:val="004E1272"/>
    <w:rsid w:val="004E2AD6"/>
    <w:rsid w:val="004E3B2A"/>
    <w:rsid w:val="004E6925"/>
    <w:rsid w:val="004E72C0"/>
    <w:rsid w:val="004E72D9"/>
    <w:rsid w:val="004F2272"/>
    <w:rsid w:val="004F5FFB"/>
    <w:rsid w:val="004F6133"/>
    <w:rsid w:val="004F6611"/>
    <w:rsid w:val="005018B4"/>
    <w:rsid w:val="00501C76"/>
    <w:rsid w:val="005020DB"/>
    <w:rsid w:val="005040AF"/>
    <w:rsid w:val="00506153"/>
    <w:rsid w:val="00506995"/>
    <w:rsid w:val="0051067C"/>
    <w:rsid w:val="00510842"/>
    <w:rsid w:val="00510E6E"/>
    <w:rsid w:val="005119F0"/>
    <w:rsid w:val="0051364E"/>
    <w:rsid w:val="00514E80"/>
    <w:rsid w:val="00522C68"/>
    <w:rsid w:val="00526873"/>
    <w:rsid w:val="00527BC8"/>
    <w:rsid w:val="0053040E"/>
    <w:rsid w:val="00530EAB"/>
    <w:rsid w:val="00534015"/>
    <w:rsid w:val="005342BD"/>
    <w:rsid w:val="00535DC0"/>
    <w:rsid w:val="00537DB5"/>
    <w:rsid w:val="00543920"/>
    <w:rsid w:val="00550B89"/>
    <w:rsid w:val="00550D39"/>
    <w:rsid w:val="005517BB"/>
    <w:rsid w:val="00551D7C"/>
    <w:rsid w:val="00552B9C"/>
    <w:rsid w:val="00553DEA"/>
    <w:rsid w:val="00555CC3"/>
    <w:rsid w:val="005608C2"/>
    <w:rsid w:val="0056174A"/>
    <w:rsid w:val="00563EBD"/>
    <w:rsid w:val="0056439B"/>
    <w:rsid w:val="0056563F"/>
    <w:rsid w:val="005659CA"/>
    <w:rsid w:val="00565B2E"/>
    <w:rsid w:val="00567B69"/>
    <w:rsid w:val="00570E15"/>
    <w:rsid w:val="00571A52"/>
    <w:rsid w:val="0057205C"/>
    <w:rsid w:val="00573E02"/>
    <w:rsid w:val="00574124"/>
    <w:rsid w:val="00585027"/>
    <w:rsid w:val="00586BDD"/>
    <w:rsid w:val="00586F01"/>
    <w:rsid w:val="005878FD"/>
    <w:rsid w:val="00587F74"/>
    <w:rsid w:val="005905A5"/>
    <w:rsid w:val="00593B6A"/>
    <w:rsid w:val="00594504"/>
    <w:rsid w:val="00594969"/>
    <w:rsid w:val="0059533B"/>
    <w:rsid w:val="00595F4A"/>
    <w:rsid w:val="00596BB1"/>
    <w:rsid w:val="005A040A"/>
    <w:rsid w:val="005A2669"/>
    <w:rsid w:val="005A360B"/>
    <w:rsid w:val="005A4E8B"/>
    <w:rsid w:val="005A50BF"/>
    <w:rsid w:val="005B0F76"/>
    <w:rsid w:val="005B1333"/>
    <w:rsid w:val="005B1CE5"/>
    <w:rsid w:val="005B1D8C"/>
    <w:rsid w:val="005B22DE"/>
    <w:rsid w:val="005B2367"/>
    <w:rsid w:val="005B26AB"/>
    <w:rsid w:val="005B3441"/>
    <w:rsid w:val="005B3BC5"/>
    <w:rsid w:val="005B3C29"/>
    <w:rsid w:val="005B7ED5"/>
    <w:rsid w:val="005C61A9"/>
    <w:rsid w:val="005C63F7"/>
    <w:rsid w:val="005D162D"/>
    <w:rsid w:val="005D227F"/>
    <w:rsid w:val="005D2BD8"/>
    <w:rsid w:val="005D3038"/>
    <w:rsid w:val="005D317D"/>
    <w:rsid w:val="005D36B2"/>
    <w:rsid w:val="005E16BC"/>
    <w:rsid w:val="005E2851"/>
    <w:rsid w:val="005E4305"/>
    <w:rsid w:val="005E4B1D"/>
    <w:rsid w:val="005F06AE"/>
    <w:rsid w:val="005F103D"/>
    <w:rsid w:val="005F14FF"/>
    <w:rsid w:val="005F19F0"/>
    <w:rsid w:val="005F5AE6"/>
    <w:rsid w:val="005F5CE9"/>
    <w:rsid w:val="005F60C5"/>
    <w:rsid w:val="005F7BDD"/>
    <w:rsid w:val="006013FB"/>
    <w:rsid w:val="00601523"/>
    <w:rsid w:val="0060166D"/>
    <w:rsid w:val="006023C0"/>
    <w:rsid w:val="006023C2"/>
    <w:rsid w:val="00605B7B"/>
    <w:rsid w:val="00606D9B"/>
    <w:rsid w:val="0061075D"/>
    <w:rsid w:val="00611EE6"/>
    <w:rsid w:val="00612161"/>
    <w:rsid w:val="0061397C"/>
    <w:rsid w:val="0061445D"/>
    <w:rsid w:val="00616151"/>
    <w:rsid w:val="00617F1E"/>
    <w:rsid w:val="006211CD"/>
    <w:rsid w:val="006212FB"/>
    <w:rsid w:val="00623163"/>
    <w:rsid w:val="00626C5F"/>
    <w:rsid w:val="006309B7"/>
    <w:rsid w:val="00634658"/>
    <w:rsid w:val="00634E64"/>
    <w:rsid w:val="00640580"/>
    <w:rsid w:val="00641832"/>
    <w:rsid w:val="0064241B"/>
    <w:rsid w:val="00643355"/>
    <w:rsid w:val="00643D5C"/>
    <w:rsid w:val="0064470C"/>
    <w:rsid w:val="00644A19"/>
    <w:rsid w:val="006477A4"/>
    <w:rsid w:val="00647E19"/>
    <w:rsid w:val="00652AE3"/>
    <w:rsid w:val="0065359E"/>
    <w:rsid w:val="006543E9"/>
    <w:rsid w:val="00654E1A"/>
    <w:rsid w:val="00655C4F"/>
    <w:rsid w:val="00657607"/>
    <w:rsid w:val="00657925"/>
    <w:rsid w:val="00657E86"/>
    <w:rsid w:val="006603FB"/>
    <w:rsid w:val="00661B09"/>
    <w:rsid w:val="00662667"/>
    <w:rsid w:val="006630E2"/>
    <w:rsid w:val="006642E4"/>
    <w:rsid w:val="00665F3B"/>
    <w:rsid w:val="006664C3"/>
    <w:rsid w:val="00667F9C"/>
    <w:rsid w:val="0067006C"/>
    <w:rsid w:val="0067287C"/>
    <w:rsid w:val="00672F64"/>
    <w:rsid w:val="00673BA7"/>
    <w:rsid w:val="006744CF"/>
    <w:rsid w:val="006748DB"/>
    <w:rsid w:val="0067739F"/>
    <w:rsid w:val="006779C0"/>
    <w:rsid w:val="00680940"/>
    <w:rsid w:val="00681B6B"/>
    <w:rsid w:val="00682FE0"/>
    <w:rsid w:val="00684628"/>
    <w:rsid w:val="006856AE"/>
    <w:rsid w:val="00686879"/>
    <w:rsid w:val="00692276"/>
    <w:rsid w:val="006925C8"/>
    <w:rsid w:val="00694175"/>
    <w:rsid w:val="00694FF3"/>
    <w:rsid w:val="00697612"/>
    <w:rsid w:val="00697C2A"/>
    <w:rsid w:val="006A18B4"/>
    <w:rsid w:val="006A261D"/>
    <w:rsid w:val="006A27C4"/>
    <w:rsid w:val="006A5BED"/>
    <w:rsid w:val="006A5EC0"/>
    <w:rsid w:val="006A5F0B"/>
    <w:rsid w:val="006A7F4F"/>
    <w:rsid w:val="006B129C"/>
    <w:rsid w:val="006B152F"/>
    <w:rsid w:val="006B189C"/>
    <w:rsid w:val="006B344F"/>
    <w:rsid w:val="006B6FD8"/>
    <w:rsid w:val="006C3602"/>
    <w:rsid w:val="006C3F9A"/>
    <w:rsid w:val="006C4DBF"/>
    <w:rsid w:val="006C76F5"/>
    <w:rsid w:val="006D0B66"/>
    <w:rsid w:val="006D2878"/>
    <w:rsid w:val="006D3A0E"/>
    <w:rsid w:val="006D3D4D"/>
    <w:rsid w:val="006D6699"/>
    <w:rsid w:val="006D6D00"/>
    <w:rsid w:val="006D7AC7"/>
    <w:rsid w:val="006E25D6"/>
    <w:rsid w:val="006E2EC2"/>
    <w:rsid w:val="006E3A98"/>
    <w:rsid w:val="006E49CE"/>
    <w:rsid w:val="006E5257"/>
    <w:rsid w:val="006E5E03"/>
    <w:rsid w:val="006E5EBD"/>
    <w:rsid w:val="006E67A9"/>
    <w:rsid w:val="006E72DE"/>
    <w:rsid w:val="006F0EA1"/>
    <w:rsid w:val="00700378"/>
    <w:rsid w:val="00701FFC"/>
    <w:rsid w:val="0070330B"/>
    <w:rsid w:val="007038EE"/>
    <w:rsid w:val="007047FD"/>
    <w:rsid w:val="00704DEF"/>
    <w:rsid w:val="00706B4A"/>
    <w:rsid w:val="00707718"/>
    <w:rsid w:val="00710A44"/>
    <w:rsid w:val="00710F01"/>
    <w:rsid w:val="007110BD"/>
    <w:rsid w:val="00712C0F"/>
    <w:rsid w:val="00712CA0"/>
    <w:rsid w:val="00714DF3"/>
    <w:rsid w:val="00715CD6"/>
    <w:rsid w:val="00716A03"/>
    <w:rsid w:val="00716FF2"/>
    <w:rsid w:val="007210CB"/>
    <w:rsid w:val="0072234A"/>
    <w:rsid w:val="007229DB"/>
    <w:rsid w:val="00723B2C"/>
    <w:rsid w:val="00730238"/>
    <w:rsid w:val="00732847"/>
    <w:rsid w:val="00734342"/>
    <w:rsid w:val="00734E7F"/>
    <w:rsid w:val="00735B39"/>
    <w:rsid w:val="00735BAE"/>
    <w:rsid w:val="00736C56"/>
    <w:rsid w:val="007376CB"/>
    <w:rsid w:val="0074006C"/>
    <w:rsid w:val="00742054"/>
    <w:rsid w:val="00743BD9"/>
    <w:rsid w:val="00744636"/>
    <w:rsid w:val="0074714C"/>
    <w:rsid w:val="0074752F"/>
    <w:rsid w:val="00755368"/>
    <w:rsid w:val="007571F6"/>
    <w:rsid w:val="0075760D"/>
    <w:rsid w:val="0076064D"/>
    <w:rsid w:val="0076294E"/>
    <w:rsid w:val="00764965"/>
    <w:rsid w:val="00765C6D"/>
    <w:rsid w:val="00766D4E"/>
    <w:rsid w:val="00767C85"/>
    <w:rsid w:val="00770CD4"/>
    <w:rsid w:val="007719C7"/>
    <w:rsid w:val="007747D3"/>
    <w:rsid w:val="0077518E"/>
    <w:rsid w:val="00775B08"/>
    <w:rsid w:val="00776F15"/>
    <w:rsid w:val="00777891"/>
    <w:rsid w:val="00777924"/>
    <w:rsid w:val="00781958"/>
    <w:rsid w:val="00782B6B"/>
    <w:rsid w:val="00783410"/>
    <w:rsid w:val="00783505"/>
    <w:rsid w:val="007837B9"/>
    <w:rsid w:val="007838F6"/>
    <w:rsid w:val="00784D8F"/>
    <w:rsid w:val="00785583"/>
    <w:rsid w:val="007863ED"/>
    <w:rsid w:val="007873E5"/>
    <w:rsid w:val="00787F8C"/>
    <w:rsid w:val="00790541"/>
    <w:rsid w:val="00790CB6"/>
    <w:rsid w:val="00790E55"/>
    <w:rsid w:val="00792D83"/>
    <w:rsid w:val="0079324E"/>
    <w:rsid w:val="00793307"/>
    <w:rsid w:val="00794093"/>
    <w:rsid w:val="00794EBE"/>
    <w:rsid w:val="0079503D"/>
    <w:rsid w:val="00795AA8"/>
    <w:rsid w:val="0079705A"/>
    <w:rsid w:val="00797FA2"/>
    <w:rsid w:val="007A057A"/>
    <w:rsid w:val="007A26AD"/>
    <w:rsid w:val="007A3BE6"/>
    <w:rsid w:val="007A690E"/>
    <w:rsid w:val="007A6D32"/>
    <w:rsid w:val="007A72F1"/>
    <w:rsid w:val="007A77EB"/>
    <w:rsid w:val="007B03BC"/>
    <w:rsid w:val="007B1809"/>
    <w:rsid w:val="007B1BBC"/>
    <w:rsid w:val="007B48B1"/>
    <w:rsid w:val="007B65CE"/>
    <w:rsid w:val="007B76C5"/>
    <w:rsid w:val="007C18F6"/>
    <w:rsid w:val="007C2CE1"/>
    <w:rsid w:val="007C2E16"/>
    <w:rsid w:val="007C3AB9"/>
    <w:rsid w:val="007C3DDC"/>
    <w:rsid w:val="007C438C"/>
    <w:rsid w:val="007C5F28"/>
    <w:rsid w:val="007C7148"/>
    <w:rsid w:val="007C7C83"/>
    <w:rsid w:val="007D0237"/>
    <w:rsid w:val="007D12F0"/>
    <w:rsid w:val="007D2F24"/>
    <w:rsid w:val="007D6B11"/>
    <w:rsid w:val="007E0660"/>
    <w:rsid w:val="007E1B6C"/>
    <w:rsid w:val="007E1F3C"/>
    <w:rsid w:val="007E21BA"/>
    <w:rsid w:val="007E2226"/>
    <w:rsid w:val="007E3D19"/>
    <w:rsid w:val="007E45A2"/>
    <w:rsid w:val="007E651B"/>
    <w:rsid w:val="007E6B15"/>
    <w:rsid w:val="007F01FE"/>
    <w:rsid w:val="007F0C98"/>
    <w:rsid w:val="007F0D07"/>
    <w:rsid w:val="007F2E0B"/>
    <w:rsid w:val="007F438C"/>
    <w:rsid w:val="007F48BA"/>
    <w:rsid w:val="007F58A9"/>
    <w:rsid w:val="007F5ED5"/>
    <w:rsid w:val="007F7A5D"/>
    <w:rsid w:val="00800318"/>
    <w:rsid w:val="008057DB"/>
    <w:rsid w:val="00806379"/>
    <w:rsid w:val="00806482"/>
    <w:rsid w:val="008079C5"/>
    <w:rsid w:val="00810121"/>
    <w:rsid w:val="00810492"/>
    <w:rsid w:val="008105A8"/>
    <w:rsid w:val="008143EE"/>
    <w:rsid w:val="008149B8"/>
    <w:rsid w:val="00816B4A"/>
    <w:rsid w:val="00820C5F"/>
    <w:rsid w:val="008216C7"/>
    <w:rsid w:val="00822D03"/>
    <w:rsid w:val="0082783B"/>
    <w:rsid w:val="00830F81"/>
    <w:rsid w:val="00831385"/>
    <w:rsid w:val="0083252A"/>
    <w:rsid w:val="00834681"/>
    <w:rsid w:val="00834CC5"/>
    <w:rsid w:val="00834ECB"/>
    <w:rsid w:val="00836631"/>
    <w:rsid w:val="00836EC1"/>
    <w:rsid w:val="00840E3D"/>
    <w:rsid w:val="00841BD7"/>
    <w:rsid w:val="00844483"/>
    <w:rsid w:val="00844ADA"/>
    <w:rsid w:val="008451A8"/>
    <w:rsid w:val="00846BDB"/>
    <w:rsid w:val="00847632"/>
    <w:rsid w:val="008504C9"/>
    <w:rsid w:val="008535A4"/>
    <w:rsid w:val="00854D55"/>
    <w:rsid w:val="00857358"/>
    <w:rsid w:val="008600FE"/>
    <w:rsid w:val="00860664"/>
    <w:rsid w:val="00861A35"/>
    <w:rsid w:val="008626DB"/>
    <w:rsid w:val="008631EF"/>
    <w:rsid w:val="00863FBE"/>
    <w:rsid w:val="00870026"/>
    <w:rsid w:val="00870B52"/>
    <w:rsid w:val="00871179"/>
    <w:rsid w:val="008713F4"/>
    <w:rsid w:val="0087183C"/>
    <w:rsid w:val="00874308"/>
    <w:rsid w:val="008771DF"/>
    <w:rsid w:val="00884AB8"/>
    <w:rsid w:val="0088567F"/>
    <w:rsid w:val="00885AB9"/>
    <w:rsid w:val="00886D59"/>
    <w:rsid w:val="00892A7C"/>
    <w:rsid w:val="00892E16"/>
    <w:rsid w:val="00895146"/>
    <w:rsid w:val="008972DD"/>
    <w:rsid w:val="0089741E"/>
    <w:rsid w:val="00897EC6"/>
    <w:rsid w:val="008A1B13"/>
    <w:rsid w:val="008A263E"/>
    <w:rsid w:val="008A2E76"/>
    <w:rsid w:val="008A3EEF"/>
    <w:rsid w:val="008A403B"/>
    <w:rsid w:val="008A44CC"/>
    <w:rsid w:val="008A48F4"/>
    <w:rsid w:val="008A4954"/>
    <w:rsid w:val="008A5C89"/>
    <w:rsid w:val="008A6093"/>
    <w:rsid w:val="008A6C63"/>
    <w:rsid w:val="008B0065"/>
    <w:rsid w:val="008B069D"/>
    <w:rsid w:val="008B2814"/>
    <w:rsid w:val="008B49BC"/>
    <w:rsid w:val="008B4FFE"/>
    <w:rsid w:val="008B5C1A"/>
    <w:rsid w:val="008B7C6B"/>
    <w:rsid w:val="008C0FE0"/>
    <w:rsid w:val="008C148A"/>
    <w:rsid w:val="008C2FFC"/>
    <w:rsid w:val="008C57ED"/>
    <w:rsid w:val="008C5EC8"/>
    <w:rsid w:val="008C6AB4"/>
    <w:rsid w:val="008C79DB"/>
    <w:rsid w:val="008D0670"/>
    <w:rsid w:val="008D0CFA"/>
    <w:rsid w:val="008D1AAD"/>
    <w:rsid w:val="008D23D5"/>
    <w:rsid w:val="008D263A"/>
    <w:rsid w:val="008D2845"/>
    <w:rsid w:val="008D4851"/>
    <w:rsid w:val="008D6235"/>
    <w:rsid w:val="008D64BE"/>
    <w:rsid w:val="008D6C23"/>
    <w:rsid w:val="008E05DD"/>
    <w:rsid w:val="008E1036"/>
    <w:rsid w:val="008E214A"/>
    <w:rsid w:val="008E3411"/>
    <w:rsid w:val="008E34AE"/>
    <w:rsid w:val="008E360F"/>
    <w:rsid w:val="008E40D8"/>
    <w:rsid w:val="008E7F41"/>
    <w:rsid w:val="008F06AA"/>
    <w:rsid w:val="008F2B5D"/>
    <w:rsid w:val="008F39FA"/>
    <w:rsid w:val="008F3F64"/>
    <w:rsid w:val="008F5EF5"/>
    <w:rsid w:val="008F6416"/>
    <w:rsid w:val="008F77E1"/>
    <w:rsid w:val="009014D1"/>
    <w:rsid w:val="0090175D"/>
    <w:rsid w:val="009018F4"/>
    <w:rsid w:val="00903BA7"/>
    <w:rsid w:val="00903F71"/>
    <w:rsid w:val="00907107"/>
    <w:rsid w:val="00911E65"/>
    <w:rsid w:val="00914295"/>
    <w:rsid w:val="009164EB"/>
    <w:rsid w:val="00917630"/>
    <w:rsid w:val="00920204"/>
    <w:rsid w:val="00920609"/>
    <w:rsid w:val="009210D5"/>
    <w:rsid w:val="00921CDD"/>
    <w:rsid w:val="00923649"/>
    <w:rsid w:val="00930855"/>
    <w:rsid w:val="00930A5D"/>
    <w:rsid w:val="00931F66"/>
    <w:rsid w:val="00932397"/>
    <w:rsid w:val="0093254D"/>
    <w:rsid w:val="00933B42"/>
    <w:rsid w:val="00933DB1"/>
    <w:rsid w:val="009371E3"/>
    <w:rsid w:val="009409AC"/>
    <w:rsid w:val="00940B3A"/>
    <w:rsid w:val="009412A4"/>
    <w:rsid w:val="009418E6"/>
    <w:rsid w:val="00950CC8"/>
    <w:rsid w:val="00951241"/>
    <w:rsid w:val="009514C7"/>
    <w:rsid w:val="00951E8F"/>
    <w:rsid w:val="009541D1"/>
    <w:rsid w:val="0095432B"/>
    <w:rsid w:val="0095497E"/>
    <w:rsid w:val="00954A64"/>
    <w:rsid w:val="00955081"/>
    <w:rsid w:val="00955111"/>
    <w:rsid w:val="009556EB"/>
    <w:rsid w:val="00956806"/>
    <w:rsid w:val="0095682D"/>
    <w:rsid w:val="00961986"/>
    <w:rsid w:val="00961B12"/>
    <w:rsid w:val="00962C5D"/>
    <w:rsid w:val="00964345"/>
    <w:rsid w:val="00965F0A"/>
    <w:rsid w:val="00967366"/>
    <w:rsid w:val="00971835"/>
    <w:rsid w:val="00971D09"/>
    <w:rsid w:val="00975498"/>
    <w:rsid w:val="0097613B"/>
    <w:rsid w:val="009803E9"/>
    <w:rsid w:val="00982048"/>
    <w:rsid w:val="009841D2"/>
    <w:rsid w:val="00985167"/>
    <w:rsid w:val="009874C2"/>
    <w:rsid w:val="009876F0"/>
    <w:rsid w:val="00991552"/>
    <w:rsid w:val="00993A4B"/>
    <w:rsid w:val="00993E71"/>
    <w:rsid w:val="00995196"/>
    <w:rsid w:val="00995524"/>
    <w:rsid w:val="00995716"/>
    <w:rsid w:val="00996DEF"/>
    <w:rsid w:val="00997EA1"/>
    <w:rsid w:val="009A41F8"/>
    <w:rsid w:val="009A4E1E"/>
    <w:rsid w:val="009A5290"/>
    <w:rsid w:val="009A676A"/>
    <w:rsid w:val="009A6AC7"/>
    <w:rsid w:val="009B1537"/>
    <w:rsid w:val="009B264D"/>
    <w:rsid w:val="009B40EE"/>
    <w:rsid w:val="009B48C2"/>
    <w:rsid w:val="009B5CC2"/>
    <w:rsid w:val="009B6076"/>
    <w:rsid w:val="009B6A23"/>
    <w:rsid w:val="009C0E83"/>
    <w:rsid w:val="009C14DF"/>
    <w:rsid w:val="009C3EAF"/>
    <w:rsid w:val="009C4355"/>
    <w:rsid w:val="009D036C"/>
    <w:rsid w:val="009D0712"/>
    <w:rsid w:val="009D4D9F"/>
    <w:rsid w:val="009E04FB"/>
    <w:rsid w:val="009E0F66"/>
    <w:rsid w:val="009E1376"/>
    <w:rsid w:val="009E1990"/>
    <w:rsid w:val="009E3929"/>
    <w:rsid w:val="009E3F70"/>
    <w:rsid w:val="009E534B"/>
    <w:rsid w:val="009E6CD4"/>
    <w:rsid w:val="009E7DE0"/>
    <w:rsid w:val="009F1A40"/>
    <w:rsid w:val="009F25DD"/>
    <w:rsid w:val="009F26C5"/>
    <w:rsid w:val="009F42CC"/>
    <w:rsid w:val="009F46CC"/>
    <w:rsid w:val="009F764D"/>
    <w:rsid w:val="00A007A7"/>
    <w:rsid w:val="00A009AF"/>
    <w:rsid w:val="00A00F07"/>
    <w:rsid w:val="00A013C4"/>
    <w:rsid w:val="00A04C04"/>
    <w:rsid w:val="00A06075"/>
    <w:rsid w:val="00A070C8"/>
    <w:rsid w:val="00A078C3"/>
    <w:rsid w:val="00A07C61"/>
    <w:rsid w:val="00A07C94"/>
    <w:rsid w:val="00A10CB4"/>
    <w:rsid w:val="00A119A0"/>
    <w:rsid w:val="00A14320"/>
    <w:rsid w:val="00A14A70"/>
    <w:rsid w:val="00A14AF1"/>
    <w:rsid w:val="00A14B05"/>
    <w:rsid w:val="00A14C14"/>
    <w:rsid w:val="00A14E4B"/>
    <w:rsid w:val="00A14F46"/>
    <w:rsid w:val="00A15BA9"/>
    <w:rsid w:val="00A17180"/>
    <w:rsid w:val="00A229C3"/>
    <w:rsid w:val="00A239E3"/>
    <w:rsid w:val="00A23CDE"/>
    <w:rsid w:val="00A2496E"/>
    <w:rsid w:val="00A2685F"/>
    <w:rsid w:val="00A26C1C"/>
    <w:rsid w:val="00A2714E"/>
    <w:rsid w:val="00A304B3"/>
    <w:rsid w:val="00A33556"/>
    <w:rsid w:val="00A33770"/>
    <w:rsid w:val="00A33D60"/>
    <w:rsid w:val="00A34A47"/>
    <w:rsid w:val="00A35158"/>
    <w:rsid w:val="00A3699E"/>
    <w:rsid w:val="00A3783F"/>
    <w:rsid w:val="00A41C4E"/>
    <w:rsid w:val="00A4243E"/>
    <w:rsid w:val="00A4397D"/>
    <w:rsid w:val="00A45256"/>
    <w:rsid w:val="00A454FC"/>
    <w:rsid w:val="00A45D78"/>
    <w:rsid w:val="00A47EC9"/>
    <w:rsid w:val="00A5018A"/>
    <w:rsid w:val="00A547D0"/>
    <w:rsid w:val="00A571F0"/>
    <w:rsid w:val="00A616BA"/>
    <w:rsid w:val="00A62D6F"/>
    <w:rsid w:val="00A6356C"/>
    <w:rsid w:val="00A63769"/>
    <w:rsid w:val="00A63A2A"/>
    <w:rsid w:val="00A645FC"/>
    <w:rsid w:val="00A64C41"/>
    <w:rsid w:val="00A658B9"/>
    <w:rsid w:val="00A66EDF"/>
    <w:rsid w:val="00A67826"/>
    <w:rsid w:val="00A701A6"/>
    <w:rsid w:val="00A70670"/>
    <w:rsid w:val="00A719DB"/>
    <w:rsid w:val="00A71A8A"/>
    <w:rsid w:val="00A73F09"/>
    <w:rsid w:val="00A76E3D"/>
    <w:rsid w:val="00A77552"/>
    <w:rsid w:val="00A77807"/>
    <w:rsid w:val="00A819A0"/>
    <w:rsid w:val="00A85171"/>
    <w:rsid w:val="00A90710"/>
    <w:rsid w:val="00A924AB"/>
    <w:rsid w:val="00A92C9E"/>
    <w:rsid w:val="00A9328B"/>
    <w:rsid w:val="00A9376D"/>
    <w:rsid w:val="00A950CA"/>
    <w:rsid w:val="00A968E1"/>
    <w:rsid w:val="00A9795C"/>
    <w:rsid w:val="00AA0651"/>
    <w:rsid w:val="00AA0E4D"/>
    <w:rsid w:val="00AA1C02"/>
    <w:rsid w:val="00AA27DE"/>
    <w:rsid w:val="00AA3861"/>
    <w:rsid w:val="00AA6345"/>
    <w:rsid w:val="00AB03B1"/>
    <w:rsid w:val="00AB2CF7"/>
    <w:rsid w:val="00AB2EFF"/>
    <w:rsid w:val="00AB4920"/>
    <w:rsid w:val="00AB4C31"/>
    <w:rsid w:val="00AB59D9"/>
    <w:rsid w:val="00AC08D4"/>
    <w:rsid w:val="00AC0922"/>
    <w:rsid w:val="00AC1D38"/>
    <w:rsid w:val="00AC3BE2"/>
    <w:rsid w:val="00AC477C"/>
    <w:rsid w:val="00AD02C0"/>
    <w:rsid w:val="00AD14FB"/>
    <w:rsid w:val="00AD25FC"/>
    <w:rsid w:val="00AD5C17"/>
    <w:rsid w:val="00AE06CE"/>
    <w:rsid w:val="00AE0A63"/>
    <w:rsid w:val="00AE2F9D"/>
    <w:rsid w:val="00AE6E3B"/>
    <w:rsid w:val="00AE6ECB"/>
    <w:rsid w:val="00AF0104"/>
    <w:rsid w:val="00AF3369"/>
    <w:rsid w:val="00AF3C2F"/>
    <w:rsid w:val="00AF568C"/>
    <w:rsid w:val="00B00B74"/>
    <w:rsid w:val="00B00D50"/>
    <w:rsid w:val="00B00D8E"/>
    <w:rsid w:val="00B01531"/>
    <w:rsid w:val="00B03588"/>
    <w:rsid w:val="00B042D8"/>
    <w:rsid w:val="00B04708"/>
    <w:rsid w:val="00B052B7"/>
    <w:rsid w:val="00B063C4"/>
    <w:rsid w:val="00B10F50"/>
    <w:rsid w:val="00B1112C"/>
    <w:rsid w:val="00B1134A"/>
    <w:rsid w:val="00B120BB"/>
    <w:rsid w:val="00B1215D"/>
    <w:rsid w:val="00B12533"/>
    <w:rsid w:val="00B12BA4"/>
    <w:rsid w:val="00B131A7"/>
    <w:rsid w:val="00B134F4"/>
    <w:rsid w:val="00B1393B"/>
    <w:rsid w:val="00B165D3"/>
    <w:rsid w:val="00B20CAB"/>
    <w:rsid w:val="00B21242"/>
    <w:rsid w:val="00B2130E"/>
    <w:rsid w:val="00B214AB"/>
    <w:rsid w:val="00B214C1"/>
    <w:rsid w:val="00B2217F"/>
    <w:rsid w:val="00B23478"/>
    <w:rsid w:val="00B23D3C"/>
    <w:rsid w:val="00B24BE9"/>
    <w:rsid w:val="00B25062"/>
    <w:rsid w:val="00B25BC4"/>
    <w:rsid w:val="00B26ED1"/>
    <w:rsid w:val="00B3052C"/>
    <w:rsid w:val="00B31F25"/>
    <w:rsid w:val="00B32ED8"/>
    <w:rsid w:val="00B358F1"/>
    <w:rsid w:val="00B402E3"/>
    <w:rsid w:val="00B40CC3"/>
    <w:rsid w:val="00B4371E"/>
    <w:rsid w:val="00B44EA4"/>
    <w:rsid w:val="00B46272"/>
    <w:rsid w:val="00B47B9C"/>
    <w:rsid w:val="00B47CD6"/>
    <w:rsid w:val="00B47F55"/>
    <w:rsid w:val="00B50211"/>
    <w:rsid w:val="00B51917"/>
    <w:rsid w:val="00B5252D"/>
    <w:rsid w:val="00B53DFB"/>
    <w:rsid w:val="00B54945"/>
    <w:rsid w:val="00B56115"/>
    <w:rsid w:val="00B564C8"/>
    <w:rsid w:val="00B564FC"/>
    <w:rsid w:val="00B57BAD"/>
    <w:rsid w:val="00B604C8"/>
    <w:rsid w:val="00B60979"/>
    <w:rsid w:val="00B609DF"/>
    <w:rsid w:val="00B61443"/>
    <w:rsid w:val="00B6222A"/>
    <w:rsid w:val="00B63038"/>
    <w:rsid w:val="00B634A2"/>
    <w:rsid w:val="00B653B1"/>
    <w:rsid w:val="00B669A9"/>
    <w:rsid w:val="00B7147B"/>
    <w:rsid w:val="00B74849"/>
    <w:rsid w:val="00B75A45"/>
    <w:rsid w:val="00B8013E"/>
    <w:rsid w:val="00B80A81"/>
    <w:rsid w:val="00B81098"/>
    <w:rsid w:val="00B82F91"/>
    <w:rsid w:val="00B8457E"/>
    <w:rsid w:val="00B84794"/>
    <w:rsid w:val="00B86EBB"/>
    <w:rsid w:val="00B87061"/>
    <w:rsid w:val="00B91C48"/>
    <w:rsid w:val="00B94B82"/>
    <w:rsid w:val="00B95DF6"/>
    <w:rsid w:val="00B95F94"/>
    <w:rsid w:val="00B96972"/>
    <w:rsid w:val="00B973CE"/>
    <w:rsid w:val="00B97AC3"/>
    <w:rsid w:val="00BA0FA1"/>
    <w:rsid w:val="00BA234A"/>
    <w:rsid w:val="00BA2367"/>
    <w:rsid w:val="00BA2D09"/>
    <w:rsid w:val="00BA3341"/>
    <w:rsid w:val="00BA4E68"/>
    <w:rsid w:val="00BA7CA0"/>
    <w:rsid w:val="00BB0B8D"/>
    <w:rsid w:val="00BB6073"/>
    <w:rsid w:val="00BB76C5"/>
    <w:rsid w:val="00BC28D6"/>
    <w:rsid w:val="00BC4626"/>
    <w:rsid w:val="00BC4656"/>
    <w:rsid w:val="00BC4928"/>
    <w:rsid w:val="00BC5089"/>
    <w:rsid w:val="00BC6441"/>
    <w:rsid w:val="00BC6CD8"/>
    <w:rsid w:val="00BC71DC"/>
    <w:rsid w:val="00BC7244"/>
    <w:rsid w:val="00BD0D76"/>
    <w:rsid w:val="00BD2F79"/>
    <w:rsid w:val="00BD3264"/>
    <w:rsid w:val="00BD3733"/>
    <w:rsid w:val="00BD3A0C"/>
    <w:rsid w:val="00BD3D78"/>
    <w:rsid w:val="00BD5009"/>
    <w:rsid w:val="00BD59C7"/>
    <w:rsid w:val="00BD5C83"/>
    <w:rsid w:val="00BD6DF5"/>
    <w:rsid w:val="00BD6EC7"/>
    <w:rsid w:val="00BD7D4B"/>
    <w:rsid w:val="00BE1652"/>
    <w:rsid w:val="00BE424F"/>
    <w:rsid w:val="00BE543C"/>
    <w:rsid w:val="00BE55B9"/>
    <w:rsid w:val="00BE5E62"/>
    <w:rsid w:val="00BE6161"/>
    <w:rsid w:val="00BF0209"/>
    <w:rsid w:val="00BF043B"/>
    <w:rsid w:val="00BF1369"/>
    <w:rsid w:val="00BF1B3E"/>
    <w:rsid w:val="00BF3C6D"/>
    <w:rsid w:val="00BF4D3F"/>
    <w:rsid w:val="00BF4D45"/>
    <w:rsid w:val="00BF567F"/>
    <w:rsid w:val="00BF5C55"/>
    <w:rsid w:val="00BF5FCB"/>
    <w:rsid w:val="00BF6B81"/>
    <w:rsid w:val="00BF6E47"/>
    <w:rsid w:val="00BF7CB7"/>
    <w:rsid w:val="00C117DE"/>
    <w:rsid w:val="00C137D4"/>
    <w:rsid w:val="00C1408C"/>
    <w:rsid w:val="00C14672"/>
    <w:rsid w:val="00C146C3"/>
    <w:rsid w:val="00C15ECD"/>
    <w:rsid w:val="00C20B9A"/>
    <w:rsid w:val="00C21621"/>
    <w:rsid w:val="00C23679"/>
    <w:rsid w:val="00C23988"/>
    <w:rsid w:val="00C26614"/>
    <w:rsid w:val="00C26E5A"/>
    <w:rsid w:val="00C3036B"/>
    <w:rsid w:val="00C310E2"/>
    <w:rsid w:val="00C31E51"/>
    <w:rsid w:val="00C321C6"/>
    <w:rsid w:val="00C3389E"/>
    <w:rsid w:val="00C33B15"/>
    <w:rsid w:val="00C34129"/>
    <w:rsid w:val="00C35D1A"/>
    <w:rsid w:val="00C36D36"/>
    <w:rsid w:val="00C36D96"/>
    <w:rsid w:val="00C4091C"/>
    <w:rsid w:val="00C40A0F"/>
    <w:rsid w:val="00C4115B"/>
    <w:rsid w:val="00C43D76"/>
    <w:rsid w:val="00C46E3F"/>
    <w:rsid w:val="00C5073D"/>
    <w:rsid w:val="00C51320"/>
    <w:rsid w:val="00C535DC"/>
    <w:rsid w:val="00C571D7"/>
    <w:rsid w:val="00C57508"/>
    <w:rsid w:val="00C61CC7"/>
    <w:rsid w:val="00C628DC"/>
    <w:rsid w:val="00C63D34"/>
    <w:rsid w:val="00C658C3"/>
    <w:rsid w:val="00C67A8D"/>
    <w:rsid w:val="00C728F9"/>
    <w:rsid w:val="00C72CBF"/>
    <w:rsid w:val="00C7316D"/>
    <w:rsid w:val="00C73428"/>
    <w:rsid w:val="00C73780"/>
    <w:rsid w:val="00C7392D"/>
    <w:rsid w:val="00C74ED4"/>
    <w:rsid w:val="00C75773"/>
    <w:rsid w:val="00C77F9E"/>
    <w:rsid w:val="00C800A8"/>
    <w:rsid w:val="00C80AFC"/>
    <w:rsid w:val="00C817B0"/>
    <w:rsid w:val="00C82809"/>
    <w:rsid w:val="00C83574"/>
    <w:rsid w:val="00C84E51"/>
    <w:rsid w:val="00C85A8B"/>
    <w:rsid w:val="00C85BF7"/>
    <w:rsid w:val="00C87D9F"/>
    <w:rsid w:val="00C87E07"/>
    <w:rsid w:val="00C904D1"/>
    <w:rsid w:val="00C93C25"/>
    <w:rsid w:val="00C9764F"/>
    <w:rsid w:val="00C97C1E"/>
    <w:rsid w:val="00CA1486"/>
    <w:rsid w:val="00CA416E"/>
    <w:rsid w:val="00CB0308"/>
    <w:rsid w:val="00CB0BAA"/>
    <w:rsid w:val="00CB0C0F"/>
    <w:rsid w:val="00CB1851"/>
    <w:rsid w:val="00CB3A7E"/>
    <w:rsid w:val="00CB7B1C"/>
    <w:rsid w:val="00CB7DDA"/>
    <w:rsid w:val="00CC0D80"/>
    <w:rsid w:val="00CC2881"/>
    <w:rsid w:val="00CC45D8"/>
    <w:rsid w:val="00CC4D7A"/>
    <w:rsid w:val="00CC593B"/>
    <w:rsid w:val="00CD01F6"/>
    <w:rsid w:val="00CD0A09"/>
    <w:rsid w:val="00CD0DCF"/>
    <w:rsid w:val="00CD1E58"/>
    <w:rsid w:val="00CD2367"/>
    <w:rsid w:val="00CD5081"/>
    <w:rsid w:val="00CD623D"/>
    <w:rsid w:val="00CE042D"/>
    <w:rsid w:val="00CE460D"/>
    <w:rsid w:val="00CE4A65"/>
    <w:rsid w:val="00CE6359"/>
    <w:rsid w:val="00CE788F"/>
    <w:rsid w:val="00CF0043"/>
    <w:rsid w:val="00CF069D"/>
    <w:rsid w:val="00CF2EC0"/>
    <w:rsid w:val="00CF3F1A"/>
    <w:rsid w:val="00CF5DE9"/>
    <w:rsid w:val="00D01595"/>
    <w:rsid w:val="00D026E1"/>
    <w:rsid w:val="00D0299C"/>
    <w:rsid w:val="00D02CFE"/>
    <w:rsid w:val="00D036CE"/>
    <w:rsid w:val="00D040EC"/>
    <w:rsid w:val="00D04301"/>
    <w:rsid w:val="00D04B19"/>
    <w:rsid w:val="00D04B99"/>
    <w:rsid w:val="00D07143"/>
    <w:rsid w:val="00D0776D"/>
    <w:rsid w:val="00D07C96"/>
    <w:rsid w:val="00D1033F"/>
    <w:rsid w:val="00D11292"/>
    <w:rsid w:val="00D13C67"/>
    <w:rsid w:val="00D1447F"/>
    <w:rsid w:val="00D163A6"/>
    <w:rsid w:val="00D169D8"/>
    <w:rsid w:val="00D171D3"/>
    <w:rsid w:val="00D2130E"/>
    <w:rsid w:val="00D216C5"/>
    <w:rsid w:val="00D2290A"/>
    <w:rsid w:val="00D245C2"/>
    <w:rsid w:val="00D2523C"/>
    <w:rsid w:val="00D25AE8"/>
    <w:rsid w:val="00D25F53"/>
    <w:rsid w:val="00D26D86"/>
    <w:rsid w:val="00D30F8D"/>
    <w:rsid w:val="00D3199B"/>
    <w:rsid w:val="00D31C91"/>
    <w:rsid w:val="00D31FDA"/>
    <w:rsid w:val="00D329F7"/>
    <w:rsid w:val="00D33D46"/>
    <w:rsid w:val="00D33E91"/>
    <w:rsid w:val="00D362E5"/>
    <w:rsid w:val="00D36A6D"/>
    <w:rsid w:val="00D36D66"/>
    <w:rsid w:val="00D37ED7"/>
    <w:rsid w:val="00D4224F"/>
    <w:rsid w:val="00D44152"/>
    <w:rsid w:val="00D463FD"/>
    <w:rsid w:val="00D47412"/>
    <w:rsid w:val="00D52577"/>
    <w:rsid w:val="00D52EB3"/>
    <w:rsid w:val="00D54652"/>
    <w:rsid w:val="00D55520"/>
    <w:rsid w:val="00D55B06"/>
    <w:rsid w:val="00D55F6D"/>
    <w:rsid w:val="00D56160"/>
    <w:rsid w:val="00D56E34"/>
    <w:rsid w:val="00D578ED"/>
    <w:rsid w:val="00D60593"/>
    <w:rsid w:val="00D61A78"/>
    <w:rsid w:val="00D63E6E"/>
    <w:rsid w:val="00D63F9F"/>
    <w:rsid w:val="00D64D65"/>
    <w:rsid w:val="00D65FFD"/>
    <w:rsid w:val="00D66CD1"/>
    <w:rsid w:val="00D676B3"/>
    <w:rsid w:val="00D715F8"/>
    <w:rsid w:val="00D7257D"/>
    <w:rsid w:val="00D75532"/>
    <w:rsid w:val="00D75615"/>
    <w:rsid w:val="00D76B84"/>
    <w:rsid w:val="00D803D7"/>
    <w:rsid w:val="00D81408"/>
    <w:rsid w:val="00D87574"/>
    <w:rsid w:val="00D913B8"/>
    <w:rsid w:val="00D91E46"/>
    <w:rsid w:val="00D921E3"/>
    <w:rsid w:val="00D93D15"/>
    <w:rsid w:val="00D94BDD"/>
    <w:rsid w:val="00D9623D"/>
    <w:rsid w:val="00D96860"/>
    <w:rsid w:val="00D97A80"/>
    <w:rsid w:val="00DA1EEA"/>
    <w:rsid w:val="00DA2755"/>
    <w:rsid w:val="00DA34D0"/>
    <w:rsid w:val="00DA49C5"/>
    <w:rsid w:val="00DA568A"/>
    <w:rsid w:val="00DA6C18"/>
    <w:rsid w:val="00DA7590"/>
    <w:rsid w:val="00DA77A6"/>
    <w:rsid w:val="00DB1D15"/>
    <w:rsid w:val="00DB5889"/>
    <w:rsid w:val="00DB6361"/>
    <w:rsid w:val="00DB7503"/>
    <w:rsid w:val="00DB75F7"/>
    <w:rsid w:val="00DC004C"/>
    <w:rsid w:val="00DC1672"/>
    <w:rsid w:val="00DC1847"/>
    <w:rsid w:val="00DC1905"/>
    <w:rsid w:val="00DC27CC"/>
    <w:rsid w:val="00DC5787"/>
    <w:rsid w:val="00DD13E9"/>
    <w:rsid w:val="00DD23BA"/>
    <w:rsid w:val="00DD34B3"/>
    <w:rsid w:val="00DD40AC"/>
    <w:rsid w:val="00DD43A0"/>
    <w:rsid w:val="00DD5252"/>
    <w:rsid w:val="00DD5422"/>
    <w:rsid w:val="00DE3F26"/>
    <w:rsid w:val="00DE3F46"/>
    <w:rsid w:val="00DE7025"/>
    <w:rsid w:val="00DF0DD9"/>
    <w:rsid w:val="00DF2CCA"/>
    <w:rsid w:val="00DF4924"/>
    <w:rsid w:val="00DF56A3"/>
    <w:rsid w:val="00DF7D85"/>
    <w:rsid w:val="00E00BC4"/>
    <w:rsid w:val="00E02B9E"/>
    <w:rsid w:val="00E02D93"/>
    <w:rsid w:val="00E03D65"/>
    <w:rsid w:val="00E04EB3"/>
    <w:rsid w:val="00E07E23"/>
    <w:rsid w:val="00E10578"/>
    <w:rsid w:val="00E1597B"/>
    <w:rsid w:val="00E16477"/>
    <w:rsid w:val="00E17644"/>
    <w:rsid w:val="00E219BD"/>
    <w:rsid w:val="00E22255"/>
    <w:rsid w:val="00E22AC0"/>
    <w:rsid w:val="00E23E6D"/>
    <w:rsid w:val="00E24264"/>
    <w:rsid w:val="00E24784"/>
    <w:rsid w:val="00E2654D"/>
    <w:rsid w:val="00E31246"/>
    <w:rsid w:val="00E32E37"/>
    <w:rsid w:val="00E3380C"/>
    <w:rsid w:val="00E3620D"/>
    <w:rsid w:val="00E3627C"/>
    <w:rsid w:val="00E368C3"/>
    <w:rsid w:val="00E37C86"/>
    <w:rsid w:val="00E42A64"/>
    <w:rsid w:val="00E42C62"/>
    <w:rsid w:val="00E46D35"/>
    <w:rsid w:val="00E50E3B"/>
    <w:rsid w:val="00E52F46"/>
    <w:rsid w:val="00E533BD"/>
    <w:rsid w:val="00E55CCF"/>
    <w:rsid w:val="00E57A6A"/>
    <w:rsid w:val="00E60791"/>
    <w:rsid w:val="00E62EBB"/>
    <w:rsid w:val="00E63011"/>
    <w:rsid w:val="00E64370"/>
    <w:rsid w:val="00E6536A"/>
    <w:rsid w:val="00E6597B"/>
    <w:rsid w:val="00E65B44"/>
    <w:rsid w:val="00E66EB9"/>
    <w:rsid w:val="00E67D76"/>
    <w:rsid w:val="00E70ADF"/>
    <w:rsid w:val="00E727C7"/>
    <w:rsid w:val="00E72F58"/>
    <w:rsid w:val="00E744D3"/>
    <w:rsid w:val="00E747D4"/>
    <w:rsid w:val="00E75ED7"/>
    <w:rsid w:val="00E7771E"/>
    <w:rsid w:val="00E80B83"/>
    <w:rsid w:val="00E81F70"/>
    <w:rsid w:val="00E82BE6"/>
    <w:rsid w:val="00E8400C"/>
    <w:rsid w:val="00E8747E"/>
    <w:rsid w:val="00E9124E"/>
    <w:rsid w:val="00E91304"/>
    <w:rsid w:val="00E930AA"/>
    <w:rsid w:val="00E9366C"/>
    <w:rsid w:val="00E93EFC"/>
    <w:rsid w:val="00E958B7"/>
    <w:rsid w:val="00E95CD1"/>
    <w:rsid w:val="00E97069"/>
    <w:rsid w:val="00E97915"/>
    <w:rsid w:val="00EA660E"/>
    <w:rsid w:val="00EA77FA"/>
    <w:rsid w:val="00EB1993"/>
    <w:rsid w:val="00EB2503"/>
    <w:rsid w:val="00EB2DA7"/>
    <w:rsid w:val="00EB3E5D"/>
    <w:rsid w:val="00EB4885"/>
    <w:rsid w:val="00EB5455"/>
    <w:rsid w:val="00EC0029"/>
    <w:rsid w:val="00EC0F1C"/>
    <w:rsid w:val="00EC2C02"/>
    <w:rsid w:val="00EC5E2A"/>
    <w:rsid w:val="00EC6422"/>
    <w:rsid w:val="00EC7EF5"/>
    <w:rsid w:val="00ED00D5"/>
    <w:rsid w:val="00ED0EB7"/>
    <w:rsid w:val="00ED106A"/>
    <w:rsid w:val="00ED1AB0"/>
    <w:rsid w:val="00ED44D5"/>
    <w:rsid w:val="00ED6261"/>
    <w:rsid w:val="00ED65E2"/>
    <w:rsid w:val="00ED724E"/>
    <w:rsid w:val="00EE050D"/>
    <w:rsid w:val="00EE145E"/>
    <w:rsid w:val="00EE260C"/>
    <w:rsid w:val="00EE3251"/>
    <w:rsid w:val="00EE7F3C"/>
    <w:rsid w:val="00EF20FA"/>
    <w:rsid w:val="00EF28EA"/>
    <w:rsid w:val="00EF2E41"/>
    <w:rsid w:val="00EF2FA5"/>
    <w:rsid w:val="00EF3E64"/>
    <w:rsid w:val="00EF41E5"/>
    <w:rsid w:val="00EF4209"/>
    <w:rsid w:val="00EF4775"/>
    <w:rsid w:val="00EF4C5E"/>
    <w:rsid w:val="00EF5DAA"/>
    <w:rsid w:val="00EF63C7"/>
    <w:rsid w:val="00EF6D5E"/>
    <w:rsid w:val="00EF78A3"/>
    <w:rsid w:val="00F00B8D"/>
    <w:rsid w:val="00F025DB"/>
    <w:rsid w:val="00F03998"/>
    <w:rsid w:val="00F0434C"/>
    <w:rsid w:val="00F048AC"/>
    <w:rsid w:val="00F100EB"/>
    <w:rsid w:val="00F10D4F"/>
    <w:rsid w:val="00F11C69"/>
    <w:rsid w:val="00F11F08"/>
    <w:rsid w:val="00F121D6"/>
    <w:rsid w:val="00F134AA"/>
    <w:rsid w:val="00F15148"/>
    <w:rsid w:val="00F166F4"/>
    <w:rsid w:val="00F1677C"/>
    <w:rsid w:val="00F167C1"/>
    <w:rsid w:val="00F17B6B"/>
    <w:rsid w:val="00F20F9A"/>
    <w:rsid w:val="00F210D9"/>
    <w:rsid w:val="00F21326"/>
    <w:rsid w:val="00F22276"/>
    <w:rsid w:val="00F23C59"/>
    <w:rsid w:val="00F25B6B"/>
    <w:rsid w:val="00F25F95"/>
    <w:rsid w:val="00F26ABD"/>
    <w:rsid w:val="00F26DF4"/>
    <w:rsid w:val="00F30487"/>
    <w:rsid w:val="00F307D4"/>
    <w:rsid w:val="00F31061"/>
    <w:rsid w:val="00F313CA"/>
    <w:rsid w:val="00F32E0F"/>
    <w:rsid w:val="00F33541"/>
    <w:rsid w:val="00F3620B"/>
    <w:rsid w:val="00F36FE5"/>
    <w:rsid w:val="00F40D30"/>
    <w:rsid w:val="00F42077"/>
    <w:rsid w:val="00F42BC2"/>
    <w:rsid w:val="00F43A5E"/>
    <w:rsid w:val="00F4447B"/>
    <w:rsid w:val="00F44B6E"/>
    <w:rsid w:val="00F44D52"/>
    <w:rsid w:val="00F44DFB"/>
    <w:rsid w:val="00F47B04"/>
    <w:rsid w:val="00F51BFA"/>
    <w:rsid w:val="00F57BF0"/>
    <w:rsid w:val="00F60E49"/>
    <w:rsid w:val="00F61DE1"/>
    <w:rsid w:val="00F633DF"/>
    <w:rsid w:val="00F63DF4"/>
    <w:rsid w:val="00F65EE9"/>
    <w:rsid w:val="00F67D13"/>
    <w:rsid w:val="00F71A67"/>
    <w:rsid w:val="00F74932"/>
    <w:rsid w:val="00F75ED7"/>
    <w:rsid w:val="00F80FDA"/>
    <w:rsid w:val="00F811D6"/>
    <w:rsid w:val="00F8249C"/>
    <w:rsid w:val="00F84AF2"/>
    <w:rsid w:val="00F8709B"/>
    <w:rsid w:val="00F8759A"/>
    <w:rsid w:val="00F90468"/>
    <w:rsid w:val="00F944CB"/>
    <w:rsid w:val="00F956BD"/>
    <w:rsid w:val="00F9766B"/>
    <w:rsid w:val="00FA4067"/>
    <w:rsid w:val="00FA502B"/>
    <w:rsid w:val="00FA5F3C"/>
    <w:rsid w:val="00FA646F"/>
    <w:rsid w:val="00FA6B74"/>
    <w:rsid w:val="00FB1576"/>
    <w:rsid w:val="00FB1BBD"/>
    <w:rsid w:val="00FB2DC2"/>
    <w:rsid w:val="00FB2E77"/>
    <w:rsid w:val="00FB2FA2"/>
    <w:rsid w:val="00FB39B8"/>
    <w:rsid w:val="00FB3BA3"/>
    <w:rsid w:val="00FB62CC"/>
    <w:rsid w:val="00FB7B4E"/>
    <w:rsid w:val="00FC04D5"/>
    <w:rsid w:val="00FC23CC"/>
    <w:rsid w:val="00FC46E2"/>
    <w:rsid w:val="00FC5669"/>
    <w:rsid w:val="00FC6680"/>
    <w:rsid w:val="00FD0AAB"/>
    <w:rsid w:val="00FD0DF6"/>
    <w:rsid w:val="00FD3DDF"/>
    <w:rsid w:val="00FD61EC"/>
    <w:rsid w:val="00FD6FDC"/>
    <w:rsid w:val="00FE1964"/>
    <w:rsid w:val="00FE2DBA"/>
    <w:rsid w:val="00FE44B3"/>
    <w:rsid w:val="00FE4E2D"/>
    <w:rsid w:val="00FE626C"/>
    <w:rsid w:val="00FE6CCE"/>
    <w:rsid w:val="00FE7628"/>
    <w:rsid w:val="00FE7F89"/>
    <w:rsid w:val="00FF078A"/>
    <w:rsid w:val="00FF0F44"/>
    <w:rsid w:val="00FF0F9E"/>
    <w:rsid w:val="00FF192B"/>
    <w:rsid w:val="00FF5A99"/>
    <w:rsid w:val="00FF63EC"/>
    <w:rsid w:val="00FF7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DBCB758"/>
  <w15:docId w15:val="{61598E45-74AC-4870-9E6A-1F7990DA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7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130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655DE"/>
    <w:pPr>
      <w:keepNext/>
      <w:keepLines/>
      <w:numPr>
        <w:ilvl w:val="1"/>
        <w:numId w:val="1"/>
      </w:numPr>
      <w:tabs>
        <w:tab w:val="left" w:pos="576"/>
      </w:tabs>
      <w:spacing w:before="240" w:after="120" w:line="300" w:lineRule="auto"/>
      <w:outlineLvl w:val="1"/>
    </w:pPr>
    <w:rPr>
      <w:rFonts w:ascii="Times New Roman" w:eastAsia="宋体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B2130E"/>
    <w:pPr>
      <w:keepNext/>
      <w:keepLines/>
      <w:numPr>
        <w:ilvl w:val="2"/>
        <w:numId w:val="1"/>
      </w:numPr>
      <w:tabs>
        <w:tab w:val="left" w:pos="432"/>
      </w:tabs>
      <w:spacing w:before="120" w:after="120" w:line="300" w:lineRule="auto"/>
      <w:ind w:right="210"/>
      <w:outlineLvl w:val="2"/>
    </w:pPr>
    <w:rPr>
      <w:rFonts w:ascii="宋体" w:eastAsia="宋体" w:hAnsi="宋体" w:cs="Times New Roman"/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795AA8"/>
    <w:pPr>
      <w:keepNext/>
      <w:keepLines/>
      <w:numPr>
        <w:ilvl w:val="3"/>
        <w:numId w:val="1"/>
      </w:numPr>
      <w:spacing w:before="120" w:after="120" w:line="300" w:lineRule="auto"/>
      <w:outlineLvl w:val="3"/>
    </w:pPr>
    <w:rPr>
      <w:rFonts w:ascii="Times New Roman" w:eastAsia="宋体" w:hAnsi="Times New Roman" w:cs="Times New Roman"/>
      <w:b/>
      <w:sz w:val="28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795AA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C0D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0D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0D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0D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13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655DE"/>
    <w:rPr>
      <w:rFonts w:ascii="Times New Roman" w:eastAsia="宋体" w:hAnsi="Times New Roman" w:cs="Times New Roman"/>
      <w:b/>
      <w:sz w:val="28"/>
      <w:szCs w:val="20"/>
    </w:rPr>
  </w:style>
  <w:style w:type="character" w:customStyle="1" w:styleId="30">
    <w:name w:val="标题 3 字符"/>
    <w:basedOn w:val="a0"/>
    <w:link w:val="3"/>
    <w:rsid w:val="00B2130E"/>
    <w:rPr>
      <w:rFonts w:ascii="宋体" w:eastAsia="宋体" w:hAnsi="宋体" w:cs="Times New Roman"/>
      <w:b/>
      <w:sz w:val="28"/>
      <w:szCs w:val="20"/>
    </w:rPr>
  </w:style>
  <w:style w:type="character" w:customStyle="1" w:styleId="40">
    <w:name w:val="标题 4 字符"/>
    <w:basedOn w:val="a0"/>
    <w:link w:val="4"/>
    <w:rsid w:val="00795AA8"/>
    <w:rPr>
      <w:rFonts w:ascii="Times New Roman" w:eastAsia="宋体" w:hAnsi="Times New Roman" w:cs="Times New Roman"/>
      <w:b/>
      <w:sz w:val="28"/>
      <w:szCs w:val="20"/>
    </w:rPr>
  </w:style>
  <w:style w:type="character" w:customStyle="1" w:styleId="50">
    <w:name w:val="标题 5 字符"/>
    <w:basedOn w:val="a0"/>
    <w:link w:val="5"/>
    <w:uiPriority w:val="9"/>
    <w:rsid w:val="00795AA8"/>
    <w:rPr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C0D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C0D8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C0D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C0D80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DD5422"/>
    <w:pPr>
      <w:ind w:firstLineChars="200" w:firstLine="420"/>
    </w:pPr>
  </w:style>
  <w:style w:type="character" w:customStyle="1" w:styleId="a4">
    <w:name w:val="正文缩进 字符"/>
    <w:basedOn w:val="a0"/>
    <w:link w:val="a5"/>
    <w:rsid w:val="00B2130E"/>
    <w:rPr>
      <w:rFonts w:eastAsia="宋体"/>
      <w:sz w:val="24"/>
    </w:rPr>
  </w:style>
  <w:style w:type="paragraph" w:styleId="a5">
    <w:name w:val="Normal Indent"/>
    <w:basedOn w:val="a"/>
    <w:link w:val="a4"/>
    <w:rsid w:val="00B2130E"/>
    <w:pPr>
      <w:spacing w:line="360" w:lineRule="auto"/>
      <w:ind w:firstLine="420"/>
    </w:pPr>
    <w:rPr>
      <w:rFonts w:eastAsia="宋体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649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496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23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3CD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23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3CDE"/>
    <w:rPr>
      <w:sz w:val="18"/>
      <w:szCs w:val="18"/>
    </w:rPr>
  </w:style>
  <w:style w:type="character" w:styleId="aa">
    <w:name w:val="Hyperlink"/>
    <w:basedOn w:val="a0"/>
    <w:uiPriority w:val="99"/>
    <w:unhideWhenUsed/>
    <w:rsid w:val="00B5252D"/>
    <w:rPr>
      <w:color w:val="0000FF"/>
      <w:u w:val="single"/>
    </w:rPr>
  </w:style>
  <w:style w:type="table" w:styleId="ab">
    <w:name w:val="Table Grid"/>
    <w:basedOn w:val="a1"/>
    <w:uiPriority w:val="59"/>
    <w:rsid w:val="00236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无间隔 字符"/>
    <w:link w:val="ad"/>
    <w:uiPriority w:val="1"/>
    <w:rsid w:val="008E05DD"/>
    <w:rPr>
      <w:sz w:val="22"/>
    </w:rPr>
  </w:style>
  <w:style w:type="paragraph" w:styleId="ad">
    <w:name w:val="No Spacing"/>
    <w:link w:val="ac"/>
    <w:uiPriority w:val="1"/>
    <w:qFormat/>
    <w:rsid w:val="008E05DD"/>
    <w:rPr>
      <w:sz w:val="22"/>
    </w:rPr>
  </w:style>
  <w:style w:type="paragraph" w:styleId="TOC3">
    <w:name w:val="toc 3"/>
    <w:basedOn w:val="a"/>
    <w:next w:val="a"/>
    <w:uiPriority w:val="39"/>
    <w:unhideWhenUsed/>
    <w:rsid w:val="008E05DD"/>
    <w:pPr>
      <w:tabs>
        <w:tab w:val="left" w:pos="1948"/>
        <w:tab w:val="right" w:leader="dot" w:pos="8296"/>
      </w:tabs>
      <w:ind w:leftChars="400" w:left="840" w:firstLineChars="200" w:firstLine="420"/>
      <w:jc w:val="left"/>
    </w:pPr>
    <w:rPr>
      <w:rFonts w:ascii="Calibri" w:eastAsia="宋体" w:hAnsi="Calibri" w:cs="Times New Roman"/>
    </w:rPr>
  </w:style>
  <w:style w:type="paragraph" w:styleId="TOC2">
    <w:name w:val="toc 2"/>
    <w:basedOn w:val="a"/>
    <w:next w:val="a"/>
    <w:uiPriority w:val="39"/>
    <w:unhideWhenUsed/>
    <w:rsid w:val="008E05DD"/>
    <w:pPr>
      <w:tabs>
        <w:tab w:val="left" w:pos="1470"/>
        <w:tab w:val="right" w:leader="dot" w:pos="8296"/>
      </w:tabs>
      <w:ind w:leftChars="200" w:left="420" w:firstLineChars="200" w:firstLine="420"/>
      <w:jc w:val="left"/>
    </w:pPr>
    <w:rPr>
      <w:rFonts w:ascii="Calibri" w:eastAsia="宋体" w:hAnsi="Calibri" w:cs="Times New Roman"/>
    </w:rPr>
  </w:style>
  <w:style w:type="paragraph" w:styleId="TOC1">
    <w:name w:val="toc 1"/>
    <w:basedOn w:val="a"/>
    <w:next w:val="a"/>
    <w:uiPriority w:val="39"/>
    <w:unhideWhenUsed/>
    <w:rsid w:val="008E05DD"/>
    <w:pPr>
      <w:spacing w:line="360" w:lineRule="auto"/>
      <w:ind w:firstLineChars="200" w:firstLine="420"/>
      <w:jc w:val="left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qFormat/>
    <w:rsid w:val="008E05DD"/>
    <w:pPr>
      <w:widowControl/>
      <w:spacing w:before="480" w:after="0" w:line="276" w:lineRule="auto"/>
      <w:ind w:left="353" w:hangingChars="80" w:hanging="353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C34129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C34129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C34129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C34129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C34129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C34129"/>
    <w:pPr>
      <w:ind w:leftChars="1600" w:left="3360"/>
    </w:pPr>
  </w:style>
  <w:style w:type="paragraph" w:styleId="ae">
    <w:name w:val="Normal (Web)"/>
    <w:basedOn w:val="a"/>
    <w:uiPriority w:val="99"/>
    <w:unhideWhenUsed/>
    <w:rsid w:val="006E5E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F44DFB"/>
    <w:pPr>
      <w:widowControl/>
      <w:spacing w:line="360" w:lineRule="auto"/>
      <w:ind w:firstLine="420"/>
    </w:pPr>
    <w:rPr>
      <w:rFonts w:ascii="Calibri" w:eastAsia="宋体" w:hAnsi="Calibri" w:cs="Calibri"/>
      <w:kern w:val="0"/>
      <w:szCs w:val="21"/>
    </w:rPr>
  </w:style>
  <w:style w:type="character" w:styleId="af">
    <w:name w:val="annotation reference"/>
    <w:basedOn w:val="a0"/>
    <w:uiPriority w:val="99"/>
    <w:semiHidden/>
    <w:unhideWhenUsed/>
    <w:rsid w:val="00AC477C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AC477C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AC477C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C477C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AC477C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AC477C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AC477C"/>
    <w:rPr>
      <w:sz w:val="18"/>
      <w:szCs w:val="18"/>
    </w:rPr>
  </w:style>
  <w:style w:type="paragraph" w:styleId="af6">
    <w:name w:val="Document Map"/>
    <w:basedOn w:val="a"/>
    <w:link w:val="af7"/>
    <w:uiPriority w:val="99"/>
    <w:semiHidden/>
    <w:unhideWhenUsed/>
    <w:rsid w:val="004556BA"/>
    <w:rPr>
      <w:rFonts w:ascii="宋体" w:eastAsia="宋体"/>
      <w:sz w:val="18"/>
      <w:szCs w:val="18"/>
    </w:rPr>
  </w:style>
  <w:style w:type="character" w:customStyle="1" w:styleId="af7">
    <w:name w:val="文档结构图 字符"/>
    <w:basedOn w:val="a0"/>
    <w:link w:val="af6"/>
    <w:uiPriority w:val="99"/>
    <w:semiHidden/>
    <w:rsid w:val="004556BA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F51BFA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0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8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Microsoft_Visio_2003-2010_Drawing.vsd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86FF7-AF42-41F6-8AEB-9F8C45C68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9996</TotalTime>
  <Pages>3</Pages>
  <Words>6363</Words>
  <Characters>8337</Characters>
  <Application>Microsoft Office Word</Application>
  <DocSecurity>0</DocSecurity>
  <Lines>1667</Lines>
  <Paragraphs>1837</Paragraphs>
  <ScaleCrop>false</ScaleCrop>
  <Manager/>
  <Company/>
  <LinksUpToDate>false</LinksUpToDate>
  <CharactersWithSpaces>12863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淘宝：Bingo无忧智库，https://zx51.taobao.com，微信www_zku51_com，仅供学习24小时内删除</dc:creator>
  <cp:keywords/>
  <dc:description>淘宝：Bingo无忧智库，https://zx51.taobao.com，微信www_zku51_com，仅供学习24小时内删除</dc:description>
  <cp:lastModifiedBy>Amy</cp:lastModifiedBy>
  <cp:revision>1271</cp:revision>
  <dcterms:created xsi:type="dcterms:W3CDTF">2014-01-09T06:48:00Z</dcterms:created>
  <dcterms:modified xsi:type="dcterms:W3CDTF">2020-05-10T12:13:00Z</dcterms:modified>
  <cp:category/>
</cp:coreProperties>
</file>