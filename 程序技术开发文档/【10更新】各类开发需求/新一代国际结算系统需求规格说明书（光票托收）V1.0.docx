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8E05DD" w14:paraId="2BEC25FD" w14:textId="77777777" w:rsidTr="008E05DD">
        <w:trPr>
          <w:trHeight w:val="2552"/>
          <w:jc w:val="center"/>
        </w:trPr>
        <w:tc>
          <w:tcPr>
            <w:tcW w:w="8522" w:type="dxa"/>
          </w:tcPr>
          <w:p w14:paraId="6EFE46B9" w14:textId="09AD1F3B" w:rsidR="008E05DD" w:rsidRDefault="008E05DD" w:rsidP="008E05DD">
            <w:pPr>
              <w:pStyle w:val="ad"/>
              <w:jc w:val="center"/>
              <w:rPr>
                <w:rFonts w:ascii="Cambria" w:hAnsi="Cambria"/>
                <w:caps/>
              </w:rPr>
            </w:pPr>
            <w:del w:id="0" w:author="Amy" w:date="2020-05-10T11:26:00Z">
              <w:r w:rsidDel="00C157FE">
                <w:rPr>
                  <w:rFonts w:ascii="Cambria" w:hAnsi="Cambria" w:hint="eastAsia"/>
                  <w:caps/>
                </w:rPr>
                <w:delText>文思海辉</w:delText>
              </w:r>
            </w:del>
          </w:p>
        </w:tc>
      </w:tr>
      <w:tr w:rsidR="008E05DD" w14:paraId="70752764" w14:textId="77777777" w:rsidTr="008E05DD">
        <w:trPr>
          <w:trHeight w:val="1440"/>
          <w:jc w:val="center"/>
        </w:trPr>
        <w:tc>
          <w:tcPr>
            <w:tcW w:w="8522" w:type="dxa"/>
            <w:vAlign w:val="bottom"/>
          </w:tcPr>
          <w:p w14:paraId="1D7A1B47" w14:textId="4DC2BB7F" w:rsidR="008E05DD" w:rsidRDefault="00487646" w:rsidP="008E05DD">
            <w:pPr>
              <w:pStyle w:val="ad"/>
              <w:jc w:val="center"/>
              <w:rPr>
                <w:rFonts w:ascii="Cambria" w:hAnsi="Cambria"/>
                <w:sz w:val="36"/>
                <w:szCs w:val="36"/>
              </w:rPr>
            </w:pPr>
            <w:del w:id="1" w:author="Amy" w:date="2020-05-10T11:26:00Z">
              <w:r w:rsidDel="00C157FE">
                <w:rPr>
                  <w:rFonts w:ascii="Cambria" w:hAnsi="Cambria" w:hint="eastAsia"/>
                  <w:sz w:val="36"/>
                  <w:szCs w:val="36"/>
                </w:rPr>
                <w:delText>东莞</w:delText>
              </w:r>
            </w:del>
            <w:ins w:id="2" w:author="Amy" w:date="2020-05-10T11:26:00Z">
              <w:r w:rsidR="00C157FE">
                <w:rPr>
                  <w:rFonts w:ascii="Cambria" w:hAnsi="Cambria" w:hint="eastAsia"/>
                  <w:sz w:val="36"/>
                  <w:szCs w:val="36"/>
                </w:rPr>
                <w:t>XX</w:t>
              </w:r>
            </w:ins>
            <w:r>
              <w:rPr>
                <w:rFonts w:ascii="Cambria" w:hAnsi="Cambria" w:hint="eastAsia"/>
                <w:sz w:val="36"/>
                <w:szCs w:val="36"/>
              </w:rPr>
              <w:t>银行</w:t>
            </w:r>
            <w:r w:rsidR="008E05DD">
              <w:rPr>
                <w:rFonts w:ascii="Cambria" w:hAnsi="Cambria" w:hint="eastAsia"/>
                <w:sz w:val="36"/>
                <w:szCs w:val="36"/>
              </w:rPr>
              <w:t>新一代国际结算系统</w:t>
            </w:r>
          </w:p>
        </w:tc>
      </w:tr>
      <w:tr w:rsidR="008E05DD" w14:paraId="7BABBE7B" w14:textId="77777777" w:rsidTr="008E05DD">
        <w:trPr>
          <w:trHeight w:val="1068"/>
          <w:jc w:val="center"/>
        </w:trPr>
        <w:tc>
          <w:tcPr>
            <w:tcW w:w="8522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597514CC" w14:textId="77777777" w:rsidR="008E05DD" w:rsidRDefault="008E05DD" w:rsidP="008E05DD">
            <w:pPr>
              <w:pStyle w:val="ad"/>
              <w:jc w:val="center"/>
              <w:rPr>
                <w:rFonts w:ascii="Cambria" w:hAnsi="Cambria"/>
                <w:sz w:val="72"/>
                <w:szCs w:val="72"/>
              </w:rPr>
            </w:pPr>
            <w:r>
              <w:rPr>
                <w:rFonts w:ascii="Cambria" w:hAnsi="Cambria" w:hint="eastAsia"/>
                <w:sz w:val="72"/>
                <w:szCs w:val="72"/>
              </w:rPr>
              <w:t>需求规格说明书</w:t>
            </w:r>
          </w:p>
        </w:tc>
      </w:tr>
      <w:tr w:rsidR="008E05DD" w14:paraId="47315875" w14:textId="77777777" w:rsidTr="008E05DD">
        <w:trPr>
          <w:trHeight w:val="830"/>
          <w:jc w:val="center"/>
        </w:trPr>
        <w:tc>
          <w:tcPr>
            <w:tcW w:w="8522" w:type="dxa"/>
            <w:tcBorders>
              <w:top w:val="single" w:sz="4" w:space="0" w:color="4F81BD"/>
              <w:left w:val="nil"/>
              <w:bottom w:val="nil"/>
              <w:right w:val="nil"/>
            </w:tcBorders>
            <w:vAlign w:val="bottom"/>
          </w:tcPr>
          <w:p w14:paraId="06B775DD" w14:textId="77777777" w:rsidR="008E05DD" w:rsidRDefault="00773FA9" w:rsidP="008E05DD">
            <w:pPr>
              <w:pStyle w:val="ad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光票</w:t>
            </w:r>
            <w:r w:rsidR="00830F81">
              <w:rPr>
                <w:rFonts w:ascii="Cambria" w:hAnsi="Cambria" w:hint="eastAsia"/>
                <w:sz w:val="44"/>
                <w:szCs w:val="44"/>
              </w:rPr>
              <w:t>托收</w:t>
            </w:r>
          </w:p>
        </w:tc>
      </w:tr>
      <w:tr w:rsidR="008E05DD" w14:paraId="710CEEAB" w14:textId="77777777" w:rsidTr="008E05DD">
        <w:trPr>
          <w:trHeight w:val="427"/>
          <w:jc w:val="center"/>
        </w:trPr>
        <w:tc>
          <w:tcPr>
            <w:tcW w:w="8522" w:type="dxa"/>
            <w:vAlign w:val="center"/>
          </w:tcPr>
          <w:p w14:paraId="4B1B4AAF" w14:textId="77777777" w:rsidR="008E05DD" w:rsidRDefault="008E05DD" w:rsidP="008E05DD">
            <w:pPr>
              <w:pStyle w:val="ad"/>
              <w:jc w:val="center"/>
              <w:rPr>
                <w:rFonts w:ascii="Arial" w:eastAsia="Arial Unicode MS" w:hAnsi="Arial" w:cs="Arial"/>
                <w:sz w:val="32"/>
                <w:szCs w:val="32"/>
                <w:lang w:val="zh-CN"/>
              </w:rPr>
            </w:pPr>
            <w:r>
              <w:rPr>
                <w:rFonts w:ascii="Arial" w:eastAsia="Arial Unicode MS" w:hAnsi="Arial" w:cs="Arial"/>
                <w:sz w:val="32"/>
                <w:szCs w:val="32"/>
                <w:lang w:val="zh-CN"/>
              </w:rPr>
              <w:t>V 1.0.</w:t>
            </w:r>
            <w:r w:rsidR="00773FA9">
              <w:rPr>
                <w:rFonts w:ascii="Arial" w:eastAsia="Arial Unicode MS" w:hAnsi="Arial" w:cs="Arial" w:hint="eastAsia"/>
                <w:sz w:val="32"/>
                <w:szCs w:val="32"/>
                <w:lang w:val="zh-CN"/>
              </w:rPr>
              <w:t>0</w:t>
            </w:r>
          </w:p>
        </w:tc>
      </w:tr>
      <w:tr w:rsidR="008E05DD" w14:paraId="118544F2" w14:textId="77777777" w:rsidTr="008E05DD">
        <w:trPr>
          <w:trHeight w:val="4954"/>
          <w:jc w:val="center"/>
        </w:trPr>
        <w:tc>
          <w:tcPr>
            <w:tcW w:w="8522" w:type="dxa"/>
            <w:vAlign w:val="center"/>
          </w:tcPr>
          <w:p w14:paraId="182D00D2" w14:textId="77777777" w:rsidR="008E05DD" w:rsidRDefault="008E05DD" w:rsidP="008E05DD">
            <w:pPr>
              <w:pStyle w:val="ad"/>
              <w:jc w:val="center"/>
            </w:pPr>
          </w:p>
        </w:tc>
      </w:tr>
      <w:tr w:rsidR="008E05DD" w14:paraId="205A9908" w14:textId="77777777" w:rsidTr="008E05DD">
        <w:trPr>
          <w:trHeight w:val="360"/>
          <w:jc w:val="center"/>
        </w:trPr>
        <w:tc>
          <w:tcPr>
            <w:tcW w:w="8522" w:type="dxa"/>
            <w:vAlign w:val="center"/>
          </w:tcPr>
          <w:p w14:paraId="40B2A46C" w14:textId="1C400DE0" w:rsidR="008E05DD" w:rsidRDefault="008E05DD" w:rsidP="008E05DD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作者：</w:t>
            </w:r>
            <w:ins w:id="3" w:author="Amy" w:date="2020-05-10T11:26:00Z">
              <w:r w:rsidR="00E97F0C">
                <w:rPr>
                  <w:rFonts w:hint="eastAsia"/>
                  <w:sz w:val="32"/>
                  <w:szCs w:val="32"/>
                </w:rPr>
                <w:t>X</w:t>
              </w:r>
              <w:r w:rsidR="00E97F0C">
                <w:rPr>
                  <w:sz w:val="32"/>
                  <w:szCs w:val="32"/>
                </w:rPr>
                <w:t>X</w:t>
              </w:r>
            </w:ins>
            <w:del w:id="4" w:author="Amy" w:date="2020-05-10T11:26:00Z">
              <w:r w:rsidDel="00E97F0C">
                <w:rPr>
                  <w:rFonts w:hint="eastAsia"/>
                  <w:sz w:val="32"/>
                  <w:szCs w:val="32"/>
                </w:rPr>
                <w:delText>陈卓</w:delText>
              </w:r>
            </w:del>
          </w:p>
        </w:tc>
      </w:tr>
      <w:tr w:rsidR="008E05DD" w14:paraId="704391B2" w14:textId="77777777" w:rsidTr="008E05DD">
        <w:trPr>
          <w:trHeight w:val="360"/>
          <w:jc w:val="center"/>
        </w:trPr>
        <w:tc>
          <w:tcPr>
            <w:tcW w:w="8522" w:type="dxa"/>
            <w:vAlign w:val="center"/>
          </w:tcPr>
          <w:p w14:paraId="4EAD7A8F" w14:textId="77777777" w:rsidR="008E05DD" w:rsidRDefault="008E05DD" w:rsidP="008A3EED">
            <w:pPr>
              <w:pStyle w:val="ad"/>
              <w:jc w:val="center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201</w:t>
            </w:r>
            <w:r>
              <w:rPr>
                <w:rFonts w:hint="eastAsia"/>
                <w:bCs/>
                <w:sz w:val="30"/>
                <w:szCs w:val="30"/>
              </w:rPr>
              <w:t>4</w:t>
            </w:r>
            <w:r>
              <w:rPr>
                <w:rFonts w:hint="eastAsia"/>
                <w:bCs/>
                <w:sz w:val="30"/>
                <w:szCs w:val="30"/>
              </w:rPr>
              <w:t>年</w:t>
            </w:r>
            <w:r w:rsidR="00830F81">
              <w:rPr>
                <w:rFonts w:hint="eastAsia"/>
                <w:bCs/>
                <w:sz w:val="30"/>
                <w:szCs w:val="30"/>
              </w:rPr>
              <w:t>3</w:t>
            </w:r>
            <w:r>
              <w:rPr>
                <w:rFonts w:hint="eastAsia"/>
                <w:bCs/>
                <w:sz w:val="30"/>
                <w:szCs w:val="30"/>
              </w:rPr>
              <w:t>月</w:t>
            </w:r>
            <w:r w:rsidR="008A3EED">
              <w:rPr>
                <w:rFonts w:hint="eastAsia"/>
                <w:bCs/>
                <w:sz w:val="30"/>
                <w:szCs w:val="30"/>
              </w:rPr>
              <w:t>19</w:t>
            </w:r>
            <w:r>
              <w:rPr>
                <w:rFonts w:hint="eastAsia"/>
                <w:bCs/>
                <w:sz w:val="30"/>
                <w:szCs w:val="30"/>
              </w:rPr>
              <w:t>日</w:t>
            </w:r>
          </w:p>
        </w:tc>
      </w:tr>
    </w:tbl>
    <w:p w14:paraId="6B393A05" w14:textId="77777777" w:rsidR="008E05DD" w:rsidRDefault="008E05DD" w:rsidP="008E05DD"/>
    <w:p w14:paraId="0D73C270" w14:textId="77777777" w:rsidR="008E05DD" w:rsidRDefault="008E05DD" w:rsidP="008E05DD">
      <w:pPr>
        <w:ind w:left="420"/>
      </w:pPr>
      <w:r>
        <w:br w:type="page"/>
      </w:r>
      <w:r>
        <w:lastRenderedPageBreak/>
        <w:t>文档修订记录</w:t>
      </w:r>
      <w:r>
        <w:t xml:space="preserve"> | Outstanding Issues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3"/>
        <w:gridCol w:w="2511"/>
        <w:gridCol w:w="1254"/>
        <w:gridCol w:w="1000"/>
        <w:gridCol w:w="1266"/>
        <w:gridCol w:w="961"/>
      </w:tblGrid>
      <w:tr w:rsidR="008E05DD" w14:paraId="3B68089E" w14:textId="77777777" w:rsidTr="008E05DD">
        <w:trPr>
          <w:jc w:val="center"/>
        </w:trPr>
        <w:tc>
          <w:tcPr>
            <w:tcW w:w="817" w:type="dxa"/>
            <w:shd w:val="clear" w:color="auto" w:fill="D9D9D9"/>
          </w:tcPr>
          <w:p w14:paraId="2CF6F677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版本编号</w:t>
            </w:r>
          </w:p>
        </w:tc>
        <w:tc>
          <w:tcPr>
            <w:tcW w:w="713" w:type="dxa"/>
            <w:shd w:val="clear" w:color="auto" w:fill="D9D9D9"/>
          </w:tcPr>
          <w:p w14:paraId="1959FA6A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变化状态</w:t>
            </w:r>
          </w:p>
        </w:tc>
        <w:tc>
          <w:tcPr>
            <w:tcW w:w="2511" w:type="dxa"/>
            <w:shd w:val="clear" w:color="auto" w:fill="D9D9D9"/>
          </w:tcPr>
          <w:p w14:paraId="2BE87D6A" w14:textId="77777777" w:rsidR="008E05DD" w:rsidRDefault="008E05DD" w:rsidP="008E05DD">
            <w:pPr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</w:p>
        </w:tc>
        <w:tc>
          <w:tcPr>
            <w:tcW w:w="1254" w:type="dxa"/>
            <w:shd w:val="clear" w:color="auto" w:fill="D9D9D9"/>
          </w:tcPr>
          <w:p w14:paraId="11201B3C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修订日期</w:t>
            </w:r>
          </w:p>
        </w:tc>
        <w:tc>
          <w:tcPr>
            <w:tcW w:w="1000" w:type="dxa"/>
            <w:shd w:val="clear" w:color="auto" w:fill="D9D9D9"/>
          </w:tcPr>
          <w:p w14:paraId="17C18A77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266" w:type="dxa"/>
            <w:shd w:val="clear" w:color="auto" w:fill="D9D9D9"/>
          </w:tcPr>
          <w:p w14:paraId="76E9BD83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批准日期</w:t>
            </w:r>
          </w:p>
        </w:tc>
        <w:tc>
          <w:tcPr>
            <w:tcW w:w="961" w:type="dxa"/>
            <w:shd w:val="clear" w:color="auto" w:fill="D9D9D9"/>
          </w:tcPr>
          <w:p w14:paraId="001832F8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 w:rsidR="008E05DD" w14:paraId="3671E487" w14:textId="77777777" w:rsidTr="008E05DD">
        <w:trPr>
          <w:jc w:val="center"/>
        </w:trPr>
        <w:tc>
          <w:tcPr>
            <w:tcW w:w="817" w:type="dxa"/>
          </w:tcPr>
          <w:p w14:paraId="211F7BE7" w14:textId="77777777" w:rsidR="008E05DD" w:rsidRDefault="008E05DD" w:rsidP="008E05DD">
            <w:r>
              <w:rPr>
                <w:rFonts w:hint="eastAsia"/>
              </w:rPr>
              <w:t>V1.0.0</w:t>
            </w:r>
          </w:p>
        </w:tc>
        <w:tc>
          <w:tcPr>
            <w:tcW w:w="713" w:type="dxa"/>
          </w:tcPr>
          <w:p w14:paraId="4FE1209D" w14:textId="77777777" w:rsidR="008E05DD" w:rsidRDefault="008E05DD" w:rsidP="008E05DD">
            <w:r>
              <w:rPr>
                <w:rFonts w:hint="eastAsia"/>
              </w:rPr>
              <w:t>A</w:t>
            </w:r>
          </w:p>
        </w:tc>
        <w:tc>
          <w:tcPr>
            <w:tcW w:w="2511" w:type="dxa"/>
          </w:tcPr>
          <w:p w14:paraId="0AACFCC2" w14:textId="77777777" w:rsidR="008E05DD" w:rsidRDefault="008E05DD" w:rsidP="008E05DD">
            <w:r>
              <w:rPr>
                <w:rFonts w:hint="eastAsia"/>
              </w:rPr>
              <w:t>文档创建</w:t>
            </w:r>
          </w:p>
        </w:tc>
        <w:tc>
          <w:tcPr>
            <w:tcW w:w="1254" w:type="dxa"/>
          </w:tcPr>
          <w:p w14:paraId="29694A29" w14:textId="77777777" w:rsidR="008E05DD" w:rsidRDefault="008E05DD" w:rsidP="008A3EED"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 w:rsidR="00830F81">
              <w:rPr>
                <w:rFonts w:hint="eastAsia"/>
              </w:rPr>
              <w:t>3</w:t>
            </w:r>
            <w:r>
              <w:t>-</w:t>
            </w:r>
            <w:r w:rsidR="008A3EED">
              <w:rPr>
                <w:rFonts w:hint="eastAsia"/>
              </w:rPr>
              <w:t>19</w:t>
            </w:r>
          </w:p>
        </w:tc>
        <w:tc>
          <w:tcPr>
            <w:tcW w:w="1000" w:type="dxa"/>
          </w:tcPr>
          <w:p w14:paraId="474EDCC3" w14:textId="0513F911" w:rsidR="008E05DD" w:rsidRDefault="00E97F0C" w:rsidP="008E05DD">
            <w:ins w:id="5" w:author="Amy" w:date="2020-05-10T11:27:00Z">
              <w:r>
                <w:rPr>
                  <w:rFonts w:hint="eastAsia"/>
                </w:rPr>
                <w:t>X</w:t>
              </w:r>
              <w:r>
                <w:t>X</w:t>
              </w:r>
            </w:ins>
            <w:del w:id="6" w:author="Amy" w:date="2020-05-10T11:27:00Z">
              <w:r w:rsidR="001A7B72" w:rsidDel="00E97F0C">
                <w:rPr>
                  <w:rFonts w:hint="eastAsia"/>
                </w:rPr>
                <w:delText>陈卓</w:delText>
              </w:r>
            </w:del>
          </w:p>
        </w:tc>
        <w:tc>
          <w:tcPr>
            <w:tcW w:w="1266" w:type="dxa"/>
          </w:tcPr>
          <w:p w14:paraId="377804D3" w14:textId="77777777" w:rsidR="008E05DD" w:rsidRDefault="008E05DD" w:rsidP="008E05DD"/>
        </w:tc>
        <w:tc>
          <w:tcPr>
            <w:tcW w:w="961" w:type="dxa"/>
          </w:tcPr>
          <w:p w14:paraId="125DE048" w14:textId="77777777" w:rsidR="008E05DD" w:rsidRDefault="008E05DD" w:rsidP="008E05DD"/>
        </w:tc>
      </w:tr>
      <w:tr w:rsidR="0031355D" w14:paraId="07E940A4" w14:textId="77777777" w:rsidTr="008E05DD">
        <w:trPr>
          <w:jc w:val="center"/>
        </w:trPr>
        <w:tc>
          <w:tcPr>
            <w:tcW w:w="817" w:type="dxa"/>
          </w:tcPr>
          <w:p w14:paraId="4A58D5A0" w14:textId="77777777" w:rsidR="0031355D" w:rsidRDefault="0031355D" w:rsidP="001B3474"/>
        </w:tc>
        <w:tc>
          <w:tcPr>
            <w:tcW w:w="713" w:type="dxa"/>
          </w:tcPr>
          <w:p w14:paraId="4D083902" w14:textId="77777777" w:rsidR="0031355D" w:rsidRDefault="0031355D" w:rsidP="001B3474"/>
        </w:tc>
        <w:tc>
          <w:tcPr>
            <w:tcW w:w="2511" w:type="dxa"/>
          </w:tcPr>
          <w:p w14:paraId="4F7FF26B" w14:textId="77777777" w:rsidR="0031355D" w:rsidRDefault="0031355D" w:rsidP="001B3474"/>
        </w:tc>
        <w:tc>
          <w:tcPr>
            <w:tcW w:w="1254" w:type="dxa"/>
          </w:tcPr>
          <w:p w14:paraId="7A83D3E6" w14:textId="77777777" w:rsidR="0031355D" w:rsidRDefault="0031355D" w:rsidP="0031355D"/>
        </w:tc>
        <w:tc>
          <w:tcPr>
            <w:tcW w:w="1000" w:type="dxa"/>
          </w:tcPr>
          <w:p w14:paraId="2E652760" w14:textId="77777777" w:rsidR="0031355D" w:rsidRDefault="0031355D" w:rsidP="001B3474"/>
        </w:tc>
        <w:tc>
          <w:tcPr>
            <w:tcW w:w="1266" w:type="dxa"/>
          </w:tcPr>
          <w:p w14:paraId="79A45B6C" w14:textId="77777777" w:rsidR="0031355D" w:rsidRDefault="0031355D" w:rsidP="008E05DD"/>
        </w:tc>
        <w:tc>
          <w:tcPr>
            <w:tcW w:w="961" w:type="dxa"/>
          </w:tcPr>
          <w:p w14:paraId="31543E5D" w14:textId="77777777" w:rsidR="0031355D" w:rsidRDefault="0031355D" w:rsidP="008E05DD"/>
        </w:tc>
      </w:tr>
      <w:tr w:rsidR="00A92C9E" w14:paraId="4901507C" w14:textId="77777777" w:rsidTr="008E05DD">
        <w:trPr>
          <w:jc w:val="center"/>
        </w:trPr>
        <w:tc>
          <w:tcPr>
            <w:tcW w:w="817" w:type="dxa"/>
          </w:tcPr>
          <w:p w14:paraId="1A6198AA" w14:textId="77777777" w:rsidR="00A92C9E" w:rsidRDefault="00A92C9E" w:rsidP="00A92C9E"/>
        </w:tc>
        <w:tc>
          <w:tcPr>
            <w:tcW w:w="713" w:type="dxa"/>
          </w:tcPr>
          <w:p w14:paraId="2D2A775E" w14:textId="77777777" w:rsidR="00A92C9E" w:rsidRDefault="00A92C9E" w:rsidP="001B3474"/>
        </w:tc>
        <w:tc>
          <w:tcPr>
            <w:tcW w:w="2511" w:type="dxa"/>
          </w:tcPr>
          <w:p w14:paraId="5132212C" w14:textId="77777777" w:rsidR="00A92C9E" w:rsidRDefault="00A92C9E" w:rsidP="001B3474"/>
        </w:tc>
        <w:tc>
          <w:tcPr>
            <w:tcW w:w="1254" w:type="dxa"/>
          </w:tcPr>
          <w:p w14:paraId="0B2F6E87" w14:textId="77777777" w:rsidR="00A92C9E" w:rsidRDefault="00A92C9E" w:rsidP="00A92C9E"/>
        </w:tc>
        <w:tc>
          <w:tcPr>
            <w:tcW w:w="1000" w:type="dxa"/>
          </w:tcPr>
          <w:p w14:paraId="35AFE6D8" w14:textId="77777777" w:rsidR="00A92C9E" w:rsidRDefault="00A92C9E" w:rsidP="001B3474"/>
        </w:tc>
        <w:tc>
          <w:tcPr>
            <w:tcW w:w="1266" w:type="dxa"/>
          </w:tcPr>
          <w:p w14:paraId="3837AFFB" w14:textId="77777777" w:rsidR="00A92C9E" w:rsidRDefault="00A92C9E" w:rsidP="008E05DD"/>
        </w:tc>
        <w:tc>
          <w:tcPr>
            <w:tcW w:w="961" w:type="dxa"/>
          </w:tcPr>
          <w:p w14:paraId="4B66FCE9" w14:textId="77777777" w:rsidR="00A92C9E" w:rsidRDefault="00A92C9E" w:rsidP="008E05DD"/>
        </w:tc>
      </w:tr>
      <w:tr w:rsidR="0002615A" w14:paraId="762F52AF" w14:textId="77777777" w:rsidTr="008E05DD">
        <w:trPr>
          <w:jc w:val="center"/>
        </w:trPr>
        <w:tc>
          <w:tcPr>
            <w:tcW w:w="817" w:type="dxa"/>
          </w:tcPr>
          <w:p w14:paraId="527976B8" w14:textId="77777777" w:rsidR="0002615A" w:rsidRDefault="0002615A" w:rsidP="0002615A"/>
        </w:tc>
        <w:tc>
          <w:tcPr>
            <w:tcW w:w="713" w:type="dxa"/>
          </w:tcPr>
          <w:p w14:paraId="18CC4A3C" w14:textId="77777777" w:rsidR="0002615A" w:rsidRDefault="0002615A" w:rsidP="00F025DB"/>
        </w:tc>
        <w:tc>
          <w:tcPr>
            <w:tcW w:w="2511" w:type="dxa"/>
          </w:tcPr>
          <w:p w14:paraId="7048AE05" w14:textId="77777777" w:rsidR="0002615A" w:rsidRDefault="0002615A" w:rsidP="00F025DB"/>
        </w:tc>
        <w:tc>
          <w:tcPr>
            <w:tcW w:w="1254" w:type="dxa"/>
          </w:tcPr>
          <w:p w14:paraId="2F48E7EF" w14:textId="77777777" w:rsidR="0002615A" w:rsidRDefault="0002615A" w:rsidP="0002615A"/>
        </w:tc>
        <w:tc>
          <w:tcPr>
            <w:tcW w:w="1000" w:type="dxa"/>
          </w:tcPr>
          <w:p w14:paraId="1AF687E1" w14:textId="77777777" w:rsidR="0002615A" w:rsidRDefault="0002615A" w:rsidP="00F025DB"/>
        </w:tc>
        <w:tc>
          <w:tcPr>
            <w:tcW w:w="1266" w:type="dxa"/>
          </w:tcPr>
          <w:p w14:paraId="7EC78439" w14:textId="77777777" w:rsidR="0002615A" w:rsidRDefault="0002615A" w:rsidP="008E05DD"/>
        </w:tc>
        <w:tc>
          <w:tcPr>
            <w:tcW w:w="961" w:type="dxa"/>
          </w:tcPr>
          <w:p w14:paraId="47287578" w14:textId="77777777" w:rsidR="0002615A" w:rsidRDefault="0002615A" w:rsidP="008E05DD"/>
        </w:tc>
      </w:tr>
      <w:tr w:rsidR="008C5EC8" w14:paraId="717C369E" w14:textId="77777777" w:rsidTr="008E05DD">
        <w:trPr>
          <w:jc w:val="center"/>
        </w:trPr>
        <w:tc>
          <w:tcPr>
            <w:tcW w:w="817" w:type="dxa"/>
          </w:tcPr>
          <w:p w14:paraId="1083F877" w14:textId="77777777" w:rsidR="008C5EC8" w:rsidRDefault="008C5EC8" w:rsidP="008C5EC8"/>
        </w:tc>
        <w:tc>
          <w:tcPr>
            <w:tcW w:w="713" w:type="dxa"/>
          </w:tcPr>
          <w:p w14:paraId="31DFAE7F" w14:textId="77777777" w:rsidR="008C5EC8" w:rsidRDefault="008C5EC8" w:rsidP="00F025DB"/>
        </w:tc>
        <w:tc>
          <w:tcPr>
            <w:tcW w:w="2511" w:type="dxa"/>
          </w:tcPr>
          <w:p w14:paraId="6D35F9A1" w14:textId="77777777" w:rsidR="008C5EC8" w:rsidRDefault="008C5EC8" w:rsidP="00F025DB"/>
        </w:tc>
        <w:tc>
          <w:tcPr>
            <w:tcW w:w="1254" w:type="dxa"/>
          </w:tcPr>
          <w:p w14:paraId="4AB677DE" w14:textId="77777777" w:rsidR="008C5EC8" w:rsidRDefault="008C5EC8" w:rsidP="008C5EC8"/>
        </w:tc>
        <w:tc>
          <w:tcPr>
            <w:tcW w:w="1000" w:type="dxa"/>
          </w:tcPr>
          <w:p w14:paraId="55216C85" w14:textId="77777777" w:rsidR="008C5EC8" w:rsidRDefault="008C5EC8" w:rsidP="00F025DB"/>
        </w:tc>
        <w:tc>
          <w:tcPr>
            <w:tcW w:w="1266" w:type="dxa"/>
          </w:tcPr>
          <w:p w14:paraId="7E4D013B" w14:textId="77777777" w:rsidR="008C5EC8" w:rsidRDefault="008C5EC8" w:rsidP="008E05DD"/>
        </w:tc>
        <w:tc>
          <w:tcPr>
            <w:tcW w:w="961" w:type="dxa"/>
          </w:tcPr>
          <w:p w14:paraId="6B35293F" w14:textId="77777777" w:rsidR="008C5EC8" w:rsidRDefault="008C5EC8" w:rsidP="008E05DD"/>
        </w:tc>
      </w:tr>
    </w:tbl>
    <w:p w14:paraId="4548386B" w14:textId="77777777" w:rsidR="008E05DD" w:rsidRDefault="008E05DD" w:rsidP="008E05DD">
      <w:pPr>
        <w:ind w:left="420" w:firstLine="420"/>
      </w:pPr>
    </w:p>
    <w:p w14:paraId="7EA945CC" w14:textId="77777777" w:rsidR="008E05DD" w:rsidRDefault="008E05DD" w:rsidP="008E05DD">
      <w:pPr>
        <w:ind w:left="420" w:firstLine="420"/>
      </w:pPr>
      <w:r>
        <w:rPr>
          <w:rFonts w:hint="eastAsia"/>
        </w:rPr>
        <w:t>说明：</w:t>
      </w:r>
    </w:p>
    <w:p w14:paraId="3EE796A6" w14:textId="77777777" w:rsidR="008E05DD" w:rsidRDefault="008E05DD" w:rsidP="008E05DD">
      <w:pPr>
        <w:ind w:left="420" w:firstLine="420"/>
      </w:pPr>
      <w:r>
        <w:rPr>
          <w:rFonts w:hint="eastAsia"/>
        </w:rPr>
        <w:t>版本编号栏中填入版本编号或者更改记录编号。</w:t>
      </w:r>
    </w:p>
    <w:p w14:paraId="558B3BBD" w14:textId="77777777" w:rsidR="008E05DD" w:rsidRDefault="008E05DD" w:rsidP="008E05DD">
      <w:pPr>
        <w:ind w:left="420" w:firstLine="420"/>
      </w:pPr>
      <w:r>
        <w:rPr>
          <w:rFonts w:hint="eastAsia"/>
        </w:rPr>
        <w:t>变化状态分为三种状态：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>
        <w:rPr>
          <w:rFonts w:hint="eastAsia"/>
        </w:rPr>
        <w:t>——增加；</w:t>
      </w:r>
      <w:r>
        <w:rPr>
          <w:rFonts w:hint="eastAsia"/>
        </w:rPr>
        <w:t>M</w:t>
      </w:r>
      <w:r>
        <w:rPr>
          <w:rFonts w:hint="eastAsia"/>
        </w:rPr>
        <w:t>——修改；</w:t>
      </w:r>
      <w:r>
        <w:rPr>
          <w:rFonts w:hint="eastAsia"/>
        </w:rPr>
        <w:t>D</w:t>
      </w:r>
      <w:r>
        <w:rPr>
          <w:rFonts w:hint="eastAsia"/>
        </w:rPr>
        <w:t>——删除。</w:t>
      </w:r>
    </w:p>
    <w:p w14:paraId="597FAEE8" w14:textId="77777777" w:rsidR="008E05DD" w:rsidRDefault="008E05DD" w:rsidP="008E05DD">
      <w:pPr>
        <w:ind w:left="420" w:firstLine="420"/>
      </w:pPr>
      <w:r>
        <w:rPr>
          <w:rFonts w:hint="eastAsia"/>
        </w:rPr>
        <w:t>在简要说明栏中填写变更的内容和变更的范围。</w:t>
      </w:r>
    </w:p>
    <w:p w14:paraId="1265CDAE" w14:textId="77777777" w:rsidR="008E05DD" w:rsidRDefault="008E05DD" w:rsidP="008E05DD">
      <w:pPr>
        <w:ind w:left="420" w:firstLine="420"/>
      </w:pPr>
      <w:r>
        <w:rPr>
          <w:rFonts w:hint="eastAsia"/>
        </w:rPr>
        <w:t>表中所有日期格式为：</w:t>
      </w:r>
      <w:r>
        <w:rPr>
          <w:rFonts w:hint="eastAsia"/>
        </w:rPr>
        <w:t>YYYY-MM-DD</w:t>
      </w:r>
      <w:r>
        <w:rPr>
          <w:rFonts w:hint="eastAsia"/>
        </w:rPr>
        <w:t>。</w:t>
      </w:r>
    </w:p>
    <w:p w14:paraId="6690460E" w14:textId="77777777" w:rsidR="00D3199B" w:rsidRDefault="00D3199B" w:rsidP="008E05DD">
      <w:pPr>
        <w:ind w:left="420" w:firstLine="420"/>
      </w:pPr>
    </w:p>
    <w:p w14:paraId="47DC699E" w14:textId="77777777" w:rsidR="001F10D7" w:rsidRDefault="008E05DD">
      <w:pPr>
        <w:pStyle w:val="TOC"/>
        <w:numPr>
          <w:ilvl w:val="0"/>
          <w:numId w:val="0"/>
        </w:numPr>
        <w:ind w:left="432"/>
        <w:jc w:val="center"/>
      </w:pPr>
      <w:r>
        <w:rPr>
          <w:lang w:val="zh-CN"/>
        </w:rPr>
        <w:br w:type="page"/>
      </w:r>
      <w:r w:rsidR="00B800F2" w:rsidRPr="00B800F2">
        <w:rPr>
          <w:rFonts w:hint="eastAsia"/>
          <w:color w:val="auto"/>
          <w:lang w:val="zh-CN"/>
        </w:rPr>
        <w:lastRenderedPageBreak/>
        <w:t>目录</w:t>
      </w:r>
    </w:p>
    <w:p w14:paraId="6DCCA6C4" w14:textId="77777777" w:rsidR="002149BE" w:rsidRDefault="000451B8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8E05DD">
        <w:instrText xml:space="preserve"> TOC \o "1-3" \h \z \u </w:instrText>
      </w:r>
      <w:r>
        <w:fldChar w:fldCharType="separate"/>
      </w:r>
      <w:hyperlink w:anchor="_Toc399282890" w:history="1">
        <w:r w:rsidR="002149BE" w:rsidRPr="00504C9E">
          <w:rPr>
            <w:rStyle w:val="aa"/>
            <w:noProof/>
          </w:rPr>
          <w:t>1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引言</w:t>
        </w:r>
        <w:r w:rsidR="002149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269B45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891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1.1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ascii="宋体" w:hAnsi="宋体" w:hint="eastAsia"/>
            <w:noProof/>
          </w:rPr>
          <w:t>定义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_Toc399282891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4</w:t>
        </w:r>
        <w:r w:rsidR="000451B8">
          <w:rPr>
            <w:noProof/>
            <w:webHidden/>
          </w:rPr>
          <w:fldChar w:fldCharType="end"/>
        </w:r>
      </w:hyperlink>
    </w:p>
    <w:p w14:paraId="671F9FD3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892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1.2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ascii="宋体" w:hAnsi="宋体" w:hint="eastAsia"/>
            <w:noProof/>
          </w:rPr>
          <w:t>文档范围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_Toc399282892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4</w:t>
        </w:r>
        <w:r w:rsidR="000451B8">
          <w:rPr>
            <w:noProof/>
            <w:webHidden/>
          </w:rPr>
          <w:fldChar w:fldCharType="end"/>
        </w:r>
      </w:hyperlink>
    </w:p>
    <w:p w14:paraId="434341DC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893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1.3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ascii="宋体" w:hAnsi="宋体" w:hint="eastAsia"/>
            <w:noProof/>
          </w:rPr>
          <w:t>参考资料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_Toc399282893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4</w:t>
        </w:r>
        <w:r w:rsidR="000451B8">
          <w:rPr>
            <w:noProof/>
            <w:webHidden/>
          </w:rPr>
          <w:fldChar w:fldCharType="end"/>
        </w:r>
      </w:hyperlink>
    </w:p>
    <w:p w14:paraId="06427775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894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1.4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ascii="宋体" w:hAnsi="宋体" w:hint="eastAsia"/>
            <w:noProof/>
          </w:rPr>
          <w:t>功能列表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_Toc399282894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4</w:t>
        </w:r>
        <w:r w:rsidR="000451B8">
          <w:rPr>
            <w:noProof/>
            <w:webHidden/>
          </w:rPr>
          <w:fldChar w:fldCharType="end"/>
        </w:r>
      </w:hyperlink>
    </w:p>
    <w:p w14:paraId="3EED7183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895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1.5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界面要素定义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_Toc399282895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4</w:t>
        </w:r>
        <w:r w:rsidR="000451B8">
          <w:rPr>
            <w:noProof/>
            <w:webHidden/>
          </w:rPr>
          <w:fldChar w:fldCharType="end"/>
        </w:r>
      </w:hyperlink>
    </w:p>
    <w:p w14:paraId="3628764C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896" w:history="1">
        <w:r w:rsidR="002149BE" w:rsidRPr="00504C9E">
          <w:rPr>
            <w:rStyle w:val="aa"/>
            <w:noProof/>
          </w:rPr>
          <w:t>1.5.1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输入项字段类型说明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_Toc399282896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4</w:t>
        </w:r>
        <w:r w:rsidR="000451B8">
          <w:rPr>
            <w:noProof/>
            <w:webHidden/>
          </w:rPr>
          <w:fldChar w:fldCharType="end"/>
        </w:r>
      </w:hyperlink>
    </w:p>
    <w:p w14:paraId="494F14EE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897" w:history="1">
        <w:r w:rsidR="002149BE" w:rsidRPr="00504C9E">
          <w:rPr>
            <w:rStyle w:val="aa"/>
            <w:noProof/>
          </w:rPr>
          <w:t>1.5.2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输入项字段</w:t>
        </w:r>
        <w:r w:rsidR="002149BE" w:rsidRPr="00504C9E">
          <w:rPr>
            <w:rStyle w:val="aa"/>
            <w:noProof/>
          </w:rPr>
          <w:t xml:space="preserve">M/O/P </w:t>
        </w:r>
        <w:r w:rsidR="002149BE" w:rsidRPr="00504C9E">
          <w:rPr>
            <w:rStyle w:val="aa"/>
            <w:rFonts w:hint="eastAsia"/>
            <w:noProof/>
          </w:rPr>
          <w:t>说明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_Toc399282897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5</w:t>
        </w:r>
        <w:r w:rsidR="000451B8">
          <w:rPr>
            <w:noProof/>
            <w:webHidden/>
          </w:rPr>
          <w:fldChar w:fldCharType="end"/>
        </w:r>
      </w:hyperlink>
    </w:p>
    <w:p w14:paraId="79E2C7B3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898" w:history="1">
        <w:r w:rsidR="002149BE" w:rsidRPr="00504C9E">
          <w:rPr>
            <w:rStyle w:val="aa"/>
            <w:noProof/>
          </w:rPr>
          <w:t>1.5.3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输入项字段数据来源说明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_Toc399282898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5</w:t>
        </w:r>
        <w:r w:rsidR="000451B8">
          <w:rPr>
            <w:noProof/>
            <w:webHidden/>
          </w:rPr>
          <w:fldChar w:fldCharType="end"/>
        </w:r>
      </w:hyperlink>
    </w:p>
    <w:p w14:paraId="0C1404AF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899" w:history="1">
        <w:r w:rsidR="002149BE" w:rsidRPr="00504C9E">
          <w:rPr>
            <w:rStyle w:val="aa"/>
            <w:noProof/>
          </w:rPr>
          <w:t>1.5.4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按钮说明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_Toc399282899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5</w:t>
        </w:r>
        <w:r w:rsidR="000451B8">
          <w:rPr>
            <w:noProof/>
            <w:webHidden/>
          </w:rPr>
          <w:fldChar w:fldCharType="end"/>
        </w:r>
      </w:hyperlink>
    </w:p>
    <w:p w14:paraId="77045B5A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00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1.6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ascii="宋体" w:hAnsi="宋体" w:hint="eastAsia"/>
            <w:noProof/>
          </w:rPr>
          <w:t>参数说明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_Toc399282900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6</w:t>
        </w:r>
        <w:r w:rsidR="000451B8">
          <w:rPr>
            <w:noProof/>
            <w:webHidden/>
          </w:rPr>
          <w:fldChar w:fldCharType="end"/>
        </w:r>
      </w:hyperlink>
    </w:p>
    <w:p w14:paraId="7D318B38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01" w:history="1">
        <w:r w:rsidR="002149BE" w:rsidRPr="00504C9E">
          <w:rPr>
            <w:rStyle w:val="aa"/>
            <w:noProof/>
          </w:rPr>
          <w:t>1.6.1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币种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_Toc399282901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6</w:t>
        </w:r>
        <w:r w:rsidR="000451B8">
          <w:rPr>
            <w:noProof/>
            <w:webHidden/>
          </w:rPr>
          <w:fldChar w:fldCharType="end"/>
        </w:r>
      </w:hyperlink>
    </w:p>
    <w:p w14:paraId="70B6E98A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02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1.7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收费标准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_Toc399282902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7</w:t>
        </w:r>
        <w:r w:rsidR="000451B8">
          <w:rPr>
            <w:noProof/>
            <w:webHidden/>
          </w:rPr>
          <w:fldChar w:fldCharType="end"/>
        </w:r>
      </w:hyperlink>
    </w:p>
    <w:p w14:paraId="342A3943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03" w:history="1">
        <w:r w:rsidR="002149BE" w:rsidRPr="00504C9E">
          <w:rPr>
            <w:rStyle w:val="aa"/>
            <w:noProof/>
          </w:rPr>
          <w:t>1.7.1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手续费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_Toc399282903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7</w:t>
        </w:r>
        <w:r w:rsidR="000451B8">
          <w:rPr>
            <w:noProof/>
            <w:webHidden/>
          </w:rPr>
          <w:fldChar w:fldCharType="end"/>
        </w:r>
      </w:hyperlink>
    </w:p>
    <w:p w14:paraId="52E388FE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04" w:history="1">
        <w:r w:rsidR="002149BE" w:rsidRPr="00504C9E">
          <w:rPr>
            <w:rStyle w:val="aa"/>
            <w:noProof/>
          </w:rPr>
          <w:t>1.7.2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电报费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_Toc399282904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7</w:t>
        </w:r>
        <w:r w:rsidR="000451B8">
          <w:rPr>
            <w:noProof/>
            <w:webHidden/>
          </w:rPr>
          <w:fldChar w:fldCharType="end"/>
        </w:r>
      </w:hyperlink>
    </w:p>
    <w:p w14:paraId="7E0B6750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05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1.8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公共控制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_Toc399282905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7</w:t>
        </w:r>
        <w:r w:rsidR="000451B8">
          <w:rPr>
            <w:noProof/>
            <w:webHidden/>
          </w:rPr>
          <w:fldChar w:fldCharType="end"/>
        </w:r>
      </w:hyperlink>
    </w:p>
    <w:p w14:paraId="16876F9C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06" w:history="1">
        <w:r w:rsidR="002149BE" w:rsidRPr="00504C9E">
          <w:rPr>
            <w:rStyle w:val="aa"/>
            <w:noProof/>
          </w:rPr>
          <w:t>1.8.1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清算途径说明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_Toc399282906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7</w:t>
        </w:r>
        <w:r w:rsidR="000451B8">
          <w:rPr>
            <w:noProof/>
            <w:webHidden/>
          </w:rPr>
          <w:fldChar w:fldCharType="end"/>
        </w:r>
      </w:hyperlink>
    </w:p>
    <w:p w14:paraId="64D17DC6" w14:textId="77777777" w:rsidR="002149BE" w:rsidRDefault="00D914BE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9282907" w:history="1">
        <w:r w:rsidR="002149BE" w:rsidRPr="00504C9E">
          <w:rPr>
            <w:rStyle w:val="aa"/>
            <w:noProof/>
          </w:rPr>
          <w:t>2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光票托收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_Toc399282907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8</w:t>
        </w:r>
        <w:r w:rsidR="000451B8">
          <w:rPr>
            <w:noProof/>
            <w:webHidden/>
          </w:rPr>
          <w:fldChar w:fldCharType="end"/>
        </w:r>
      </w:hyperlink>
    </w:p>
    <w:p w14:paraId="53D3076B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08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2.1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业务流程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_Toc399282908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8</w:t>
        </w:r>
        <w:r w:rsidR="000451B8">
          <w:rPr>
            <w:noProof/>
            <w:webHidden/>
          </w:rPr>
          <w:fldChar w:fldCharType="end"/>
        </w:r>
      </w:hyperlink>
    </w:p>
    <w:p w14:paraId="61D082B0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09" w:history="1">
        <w:r w:rsidR="002149BE" w:rsidRPr="00504C9E">
          <w:rPr>
            <w:rStyle w:val="aa"/>
            <w:noProof/>
          </w:rPr>
          <w:t>2.1.1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业务流程图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_Toc399282909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8</w:t>
        </w:r>
        <w:r w:rsidR="000451B8">
          <w:rPr>
            <w:noProof/>
            <w:webHidden/>
          </w:rPr>
          <w:fldChar w:fldCharType="end"/>
        </w:r>
      </w:hyperlink>
    </w:p>
    <w:p w14:paraId="17328C95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10" w:history="1">
        <w:r w:rsidR="002149BE" w:rsidRPr="00504C9E">
          <w:rPr>
            <w:rStyle w:val="aa"/>
            <w:noProof/>
          </w:rPr>
          <w:t>2.1.2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业务流程图说明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_Toc399282910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9</w:t>
        </w:r>
        <w:r w:rsidR="000451B8">
          <w:rPr>
            <w:noProof/>
            <w:webHidden/>
          </w:rPr>
          <w:fldChar w:fldCharType="end"/>
        </w:r>
      </w:hyperlink>
    </w:p>
    <w:p w14:paraId="0947E029" w14:textId="77777777" w:rsidR="002149BE" w:rsidRDefault="00D914BE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11" w:history="1">
        <w:r w:rsidR="002149BE" w:rsidRPr="00504C9E">
          <w:rPr>
            <w:rStyle w:val="aa"/>
            <w:noProof/>
            <w:snapToGrid w:val="0"/>
            <w:w w:val="0"/>
            <w:kern w:val="0"/>
          </w:rPr>
          <w:t>2.2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光票托收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_Toc399282911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9</w:t>
        </w:r>
        <w:r w:rsidR="000451B8">
          <w:rPr>
            <w:noProof/>
            <w:webHidden/>
          </w:rPr>
          <w:fldChar w:fldCharType="end"/>
        </w:r>
      </w:hyperlink>
    </w:p>
    <w:p w14:paraId="256F48EE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12" w:history="1">
        <w:r w:rsidR="002149BE" w:rsidRPr="00504C9E">
          <w:rPr>
            <w:rStyle w:val="aa"/>
            <w:noProof/>
          </w:rPr>
          <w:t>2.2.1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光票登记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_Toc399282912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9</w:t>
        </w:r>
        <w:r w:rsidR="000451B8">
          <w:rPr>
            <w:noProof/>
            <w:webHidden/>
          </w:rPr>
          <w:fldChar w:fldCharType="end"/>
        </w:r>
      </w:hyperlink>
    </w:p>
    <w:p w14:paraId="394DA99A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13" w:history="1">
        <w:r w:rsidR="002149BE" w:rsidRPr="00504C9E">
          <w:rPr>
            <w:rStyle w:val="aa"/>
            <w:noProof/>
          </w:rPr>
          <w:t>2.2.2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打包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_Toc399282913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14</w:t>
        </w:r>
        <w:r w:rsidR="000451B8">
          <w:rPr>
            <w:noProof/>
            <w:webHidden/>
          </w:rPr>
          <w:fldChar w:fldCharType="end"/>
        </w:r>
      </w:hyperlink>
    </w:p>
    <w:p w14:paraId="73705C4C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14" w:history="1">
        <w:r w:rsidR="002149BE" w:rsidRPr="00504C9E">
          <w:rPr>
            <w:rStyle w:val="aa"/>
            <w:noProof/>
          </w:rPr>
          <w:t>2.2.3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解包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_Toc399282914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18</w:t>
        </w:r>
        <w:r w:rsidR="000451B8">
          <w:rPr>
            <w:noProof/>
            <w:webHidden/>
          </w:rPr>
          <w:fldChar w:fldCharType="end"/>
        </w:r>
      </w:hyperlink>
    </w:p>
    <w:p w14:paraId="3891CA45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15" w:history="1">
        <w:r w:rsidR="002149BE" w:rsidRPr="00504C9E">
          <w:rPr>
            <w:rStyle w:val="aa"/>
            <w:noProof/>
          </w:rPr>
          <w:t>2.2.4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解包修改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_Toc399282915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22</w:t>
        </w:r>
        <w:r w:rsidR="000451B8">
          <w:rPr>
            <w:noProof/>
            <w:webHidden/>
          </w:rPr>
          <w:fldChar w:fldCharType="end"/>
        </w:r>
      </w:hyperlink>
    </w:p>
    <w:p w14:paraId="4C0979E1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16" w:history="1">
        <w:r w:rsidR="002149BE" w:rsidRPr="00504C9E">
          <w:rPr>
            <w:rStyle w:val="aa"/>
            <w:noProof/>
          </w:rPr>
          <w:t>2.2.5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光票收汇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_Toc399282916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25</w:t>
        </w:r>
        <w:r w:rsidR="000451B8">
          <w:rPr>
            <w:noProof/>
            <w:webHidden/>
          </w:rPr>
          <w:fldChar w:fldCharType="end"/>
        </w:r>
      </w:hyperlink>
    </w:p>
    <w:p w14:paraId="22958B26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17" w:history="1">
        <w:r w:rsidR="002149BE" w:rsidRPr="00504C9E">
          <w:rPr>
            <w:rStyle w:val="aa"/>
            <w:noProof/>
          </w:rPr>
          <w:t>2.2.6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三来一补收汇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_Toc399282917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30</w:t>
        </w:r>
        <w:r w:rsidR="000451B8">
          <w:rPr>
            <w:noProof/>
            <w:webHidden/>
          </w:rPr>
          <w:fldChar w:fldCharType="end"/>
        </w:r>
      </w:hyperlink>
    </w:p>
    <w:p w14:paraId="5E08058C" w14:textId="77777777" w:rsidR="002149BE" w:rsidRDefault="00D914BE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18" w:history="1">
        <w:r w:rsidR="002149BE" w:rsidRPr="00504C9E">
          <w:rPr>
            <w:rStyle w:val="aa"/>
            <w:noProof/>
          </w:rPr>
          <w:t>2.2.7</w:t>
        </w:r>
        <w:r w:rsidR="002149BE">
          <w:rPr>
            <w:rFonts w:asciiTheme="minorHAnsi" w:eastAsiaTheme="minorEastAsia" w:hAnsiTheme="minorHAnsi" w:cstheme="minorBidi"/>
            <w:noProof/>
          </w:rPr>
          <w:tab/>
        </w:r>
        <w:r w:rsidR="002149BE" w:rsidRPr="00504C9E">
          <w:rPr>
            <w:rStyle w:val="aa"/>
            <w:rFonts w:hint="eastAsia"/>
            <w:noProof/>
          </w:rPr>
          <w:t>退票</w:t>
        </w:r>
        <w:r w:rsidR="002149BE">
          <w:rPr>
            <w:noProof/>
            <w:webHidden/>
          </w:rPr>
          <w:tab/>
        </w:r>
        <w:r w:rsidR="000451B8">
          <w:rPr>
            <w:noProof/>
            <w:webHidden/>
          </w:rPr>
          <w:fldChar w:fldCharType="begin"/>
        </w:r>
        <w:r w:rsidR="002149BE">
          <w:rPr>
            <w:noProof/>
            <w:webHidden/>
          </w:rPr>
          <w:instrText xml:space="preserve"> PAGEREF _Toc399282918 \h </w:instrText>
        </w:r>
        <w:r w:rsidR="000451B8">
          <w:rPr>
            <w:noProof/>
            <w:webHidden/>
          </w:rPr>
        </w:r>
        <w:r w:rsidR="000451B8">
          <w:rPr>
            <w:noProof/>
            <w:webHidden/>
          </w:rPr>
          <w:fldChar w:fldCharType="separate"/>
        </w:r>
        <w:r w:rsidR="002149BE">
          <w:rPr>
            <w:noProof/>
            <w:webHidden/>
          </w:rPr>
          <w:t>30</w:t>
        </w:r>
        <w:r w:rsidR="000451B8">
          <w:rPr>
            <w:noProof/>
            <w:webHidden/>
          </w:rPr>
          <w:fldChar w:fldCharType="end"/>
        </w:r>
      </w:hyperlink>
    </w:p>
    <w:p w14:paraId="74C9B668" w14:textId="77777777" w:rsidR="008E05DD" w:rsidRDefault="000451B8" w:rsidP="008E05DD">
      <w:pPr>
        <w:ind w:left="420" w:firstLine="420"/>
      </w:pPr>
      <w:r>
        <w:fldChar w:fldCharType="end"/>
      </w:r>
    </w:p>
    <w:p w14:paraId="796798DB" w14:textId="77777777" w:rsidR="001F10D7" w:rsidRDefault="008E05DD">
      <w:pPr>
        <w:pStyle w:val="1"/>
      </w:pPr>
      <w:r>
        <w:br w:type="page"/>
      </w:r>
      <w:bookmarkStart w:id="7" w:name="_Toc399282890"/>
      <w:r>
        <w:rPr>
          <w:rFonts w:hint="eastAsia"/>
        </w:rPr>
        <w:t>引言</w:t>
      </w:r>
      <w:bookmarkEnd w:id="7"/>
    </w:p>
    <w:p w14:paraId="16600B1D" w14:textId="77777777" w:rsidR="008E05DD" w:rsidRPr="00DE3DCD" w:rsidRDefault="008E05DD" w:rsidP="00012017">
      <w:pPr>
        <w:pStyle w:val="2"/>
        <w:rPr>
          <w:rFonts w:ascii="宋体" w:hAnsi="宋体"/>
        </w:rPr>
      </w:pPr>
      <w:bookmarkStart w:id="8" w:name="_Toc399282891"/>
      <w:r w:rsidRPr="00DE3DCD">
        <w:rPr>
          <w:rFonts w:ascii="宋体" w:hAnsi="宋体" w:hint="eastAsia"/>
        </w:rPr>
        <w:t>定义</w:t>
      </w:r>
      <w:bookmarkEnd w:id="8"/>
    </w:p>
    <w:p w14:paraId="7D970D41" w14:textId="77777777" w:rsidR="008E05DD" w:rsidRPr="00DE3DCD" w:rsidRDefault="008E05DD" w:rsidP="008E05DD">
      <w:pPr>
        <w:ind w:firstLine="420"/>
        <w:rPr>
          <w:rFonts w:ascii="宋体" w:hAnsi="宋体"/>
          <w:i/>
          <w:color w:val="00B0F0"/>
        </w:rPr>
      </w:pPr>
      <w:r w:rsidRPr="00DE3DCD">
        <w:rPr>
          <w:rFonts w:ascii="宋体" w:hAnsi="宋体" w:hint="eastAsia"/>
          <w:i/>
          <w:color w:val="00B0F0"/>
        </w:rPr>
        <w:t>【对名词、术语进行定义】</w:t>
      </w:r>
    </w:p>
    <w:p w14:paraId="26E47FE2" w14:textId="77777777" w:rsidR="008E05DD" w:rsidRPr="00DE3DCD" w:rsidRDefault="008E05DD" w:rsidP="00012017">
      <w:pPr>
        <w:pStyle w:val="2"/>
        <w:rPr>
          <w:rFonts w:ascii="宋体" w:hAnsi="宋体"/>
        </w:rPr>
      </w:pPr>
      <w:bookmarkStart w:id="9" w:name="_Toc399282892"/>
      <w:r w:rsidRPr="00DE3DCD">
        <w:rPr>
          <w:rFonts w:ascii="宋体" w:hAnsi="宋体" w:hint="eastAsia"/>
        </w:rPr>
        <w:t>文档范围</w:t>
      </w:r>
      <w:bookmarkEnd w:id="9"/>
    </w:p>
    <w:p w14:paraId="270AD1F3" w14:textId="77777777" w:rsidR="008E05DD" w:rsidRPr="00DE3DCD" w:rsidRDefault="008E05DD" w:rsidP="008E05DD">
      <w:pPr>
        <w:ind w:firstLine="420"/>
        <w:rPr>
          <w:rFonts w:ascii="宋体" w:hAnsi="宋体"/>
          <w:i/>
          <w:color w:val="00B0F0"/>
        </w:rPr>
      </w:pPr>
      <w:r w:rsidRPr="00DE3DCD">
        <w:rPr>
          <w:rFonts w:ascii="宋体" w:hAnsi="宋体" w:hint="eastAsia"/>
          <w:i/>
          <w:color w:val="00B0F0"/>
        </w:rPr>
        <w:t>【对产品覆盖进行描述】</w:t>
      </w:r>
    </w:p>
    <w:p w14:paraId="652530BD" w14:textId="77777777" w:rsidR="00012017" w:rsidRPr="00DE3DCD" w:rsidRDefault="00012017" w:rsidP="00012017">
      <w:pPr>
        <w:pStyle w:val="2"/>
        <w:rPr>
          <w:rFonts w:ascii="宋体" w:hAnsi="宋体"/>
        </w:rPr>
      </w:pPr>
      <w:bookmarkStart w:id="10" w:name="_Toc432560799"/>
      <w:bookmarkStart w:id="11" w:name="_Toc265523164"/>
      <w:bookmarkStart w:id="12" w:name="_Toc271878436"/>
      <w:bookmarkStart w:id="13" w:name="_Toc357088305"/>
      <w:bookmarkStart w:id="14" w:name="_Toc399282893"/>
      <w:r w:rsidRPr="00DE3DCD">
        <w:rPr>
          <w:rFonts w:ascii="宋体" w:hAnsi="宋体" w:hint="eastAsia"/>
        </w:rPr>
        <w:t>参考资料</w:t>
      </w:r>
      <w:bookmarkEnd w:id="10"/>
      <w:bookmarkEnd w:id="11"/>
      <w:bookmarkEnd w:id="12"/>
      <w:bookmarkEnd w:id="13"/>
      <w:bookmarkEnd w:id="14"/>
    </w:p>
    <w:tbl>
      <w:tblPr>
        <w:tblpPr w:leftFromText="180" w:rightFromText="180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43"/>
        <w:gridCol w:w="1749"/>
        <w:gridCol w:w="1750"/>
        <w:gridCol w:w="1606"/>
      </w:tblGrid>
      <w:tr w:rsidR="00012017" w:rsidRPr="00DE3DCD" w14:paraId="498B7367" w14:textId="77777777" w:rsidTr="00A55A7F">
        <w:tc>
          <w:tcPr>
            <w:tcW w:w="900" w:type="dxa"/>
            <w:shd w:val="clear" w:color="auto" w:fill="D9D9D9"/>
          </w:tcPr>
          <w:p w14:paraId="5ECBBE37" w14:textId="77777777" w:rsidR="00012017" w:rsidRPr="00DE3DCD" w:rsidRDefault="00012017" w:rsidP="00A55A7F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DE3DCD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D9D9D9"/>
          </w:tcPr>
          <w:p w14:paraId="494D31FA" w14:textId="77777777" w:rsidR="00012017" w:rsidRPr="00DE3DCD" w:rsidRDefault="00012017" w:rsidP="00A55A7F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DE3DCD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749" w:type="dxa"/>
            <w:shd w:val="clear" w:color="auto" w:fill="D9D9D9"/>
          </w:tcPr>
          <w:p w14:paraId="3183102C" w14:textId="77777777" w:rsidR="00012017" w:rsidRPr="00DE3DCD" w:rsidRDefault="00012017" w:rsidP="00A55A7F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DE3DCD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文件编号</w:t>
            </w:r>
          </w:p>
        </w:tc>
        <w:tc>
          <w:tcPr>
            <w:tcW w:w="1750" w:type="dxa"/>
            <w:shd w:val="clear" w:color="auto" w:fill="D9D9D9"/>
          </w:tcPr>
          <w:p w14:paraId="0C104559" w14:textId="77777777" w:rsidR="00012017" w:rsidRPr="00DE3DCD" w:rsidRDefault="00012017" w:rsidP="00A55A7F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DE3DCD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发表日期</w:t>
            </w:r>
          </w:p>
        </w:tc>
        <w:tc>
          <w:tcPr>
            <w:tcW w:w="1606" w:type="dxa"/>
            <w:shd w:val="clear" w:color="auto" w:fill="D9D9D9"/>
          </w:tcPr>
          <w:p w14:paraId="6741273E" w14:textId="77777777" w:rsidR="00012017" w:rsidRPr="00DE3DCD" w:rsidRDefault="00012017" w:rsidP="00A55A7F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DE3DCD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出版单位</w:t>
            </w:r>
          </w:p>
        </w:tc>
      </w:tr>
      <w:tr w:rsidR="00012017" w:rsidRPr="00DE3DCD" w14:paraId="243762B3" w14:textId="77777777" w:rsidTr="00A55A7F">
        <w:tc>
          <w:tcPr>
            <w:tcW w:w="900" w:type="dxa"/>
          </w:tcPr>
          <w:p w14:paraId="05D71641" w14:textId="77777777" w:rsidR="00012017" w:rsidRPr="00DE3DCD" w:rsidRDefault="00012017" w:rsidP="00A55A7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</w:tcPr>
          <w:p w14:paraId="277D7B4E" w14:textId="77777777" w:rsidR="00012017" w:rsidRPr="00DE3DCD" w:rsidRDefault="00012017" w:rsidP="00A55A7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49" w:type="dxa"/>
          </w:tcPr>
          <w:p w14:paraId="13F021F3" w14:textId="77777777" w:rsidR="00012017" w:rsidRPr="00DE3DCD" w:rsidRDefault="00012017" w:rsidP="00A55A7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50" w:type="dxa"/>
          </w:tcPr>
          <w:p w14:paraId="7E532D1B" w14:textId="77777777" w:rsidR="00012017" w:rsidRPr="00DE3DCD" w:rsidRDefault="00012017" w:rsidP="00A55A7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06" w:type="dxa"/>
          </w:tcPr>
          <w:p w14:paraId="57F67019" w14:textId="77777777" w:rsidR="00012017" w:rsidRPr="00DE3DCD" w:rsidRDefault="00012017" w:rsidP="00A55A7F">
            <w:pPr>
              <w:jc w:val="center"/>
              <w:rPr>
                <w:rFonts w:ascii="宋体" w:hAnsi="宋体"/>
              </w:rPr>
            </w:pPr>
          </w:p>
        </w:tc>
      </w:tr>
    </w:tbl>
    <w:p w14:paraId="7BD22AEA" w14:textId="77777777" w:rsidR="00012017" w:rsidRPr="00DE3DCD" w:rsidRDefault="00012017" w:rsidP="008E05DD">
      <w:pPr>
        <w:ind w:firstLine="420"/>
        <w:rPr>
          <w:rFonts w:ascii="宋体" w:hAnsi="宋体"/>
          <w:i/>
          <w:color w:val="00B0F0"/>
        </w:rPr>
      </w:pPr>
    </w:p>
    <w:p w14:paraId="48C5548F" w14:textId="77777777" w:rsidR="008E05DD" w:rsidRPr="00DE3DCD" w:rsidRDefault="008E05DD" w:rsidP="00012017">
      <w:pPr>
        <w:pStyle w:val="2"/>
        <w:rPr>
          <w:rFonts w:ascii="宋体" w:hAnsi="宋体"/>
        </w:rPr>
      </w:pPr>
      <w:bookmarkStart w:id="15" w:name="_Toc399282894"/>
      <w:r w:rsidRPr="00DE3DCD">
        <w:rPr>
          <w:rFonts w:ascii="宋体" w:hAnsi="宋体" w:hint="eastAsia"/>
        </w:rPr>
        <w:t>功能列表</w:t>
      </w:r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3578"/>
        <w:gridCol w:w="2059"/>
      </w:tblGrid>
      <w:tr w:rsidR="008E05DD" w:rsidRPr="00DE3DCD" w14:paraId="7A436CA0" w14:textId="77777777" w:rsidTr="008E05DD">
        <w:trPr>
          <w:jc w:val="center"/>
        </w:trPr>
        <w:tc>
          <w:tcPr>
            <w:tcW w:w="2264" w:type="dxa"/>
            <w:shd w:val="pct5" w:color="auto" w:fill="auto"/>
            <w:vAlign w:val="center"/>
          </w:tcPr>
          <w:p w14:paraId="5549CE09" w14:textId="77777777" w:rsidR="008E05DD" w:rsidRPr="00DE3DCD" w:rsidRDefault="008E05DD" w:rsidP="008E05DD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DE3DCD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模块名称</w:t>
            </w:r>
          </w:p>
        </w:tc>
        <w:tc>
          <w:tcPr>
            <w:tcW w:w="3578" w:type="dxa"/>
            <w:shd w:val="pct5" w:color="auto" w:fill="auto"/>
            <w:vAlign w:val="center"/>
          </w:tcPr>
          <w:p w14:paraId="0B72122E" w14:textId="77777777" w:rsidR="008E05DD" w:rsidRPr="00DE3DCD" w:rsidRDefault="008E05DD" w:rsidP="008E05DD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DE3DCD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交易名称</w:t>
            </w:r>
          </w:p>
        </w:tc>
        <w:tc>
          <w:tcPr>
            <w:tcW w:w="2059" w:type="dxa"/>
            <w:shd w:val="pct5" w:color="auto" w:fill="auto"/>
            <w:vAlign w:val="center"/>
          </w:tcPr>
          <w:p w14:paraId="32301932" w14:textId="77777777" w:rsidR="008E05DD" w:rsidRPr="00DE3DCD" w:rsidRDefault="008E05DD" w:rsidP="008E05DD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DE3DCD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773FA9" w:rsidRPr="00DE3DCD" w14:paraId="17FDE890" w14:textId="77777777" w:rsidTr="008E05DD">
        <w:trPr>
          <w:jc w:val="center"/>
        </w:trPr>
        <w:tc>
          <w:tcPr>
            <w:tcW w:w="2264" w:type="dxa"/>
            <w:vMerge w:val="restart"/>
            <w:vAlign w:val="center"/>
          </w:tcPr>
          <w:p w14:paraId="07AB31AF" w14:textId="77777777" w:rsidR="00773FA9" w:rsidRPr="00DE3DCD" w:rsidRDefault="00773FA9" w:rsidP="008E05DD">
            <w:pPr>
              <w:ind w:leftChars="69" w:left="145" w:right="210"/>
              <w:jc w:val="center"/>
              <w:rPr>
                <w:rFonts w:ascii="宋体" w:hAnsi="宋体"/>
              </w:rPr>
            </w:pPr>
            <w:r w:rsidRPr="00DE3DCD">
              <w:rPr>
                <w:rFonts w:ascii="宋体" w:hAnsi="宋体" w:hint="eastAsia"/>
              </w:rPr>
              <w:t>光票托收</w:t>
            </w:r>
          </w:p>
        </w:tc>
        <w:tc>
          <w:tcPr>
            <w:tcW w:w="3578" w:type="dxa"/>
          </w:tcPr>
          <w:p w14:paraId="4D9DCE48" w14:textId="77777777" w:rsidR="00773FA9" w:rsidRPr="00DE3DCD" w:rsidRDefault="00773FA9" w:rsidP="008E05DD">
            <w:pPr>
              <w:ind w:leftChars="-23" w:left="-48" w:right="210" w:firstLine="2"/>
              <w:rPr>
                <w:rFonts w:ascii="宋体" w:hAnsi="宋体"/>
              </w:rPr>
            </w:pPr>
            <w:r w:rsidRPr="00DE3DCD">
              <w:rPr>
                <w:rFonts w:ascii="宋体" w:hAnsi="宋体" w:hint="eastAsia"/>
              </w:rPr>
              <w:t>光票登记</w:t>
            </w:r>
          </w:p>
        </w:tc>
        <w:tc>
          <w:tcPr>
            <w:tcW w:w="2059" w:type="dxa"/>
          </w:tcPr>
          <w:p w14:paraId="39FF737A" w14:textId="77777777" w:rsidR="00773FA9" w:rsidRPr="00DE3DCD" w:rsidRDefault="00773FA9" w:rsidP="008E05DD">
            <w:pPr>
              <w:rPr>
                <w:rFonts w:ascii="宋体" w:hAnsi="宋体"/>
              </w:rPr>
            </w:pPr>
          </w:p>
        </w:tc>
      </w:tr>
      <w:tr w:rsidR="00773FA9" w:rsidRPr="00DE3DCD" w14:paraId="3C08844C" w14:textId="77777777" w:rsidTr="008E05DD">
        <w:trPr>
          <w:jc w:val="center"/>
        </w:trPr>
        <w:tc>
          <w:tcPr>
            <w:tcW w:w="2264" w:type="dxa"/>
            <w:vMerge/>
          </w:tcPr>
          <w:p w14:paraId="02CF9C9B" w14:textId="77777777" w:rsidR="00773FA9" w:rsidRPr="00DE3DCD" w:rsidRDefault="00773FA9" w:rsidP="008E05DD">
            <w:pPr>
              <w:ind w:leftChars="69" w:left="145" w:right="210"/>
              <w:rPr>
                <w:rFonts w:ascii="宋体" w:hAnsi="宋体"/>
              </w:rPr>
            </w:pPr>
          </w:p>
        </w:tc>
        <w:tc>
          <w:tcPr>
            <w:tcW w:w="3578" w:type="dxa"/>
          </w:tcPr>
          <w:p w14:paraId="71B793F0" w14:textId="77777777" w:rsidR="000D1930" w:rsidRPr="00DE3DCD" w:rsidRDefault="000D1930" w:rsidP="000D1930">
            <w:pPr>
              <w:ind w:leftChars="-23" w:left="-48" w:right="210" w:firstLine="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打包</w:t>
            </w:r>
          </w:p>
        </w:tc>
        <w:tc>
          <w:tcPr>
            <w:tcW w:w="2059" w:type="dxa"/>
          </w:tcPr>
          <w:p w14:paraId="2AB34FC8" w14:textId="77777777" w:rsidR="00773FA9" w:rsidRPr="00DE3DCD" w:rsidRDefault="00773FA9" w:rsidP="008E05DD">
            <w:pPr>
              <w:rPr>
                <w:rFonts w:ascii="宋体" w:hAnsi="宋体"/>
              </w:rPr>
            </w:pPr>
          </w:p>
        </w:tc>
      </w:tr>
      <w:tr w:rsidR="00773FA9" w:rsidRPr="00DE3DCD" w14:paraId="7E51EE79" w14:textId="77777777" w:rsidTr="008E05DD">
        <w:trPr>
          <w:jc w:val="center"/>
        </w:trPr>
        <w:tc>
          <w:tcPr>
            <w:tcW w:w="2264" w:type="dxa"/>
            <w:vMerge/>
          </w:tcPr>
          <w:p w14:paraId="2DC82CE1" w14:textId="77777777" w:rsidR="00773FA9" w:rsidRPr="00DE3DCD" w:rsidRDefault="00773FA9" w:rsidP="008E05DD">
            <w:pPr>
              <w:ind w:leftChars="69" w:left="145" w:right="210"/>
              <w:rPr>
                <w:rFonts w:ascii="宋体" w:hAnsi="宋体"/>
              </w:rPr>
            </w:pPr>
          </w:p>
        </w:tc>
        <w:tc>
          <w:tcPr>
            <w:tcW w:w="3578" w:type="dxa"/>
          </w:tcPr>
          <w:p w14:paraId="736E8256" w14:textId="77777777" w:rsidR="00773FA9" w:rsidRPr="00DE3DCD" w:rsidRDefault="000D1930" w:rsidP="00773FA9">
            <w:pPr>
              <w:ind w:righ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解包</w:t>
            </w:r>
          </w:p>
        </w:tc>
        <w:tc>
          <w:tcPr>
            <w:tcW w:w="2059" w:type="dxa"/>
          </w:tcPr>
          <w:p w14:paraId="718B0BD5" w14:textId="77777777" w:rsidR="00773FA9" w:rsidRPr="00DE3DCD" w:rsidRDefault="00773FA9" w:rsidP="008E05DD">
            <w:pPr>
              <w:rPr>
                <w:rFonts w:ascii="宋体" w:hAnsi="宋体"/>
              </w:rPr>
            </w:pPr>
          </w:p>
        </w:tc>
      </w:tr>
      <w:tr w:rsidR="00773FA9" w:rsidRPr="00DE3DCD" w14:paraId="15F53EA0" w14:textId="77777777" w:rsidTr="008E05DD">
        <w:trPr>
          <w:jc w:val="center"/>
        </w:trPr>
        <w:tc>
          <w:tcPr>
            <w:tcW w:w="2264" w:type="dxa"/>
            <w:vMerge/>
          </w:tcPr>
          <w:p w14:paraId="2836A127" w14:textId="77777777" w:rsidR="00773FA9" w:rsidRPr="00DE3DCD" w:rsidRDefault="00773FA9" w:rsidP="008E05DD">
            <w:pPr>
              <w:ind w:leftChars="69" w:left="145" w:right="210"/>
              <w:rPr>
                <w:rFonts w:ascii="宋体" w:hAnsi="宋体"/>
              </w:rPr>
            </w:pPr>
          </w:p>
        </w:tc>
        <w:tc>
          <w:tcPr>
            <w:tcW w:w="3578" w:type="dxa"/>
          </w:tcPr>
          <w:p w14:paraId="52D11F1F" w14:textId="77777777" w:rsidR="00773FA9" w:rsidRPr="00DE3DCD" w:rsidRDefault="000D1930" w:rsidP="00773FA9">
            <w:pPr>
              <w:ind w:righ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解包修改</w:t>
            </w:r>
          </w:p>
        </w:tc>
        <w:tc>
          <w:tcPr>
            <w:tcW w:w="2059" w:type="dxa"/>
          </w:tcPr>
          <w:p w14:paraId="3BA3CCD1" w14:textId="77777777" w:rsidR="00773FA9" w:rsidRPr="00DE3DCD" w:rsidRDefault="00773FA9" w:rsidP="008E05DD">
            <w:pPr>
              <w:rPr>
                <w:rFonts w:ascii="宋体" w:hAnsi="宋体"/>
              </w:rPr>
            </w:pPr>
          </w:p>
        </w:tc>
      </w:tr>
      <w:tr w:rsidR="00773FA9" w:rsidRPr="00DE3DCD" w14:paraId="4F4FFEA4" w14:textId="77777777" w:rsidTr="008E05DD">
        <w:trPr>
          <w:jc w:val="center"/>
        </w:trPr>
        <w:tc>
          <w:tcPr>
            <w:tcW w:w="2264" w:type="dxa"/>
            <w:vMerge/>
          </w:tcPr>
          <w:p w14:paraId="7C704BA6" w14:textId="77777777" w:rsidR="00773FA9" w:rsidRPr="00DE3DCD" w:rsidRDefault="00773FA9" w:rsidP="008E05DD">
            <w:pPr>
              <w:ind w:leftChars="69" w:left="145" w:right="210"/>
              <w:rPr>
                <w:rFonts w:ascii="宋体" w:hAnsi="宋体"/>
              </w:rPr>
            </w:pPr>
          </w:p>
        </w:tc>
        <w:tc>
          <w:tcPr>
            <w:tcW w:w="3578" w:type="dxa"/>
          </w:tcPr>
          <w:p w14:paraId="7B13231A" w14:textId="77777777" w:rsidR="00773FA9" w:rsidRPr="00DE3DCD" w:rsidRDefault="000D1930" w:rsidP="0019672B">
            <w:pPr>
              <w:ind w:righ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光票收汇</w:t>
            </w:r>
          </w:p>
        </w:tc>
        <w:tc>
          <w:tcPr>
            <w:tcW w:w="2059" w:type="dxa"/>
          </w:tcPr>
          <w:p w14:paraId="283689C4" w14:textId="77777777" w:rsidR="00773FA9" w:rsidRPr="00DE3DCD" w:rsidRDefault="00773FA9" w:rsidP="008E05DD">
            <w:pPr>
              <w:rPr>
                <w:rFonts w:ascii="宋体" w:hAnsi="宋体"/>
              </w:rPr>
            </w:pPr>
          </w:p>
        </w:tc>
      </w:tr>
      <w:tr w:rsidR="000D1930" w:rsidRPr="00DE3DCD" w14:paraId="13BFDDA2" w14:textId="77777777" w:rsidTr="008E05DD">
        <w:trPr>
          <w:jc w:val="center"/>
        </w:trPr>
        <w:tc>
          <w:tcPr>
            <w:tcW w:w="2264" w:type="dxa"/>
            <w:vMerge/>
          </w:tcPr>
          <w:p w14:paraId="4AE8BCA2" w14:textId="77777777" w:rsidR="000D1930" w:rsidRPr="00DE3DCD" w:rsidRDefault="000D1930" w:rsidP="008E05DD">
            <w:pPr>
              <w:ind w:leftChars="69" w:left="145" w:right="210"/>
              <w:rPr>
                <w:rFonts w:ascii="宋体" w:hAnsi="宋体"/>
              </w:rPr>
            </w:pPr>
          </w:p>
        </w:tc>
        <w:tc>
          <w:tcPr>
            <w:tcW w:w="3578" w:type="dxa"/>
          </w:tcPr>
          <w:p w14:paraId="5D9971A2" w14:textId="77777777" w:rsidR="000D1930" w:rsidRDefault="000D1930" w:rsidP="0019672B">
            <w:pPr>
              <w:ind w:righ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光票收汇后续处理</w:t>
            </w:r>
          </w:p>
        </w:tc>
        <w:tc>
          <w:tcPr>
            <w:tcW w:w="2059" w:type="dxa"/>
          </w:tcPr>
          <w:p w14:paraId="62A94B6F" w14:textId="77777777" w:rsidR="000D1930" w:rsidRPr="00DE3DCD" w:rsidRDefault="000D1930" w:rsidP="008E05DD">
            <w:pPr>
              <w:rPr>
                <w:rFonts w:ascii="宋体" w:hAnsi="宋体"/>
              </w:rPr>
            </w:pPr>
          </w:p>
        </w:tc>
      </w:tr>
      <w:tr w:rsidR="000D1930" w:rsidRPr="00DE3DCD" w14:paraId="376CFFBA" w14:textId="77777777" w:rsidTr="008E05DD">
        <w:trPr>
          <w:jc w:val="center"/>
        </w:trPr>
        <w:tc>
          <w:tcPr>
            <w:tcW w:w="2264" w:type="dxa"/>
            <w:vMerge/>
          </w:tcPr>
          <w:p w14:paraId="42A65071" w14:textId="77777777" w:rsidR="000D1930" w:rsidRPr="00DE3DCD" w:rsidRDefault="000D1930" w:rsidP="008E05DD">
            <w:pPr>
              <w:ind w:leftChars="69" w:left="145" w:right="210"/>
              <w:rPr>
                <w:rFonts w:ascii="宋体" w:hAnsi="宋体"/>
              </w:rPr>
            </w:pPr>
          </w:p>
        </w:tc>
        <w:tc>
          <w:tcPr>
            <w:tcW w:w="3578" w:type="dxa"/>
          </w:tcPr>
          <w:p w14:paraId="0168C88F" w14:textId="77777777" w:rsidR="000D1930" w:rsidRDefault="000D1930" w:rsidP="0019672B">
            <w:pPr>
              <w:ind w:righ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退票</w:t>
            </w:r>
          </w:p>
        </w:tc>
        <w:tc>
          <w:tcPr>
            <w:tcW w:w="2059" w:type="dxa"/>
          </w:tcPr>
          <w:p w14:paraId="2BE2D0B2" w14:textId="77777777" w:rsidR="000D1930" w:rsidRPr="00DE3DCD" w:rsidRDefault="000D1930" w:rsidP="008E05DD">
            <w:pPr>
              <w:rPr>
                <w:rFonts w:ascii="宋体" w:hAnsi="宋体"/>
              </w:rPr>
            </w:pPr>
          </w:p>
        </w:tc>
      </w:tr>
      <w:tr w:rsidR="00773FA9" w:rsidRPr="00DE3DCD" w14:paraId="1130B706" w14:textId="77777777" w:rsidTr="008E05DD">
        <w:trPr>
          <w:jc w:val="center"/>
        </w:trPr>
        <w:tc>
          <w:tcPr>
            <w:tcW w:w="2264" w:type="dxa"/>
            <w:vMerge/>
          </w:tcPr>
          <w:p w14:paraId="6B9B5759" w14:textId="77777777" w:rsidR="00773FA9" w:rsidRPr="00DE3DCD" w:rsidRDefault="00773FA9" w:rsidP="008E05DD">
            <w:pPr>
              <w:ind w:leftChars="69" w:left="145" w:right="210"/>
              <w:rPr>
                <w:rFonts w:ascii="宋体" w:hAnsi="宋体"/>
              </w:rPr>
            </w:pPr>
          </w:p>
        </w:tc>
        <w:tc>
          <w:tcPr>
            <w:tcW w:w="3578" w:type="dxa"/>
          </w:tcPr>
          <w:p w14:paraId="4172F282" w14:textId="77777777" w:rsidR="00773FA9" w:rsidRPr="00DE3DCD" w:rsidRDefault="00773FA9" w:rsidP="008E05DD">
            <w:pPr>
              <w:ind w:leftChars="-23" w:left="-48" w:right="210" w:firstLine="2"/>
              <w:rPr>
                <w:rFonts w:ascii="宋体" w:hAnsi="宋体"/>
              </w:rPr>
            </w:pPr>
            <w:r w:rsidRPr="00DE3DCD">
              <w:rPr>
                <w:rFonts w:ascii="宋体" w:hAnsi="宋体" w:hint="eastAsia"/>
              </w:rPr>
              <w:t>往来函电（公共交易）</w:t>
            </w:r>
          </w:p>
        </w:tc>
        <w:tc>
          <w:tcPr>
            <w:tcW w:w="2059" w:type="dxa"/>
          </w:tcPr>
          <w:p w14:paraId="71CE44C2" w14:textId="77777777" w:rsidR="00773FA9" w:rsidRPr="00DE3DCD" w:rsidRDefault="00773FA9" w:rsidP="008E05DD">
            <w:pPr>
              <w:rPr>
                <w:rFonts w:ascii="宋体" w:hAnsi="宋体"/>
              </w:rPr>
            </w:pPr>
          </w:p>
        </w:tc>
      </w:tr>
    </w:tbl>
    <w:p w14:paraId="14EA0E11" w14:textId="77777777" w:rsidR="00012017" w:rsidRPr="00DE3DCD" w:rsidRDefault="00012017" w:rsidP="004E4252">
      <w:pPr>
        <w:pStyle w:val="2"/>
      </w:pPr>
      <w:bookmarkStart w:id="16" w:name="_Toc392665920"/>
      <w:bookmarkStart w:id="17" w:name="_Toc393110935"/>
      <w:bookmarkStart w:id="18" w:name="_Toc393115506"/>
      <w:bookmarkStart w:id="19" w:name="_Toc399282895"/>
      <w:r w:rsidRPr="00DE3DCD">
        <w:rPr>
          <w:rFonts w:hint="eastAsia"/>
        </w:rPr>
        <w:t>界面要素定义</w:t>
      </w:r>
      <w:bookmarkEnd w:id="16"/>
      <w:bookmarkEnd w:id="17"/>
      <w:bookmarkEnd w:id="18"/>
      <w:bookmarkEnd w:id="19"/>
    </w:p>
    <w:p w14:paraId="722A4E15" w14:textId="77777777" w:rsidR="006979E6" w:rsidRDefault="00012017">
      <w:pPr>
        <w:pStyle w:val="3"/>
      </w:pPr>
      <w:bookmarkStart w:id="20" w:name="_Toc392665921"/>
      <w:bookmarkStart w:id="21" w:name="_Toc393110936"/>
      <w:bookmarkStart w:id="22" w:name="_Toc393115507"/>
      <w:bookmarkStart w:id="23" w:name="_Toc399282896"/>
      <w:r w:rsidRPr="00DE3DCD">
        <w:rPr>
          <w:rFonts w:hint="eastAsia"/>
        </w:rPr>
        <w:t>输入项字段类型说明</w:t>
      </w:r>
      <w:bookmarkEnd w:id="20"/>
      <w:bookmarkEnd w:id="21"/>
      <w:bookmarkEnd w:id="22"/>
      <w:bookmarkEnd w:id="23"/>
    </w:p>
    <w:p w14:paraId="5C026666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  <w:r w:rsidRPr="00DE3DCD">
        <w:rPr>
          <w:rFonts w:ascii="宋体" w:hAnsi="宋体" w:cs="Calibri" w:hint="eastAsia"/>
          <w:kern w:val="0"/>
          <w:szCs w:val="21"/>
        </w:rPr>
        <w:t xml:space="preserve">   V(n)   表示字符型，其中N表示字符长度</w:t>
      </w:r>
    </w:p>
    <w:p w14:paraId="631F511C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  <w:r w:rsidRPr="00DE3DCD">
        <w:rPr>
          <w:rFonts w:ascii="宋体" w:hAnsi="宋体" w:cs="Calibri" w:hint="eastAsia"/>
          <w:kern w:val="0"/>
          <w:szCs w:val="21"/>
        </w:rPr>
        <w:t xml:space="preserve">   N(n，m) 表示数字类型,其中n表示总长度,m 表示保留小数位数</w:t>
      </w:r>
    </w:p>
    <w:p w14:paraId="43779B41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  <w:r w:rsidRPr="00DE3DCD">
        <w:rPr>
          <w:rFonts w:ascii="宋体" w:hAnsi="宋体" w:cs="Calibri" w:hint="eastAsia"/>
          <w:kern w:val="0"/>
          <w:szCs w:val="21"/>
        </w:rPr>
        <w:t xml:space="preserve">   D      表示日期型，日期格式统一为‘YYYY-MM-DD</w:t>
      </w:r>
      <w:r w:rsidRPr="00DE3DCD">
        <w:rPr>
          <w:rFonts w:ascii="宋体" w:hAnsi="宋体" w:cs="Calibri"/>
          <w:kern w:val="0"/>
          <w:szCs w:val="21"/>
        </w:rPr>
        <w:t>’</w:t>
      </w:r>
    </w:p>
    <w:p w14:paraId="5E8BDEA9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  <w:r w:rsidRPr="00DE3DCD">
        <w:rPr>
          <w:rFonts w:ascii="宋体" w:hAnsi="宋体" w:cs="Calibri" w:hint="eastAsia"/>
          <w:kern w:val="0"/>
          <w:szCs w:val="21"/>
        </w:rPr>
        <w:t xml:space="preserve">   T      表示日期时间，格式为‘YYYY-MM-DD HH:MM:SS</w:t>
      </w:r>
      <w:r w:rsidRPr="00DE3DCD">
        <w:rPr>
          <w:rFonts w:ascii="宋体" w:hAnsi="宋体" w:cs="Calibri"/>
          <w:kern w:val="0"/>
          <w:szCs w:val="21"/>
        </w:rPr>
        <w:t>’</w:t>
      </w:r>
    </w:p>
    <w:p w14:paraId="36E9CF43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</w:p>
    <w:p w14:paraId="42C11D53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  <w:r w:rsidRPr="00DE3DCD">
        <w:rPr>
          <w:rFonts w:ascii="宋体" w:hAnsi="宋体" w:cs="Calibri" w:hint="eastAsia"/>
          <w:kern w:val="0"/>
          <w:szCs w:val="21"/>
        </w:rPr>
        <w:t xml:space="preserve">   常用字段定义标准：</w:t>
      </w:r>
    </w:p>
    <w:tbl>
      <w:tblPr>
        <w:tblW w:w="609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297"/>
        <w:gridCol w:w="1231"/>
      </w:tblGrid>
      <w:tr w:rsidR="00012017" w:rsidRPr="00DE3DCD" w14:paraId="3C90B983" w14:textId="77777777" w:rsidTr="00A55A7F">
        <w:trPr>
          <w:trHeight w:val="691"/>
        </w:trPr>
        <w:tc>
          <w:tcPr>
            <w:tcW w:w="567" w:type="dxa"/>
          </w:tcPr>
          <w:p w14:paraId="058EC6C8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序号</w:t>
            </w:r>
          </w:p>
        </w:tc>
        <w:tc>
          <w:tcPr>
            <w:tcW w:w="4297" w:type="dxa"/>
          </w:tcPr>
          <w:p w14:paraId="516CA106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业务字段类型描述</w:t>
            </w:r>
          </w:p>
        </w:tc>
        <w:tc>
          <w:tcPr>
            <w:tcW w:w="1231" w:type="dxa"/>
          </w:tcPr>
          <w:p w14:paraId="4F6A5020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定义长度</w:t>
            </w:r>
          </w:p>
        </w:tc>
      </w:tr>
      <w:tr w:rsidR="00012017" w:rsidRPr="00DE3DCD" w14:paraId="43C8C3C7" w14:textId="77777777" w:rsidTr="00A55A7F">
        <w:tc>
          <w:tcPr>
            <w:tcW w:w="567" w:type="dxa"/>
          </w:tcPr>
          <w:p w14:paraId="1729A0EC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330F3868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名称</w:t>
            </w:r>
          </w:p>
        </w:tc>
        <w:tc>
          <w:tcPr>
            <w:tcW w:w="1231" w:type="dxa"/>
          </w:tcPr>
          <w:p w14:paraId="69F3A9DF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 xml:space="preserve"> V(100)</w:t>
            </w:r>
          </w:p>
        </w:tc>
      </w:tr>
      <w:tr w:rsidR="00012017" w:rsidRPr="00DE3DCD" w14:paraId="4120C559" w14:textId="77777777" w:rsidTr="00A55A7F">
        <w:tc>
          <w:tcPr>
            <w:tcW w:w="567" w:type="dxa"/>
          </w:tcPr>
          <w:p w14:paraId="080B7520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3A98F935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地址</w:t>
            </w:r>
          </w:p>
        </w:tc>
        <w:tc>
          <w:tcPr>
            <w:tcW w:w="1231" w:type="dxa"/>
          </w:tcPr>
          <w:p w14:paraId="199D4305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 xml:space="preserve"> V(100)</w:t>
            </w:r>
          </w:p>
        </w:tc>
      </w:tr>
      <w:tr w:rsidR="00012017" w:rsidRPr="00DE3DCD" w14:paraId="3EE61C93" w14:textId="77777777" w:rsidTr="00A55A7F">
        <w:tc>
          <w:tcPr>
            <w:tcW w:w="567" w:type="dxa"/>
          </w:tcPr>
          <w:p w14:paraId="213FB975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24BA73FB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名称地址</w:t>
            </w:r>
          </w:p>
        </w:tc>
        <w:tc>
          <w:tcPr>
            <w:tcW w:w="1231" w:type="dxa"/>
          </w:tcPr>
          <w:p w14:paraId="200019AF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V(200)</w:t>
            </w:r>
          </w:p>
        </w:tc>
      </w:tr>
      <w:tr w:rsidR="00012017" w:rsidRPr="00DE3DCD" w14:paraId="2F7906F0" w14:textId="77777777" w:rsidTr="00A55A7F">
        <w:tc>
          <w:tcPr>
            <w:tcW w:w="567" w:type="dxa"/>
          </w:tcPr>
          <w:p w14:paraId="1CE3109E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4E012F60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账号</w:t>
            </w:r>
          </w:p>
        </w:tc>
        <w:tc>
          <w:tcPr>
            <w:tcW w:w="1231" w:type="dxa"/>
          </w:tcPr>
          <w:p w14:paraId="1E8355A3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V(34)</w:t>
            </w:r>
          </w:p>
        </w:tc>
      </w:tr>
      <w:tr w:rsidR="00012017" w:rsidRPr="00DE3DCD" w14:paraId="0867CB09" w14:textId="77777777" w:rsidTr="00A55A7F">
        <w:tc>
          <w:tcPr>
            <w:tcW w:w="567" w:type="dxa"/>
          </w:tcPr>
          <w:p w14:paraId="510BEBEB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51668231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核心客户号</w:t>
            </w:r>
          </w:p>
        </w:tc>
        <w:tc>
          <w:tcPr>
            <w:tcW w:w="1231" w:type="dxa"/>
          </w:tcPr>
          <w:p w14:paraId="649D7A40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V(32)</w:t>
            </w:r>
          </w:p>
        </w:tc>
      </w:tr>
      <w:tr w:rsidR="00012017" w:rsidRPr="00DE3DCD" w14:paraId="11820298" w14:textId="77777777" w:rsidTr="00A55A7F">
        <w:tc>
          <w:tcPr>
            <w:tcW w:w="567" w:type="dxa"/>
          </w:tcPr>
          <w:p w14:paraId="10E4CD52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34A58D58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 xml:space="preserve">国结产生的业务编号 </w:t>
            </w:r>
          </w:p>
        </w:tc>
        <w:tc>
          <w:tcPr>
            <w:tcW w:w="1231" w:type="dxa"/>
          </w:tcPr>
          <w:p w14:paraId="4E2C388B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V(16)</w:t>
            </w:r>
          </w:p>
        </w:tc>
      </w:tr>
      <w:tr w:rsidR="00012017" w:rsidRPr="00DE3DCD" w14:paraId="765E049B" w14:textId="77777777" w:rsidTr="00A55A7F">
        <w:tc>
          <w:tcPr>
            <w:tcW w:w="567" w:type="dxa"/>
          </w:tcPr>
          <w:p w14:paraId="43AA2961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720255DD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外围系统编曲号或合同号</w:t>
            </w:r>
          </w:p>
        </w:tc>
        <w:tc>
          <w:tcPr>
            <w:tcW w:w="1231" w:type="dxa"/>
          </w:tcPr>
          <w:p w14:paraId="5EA4E124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V(32)</w:t>
            </w:r>
          </w:p>
        </w:tc>
      </w:tr>
      <w:tr w:rsidR="00012017" w:rsidRPr="00DE3DCD" w14:paraId="6BB8F123" w14:textId="77777777" w:rsidTr="00A55A7F">
        <w:tc>
          <w:tcPr>
            <w:tcW w:w="567" w:type="dxa"/>
          </w:tcPr>
          <w:p w14:paraId="0FE3A90B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2BD8D2DB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是与否等简单下拉列表值,统一定义为三位长度，便于后续扩展</w:t>
            </w:r>
          </w:p>
        </w:tc>
        <w:tc>
          <w:tcPr>
            <w:tcW w:w="1231" w:type="dxa"/>
          </w:tcPr>
          <w:p w14:paraId="381DD674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V(3)</w:t>
            </w:r>
          </w:p>
        </w:tc>
      </w:tr>
      <w:tr w:rsidR="00012017" w:rsidRPr="00DE3DCD" w14:paraId="35A91C13" w14:textId="77777777" w:rsidTr="00A55A7F">
        <w:tc>
          <w:tcPr>
            <w:tcW w:w="567" w:type="dxa"/>
          </w:tcPr>
          <w:p w14:paraId="3107B31E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0F6F52DA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币种,国家号码</w:t>
            </w:r>
          </w:p>
        </w:tc>
        <w:tc>
          <w:tcPr>
            <w:tcW w:w="1231" w:type="dxa"/>
          </w:tcPr>
          <w:p w14:paraId="3CCA3D94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V(3)</w:t>
            </w:r>
          </w:p>
        </w:tc>
      </w:tr>
      <w:tr w:rsidR="00012017" w:rsidRPr="00DE3DCD" w14:paraId="52BCD723" w14:textId="77777777" w:rsidTr="00A55A7F">
        <w:tc>
          <w:tcPr>
            <w:tcW w:w="567" w:type="dxa"/>
          </w:tcPr>
          <w:p w14:paraId="33A6DF6B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23D5CF89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手机，电话号，传真号</w:t>
            </w:r>
          </w:p>
        </w:tc>
        <w:tc>
          <w:tcPr>
            <w:tcW w:w="1231" w:type="dxa"/>
          </w:tcPr>
          <w:p w14:paraId="5C876F11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V(40)</w:t>
            </w:r>
          </w:p>
        </w:tc>
      </w:tr>
      <w:tr w:rsidR="00012017" w:rsidRPr="00DE3DCD" w14:paraId="05EA294E" w14:textId="77777777" w:rsidTr="00A55A7F">
        <w:tc>
          <w:tcPr>
            <w:tcW w:w="567" w:type="dxa"/>
          </w:tcPr>
          <w:p w14:paraId="31962C23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69280D0F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国结系统产生的内部编号（如银行编号， 客户编号等）</w:t>
            </w:r>
          </w:p>
        </w:tc>
        <w:tc>
          <w:tcPr>
            <w:tcW w:w="1231" w:type="dxa"/>
          </w:tcPr>
          <w:p w14:paraId="4089EA31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V(10)</w:t>
            </w:r>
          </w:p>
        </w:tc>
      </w:tr>
      <w:tr w:rsidR="00012017" w:rsidRPr="00DE3DCD" w14:paraId="431B71AC" w14:textId="77777777" w:rsidTr="00A55A7F">
        <w:tc>
          <w:tcPr>
            <w:tcW w:w="567" w:type="dxa"/>
          </w:tcPr>
          <w:p w14:paraId="033F3E1A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2C3E17BB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金额</w:t>
            </w:r>
          </w:p>
        </w:tc>
        <w:tc>
          <w:tcPr>
            <w:tcW w:w="1231" w:type="dxa"/>
          </w:tcPr>
          <w:p w14:paraId="652121D2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N(18,2)</w:t>
            </w:r>
          </w:p>
        </w:tc>
      </w:tr>
      <w:tr w:rsidR="00012017" w:rsidRPr="00DE3DCD" w14:paraId="62BA04D2" w14:textId="77777777" w:rsidTr="00A55A7F">
        <w:tc>
          <w:tcPr>
            <w:tcW w:w="567" w:type="dxa"/>
          </w:tcPr>
          <w:p w14:paraId="0EE49B0B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731CBA60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汇率,利率</w:t>
            </w:r>
          </w:p>
        </w:tc>
        <w:tc>
          <w:tcPr>
            <w:tcW w:w="1231" w:type="dxa"/>
          </w:tcPr>
          <w:p w14:paraId="3026FCB9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N(18,8)</w:t>
            </w:r>
          </w:p>
        </w:tc>
      </w:tr>
      <w:tr w:rsidR="00012017" w:rsidRPr="00DE3DCD" w14:paraId="145F0859" w14:textId="77777777" w:rsidTr="00A55A7F">
        <w:tc>
          <w:tcPr>
            <w:tcW w:w="567" w:type="dxa"/>
          </w:tcPr>
          <w:p w14:paraId="1557CE4C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64920390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所有不带时分秒的日期</w:t>
            </w:r>
          </w:p>
        </w:tc>
        <w:tc>
          <w:tcPr>
            <w:tcW w:w="1231" w:type="dxa"/>
          </w:tcPr>
          <w:p w14:paraId="509F8FDE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D</w:t>
            </w:r>
          </w:p>
        </w:tc>
      </w:tr>
      <w:tr w:rsidR="00012017" w:rsidRPr="00DE3DCD" w14:paraId="7F743DE1" w14:textId="77777777" w:rsidTr="00A55A7F">
        <w:tc>
          <w:tcPr>
            <w:tcW w:w="567" w:type="dxa"/>
          </w:tcPr>
          <w:p w14:paraId="1CD009DD" w14:textId="77777777" w:rsidR="00012017" w:rsidRPr="00DE3DCD" w:rsidRDefault="00012017" w:rsidP="00012017">
            <w:pPr>
              <w:pStyle w:val="11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74171A5B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带时分秒的日期</w:t>
            </w:r>
          </w:p>
        </w:tc>
        <w:tc>
          <w:tcPr>
            <w:tcW w:w="1231" w:type="dxa"/>
          </w:tcPr>
          <w:p w14:paraId="355B024E" w14:textId="77777777" w:rsidR="00012017" w:rsidRPr="00DE3DCD" w:rsidRDefault="00012017" w:rsidP="00A55A7F">
            <w:pPr>
              <w:jc w:val="left"/>
              <w:rPr>
                <w:rFonts w:ascii="宋体" w:hAnsi="宋体" w:cs="Calibri"/>
                <w:kern w:val="0"/>
                <w:szCs w:val="21"/>
              </w:rPr>
            </w:pPr>
            <w:r w:rsidRPr="00DE3DCD">
              <w:rPr>
                <w:rFonts w:ascii="宋体" w:hAnsi="宋体" w:cs="Calibri" w:hint="eastAsia"/>
                <w:kern w:val="0"/>
                <w:szCs w:val="21"/>
              </w:rPr>
              <w:t>T</w:t>
            </w:r>
          </w:p>
        </w:tc>
      </w:tr>
    </w:tbl>
    <w:p w14:paraId="2976CEE2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</w:p>
    <w:p w14:paraId="4DEB8E8A" w14:textId="77777777" w:rsidR="006979E6" w:rsidRDefault="00012017">
      <w:pPr>
        <w:pStyle w:val="3"/>
      </w:pPr>
      <w:bookmarkStart w:id="24" w:name="_Toc392665922"/>
      <w:bookmarkStart w:id="25" w:name="_Toc393110937"/>
      <w:bookmarkStart w:id="26" w:name="_Toc393115508"/>
      <w:bookmarkStart w:id="27" w:name="_Toc399282897"/>
      <w:r w:rsidRPr="00DE3DCD">
        <w:rPr>
          <w:rFonts w:hint="eastAsia"/>
        </w:rPr>
        <w:t>输入项字段M/O/P 说明</w:t>
      </w:r>
      <w:bookmarkEnd w:id="24"/>
      <w:bookmarkEnd w:id="25"/>
      <w:bookmarkEnd w:id="26"/>
      <w:bookmarkEnd w:id="27"/>
    </w:p>
    <w:p w14:paraId="60C82730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  <w:r w:rsidRPr="00DE3DCD">
        <w:rPr>
          <w:rFonts w:ascii="宋体" w:hAnsi="宋体" w:cs="Calibri" w:hint="eastAsia"/>
          <w:kern w:val="0"/>
          <w:szCs w:val="21"/>
        </w:rPr>
        <w:t xml:space="preserve">   M  表示必填项</w:t>
      </w:r>
    </w:p>
    <w:p w14:paraId="79943B38" w14:textId="77777777" w:rsidR="00012017" w:rsidRPr="00DE3DCD" w:rsidRDefault="00012017" w:rsidP="005F383E">
      <w:pPr>
        <w:ind w:leftChars="200" w:left="420" w:firstLineChars="150" w:firstLine="315"/>
        <w:rPr>
          <w:rFonts w:ascii="宋体" w:hAnsi="宋体" w:cs="Calibri"/>
          <w:kern w:val="0"/>
          <w:szCs w:val="21"/>
        </w:rPr>
      </w:pPr>
      <w:r w:rsidRPr="00DE3DCD">
        <w:rPr>
          <w:rFonts w:ascii="宋体" w:hAnsi="宋体" w:cs="Calibri" w:hint="eastAsia"/>
          <w:kern w:val="0"/>
          <w:szCs w:val="21"/>
        </w:rPr>
        <w:t>O  表示选输项，即可以输入也可以不输入，如果有输入的话应该遵循字段录入规则</w:t>
      </w:r>
    </w:p>
    <w:p w14:paraId="46B0CAEE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  <w:r w:rsidRPr="00DE3DCD">
        <w:rPr>
          <w:rFonts w:ascii="宋体" w:hAnsi="宋体" w:cs="Calibri" w:hint="eastAsia"/>
          <w:kern w:val="0"/>
          <w:szCs w:val="21"/>
        </w:rPr>
        <w:t xml:space="preserve">   P  表示保护项</w:t>
      </w:r>
    </w:p>
    <w:p w14:paraId="0765E268" w14:textId="77777777" w:rsidR="00012017" w:rsidRPr="00DE3DCD" w:rsidRDefault="00012017" w:rsidP="00012017">
      <w:pPr>
        <w:ind w:firstLine="420"/>
        <w:rPr>
          <w:rFonts w:ascii="宋体" w:hAnsi="宋体" w:cs="Calibri"/>
          <w:kern w:val="0"/>
          <w:szCs w:val="21"/>
        </w:rPr>
      </w:pPr>
      <w:r w:rsidRPr="00DE3DCD">
        <w:rPr>
          <w:rFonts w:ascii="宋体" w:hAnsi="宋体" w:cs="Calibri" w:hint="eastAsia"/>
          <w:kern w:val="0"/>
          <w:szCs w:val="21"/>
        </w:rPr>
        <w:t xml:space="preserve">   MO 表示是否必需根据条件变化，当某个条件为真时必需，反之则不是必输</w:t>
      </w:r>
    </w:p>
    <w:p w14:paraId="6AAB705E" w14:textId="77777777" w:rsidR="006979E6" w:rsidRDefault="00012017">
      <w:pPr>
        <w:pStyle w:val="3"/>
      </w:pPr>
      <w:bookmarkStart w:id="28" w:name="_Toc392183632"/>
      <w:bookmarkStart w:id="29" w:name="_Toc392665923"/>
      <w:bookmarkStart w:id="30" w:name="_Toc393110938"/>
      <w:bookmarkStart w:id="31" w:name="_Toc393115509"/>
      <w:bookmarkStart w:id="32" w:name="_Toc399282898"/>
      <w:r w:rsidRPr="00DE3DCD">
        <w:rPr>
          <w:rFonts w:hint="eastAsia"/>
        </w:rPr>
        <w:t>输入项字段数据来源说明</w:t>
      </w:r>
      <w:bookmarkEnd w:id="28"/>
      <w:bookmarkEnd w:id="29"/>
      <w:bookmarkEnd w:id="30"/>
      <w:bookmarkEnd w:id="31"/>
      <w:bookmarkEnd w:id="32"/>
    </w:p>
    <w:p w14:paraId="4E02B604" w14:textId="77777777" w:rsidR="00012017" w:rsidRPr="00DE3DCD" w:rsidRDefault="00012017" w:rsidP="00012017">
      <w:pPr>
        <w:ind w:leftChars="50" w:left="105" w:firstLine="420"/>
        <w:rPr>
          <w:rFonts w:ascii="宋体" w:hAnsi="宋体"/>
        </w:rPr>
      </w:pPr>
      <w:r w:rsidRPr="00DE3DCD">
        <w:rPr>
          <w:rFonts w:ascii="宋体" w:hAnsi="宋体" w:hint="eastAsia"/>
        </w:rPr>
        <w:t>系统生成  :  一般适应于业务参号和ID字段</w:t>
      </w:r>
    </w:p>
    <w:p w14:paraId="590D988F" w14:textId="77777777" w:rsidR="00012017" w:rsidRPr="00DE3DCD" w:rsidRDefault="00012017" w:rsidP="00012017">
      <w:pPr>
        <w:ind w:leftChars="50" w:left="105" w:firstLine="420"/>
        <w:rPr>
          <w:rFonts w:ascii="宋体" w:hAnsi="宋体"/>
        </w:rPr>
      </w:pPr>
      <w:r w:rsidRPr="00DE3DCD">
        <w:rPr>
          <w:rFonts w:ascii="宋体" w:hAnsi="宋体" w:hint="eastAsia"/>
        </w:rPr>
        <w:t>手工录入  :  一般适应于名称，地址，发票，金额等栏位字段</w:t>
      </w:r>
    </w:p>
    <w:p w14:paraId="79A28F5F" w14:textId="77777777" w:rsidR="00012017" w:rsidRPr="00DE3DCD" w:rsidRDefault="00012017" w:rsidP="00012017">
      <w:pPr>
        <w:ind w:leftChars="50" w:left="105" w:firstLine="420"/>
        <w:rPr>
          <w:rFonts w:ascii="宋体" w:hAnsi="宋体"/>
        </w:rPr>
      </w:pPr>
      <w:r w:rsidRPr="00DE3DCD">
        <w:rPr>
          <w:rFonts w:ascii="宋体" w:hAnsi="宋体" w:hint="eastAsia"/>
        </w:rPr>
        <w:t>选择      :  一般适应于下拉列表选择或RADIO,CHECKBOX等</w:t>
      </w:r>
    </w:p>
    <w:p w14:paraId="6C631F27" w14:textId="77777777" w:rsidR="00012017" w:rsidRPr="00DE3DCD" w:rsidRDefault="00012017" w:rsidP="00012017">
      <w:pPr>
        <w:ind w:leftChars="50" w:left="1785" w:hangingChars="800" w:hanging="1680"/>
        <w:rPr>
          <w:rFonts w:ascii="宋体" w:hAnsi="宋体"/>
        </w:rPr>
      </w:pPr>
      <w:r w:rsidRPr="00DE3DCD">
        <w:rPr>
          <w:rFonts w:ascii="宋体" w:hAnsi="宋体" w:hint="eastAsia"/>
        </w:rPr>
        <w:t xml:space="preserve">    查询引入  :  一般适应于客户号码，银行SWIFTCODE等栏位的查询,即通过查询赋值</w:t>
      </w:r>
    </w:p>
    <w:p w14:paraId="31AF0DE2" w14:textId="77777777" w:rsidR="00012017" w:rsidRPr="00DE3DCD" w:rsidRDefault="00012017" w:rsidP="00012017">
      <w:pPr>
        <w:ind w:leftChars="50" w:left="1785" w:hangingChars="800" w:hanging="1680"/>
        <w:rPr>
          <w:rFonts w:ascii="宋体" w:hAnsi="宋体"/>
        </w:rPr>
      </w:pPr>
      <w:r w:rsidRPr="00DE3DCD">
        <w:rPr>
          <w:rFonts w:ascii="宋体" w:hAnsi="宋体" w:hint="eastAsia"/>
        </w:rPr>
        <w:t xml:space="preserve">    模板引入  :  一般适应于通过此栏位做模板查询引入，比如通过信用证副本号,相当于查询</w:t>
      </w:r>
    </w:p>
    <w:p w14:paraId="23B4748A" w14:textId="77777777" w:rsidR="00012017" w:rsidRPr="00DE3DCD" w:rsidRDefault="00012017" w:rsidP="00012017">
      <w:pPr>
        <w:ind w:leftChars="50" w:left="1680" w:hangingChars="750" w:hanging="1575"/>
        <w:rPr>
          <w:rFonts w:ascii="宋体" w:hAnsi="宋体"/>
        </w:rPr>
      </w:pPr>
      <w:r w:rsidRPr="00DE3DCD">
        <w:rPr>
          <w:rFonts w:ascii="宋体" w:hAnsi="宋体" w:hint="eastAsia"/>
        </w:rPr>
        <w:t xml:space="preserve">    系统带出  ： 一般适应于后续交易带出前述交易的一些主要栏位值，比如信用证到单交易中显示信用证金额，币种等，这些栏位一般都是保护项[MOP=P]。</w:t>
      </w:r>
    </w:p>
    <w:p w14:paraId="5CE79903" w14:textId="77777777" w:rsidR="006979E6" w:rsidRDefault="00012017">
      <w:pPr>
        <w:pStyle w:val="3"/>
      </w:pPr>
      <w:bookmarkStart w:id="33" w:name="_Toc392183633"/>
      <w:bookmarkStart w:id="34" w:name="_Toc392665924"/>
      <w:bookmarkStart w:id="35" w:name="_Toc393110939"/>
      <w:bookmarkStart w:id="36" w:name="_Toc393115510"/>
      <w:bookmarkStart w:id="37" w:name="_Toc399282899"/>
      <w:r w:rsidRPr="00DE3DCD">
        <w:rPr>
          <w:rFonts w:hint="eastAsia"/>
        </w:rPr>
        <w:t>按钮说明</w:t>
      </w:r>
      <w:bookmarkEnd w:id="33"/>
      <w:bookmarkEnd w:id="34"/>
      <w:bookmarkEnd w:id="35"/>
      <w:bookmarkEnd w:id="36"/>
      <w:bookmarkEnd w:id="37"/>
    </w:p>
    <w:p w14:paraId="3BE601D9" w14:textId="77777777" w:rsidR="00012017" w:rsidRPr="00DE3DCD" w:rsidRDefault="00012017" w:rsidP="0001201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提交：</w:t>
      </w:r>
    </w:p>
    <w:p w14:paraId="01E1C20B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经办时，生成业务编号，产生面函，产生报文，产生会计分录。</w:t>
      </w:r>
    </w:p>
    <w:p w14:paraId="4CDDDC2A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复核时，送接口数据（会计分录、报文）。</w:t>
      </w:r>
    </w:p>
    <w:p w14:paraId="76540BA0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提交成功后，</w:t>
      </w:r>
      <w:r w:rsidRPr="00DE3DCD">
        <w:rPr>
          <w:rFonts w:ascii="宋体" w:hAnsi="宋体" w:hint="eastAsia"/>
        </w:rPr>
        <w:t>直接显示提交成功的信息。</w:t>
      </w:r>
    </w:p>
    <w:p w14:paraId="114EFE33" w14:textId="77777777" w:rsidR="00012017" w:rsidRPr="00DE3DCD" w:rsidRDefault="00012017" w:rsidP="0001201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保存：</w:t>
      </w:r>
    </w:p>
    <w:p w14:paraId="1E7AB4C9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经办和经办更在时才显示。</w:t>
      </w:r>
    </w:p>
    <w:p w14:paraId="647636B8" w14:textId="77777777" w:rsidR="00012017" w:rsidRPr="00DE3DCD" w:rsidRDefault="00012017" w:rsidP="00B920C3">
      <w:pPr>
        <w:spacing w:line="240" w:lineRule="atLeast"/>
        <w:ind w:leftChars="401" w:left="842" w:firstLineChars="150" w:firstLine="315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>生成业务编号，录入数据临时保存。</w:t>
      </w:r>
    </w:p>
    <w:p w14:paraId="261E176C" w14:textId="77777777" w:rsidR="00012017" w:rsidRPr="00DE3DCD" w:rsidRDefault="00012017" w:rsidP="0001201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打印查看：</w:t>
      </w:r>
    </w:p>
    <w:p w14:paraId="6B755742" w14:textId="77777777" w:rsidR="00012017" w:rsidRPr="00DE3DCD" w:rsidRDefault="00012017" w:rsidP="005F383E">
      <w:pPr>
        <w:spacing w:line="240" w:lineRule="atLeast"/>
        <w:ind w:firstLineChars="550" w:firstLine="1155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>交易面函打印查看。</w:t>
      </w:r>
    </w:p>
    <w:p w14:paraId="0FA174B1" w14:textId="77777777" w:rsidR="00012017" w:rsidRPr="00DE3DCD" w:rsidRDefault="00012017" w:rsidP="0001201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查询：</w:t>
      </w:r>
    </w:p>
    <w:p w14:paraId="40066B90" w14:textId="77777777" w:rsidR="00012017" w:rsidRPr="00DE3DCD" w:rsidRDefault="00012017" w:rsidP="005F383E">
      <w:pPr>
        <w:spacing w:line="240" w:lineRule="atLeast"/>
        <w:ind w:leftChars="400" w:left="840" w:firstLineChars="150" w:firstLine="315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>往报查看：交易发报内容查看。</w:t>
      </w:r>
    </w:p>
    <w:p w14:paraId="5159552B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来报查看：交易来报内容查看。</w:t>
      </w:r>
    </w:p>
    <w:p w14:paraId="6B253500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账务查看：查看交易产生的账务信息。</w:t>
      </w:r>
    </w:p>
    <w:p w14:paraId="0D6F2DCD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当前余额信息查看：这笔交易的发生额和业务余额的查看。</w:t>
      </w:r>
    </w:p>
    <w:p w14:paraId="7D3CBB0E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历史交易查看：查看这笔交易的其他业务流程信息。</w:t>
      </w:r>
    </w:p>
    <w:p w14:paraId="1DE10106" w14:textId="77777777" w:rsidR="00012017" w:rsidRPr="00DE3DCD" w:rsidRDefault="00012017" w:rsidP="0001201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附加功能：</w:t>
      </w:r>
    </w:p>
    <w:p w14:paraId="5BF0FD3F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业务模板导入：通过业务编号查询导入之前的交易来作为本次交易的模板。</w:t>
      </w:r>
    </w:p>
    <w:p w14:paraId="47305153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报文模板导入：通过业务编号查询导入之前的交易来作为本次报文的模板。</w:t>
      </w:r>
    </w:p>
    <w:p w14:paraId="23ACA529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报文绑定：将收到的报文和当前业务绑定。</w:t>
      </w:r>
    </w:p>
    <w:p w14:paraId="3148DEBA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重复交易：经办完这笔交易，接着做同样的交易。</w:t>
      </w:r>
    </w:p>
    <w:p w14:paraId="53954E53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操作意见：这笔交易的备注事项。</w:t>
      </w:r>
    </w:p>
    <w:p w14:paraId="21EAAE4E" w14:textId="77777777" w:rsidR="00012017" w:rsidRPr="00DE3DCD" w:rsidRDefault="00012017" w:rsidP="0001201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取消：</w:t>
      </w:r>
    </w:p>
    <w:p w14:paraId="432DAC3F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手工发起时，有临时保存的时候，弹出取消原因画面；否则关闭本画面，返回主菜单画面。</w:t>
      </w:r>
    </w:p>
    <w:p w14:paraId="4A35B26B" w14:textId="77777777" w:rsidR="00012017" w:rsidRPr="00DE3DCD" w:rsidRDefault="00012017" w:rsidP="0001201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信贷发起时，弹出取消原因画面。输入取消原因点确定后，将取消信息反馈给信贷系统。</w:t>
      </w:r>
    </w:p>
    <w:p w14:paraId="090AA24B" w14:textId="77777777" w:rsidR="00012017" w:rsidRPr="00DE3DCD" w:rsidRDefault="00012017" w:rsidP="0001201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返回：</w:t>
      </w:r>
    </w:p>
    <w:p w14:paraId="7800CE8A" w14:textId="77777777" w:rsidR="00012017" w:rsidRPr="00DE3DCD" w:rsidRDefault="00012017" w:rsidP="00012017">
      <w:pPr>
        <w:rPr>
          <w:rFonts w:ascii="宋体" w:hAnsi="宋体"/>
        </w:rPr>
      </w:pPr>
      <w:r w:rsidRPr="00DE3DCD">
        <w:rPr>
          <w:rFonts w:ascii="宋体" w:hAnsi="宋体" w:hint="eastAsia"/>
        </w:rPr>
        <w:tab/>
      </w:r>
      <w:r w:rsidRPr="00DE3DCD">
        <w:rPr>
          <w:rFonts w:ascii="宋体" w:hAnsi="宋体" w:hint="eastAsia"/>
        </w:rPr>
        <w:tab/>
      </w:r>
      <w:r w:rsidRPr="00DE3DCD">
        <w:rPr>
          <w:rFonts w:ascii="宋体" w:hAnsi="宋体" w:hint="eastAsia"/>
        </w:rPr>
        <w:tab/>
      </w:r>
      <w:r w:rsidRPr="00DE3DCD">
        <w:rPr>
          <w:rFonts w:ascii="宋体" w:hAnsi="宋体" w:hint="eastAsia"/>
          <w:szCs w:val="21"/>
        </w:rPr>
        <w:t>关闭本画面，返回主菜单画面。</w:t>
      </w:r>
    </w:p>
    <w:p w14:paraId="52008648" w14:textId="77777777" w:rsidR="006979E6" w:rsidRDefault="00920EA2">
      <w:pPr>
        <w:pStyle w:val="2"/>
      </w:pPr>
      <w:bookmarkStart w:id="38" w:name="_Toc392183634"/>
      <w:bookmarkStart w:id="39" w:name="_Toc392665927"/>
      <w:bookmarkStart w:id="40" w:name="_Toc393110941"/>
      <w:bookmarkStart w:id="41" w:name="_Toc393115511"/>
      <w:bookmarkStart w:id="42" w:name="_Toc399282900"/>
      <w:r>
        <w:rPr>
          <w:rFonts w:ascii="宋体" w:hAnsi="宋体" w:hint="eastAsia"/>
        </w:rPr>
        <w:t>参数说明</w:t>
      </w:r>
      <w:bookmarkEnd w:id="38"/>
      <w:bookmarkEnd w:id="39"/>
      <w:bookmarkEnd w:id="40"/>
      <w:bookmarkEnd w:id="41"/>
      <w:bookmarkEnd w:id="42"/>
    </w:p>
    <w:p w14:paraId="792C65A0" w14:textId="77777777" w:rsidR="00F45E53" w:rsidRDefault="00F45E53" w:rsidP="00F45E53">
      <w:pPr>
        <w:pStyle w:val="3"/>
      </w:pPr>
      <w:bookmarkStart w:id="43" w:name="_Toc399282901"/>
      <w:r>
        <w:rPr>
          <w:rFonts w:hint="eastAsia"/>
        </w:rPr>
        <w:t>币种</w:t>
      </w:r>
      <w:bookmarkEnd w:id="43"/>
    </w:p>
    <w:p w14:paraId="3743936D" w14:textId="77777777" w:rsidR="00D06330" w:rsidRPr="00A4070C" w:rsidRDefault="00D06330" w:rsidP="00D06330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USD</w:t>
      </w:r>
    </w:p>
    <w:p w14:paraId="367B9071" w14:textId="77777777" w:rsidR="00D06330" w:rsidRPr="00A4070C" w:rsidRDefault="00D06330" w:rsidP="00D06330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SGD</w:t>
      </w:r>
    </w:p>
    <w:p w14:paraId="3D6122B5" w14:textId="77777777" w:rsidR="00D06330" w:rsidRPr="00A4070C" w:rsidRDefault="00D06330" w:rsidP="00D06330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JPY</w:t>
      </w:r>
    </w:p>
    <w:p w14:paraId="527D438F" w14:textId="77777777" w:rsidR="00D06330" w:rsidRPr="00A4070C" w:rsidRDefault="00D06330" w:rsidP="00D06330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HKD</w:t>
      </w:r>
    </w:p>
    <w:p w14:paraId="2A959B91" w14:textId="77777777" w:rsidR="00D06330" w:rsidRPr="00A4070C" w:rsidRDefault="00D06330" w:rsidP="00D06330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GBP</w:t>
      </w:r>
    </w:p>
    <w:p w14:paraId="487DE29E" w14:textId="77777777" w:rsidR="00D06330" w:rsidRPr="00A4070C" w:rsidRDefault="00D06330" w:rsidP="00D06330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CNY</w:t>
      </w:r>
    </w:p>
    <w:p w14:paraId="206B922E" w14:textId="77777777" w:rsidR="00D06330" w:rsidRPr="00A4070C" w:rsidRDefault="00D06330" w:rsidP="00D06330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EUR</w:t>
      </w:r>
    </w:p>
    <w:p w14:paraId="59D3ACD3" w14:textId="77777777" w:rsidR="00D06330" w:rsidRPr="00D80F08" w:rsidRDefault="00D06330" w:rsidP="00D06330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AUD</w:t>
      </w:r>
    </w:p>
    <w:p w14:paraId="289A0ABF" w14:textId="77777777" w:rsidR="00DE3DCD" w:rsidRDefault="00DE3DCD" w:rsidP="00DE3DCD">
      <w:pPr>
        <w:pStyle w:val="2"/>
      </w:pPr>
      <w:bookmarkStart w:id="44" w:name="_Toc399282902"/>
      <w:r>
        <w:rPr>
          <w:rFonts w:hint="eastAsia"/>
        </w:rPr>
        <w:t>收费标准</w:t>
      </w:r>
      <w:bookmarkEnd w:id="44"/>
    </w:p>
    <w:p w14:paraId="389B1109" w14:textId="77777777" w:rsidR="00DF4DB7" w:rsidRDefault="00DF4DB7" w:rsidP="00DF4DB7">
      <w:pPr>
        <w:pStyle w:val="3"/>
      </w:pPr>
      <w:bookmarkStart w:id="45" w:name="_Toc392183642"/>
      <w:bookmarkStart w:id="46" w:name="_Toc393113023"/>
      <w:bookmarkStart w:id="47" w:name="_Toc399282903"/>
      <w:r>
        <w:rPr>
          <w:rFonts w:hint="eastAsia"/>
        </w:rPr>
        <w:t>手续费</w:t>
      </w:r>
      <w:bookmarkEnd w:id="45"/>
      <w:bookmarkEnd w:id="46"/>
      <w:bookmarkEnd w:id="47"/>
    </w:p>
    <w:tbl>
      <w:tblPr>
        <w:tblW w:w="9480" w:type="dxa"/>
        <w:tblInd w:w="-540" w:type="dxa"/>
        <w:tblLook w:val="04A0" w:firstRow="1" w:lastRow="0" w:firstColumn="1" w:lastColumn="0" w:noHBand="0" w:noVBand="1"/>
      </w:tblPr>
      <w:tblGrid>
        <w:gridCol w:w="2720"/>
        <w:gridCol w:w="1080"/>
        <w:gridCol w:w="1080"/>
        <w:gridCol w:w="1080"/>
        <w:gridCol w:w="3520"/>
      </w:tblGrid>
      <w:tr w:rsidR="00DF4DB7" w:rsidRPr="008F2C0D" w14:paraId="2DB774DE" w14:textId="77777777" w:rsidTr="001F10D7">
        <w:trPr>
          <w:trHeight w:val="270"/>
        </w:trPr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6355" w14:textId="77777777" w:rsidR="00DF4DB7" w:rsidRPr="008F2C0D" w:rsidRDefault="00DF4DB7" w:rsidP="001F10D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收费项目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47E49" w14:textId="77777777" w:rsidR="00DF4DB7" w:rsidRPr="008F2C0D" w:rsidRDefault="00DF4DB7" w:rsidP="001F10D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收费标准</w:t>
            </w:r>
          </w:p>
        </w:tc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7829" w14:textId="77777777" w:rsidR="00DF4DB7" w:rsidRPr="008F2C0D" w:rsidRDefault="00DF4DB7" w:rsidP="001F10D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DF4DB7" w:rsidRPr="008F2C0D" w14:paraId="1F8E8B12" w14:textId="77777777" w:rsidTr="001F10D7">
        <w:trPr>
          <w:trHeight w:val="48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B366C" w14:textId="77777777" w:rsidR="00DF4DB7" w:rsidRPr="008F2C0D" w:rsidRDefault="00DF4DB7" w:rsidP="001F10D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3BBE8" w14:textId="77777777" w:rsidR="00DF4DB7" w:rsidRPr="008F2C0D" w:rsidRDefault="00DF4DB7" w:rsidP="001F10D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费率（额）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C71B2" w14:textId="77777777" w:rsidR="00DF4DB7" w:rsidRPr="008F2C0D" w:rsidRDefault="00DF4DB7" w:rsidP="001F10D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最低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9F44" w14:textId="77777777" w:rsidR="00DF4DB7" w:rsidRPr="008F2C0D" w:rsidRDefault="00DF4DB7" w:rsidP="001F10D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F2C0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最高</w:t>
            </w: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4D93B" w14:textId="77777777" w:rsidR="00DF4DB7" w:rsidRPr="008F2C0D" w:rsidRDefault="00DF4DB7" w:rsidP="001F10D7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DF4DB7" w:rsidRPr="008F2C0D" w14:paraId="5D650EF7" w14:textId="77777777" w:rsidTr="001F10D7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F4D3" w14:textId="77777777" w:rsidR="00DF4DB7" w:rsidRPr="008F2C0D" w:rsidRDefault="00DF4DB7" w:rsidP="001F10D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光票托收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20D6" w14:textId="77777777" w:rsidR="00DF4DB7" w:rsidRPr="008F2C0D" w:rsidRDefault="00DF4DB7" w:rsidP="001F10D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297F3" w14:textId="77777777" w:rsidR="00DF4DB7" w:rsidRPr="008F2C0D" w:rsidRDefault="00DF4DB7" w:rsidP="001F10D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EF76" w14:textId="77777777" w:rsidR="00DF4DB7" w:rsidRPr="008F2C0D" w:rsidRDefault="00DF4DB7" w:rsidP="001F10D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E65D2" w14:textId="77777777" w:rsidR="00DF4DB7" w:rsidRPr="008F2C0D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F4DB7" w:rsidRPr="00751A42" w14:paraId="402EBEDF" w14:textId="77777777" w:rsidTr="001F10D7">
        <w:trPr>
          <w:trHeight w:val="27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C063B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光票托收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7B982" w14:textId="77777777" w:rsidR="00DF4DB7" w:rsidRPr="00751A42" w:rsidRDefault="00DF4DB7" w:rsidP="00DF4DB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9348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20元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0FF1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500元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61C6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1A4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4DB7" w:rsidRPr="00751A42" w14:paraId="1AC61574" w14:textId="77777777" w:rsidTr="001F10D7">
        <w:trPr>
          <w:trHeight w:val="27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D57F6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粤港票据托收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683D" w14:textId="77777777" w:rsidR="00DF4DB7" w:rsidRPr="00751A42" w:rsidRDefault="00DF4DB7" w:rsidP="001F10D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A6E8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20元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D558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500元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5A3F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1A4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4DB7" w:rsidRPr="00751A42" w14:paraId="53E18961" w14:textId="77777777" w:rsidTr="001F10D7">
        <w:trPr>
          <w:trHeight w:val="27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1D291" w14:textId="77777777" w:rsidR="00DF4DB7" w:rsidRPr="00751A42" w:rsidRDefault="00DF4DB7" w:rsidP="00DF4D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CCD5" w14:textId="77777777" w:rsidR="00DF4DB7" w:rsidRPr="00751A42" w:rsidRDefault="00DF4DB7" w:rsidP="001F10D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50元/笔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DE25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1852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DC453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1A4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985F76" w:rsidRPr="00985F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国外费用另收</w:t>
            </w:r>
          </w:p>
        </w:tc>
      </w:tr>
      <w:tr w:rsidR="00DF4DB7" w:rsidRPr="00751A42" w14:paraId="047ECD88" w14:textId="77777777" w:rsidTr="001F10D7">
        <w:trPr>
          <w:trHeight w:val="27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374B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收益人退汇/转汇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5DEB0" w14:textId="77777777" w:rsidR="00DF4DB7" w:rsidRPr="00751A42" w:rsidRDefault="00DF4DB7" w:rsidP="001F10D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C061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50元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3D27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500元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FDAEF" w14:textId="77777777" w:rsidR="00DF4DB7" w:rsidRPr="00751A42" w:rsidRDefault="00DF4DB7" w:rsidP="001F10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1A4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985F76" w:rsidRPr="00985F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按汇出汇款收费</w:t>
            </w:r>
          </w:p>
        </w:tc>
      </w:tr>
    </w:tbl>
    <w:p w14:paraId="0F9F918F" w14:textId="77777777" w:rsidR="00DF4DB7" w:rsidRPr="00A1085B" w:rsidRDefault="00DF4DB7" w:rsidP="00DF4DB7">
      <w:pPr>
        <w:spacing w:line="360" w:lineRule="auto"/>
        <w:rPr>
          <w:szCs w:val="21"/>
        </w:rPr>
      </w:pPr>
      <w:r w:rsidRPr="008F2C0D">
        <w:rPr>
          <w:rFonts w:hint="eastAsia"/>
          <w:szCs w:val="21"/>
        </w:rPr>
        <w:t>备注：</w:t>
      </w:r>
    </w:p>
    <w:p w14:paraId="779FC26F" w14:textId="77777777" w:rsidR="00DF4DB7" w:rsidRDefault="00DF4DB7" w:rsidP="00DF4DB7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1</w:t>
      </w:r>
      <w:r w:rsidRPr="008F2C0D">
        <w:rPr>
          <w:rFonts w:hint="eastAsia"/>
          <w:szCs w:val="21"/>
        </w:rPr>
        <w:t>．费用计价单位为人民币，可收取人民币或等值外汇；收取等值外汇时，按当日公布汇价折算收取；</w:t>
      </w:r>
    </w:p>
    <w:p w14:paraId="46F311F6" w14:textId="77777777" w:rsidR="00DF4DB7" w:rsidRDefault="00DF4DB7" w:rsidP="00DF4DB7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8F2C0D">
        <w:rPr>
          <w:rFonts w:hint="eastAsia"/>
          <w:szCs w:val="21"/>
        </w:rPr>
        <w:t>凡业</w:t>
      </w:r>
      <w:r>
        <w:rPr>
          <w:rFonts w:hint="eastAsia"/>
          <w:szCs w:val="21"/>
        </w:rPr>
        <w:t>务发生的境外银行收费，按实收取；涉及的各类凭证工本费，另行收取。</w:t>
      </w:r>
    </w:p>
    <w:p w14:paraId="7604EB19" w14:textId="77777777" w:rsidR="00B800F2" w:rsidRDefault="00A73059" w:rsidP="00B800F2">
      <w:pPr>
        <w:pStyle w:val="3"/>
      </w:pPr>
      <w:bookmarkStart w:id="48" w:name="_Toc399282904"/>
      <w:r>
        <w:rPr>
          <w:rFonts w:hint="eastAsia"/>
        </w:rPr>
        <w:t>电报费</w:t>
      </w:r>
      <w:bookmarkEnd w:id="48"/>
    </w:p>
    <w:p w14:paraId="35BC0B07" w14:textId="77777777" w:rsidR="006979E6" w:rsidRDefault="00A73059">
      <w:pPr>
        <w:ind w:firstLine="420"/>
        <w:rPr>
          <w:b/>
          <w:szCs w:val="21"/>
        </w:rPr>
      </w:pPr>
      <w:r>
        <w:rPr>
          <w:rFonts w:hint="eastAsia"/>
        </w:rPr>
        <w:t>电报费：</w:t>
      </w:r>
      <w:r>
        <w:rPr>
          <w:rFonts w:hint="eastAsia"/>
        </w:rPr>
        <w:t>150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笔</w:t>
      </w:r>
      <w:r w:rsidR="00B920C3">
        <w:rPr>
          <w:rFonts w:hint="eastAsia"/>
        </w:rPr>
        <w:t>。</w:t>
      </w:r>
      <w:r w:rsidR="00B920C3">
        <w:rPr>
          <w:rFonts w:hint="eastAsia"/>
          <w:szCs w:val="21"/>
        </w:rPr>
        <w:t>可手动修改。</w:t>
      </w:r>
    </w:p>
    <w:p w14:paraId="09FFE995" w14:textId="77777777" w:rsidR="006979E6" w:rsidRDefault="00B920C3">
      <w:pPr>
        <w:ind w:firstLine="420"/>
        <w:rPr>
          <w:b/>
        </w:rPr>
      </w:pPr>
      <w:r>
        <w:rPr>
          <w:rFonts w:hint="eastAsia"/>
          <w:szCs w:val="21"/>
        </w:rPr>
        <w:t>备注：费用计价单位为人民币</w:t>
      </w:r>
      <w:r w:rsidRPr="008F2C0D">
        <w:rPr>
          <w:rFonts w:hint="eastAsia"/>
          <w:szCs w:val="21"/>
        </w:rPr>
        <w:t>，</w:t>
      </w:r>
      <w:r>
        <w:rPr>
          <w:rFonts w:hint="eastAsia"/>
          <w:szCs w:val="21"/>
        </w:rPr>
        <w:t>可收取人民币或等值外汇；收取等值外汇时，按当日公布汇价折算收取。</w:t>
      </w:r>
    </w:p>
    <w:p w14:paraId="39B0AB08" w14:textId="77777777" w:rsidR="00773FA9" w:rsidRPr="00773FA9" w:rsidRDefault="00DE3DCD" w:rsidP="00773FA9">
      <w:pPr>
        <w:pStyle w:val="2"/>
      </w:pPr>
      <w:bookmarkStart w:id="49" w:name="_Toc399282905"/>
      <w:r>
        <w:rPr>
          <w:rFonts w:hint="eastAsia"/>
        </w:rPr>
        <w:t>公共控制</w:t>
      </w:r>
      <w:bookmarkEnd w:id="49"/>
    </w:p>
    <w:p w14:paraId="499E2AB2" w14:textId="77777777" w:rsidR="00A35158" w:rsidRDefault="00A35158" w:rsidP="003131B3">
      <w:pPr>
        <w:pStyle w:val="3"/>
      </w:pPr>
      <w:bookmarkStart w:id="50" w:name="_Toc399282906"/>
      <w:r>
        <w:rPr>
          <w:rFonts w:hint="eastAsia"/>
        </w:rPr>
        <w:t>清算途径说明</w:t>
      </w:r>
      <w:bookmarkEnd w:id="50"/>
    </w:p>
    <w:p w14:paraId="53D8D1DE" w14:textId="77777777" w:rsidR="00A35158" w:rsidRPr="00A35158" w:rsidRDefault="00A35158" w:rsidP="00A35158">
      <w:pPr>
        <w:pStyle w:val="a3"/>
        <w:numPr>
          <w:ilvl w:val="0"/>
          <w:numId w:val="30"/>
        </w:numPr>
        <w:spacing w:line="360" w:lineRule="auto"/>
        <w:ind w:right="-47" w:firstLineChars="0"/>
        <w:jc w:val="left"/>
        <w:rPr>
          <w:rFonts w:asciiTheme="minorEastAsia" w:hAnsiTheme="minorEastAsia"/>
          <w:szCs w:val="21"/>
        </w:rPr>
      </w:pPr>
      <w:r w:rsidRPr="00A35158">
        <w:rPr>
          <w:rFonts w:asciiTheme="minorEastAsia" w:hAnsiTheme="minorEastAsia" w:hint="eastAsia"/>
          <w:szCs w:val="21"/>
        </w:rPr>
        <w:t>当清算途径选择“</w:t>
      </w:r>
      <w:r w:rsidR="00570001">
        <w:rPr>
          <w:rFonts w:asciiTheme="minorEastAsia" w:hAnsiTheme="minorEastAsia" w:hint="eastAsia"/>
          <w:szCs w:val="21"/>
        </w:rPr>
        <w:t>SWIFT</w:t>
      </w:r>
      <w:r w:rsidRPr="00A35158">
        <w:rPr>
          <w:rFonts w:hint="eastAsia"/>
          <w:szCs w:val="21"/>
        </w:rPr>
        <w:t>外币清算</w:t>
      </w:r>
      <w:r w:rsidRPr="00A35158">
        <w:rPr>
          <w:rFonts w:asciiTheme="minorEastAsia" w:hAnsiTheme="minorEastAsia" w:hint="eastAsia"/>
          <w:szCs w:val="21"/>
        </w:rPr>
        <w:t>”时，清算行的标签显示为账户行</w:t>
      </w:r>
      <w:r w:rsidR="00F025DB">
        <w:rPr>
          <w:rFonts w:asciiTheme="minorEastAsia" w:hAnsiTheme="minorEastAsia" w:hint="eastAsia"/>
          <w:szCs w:val="21"/>
        </w:rPr>
        <w:t>SWIFTCODE</w:t>
      </w:r>
      <w:r w:rsidRPr="00A35158">
        <w:rPr>
          <w:rFonts w:asciiTheme="minorEastAsia" w:hAnsiTheme="minorEastAsia" w:hint="eastAsia"/>
          <w:szCs w:val="21"/>
        </w:rPr>
        <w:t>、账户行名称、账户行账号，并且只能查询账户行信息；</w:t>
      </w:r>
    </w:p>
    <w:p w14:paraId="3FF81E5F" w14:textId="77777777" w:rsidR="00A35158" w:rsidRPr="00A35158" w:rsidRDefault="00A35158" w:rsidP="00A35158">
      <w:pPr>
        <w:pStyle w:val="a3"/>
        <w:numPr>
          <w:ilvl w:val="0"/>
          <w:numId w:val="30"/>
        </w:numPr>
        <w:spacing w:line="360" w:lineRule="auto"/>
        <w:ind w:right="-47" w:firstLineChars="0"/>
        <w:jc w:val="left"/>
        <w:rPr>
          <w:rFonts w:asciiTheme="minorEastAsia" w:hAnsiTheme="minorEastAsia"/>
          <w:szCs w:val="21"/>
        </w:rPr>
      </w:pPr>
      <w:r w:rsidRPr="00A35158">
        <w:rPr>
          <w:rFonts w:asciiTheme="minorEastAsia" w:hAnsiTheme="minorEastAsia" w:hint="eastAsia"/>
          <w:szCs w:val="21"/>
        </w:rPr>
        <w:t>当交收途径选择“大额</w:t>
      </w:r>
      <w:r w:rsidR="00570001">
        <w:rPr>
          <w:rFonts w:asciiTheme="minorEastAsia" w:hAnsiTheme="minorEastAsia" w:hint="eastAsia"/>
          <w:szCs w:val="21"/>
        </w:rPr>
        <w:t>支付</w:t>
      </w:r>
      <w:r w:rsidRPr="00A35158">
        <w:rPr>
          <w:rFonts w:asciiTheme="minorEastAsia" w:hAnsiTheme="minorEastAsia" w:hint="eastAsia"/>
          <w:szCs w:val="21"/>
        </w:rPr>
        <w:t>”时，清算行的标签显示为大额行代码、大额行名称、大额行账号，并且只能查询大额支付行信息。</w:t>
      </w:r>
    </w:p>
    <w:p w14:paraId="2CB1EB7E" w14:textId="77777777" w:rsidR="008E05DD" w:rsidRDefault="008E05DD">
      <w:pPr>
        <w:widowControl/>
        <w:jc w:val="left"/>
        <w:rPr>
          <w:b/>
          <w:sz w:val="36"/>
          <w:szCs w:val="36"/>
        </w:rPr>
      </w:pPr>
    </w:p>
    <w:p w14:paraId="40A41777" w14:textId="77777777" w:rsidR="00C80AFC" w:rsidRDefault="00773FA9" w:rsidP="00B2130E">
      <w:pPr>
        <w:pStyle w:val="1"/>
      </w:pPr>
      <w:bookmarkStart w:id="51" w:name="_Toc399282907"/>
      <w:r>
        <w:rPr>
          <w:rFonts w:hint="eastAsia"/>
        </w:rPr>
        <w:t>光票</w:t>
      </w:r>
      <w:r w:rsidR="00830F81">
        <w:rPr>
          <w:rFonts w:hint="eastAsia"/>
        </w:rPr>
        <w:t>托收</w:t>
      </w:r>
      <w:bookmarkEnd w:id="51"/>
    </w:p>
    <w:p w14:paraId="72251023" w14:textId="77777777" w:rsidR="001A7B72" w:rsidRDefault="001A7B72" w:rsidP="001A7B72">
      <w:pPr>
        <w:pStyle w:val="2"/>
      </w:pPr>
      <w:bookmarkStart w:id="52" w:name="_Toc399282908"/>
      <w:r>
        <w:rPr>
          <w:rFonts w:hint="eastAsia"/>
        </w:rPr>
        <w:t>业务流程</w:t>
      </w:r>
      <w:bookmarkEnd w:id="52"/>
    </w:p>
    <w:p w14:paraId="12E8FBBD" w14:textId="77777777" w:rsidR="00DD5422" w:rsidRDefault="00C80AFC" w:rsidP="001A7B72">
      <w:pPr>
        <w:pStyle w:val="3"/>
      </w:pPr>
      <w:bookmarkStart w:id="53" w:name="_Toc399282909"/>
      <w:r>
        <w:rPr>
          <w:rFonts w:hint="eastAsia"/>
        </w:rPr>
        <w:t>业务</w:t>
      </w:r>
      <w:r w:rsidR="00DD5422">
        <w:rPr>
          <w:rFonts w:hint="eastAsia"/>
        </w:rPr>
        <w:t>流程图</w:t>
      </w:r>
      <w:bookmarkEnd w:id="53"/>
    </w:p>
    <w:p w14:paraId="0F0E403B" w14:textId="77777777" w:rsidR="00DD5422" w:rsidRDefault="00DD5422" w:rsidP="00DD5422"/>
    <w:p w14:paraId="30C2BE3F" w14:textId="77777777" w:rsidR="00DD5422" w:rsidRDefault="00DD5422" w:rsidP="009A3192">
      <w:pPr>
        <w:jc w:val="center"/>
      </w:pPr>
    </w:p>
    <w:p w14:paraId="3A09542C" w14:textId="77777777" w:rsidR="00C3036B" w:rsidRDefault="00C3036B" w:rsidP="00A5137D">
      <w:pPr>
        <w:jc w:val="center"/>
      </w:pPr>
    </w:p>
    <w:p w14:paraId="12EEFB4C" w14:textId="77777777" w:rsidR="00DF5742" w:rsidRDefault="00583B75" w:rsidP="00A5137D">
      <w:pPr>
        <w:jc w:val="center"/>
      </w:pPr>
      <w:r>
        <w:object w:dxaOrig="7729" w:dyaOrig="9486" w14:anchorId="13389A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474pt" o:ole="">
            <v:imagedata r:id="rId8" o:title=""/>
          </v:shape>
          <o:OLEObject Type="Embed" ProgID="Visio.Drawing.11" ShapeID="_x0000_i1025" DrawAspect="Content" ObjectID="_1650647079" r:id="rId9"/>
        </w:object>
      </w:r>
    </w:p>
    <w:p w14:paraId="752B47E1" w14:textId="77777777" w:rsidR="00C80AFC" w:rsidRDefault="00C80AFC" w:rsidP="001A7B72">
      <w:pPr>
        <w:pStyle w:val="3"/>
      </w:pPr>
      <w:bookmarkStart w:id="54" w:name="_Toc399282910"/>
      <w:r>
        <w:rPr>
          <w:rFonts w:hint="eastAsia"/>
        </w:rPr>
        <w:t>业务流程图说明</w:t>
      </w:r>
      <w:bookmarkEnd w:id="54"/>
    </w:p>
    <w:p w14:paraId="18718890" w14:textId="77777777" w:rsidR="00245182" w:rsidRDefault="00245182" w:rsidP="00C4091C">
      <w:pPr>
        <w:numPr>
          <w:ilvl w:val="0"/>
          <w:numId w:val="2"/>
        </w:numPr>
        <w:spacing w:line="360" w:lineRule="auto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我行收到受益人交来的</w:t>
      </w:r>
      <w:r w:rsidR="00773FA9">
        <w:rPr>
          <w:rFonts w:hAnsi="宋体" w:hint="eastAsia"/>
          <w:szCs w:val="21"/>
        </w:rPr>
        <w:t>票据（包含</w:t>
      </w:r>
      <w:r w:rsidR="00DB3792">
        <w:rPr>
          <w:rFonts w:hAnsi="宋体" w:hint="eastAsia"/>
          <w:szCs w:val="21"/>
        </w:rPr>
        <w:t>支票、本票等</w:t>
      </w:r>
      <w:r w:rsidR="00773FA9">
        <w:rPr>
          <w:rFonts w:hAnsi="宋体" w:hint="eastAsia"/>
          <w:szCs w:val="21"/>
        </w:rPr>
        <w:t>）</w:t>
      </w:r>
      <w:r>
        <w:rPr>
          <w:rFonts w:hAnsi="宋体" w:hint="eastAsia"/>
          <w:szCs w:val="21"/>
        </w:rPr>
        <w:t>，</w:t>
      </w:r>
      <w:r w:rsidR="00830F81">
        <w:rPr>
          <w:rFonts w:hAnsi="宋体" w:hint="eastAsia"/>
          <w:szCs w:val="21"/>
        </w:rPr>
        <w:t>按照受益人要求，将</w:t>
      </w:r>
      <w:r w:rsidR="00DB3792">
        <w:rPr>
          <w:rFonts w:hAnsi="宋体" w:hint="eastAsia"/>
          <w:szCs w:val="21"/>
        </w:rPr>
        <w:t>票据</w:t>
      </w:r>
      <w:r w:rsidR="00830F81">
        <w:rPr>
          <w:rFonts w:hAnsi="宋体" w:hint="eastAsia"/>
          <w:szCs w:val="21"/>
        </w:rPr>
        <w:t>寄给</w:t>
      </w:r>
      <w:r w:rsidR="00DB3792">
        <w:rPr>
          <w:rFonts w:hAnsi="宋体" w:hint="eastAsia"/>
          <w:szCs w:val="21"/>
        </w:rPr>
        <w:t>代收</w:t>
      </w:r>
      <w:r w:rsidR="00830F81">
        <w:rPr>
          <w:rFonts w:hAnsi="宋体" w:hint="eastAsia"/>
          <w:szCs w:val="21"/>
        </w:rPr>
        <w:t>行，并要求</w:t>
      </w:r>
      <w:r w:rsidR="00DB3792">
        <w:rPr>
          <w:rFonts w:hAnsi="宋体" w:hint="eastAsia"/>
          <w:szCs w:val="21"/>
        </w:rPr>
        <w:t>付款</w:t>
      </w:r>
      <w:r w:rsidR="00830F81">
        <w:rPr>
          <w:rFonts w:hAnsi="宋体" w:hint="eastAsia"/>
          <w:szCs w:val="21"/>
        </w:rPr>
        <w:t>行按照我行指定的汇款路线付款</w:t>
      </w:r>
      <w:r>
        <w:rPr>
          <w:rFonts w:hAnsi="宋体" w:hint="eastAsia"/>
          <w:szCs w:val="21"/>
        </w:rPr>
        <w:t>；</w:t>
      </w:r>
    </w:p>
    <w:p w14:paraId="5690BFAC" w14:textId="77777777" w:rsidR="00DD5239" w:rsidRDefault="00DD5239" w:rsidP="00C4091C">
      <w:pPr>
        <w:numPr>
          <w:ilvl w:val="0"/>
          <w:numId w:val="2"/>
        </w:numPr>
        <w:spacing w:line="360" w:lineRule="auto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我行将同一币种，同一贷记类型的票据一起打包寄给代收行；</w:t>
      </w:r>
    </w:p>
    <w:p w14:paraId="0A160EA4" w14:textId="77777777" w:rsidR="00DD5239" w:rsidRDefault="00DD5239" w:rsidP="00C4091C">
      <w:pPr>
        <w:numPr>
          <w:ilvl w:val="0"/>
          <w:numId w:val="2"/>
        </w:numPr>
        <w:spacing w:line="360" w:lineRule="auto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我行收到代收行的</w:t>
      </w:r>
      <w:r w:rsidR="006C3958">
        <w:rPr>
          <w:rFonts w:hAnsi="宋体" w:hint="eastAsia"/>
          <w:szCs w:val="21"/>
        </w:rPr>
        <w:t>解付通知</w:t>
      </w:r>
      <w:r>
        <w:rPr>
          <w:rFonts w:hAnsi="宋体" w:hint="eastAsia"/>
          <w:szCs w:val="21"/>
        </w:rPr>
        <w:t>，</w:t>
      </w:r>
      <w:r w:rsidR="006C3958">
        <w:rPr>
          <w:rFonts w:hAnsi="宋体" w:hint="eastAsia"/>
          <w:szCs w:val="21"/>
        </w:rPr>
        <w:t>如果该笔光票做了打包，必须先解包，之后</w:t>
      </w:r>
      <w:r>
        <w:rPr>
          <w:rFonts w:hAnsi="宋体" w:hint="eastAsia"/>
          <w:szCs w:val="21"/>
        </w:rPr>
        <w:t>按照代收行要求将款项解付给客户；</w:t>
      </w:r>
    </w:p>
    <w:p w14:paraId="0B3C654D" w14:textId="77777777" w:rsidR="006C3958" w:rsidRDefault="006C3958" w:rsidP="006C3958">
      <w:pPr>
        <w:numPr>
          <w:ilvl w:val="0"/>
          <w:numId w:val="2"/>
        </w:numPr>
        <w:spacing w:line="360" w:lineRule="auto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我行收到代收行的退票通知，如果该笔光票做了打包，必须先解包，通知客户做退票处理。</w:t>
      </w:r>
    </w:p>
    <w:p w14:paraId="2706E589" w14:textId="77777777" w:rsidR="00A15BA9" w:rsidRDefault="00A15BA9" w:rsidP="004A08D7"/>
    <w:p w14:paraId="4EA072D7" w14:textId="77777777" w:rsidR="00F43A5E" w:rsidRDefault="002E2334" w:rsidP="00F43A5E">
      <w:pPr>
        <w:pStyle w:val="2"/>
      </w:pPr>
      <w:bookmarkStart w:id="55" w:name="_Toc399282911"/>
      <w:r>
        <w:rPr>
          <w:rFonts w:hint="eastAsia"/>
        </w:rPr>
        <w:t>光票</w:t>
      </w:r>
      <w:r w:rsidR="00830F81">
        <w:rPr>
          <w:rFonts w:hint="eastAsia"/>
        </w:rPr>
        <w:t>托收</w:t>
      </w:r>
      <w:bookmarkEnd w:id="55"/>
    </w:p>
    <w:p w14:paraId="7C62732D" w14:textId="77777777" w:rsidR="00F43A5E" w:rsidRPr="004655DE" w:rsidRDefault="002E2334" w:rsidP="00F43A5E">
      <w:pPr>
        <w:pStyle w:val="3"/>
      </w:pPr>
      <w:bookmarkStart w:id="56" w:name="_Toc399282912"/>
      <w:r>
        <w:rPr>
          <w:rFonts w:hint="eastAsia"/>
        </w:rPr>
        <w:t>光票</w:t>
      </w:r>
      <w:r w:rsidR="001B3474">
        <w:rPr>
          <w:rFonts w:hint="eastAsia"/>
        </w:rPr>
        <w:t>登记</w:t>
      </w:r>
      <w:bookmarkEnd w:id="56"/>
    </w:p>
    <w:p w14:paraId="67E973B7" w14:textId="77777777" w:rsidR="00F43A5E" w:rsidRDefault="00F43A5E" w:rsidP="00F65C69">
      <w:pPr>
        <w:pStyle w:val="4"/>
      </w:pPr>
      <w:r>
        <w:rPr>
          <w:rFonts w:hint="eastAsia"/>
        </w:rPr>
        <w:t>交易描述</w:t>
      </w:r>
    </w:p>
    <w:p w14:paraId="020922C1" w14:textId="77777777" w:rsidR="00F43A5E" w:rsidRDefault="00F43A5E" w:rsidP="00F43A5E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是收到</w:t>
      </w:r>
      <w:r w:rsidR="002E2334">
        <w:rPr>
          <w:rFonts w:hint="eastAsia"/>
        </w:rPr>
        <w:t>委托</w:t>
      </w:r>
      <w:r w:rsidR="00D63E6E">
        <w:rPr>
          <w:rFonts w:hint="eastAsia"/>
        </w:rPr>
        <w:t>人送来的单据后，对单据进行登记处理。</w:t>
      </w:r>
    </w:p>
    <w:p w14:paraId="3386EF7A" w14:textId="77777777" w:rsidR="00F43A5E" w:rsidRDefault="00F43A5E" w:rsidP="00F65C69">
      <w:pPr>
        <w:pStyle w:val="4"/>
      </w:pPr>
      <w:r>
        <w:rPr>
          <w:rFonts w:hint="eastAsia"/>
        </w:rPr>
        <w:t>柜员操作</w:t>
      </w:r>
    </w:p>
    <w:p w14:paraId="5A9DD8FD" w14:textId="77777777" w:rsidR="00F43A5E" w:rsidRDefault="00F43A5E" w:rsidP="00F43A5E">
      <w:pPr>
        <w:ind w:firstLine="420"/>
      </w:pPr>
      <w:r>
        <w:rPr>
          <w:rFonts w:hint="eastAsia"/>
        </w:rPr>
        <w:t>本交易由具有</w:t>
      </w:r>
      <w:r w:rsidR="00F3747C">
        <w:rPr>
          <w:rFonts w:hint="eastAsia"/>
        </w:rPr>
        <w:t>光票登记</w:t>
      </w:r>
      <w:r>
        <w:rPr>
          <w:rFonts w:hint="eastAsia"/>
        </w:rPr>
        <w:t>经办权限的柜员发起操作。</w:t>
      </w:r>
    </w:p>
    <w:p w14:paraId="749A3F31" w14:textId="77777777" w:rsidR="00F43A5E" w:rsidRDefault="00F43A5E" w:rsidP="00F43A5E">
      <w:pPr>
        <w:ind w:firstLine="420"/>
      </w:pPr>
      <w:r>
        <w:rPr>
          <w:rFonts w:hint="eastAsia"/>
        </w:rPr>
        <w:t>系统需支持手工发起</w:t>
      </w:r>
      <w:r w:rsidR="0000366C">
        <w:rPr>
          <w:rFonts w:hint="eastAsia"/>
        </w:rPr>
        <w:t>、扫描发起</w:t>
      </w:r>
      <w:r>
        <w:rPr>
          <w:rFonts w:hint="eastAsia"/>
        </w:rPr>
        <w:t>。</w:t>
      </w:r>
    </w:p>
    <w:p w14:paraId="5C774079" w14:textId="77777777" w:rsidR="001F10D7" w:rsidRDefault="0057663B">
      <w:pPr>
        <w:pStyle w:val="4"/>
      </w:pPr>
      <w:r>
        <w:rPr>
          <w:rFonts w:hint="eastAsia"/>
        </w:rPr>
        <w:t>界面布局与菜单按钮</w:t>
      </w:r>
    </w:p>
    <w:p w14:paraId="65F13D98" w14:textId="77777777" w:rsidR="00735B22" w:rsidRDefault="00735B22" w:rsidP="00735B22">
      <w:pPr>
        <w:ind w:firstLine="420"/>
      </w:pPr>
      <w:r>
        <w:rPr>
          <w:rFonts w:hint="eastAsia"/>
        </w:rPr>
        <w:t>同一页面布局原则，一行两列，从上至下：</w:t>
      </w:r>
    </w:p>
    <w:p w14:paraId="72D4CFAD" w14:textId="77777777" w:rsidR="00735B22" w:rsidRDefault="00735B22" w:rsidP="00735B22">
      <w:pPr>
        <w:ind w:firstLine="420"/>
      </w:pPr>
      <w:r>
        <w:rPr>
          <w:rFonts w:hint="eastAsia"/>
        </w:rPr>
        <w:t>第一区域：基本信息；</w:t>
      </w:r>
    </w:p>
    <w:p w14:paraId="6930096B" w14:textId="77777777" w:rsidR="00735B22" w:rsidRDefault="00735B22" w:rsidP="00735B22">
      <w:pPr>
        <w:ind w:firstLine="420"/>
      </w:pPr>
      <w:r>
        <w:rPr>
          <w:rFonts w:hint="eastAsia"/>
        </w:rPr>
        <w:t>第二区域：按钮。</w:t>
      </w:r>
    </w:p>
    <w:p w14:paraId="72E64B86" w14:textId="77777777" w:rsidR="0057663B" w:rsidRDefault="00735B22" w:rsidP="00F43A5E">
      <w:pPr>
        <w:ind w:firstLine="420"/>
      </w:pPr>
      <w:r>
        <w:rPr>
          <w:rFonts w:hint="eastAsia"/>
        </w:rPr>
        <w:t>第三区域：报文。</w:t>
      </w:r>
    </w:p>
    <w:p w14:paraId="07EC44FA" w14:textId="77777777" w:rsidR="001F10D7" w:rsidRDefault="00740676">
      <w:pPr>
        <w:pStyle w:val="5"/>
      </w:pPr>
      <w:r>
        <w:rPr>
          <w:rFonts w:hint="eastAsia"/>
        </w:rPr>
        <w:t>基本信息和按钮</w:t>
      </w:r>
    </w:p>
    <w:p w14:paraId="0E1ED083" w14:textId="77777777" w:rsidR="001F10D7" w:rsidRDefault="001F10D7">
      <w:pPr>
        <w:ind w:leftChars="-675" w:left="-1418"/>
      </w:pPr>
    </w:p>
    <w:p w14:paraId="4F31F314" w14:textId="77777777" w:rsidR="00342FB5" w:rsidRDefault="00780A03">
      <w:pPr>
        <w:ind w:leftChars="-675" w:left="-1418"/>
      </w:pPr>
      <w:r>
        <w:rPr>
          <w:noProof/>
        </w:rPr>
        <w:drawing>
          <wp:inline distT="0" distB="0" distL="0" distR="0" wp14:anchorId="7D98F51B" wp14:editId="70000631">
            <wp:extent cx="6750000" cy="494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49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16AA" w14:textId="77777777" w:rsidR="00DC288A" w:rsidRDefault="00DC288A" w:rsidP="00DC288A">
      <w:pPr>
        <w:ind w:firstLineChars="202" w:firstLine="424"/>
      </w:pPr>
      <w:r>
        <w:rPr>
          <w:rFonts w:hint="eastAsia"/>
        </w:rPr>
        <w:t>备注：</w:t>
      </w:r>
    </w:p>
    <w:p w14:paraId="243D4DC7" w14:textId="77777777" w:rsidR="00DC288A" w:rsidRPr="00DC288A" w:rsidRDefault="00DC288A" w:rsidP="00DC288A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5EDD92D9" w14:textId="77777777" w:rsidR="001F10D7" w:rsidRDefault="00740676">
      <w:pPr>
        <w:pStyle w:val="5"/>
      </w:pPr>
      <w:r>
        <w:rPr>
          <w:rFonts w:hint="eastAsia"/>
        </w:rPr>
        <w:t>报文</w:t>
      </w:r>
    </w:p>
    <w:p w14:paraId="75577A93" w14:textId="77777777" w:rsidR="001F10D7" w:rsidRDefault="001F10D7">
      <w:pPr>
        <w:ind w:leftChars="-675" w:left="-1418"/>
      </w:pPr>
      <w:r>
        <w:rPr>
          <w:noProof/>
        </w:rPr>
        <w:drawing>
          <wp:inline distT="0" distB="0" distL="0" distR="0" wp14:anchorId="4BFA6988" wp14:editId="60AF5741">
            <wp:extent cx="6778752" cy="2962656"/>
            <wp:effectExtent l="19050" t="0" r="3048" b="0"/>
            <wp:docPr id="2" name="图片 1" descr="报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文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6140" w14:textId="77777777" w:rsidR="00F43A5E" w:rsidRDefault="00F43A5E" w:rsidP="00F65C69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1"/>
        <w:gridCol w:w="1468"/>
        <w:gridCol w:w="1081"/>
        <w:gridCol w:w="1137"/>
        <w:gridCol w:w="426"/>
        <w:gridCol w:w="1275"/>
        <w:gridCol w:w="2744"/>
      </w:tblGrid>
      <w:tr w:rsidR="00F43A5E" w14:paraId="719A2334" w14:textId="77777777" w:rsidTr="00034217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67CD93DD" w14:textId="77777777" w:rsidR="00F43A5E" w:rsidRPr="00BF567F" w:rsidRDefault="00F43A5E" w:rsidP="00484BB2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54AE674A" w14:textId="77777777" w:rsidR="00F43A5E" w:rsidRPr="00BF567F" w:rsidRDefault="00F43A5E" w:rsidP="00484BB2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41BD7233" w14:textId="77777777" w:rsidR="00F43A5E" w:rsidRPr="00BF567F" w:rsidRDefault="00F43A5E" w:rsidP="00484BB2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1BD2F315" w14:textId="77777777" w:rsidR="00F43A5E" w:rsidRPr="00BF567F" w:rsidRDefault="00F43A5E" w:rsidP="00034217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06C43D55" w14:textId="77777777" w:rsidR="00F43A5E" w:rsidRPr="00BF567F" w:rsidRDefault="00F43A5E" w:rsidP="00484BB2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31718B0B" w14:textId="77777777" w:rsidR="00F43A5E" w:rsidRPr="00BF567F" w:rsidRDefault="00F43A5E" w:rsidP="00484BB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6BF0026E" w14:textId="77777777" w:rsidR="00F43A5E" w:rsidRPr="00BF567F" w:rsidRDefault="00F43A5E" w:rsidP="00484BB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1B4DA7" w14:paraId="65B943FD" w14:textId="77777777" w:rsidTr="00484BB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7BCD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2F55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 w:rsidRPr="0063746E">
              <w:rPr>
                <w:rFonts w:hint="eastAsia"/>
                <w:szCs w:val="21"/>
              </w:rPr>
              <w:t>光票</w:t>
            </w:r>
            <w:r>
              <w:rPr>
                <w:rFonts w:hint="eastAsia"/>
                <w:szCs w:val="21"/>
              </w:rPr>
              <w:t>编</w:t>
            </w:r>
            <w:r w:rsidRPr="0063746E">
              <w:rPr>
                <w:rFonts w:hint="eastAsia"/>
                <w:szCs w:val="21"/>
              </w:rPr>
              <w:t>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8AC6" w14:textId="77777777" w:rsidR="001B4DA7" w:rsidRPr="00446309" w:rsidRDefault="001B4DA7" w:rsidP="001B4DA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9EEE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D180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E874" w14:textId="77777777" w:rsidR="001B4DA7" w:rsidRPr="00446309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自动生成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7286" w14:textId="77777777" w:rsidR="001B4DA7" w:rsidRPr="00132563" w:rsidRDefault="001B4DA7" w:rsidP="001B4DA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446309" w14:paraId="0B3B450D" w14:textId="77777777" w:rsidTr="00996DEF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1B6D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E842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szCs w:val="21"/>
              </w:rPr>
              <w:t>委托人性质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06A4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32C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F7C6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12E9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6663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181AB39E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对公</w:t>
            </w:r>
            <w:r>
              <w:rPr>
                <w:rFonts w:hint="eastAsia"/>
                <w:szCs w:val="21"/>
              </w:rPr>
              <w:t>（默认）</w:t>
            </w:r>
          </w:p>
          <w:p w14:paraId="53696B18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：中国公民个人</w:t>
            </w:r>
          </w:p>
          <w:p w14:paraId="0E3E687D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非中国公民个人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B4DA7" w:rsidRPr="00446309" w14:paraId="2F0D653B" w14:textId="77777777" w:rsidTr="0014079A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BBB1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6971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托收来源主类型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DC82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3382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B243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D5203" w14:textId="77777777" w:rsidR="001B4DA7" w:rsidRDefault="001B4DA7" w:rsidP="001B4DA7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10143B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13E50A4B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：境外（默认）</w:t>
            </w:r>
          </w:p>
          <w:p w14:paraId="54C89BCA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2419F0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境内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B4DA7" w:rsidRPr="00446309" w14:paraId="4AA96ADB" w14:textId="77777777" w:rsidTr="0014079A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161E6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89BF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托收来源子类型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5262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45F5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F00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940947" w14:textId="77777777" w:rsidR="001B4DA7" w:rsidRDefault="001B4DA7" w:rsidP="001B4DA7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4C04F" w14:textId="77777777" w:rsidR="001B4DA7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选择项，当托收来源主类型选择“2：境内”时必填，否则灰显，清空。</w:t>
            </w:r>
          </w:p>
          <w:p w14:paraId="27C27689" w14:textId="77777777" w:rsidR="001B4DA7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</w:p>
          <w:p w14:paraId="6A4A2575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1:深加工结转</w:t>
            </w:r>
          </w:p>
          <w:p w14:paraId="398BE27B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2:特殊经济区域(含出口加工区,保税区,钻石交易所)</w:t>
            </w:r>
          </w:p>
          <w:p w14:paraId="467C4E84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3:汇路引起出口项下的跨境收汇</w:t>
            </w:r>
          </w:p>
          <w:p w14:paraId="29DD02E2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4:出口信用保险理赔</w:t>
            </w:r>
          </w:p>
          <w:p w14:paraId="1EC46548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5:出口货物保险理赔</w:t>
            </w:r>
          </w:p>
          <w:p w14:paraId="6F6E3213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6:福费廷业务</w:t>
            </w:r>
          </w:p>
          <w:p w14:paraId="71840892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7:无追索权出口保理业务</w:t>
            </w:r>
          </w:p>
          <w:p w14:paraId="7149CB09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8:买方信贷</w:t>
            </w:r>
          </w:p>
          <w:p w14:paraId="36FF1E2B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9:转让信用证</w:t>
            </w:r>
          </w:p>
          <w:p w14:paraId="743521DF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10:离岸业务</w:t>
            </w:r>
          </w:p>
          <w:p w14:paraId="35616871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11:背对背信用证</w:t>
            </w:r>
          </w:p>
          <w:p w14:paraId="74F07769" w14:textId="77777777" w:rsidR="001B4DA7" w:rsidRPr="0081502C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12:其他出口项下收汇</w:t>
            </w:r>
          </w:p>
          <w:p w14:paraId="4821F878" w14:textId="77777777" w:rsidR="001B4DA7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 w:rsidRPr="0081502C">
              <w:rPr>
                <w:rFonts w:ascii="宋体" w:hAnsi="宋体" w:hint="eastAsia"/>
              </w:rPr>
              <w:t>13:非出口项下收汇</w:t>
            </w:r>
          </w:p>
          <w:p w14:paraId="5A460136" w14:textId="77777777" w:rsidR="001B4DA7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）</w:t>
            </w:r>
          </w:p>
        </w:tc>
      </w:tr>
      <w:tr w:rsidR="001B4DA7" w:rsidRPr="00446309" w14:paraId="730A4D26" w14:textId="77777777" w:rsidTr="00665F3B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1F29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4C4D" w14:textId="77777777" w:rsidR="001B4DA7" w:rsidRPr="00604E94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贷记类型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E8BD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4812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90DE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3C36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EB9DC" w14:textId="77777777" w:rsidR="001B4DA7" w:rsidRDefault="001B4DA7" w:rsidP="001B4DA7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3FED0962" w14:textId="77777777" w:rsidR="001B4DA7" w:rsidRDefault="001B4DA7" w:rsidP="001B4DA7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最终贷记</w:t>
            </w:r>
            <w:r>
              <w:rPr>
                <w:rFonts w:hint="eastAsia"/>
                <w:szCs w:val="21"/>
              </w:rPr>
              <w:t>（默认）</w:t>
            </w:r>
          </w:p>
          <w:p w14:paraId="038DD3FD" w14:textId="77777777" w:rsidR="001B4DA7" w:rsidRPr="00286D24" w:rsidRDefault="001B4DA7" w:rsidP="001B4DA7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立即贷记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B4DA7" w:rsidRPr="00446309" w14:paraId="1A8E582C" w14:textId="77777777" w:rsidTr="00B1253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AC81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AE4" w14:textId="77777777" w:rsidR="001B4DA7" w:rsidRPr="00604E94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7135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B075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46CF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C1F8E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选择币种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1E9378CF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默认为USD</w:t>
            </w:r>
          </w:p>
        </w:tc>
      </w:tr>
      <w:tr w:rsidR="001B4DA7" w:rsidRPr="00446309" w14:paraId="3C5898AD" w14:textId="77777777" w:rsidTr="00B1253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4196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FAC5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4B41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E7D6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D3E3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6875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3E6824CD" w14:textId="77777777" w:rsidR="001B4DA7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必须大于零</w:t>
            </w:r>
          </w:p>
        </w:tc>
      </w:tr>
      <w:tr w:rsidR="001B4DA7" w:rsidRPr="00446309" w14:paraId="5DE37D88" w14:textId="77777777" w:rsidTr="00484BB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F446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E995" w14:textId="77777777" w:rsidR="001B4DA7" w:rsidRPr="00604E94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托收日期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F642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28DA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1C19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A9F3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91F7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默认当天</w:t>
            </w:r>
          </w:p>
        </w:tc>
      </w:tr>
      <w:tr w:rsidR="001B4DA7" w:rsidRPr="00446309" w14:paraId="0B142C55" w14:textId="77777777" w:rsidTr="00484BB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AB36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2A88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票据类型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7D3F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AB90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6656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E5D4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E821" w14:textId="77777777" w:rsidR="001B4DA7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选择项：支票；本票；其他</w:t>
            </w:r>
          </w:p>
        </w:tc>
      </w:tr>
      <w:tr w:rsidR="001B4DA7" w:rsidRPr="00446309" w14:paraId="1F5576CA" w14:textId="77777777" w:rsidTr="00484BB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738D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A451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票据编号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84D4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4D9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V(50)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256A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3046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B2F7" w14:textId="77777777" w:rsidR="001B4DA7" w:rsidRDefault="001B4DA7" w:rsidP="001B4DA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446309" w14:paraId="4EFD74BC" w14:textId="77777777" w:rsidTr="008A3EED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DAAE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2100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付款</w:t>
            </w:r>
            <w:r w:rsidRPr="002419F0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出</w:t>
            </w:r>
            <w:r w:rsidRPr="002419F0">
              <w:rPr>
                <w:rFonts w:hint="eastAsia"/>
                <w:szCs w:val="21"/>
              </w:rPr>
              <w:t>票人名称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C407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483D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2434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8A2C6" w14:textId="77777777" w:rsidR="001B4DA7" w:rsidRPr="00473640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7580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446309" w14:paraId="22E6A171" w14:textId="77777777" w:rsidTr="00484BB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23D7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DD40" w14:textId="77777777" w:rsidR="001B4DA7" w:rsidRPr="00EB4194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付款</w:t>
            </w:r>
            <w:r w:rsidRPr="002419F0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出</w:t>
            </w:r>
            <w:r w:rsidRPr="002419F0">
              <w:rPr>
                <w:rFonts w:hint="eastAsia"/>
                <w:szCs w:val="21"/>
              </w:rPr>
              <w:t>票人国家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7BAB1" w14:textId="77777777" w:rsidR="001B4DA7" w:rsidRDefault="001B4DA7" w:rsidP="001B4DA7">
            <w:pPr>
              <w:ind w:leftChars="-12" w:left="-25" w:right="4" w:firstLine="420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D4FD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F30F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57BF" w14:textId="77777777" w:rsidR="001B4DA7" w:rsidRDefault="001B4DA7" w:rsidP="001B4DA7">
            <w:pPr>
              <w:ind w:righ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查询国家信息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174D" w14:textId="77777777" w:rsidR="001B4DA7" w:rsidRDefault="001B4DA7" w:rsidP="001B4DA7">
            <w:pPr>
              <w:rPr>
                <w:szCs w:val="21"/>
              </w:rPr>
            </w:pPr>
          </w:p>
        </w:tc>
      </w:tr>
      <w:tr w:rsidR="001B4DA7" w:rsidRPr="00446309" w14:paraId="7073E5E0" w14:textId="77777777" w:rsidTr="008A3EED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35EF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C90C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委托人编号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6A62E" w14:textId="77777777" w:rsidR="001B4DA7" w:rsidRDefault="001B4DA7" w:rsidP="001B4DA7">
            <w:pPr>
              <w:ind w:leftChars="-12" w:left="-25" w:right="4" w:firstLine="420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DDE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16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E83E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AE6E02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查询带入</w:t>
            </w:r>
          </w:p>
          <w:p w14:paraId="33BF3A9D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647D" w14:textId="77777777" w:rsidR="001B4DA7" w:rsidRDefault="001B4DA7" w:rsidP="001B4DA7">
            <w:pPr>
              <w:rPr>
                <w:szCs w:val="21"/>
              </w:rPr>
            </w:pPr>
          </w:p>
        </w:tc>
      </w:tr>
      <w:tr w:rsidR="001B4DA7" w:rsidRPr="00446309" w14:paraId="7DBED0EC" w14:textId="77777777" w:rsidTr="008A3EED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6B3BE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531F" w14:textId="77777777" w:rsidR="001B4DA7" w:rsidRDefault="001B4DA7" w:rsidP="008A3EED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委托</w:t>
            </w:r>
            <w:r w:rsidRPr="002419F0">
              <w:rPr>
                <w:rFonts w:hint="eastAsia"/>
                <w:szCs w:val="21"/>
              </w:rPr>
              <w:t>人名称地址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9099" w14:textId="77777777" w:rsidR="001B4DA7" w:rsidRDefault="001B4DA7" w:rsidP="00484BB2">
            <w:pPr>
              <w:ind w:leftChars="-12" w:left="-25" w:right="4" w:firstLine="420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0A3C" w14:textId="77777777" w:rsidR="001B4DA7" w:rsidRDefault="001B4DA7" w:rsidP="0081077F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72AB" w14:textId="77777777" w:rsidR="001B4DA7" w:rsidRDefault="001B4DA7" w:rsidP="008A3EED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del w:id="57" w:author="Administrator" w:date="2014-10-27T11:34:00Z">
              <w:r w:rsidDel="001F427F">
                <w:rPr>
                  <w:rFonts w:ascii="宋体" w:hAnsi="宋体" w:hint="eastAsia"/>
                </w:rPr>
                <w:delText>P</w:delText>
              </w:r>
            </w:del>
            <w:ins w:id="58" w:author="Administrator" w:date="2014-10-27T11:34:00Z">
              <w:r w:rsidR="001F427F"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DFE9" w14:textId="77777777" w:rsidR="001B4DA7" w:rsidRDefault="001B4DA7" w:rsidP="00B12533">
            <w:pPr>
              <w:ind w:right="210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ED06" w14:textId="77777777" w:rsidR="001B4DA7" w:rsidRDefault="001B4DA7" w:rsidP="00B12533">
            <w:pPr>
              <w:rPr>
                <w:szCs w:val="21"/>
              </w:rPr>
            </w:pPr>
          </w:p>
        </w:tc>
      </w:tr>
      <w:tr w:rsidR="001B4DA7" w:rsidRPr="00446309" w14:paraId="1F51E06F" w14:textId="77777777" w:rsidTr="008A3EED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F475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F6C1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帐户行</w:t>
            </w:r>
            <w:r w:rsidRPr="002419F0">
              <w:rPr>
                <w:rFonts w:hint="eastAsia"/>
                <w:szCs w:val="21"/>
              </w:rPr>
              <w:t>SWIFTCODE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4A8B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76DC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B0E3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0BB93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4BD8B857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B573" w14:textId="77777777" w:rsidR="001B4DA7" w:rsidRPr="003A7549" w:rsidRDefault="001B4DA7" w:rsidP="001B4DA7">
            <w:pPr>
              <w:ind w:leftChars="-44" w:left="-92" w:firstLine="1"/>
              <w:rPr>
                <w:szCs w:val="21"/>
              </w:rPr>
            </w:pPr>
          </w:p>
        </w:tc>
      </w:tr>
      <w:tr w:rsidR="001B4DA7" w:rsidRPr="00446309" w14:paraId="47403054" w14:textId="77777777" w:rsidTr="00B1253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CC21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E49A" w14:textId="77777777" w:rsidR="001B4DA7" w:rsidRPr="002419F0" w:rsidRDefault="001B4DA7" w:rsidP="008A3EED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账户行名称地址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E73F" w14:textId="77777777" w:rsidR="001B4DA7" w:rsidRPr="00A6356C" w:rsidRDefault="001B4DA7" w:rsidP="00484BB2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4D1A" w14:textId="77777777" w:rsidR="001B4DA7" w:rsidRDefault="001B4DA7" w:rsidP="008A3EED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C9E4" w14:textId="77777777" w:rsidR="001B4DA7" w:rsidRDefault="001B4DA7" w:rsidP="008A3EED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del w:id="59" w:author="Administrator" w:date="2014-10-27T11:34:00Z">
              <w:r w:rsidDel="001F427F">
                <w:rPr>
                  <w:rFonts w:ascii="宋体" w:hAnsi="宋体" w:hint="eastAsia"/>
                </w:rPr>
                <w:delText>P</w:delText>
              </w:r>
            </w:del>
            <w:ins w:id="60" w:author="Administrator" w:date="2014-10-27T11:34:00Z">
              <w:r w:rsidR="001F427F"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1BF4" w14:textId="77777777" w:rsidR="001B4DA7" w:rsidRDefault="001B4DA7" w:rsidP="00484BB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1750" w14:textId="77777777" w:rsidR="001B4DA7" w:rsidRPr="003A7549" w:rsidRDefault="001B4DA7" w:rsidP="00484BB2">
            <w:pPr>
              <w:ind w:leftChars="-44" w:left="-92" w:firstLine="1"/>
              <w:rPr>
                <w:szCs w:val="21"/>
              </w:rPr>
            </w:pPr>
          </w:p>
        </w:tc>
      </w:tr>
      <w:tr w:rsidR="001B4DA7" w:rsidRPr="00446309" w14:paraId="298964B1" w14:textId="77777777" w:rsidTr="00B1253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DF4F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968A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账户行账号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18DB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5289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34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4ED4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D4A3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4BD43ED7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9ED7" w14:textId="77777777" w:rsidR="001B4DA7" w:rsidRPr="003A7549" w:rsidRDefault="001B4DA7" w:rsidP="001B4D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根据账户行查询信息，下拉列表显示账户行外部账号，如果查询仅有一个账号，就默认</w:t>
            </w:r>
          </w:p>
        </w:tc>
      </w:tr>
      <w:tr w:rsidR="001B4DA7" w:rsidRPr="007E3D19" w14:paraId="63BD49CE" w14:textId="77777777" w:rsidTr="008A3EED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91D3" w14:textId="77777777" w:rsidR="001B4DA7" w:rsidRPr="00DC1672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5FA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代收行</w:t>
            </w:r>
            <w:r w:rsidRPr="002419F0">
              <w:rPr>
                <w:rFonts w:hint="eastAsia"/>
                <w:szCs w:val="21"/>
              </w:rPr>
              <w:t>SWFCODE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B1F37" w14:textId="77777777" w:rsidR="001B4DA7" w:rsidRPr="00DC1672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6383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6D0A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E2C0F1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0010D31E" w14:textId="77777777" w:rsidR="001B4DA7" w:rsidRPr="00DC1672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D93A" w14:textId="77777777" w:rsidR="001B4DA7" w:rsidRPr="001856C3" w:rsidRDefault="001B4DA7" w:rsidP="001B4DA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7E3D19" w14:paraId="226AD496" w14:textId="77777777" w:rsidTr="008A3EED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5531A" w14:textId="77777777" w:rsidR="001B4DA7" w:rsidRPr="00DC1672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0289" w14:textId="77777777" w:rsidR="001B4DA7" w:rsidRPr="002419F0" w:rsidRDefault="001B4DA7" w:rsidP="008A3EED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代收行名称地址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6F" w14:textId="77777777" w:rsidR="001B4DA7" w:rsidRPr="00DC1672" w:rsidRDefault="001B4DA7" w:rsidP="00484BB2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31F9" w14:textId="77777777" w:rsidR="001B4DA7" w:rsidRDefault="001B4DA7" w:rsidP="008A3EED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ED1B" w14:textId="77777777" w:rsidR="001B4DA7" w:rsidRDefault="001B4DA7" w:rsidP="008A3EED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01DE" w14:textId="77777777" w:rsidR="001B4DA7" w:rsidRPr="00DC1672" w:rsidRDefault="001B4DA7" w:rsidP="00484BB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926B" w14:textId="77777777" w:rsidR="001B4DA7" w:rsidRPr="001856C3" w:rsidRDefault="001B4DA7" w:rsidP="00484BB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7E3D19" w14:paraId="43D66AE4" w14:textId="77777777" w:rsidTr="00106C2E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A3D6E" w14:textId="77777777" w:rsidR="001B4DA7" w:rsidRPr="00DC1672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94FB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</w:t>
            </w:r>
            <w:r w:rsidRPr="00916ABA">
              <w:rPr>
                <w:rFonts w:hint="eastAsia"/>
                <w:szCs w:val="21"/>
              </w:rPr>
              <w:t>所在国家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29F1" w14:textId="77777777" w:rsidR="001B4DA7" w:rsidRDefault="001B4DA7" w:rsidP="001B4DA7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C456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0384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del w:id="61" w:author="Administrator" w:date="2014-10-27T11:34:00Z">
              <w:r w:rsidDel="001F427F">
                <w:rPr>
                  <w:rFonts w:ascii="宋体" w:hAnsi="宋体" w:hint="eastAsia"/>
                </w:rPr>
                <w:delText>P</w:delText>
              </w:r>
            </w:del>
            <w:ins w:id="62" w:author="Administrator" w:date="2014-10-27T11:34:00Z">
              <w:r w:rsidR="001F427F">
                <w:rPr>
                  <w:rFonts w:ascii="宋体" w:hAnsi="宋体" w:hint="eastAsia"/>
                </w:rPr>
                <w:t>M</w:t>
              </w:r>
            </w:ins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58A47D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选择国家信息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AB1877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</w:p>
        </w:tc>
      </w:tr>
      <w:tr w:rsidR="001B4DA7" w:rsidRPr="007E3D19" w14:paraId="05126D77" w14:textId="77777777" w:rsidTr="00106C2E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89E" w14:textId="77777777" w:rsidR="001B4DA7" w:rsidRPr="00DC1672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C6F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交易性质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494C" w14:textId="77777777" w:rsidR="001B4DA7" w:rsidRDefault="001B4DA7" w:rsidP="001B4DA7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9A37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ECE6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00E1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A2F5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5C9C8E6F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 w:rsidRPr="00916ABA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Pr="00916ABA">
              <w:rPr>
                <w:rFonts w:hint="eastAsia"/>
                <w:szCs w:val="21"/>
              </w:rPr>
              <w:t>贸易</w:t>
            </w:r>
          </w:p>
          <w:p w14:paraId="7D1114DB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 w:rsidRPr="00916AB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Pr="00916ABA">
              <w:rPr>
                <w:rFonts w:hint="eastAsia"/>
                <w:szCs w:val="21"/>
              </w:rPr>
              <w:t>非贸易</w:t>
            </w:r>
          </w:p>
          <w:p w14:paraId="135A2247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 w:rsidRPr="00916ABA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 w:rsidRPr="00916ABA">
              <w:rPr>
                <w:rFonts w:hint="eastAsia"/>
                <w:szCs w:val="21"/>
              </w:rPr>
              <w:t>资本</w:t>
            </w:r>
            <w:r>
              <w:rPr>
                <w:rFonts w:hint="eastAsia"/>
                <w:szCs w:val="21"/>
              </w:rPr>
              <w:t>）</w:t>
            </w:r>
          </w:p>
          <w:p w14:paraId="03E1B611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如果票据种类选择“旅支”，默认非贸易，否则默认贸易。</w:t>
            </w:r>
          </w:p>
        </w:tc>
      </w:tr>
      <w:tr w:rsidR="001B4DA7" w:rsidRPr="00446309" w14:paraId="7A3CF9CA" w14:textId="77777777" w:rsidTr="00484BB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260E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A6EC" w14:textId="77777777" w:rsidR="001B4DA7" w:rsidRPr="00EB4194" w:rsidRDefault="001B4DA7" w:rsidP="001B4DA7">
            <w:pPr>
              <w:ind w:leftChars="-51" w:left="-107" w:right="-47"/>
              <w:rPr>
                <w:szCs w:val="21"/>
              </w:rPr>
            </w:pPr>
            <w:r w:rsidRPr="0063746E">
              <w:rPr>
                <w:rFonts w:hint="eastAsia"/>
                <w:szCs w:val="21"/>
              </w:rPr>
              <w:t>托收指示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A2A6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7E5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500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71DE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3E25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查询引入条款信息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EBE1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F025AE" w:rsidRPr="00446309" w14:paraId="4BBE9857" w14:textId="77777777" w:rsidTr="00484BB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BF89" w14:textId="77777777" w:rsidR="00F025AE" w:rsidRPr="00446309" w:rsidRDefault="00F025AE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95B4" w14:textId="77777777" w:rsidR="008878F6" w:rsidRDefault="006E3A3B">
            <w:pPr>
              <w:ind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费用管理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F74E" w14:textId="77777777" w:rsidR="00F025AE" w:rsidRPr="00A6356C" w:rsidRDefault="00F025AE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27CD" w14:textId="77777777" w:rsidR="00F025AE" w:rsidRDefault="006E3A3B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控件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D3B7" w14:textId="77777777" w:rsidR="00F025AE" w:rsidRDefault="006E3A3B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F111" w14:textId="77777777" w:rsidR="00F025AE" w:rsidRDefault="006E3A3B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  <w:p w14:paraId="061BEE00" w14:textId="77777777" w:rsidR="006E3A3B" w:rsidRDefault="006E3A3B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1AC9" w14:textId="77777777" w:rsidR="00F025AE" w:rsidRPr="00446309" w:rsidRDefault="00F025AE" w:rsidP="001B4DA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446309" w14:paraId="5FD5D1E9" w14:textId="77777777" w:rsidTr="00B1253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1D3E" w14:textId="77777777" w:rsidR="001B4DA7" w:rsidRPr="00446309" w:rsidRDefault="001B4DA7" w:rsidP="002B338D">
            <w:pPr>
              <w:numPr>
                <w:ilvl w:val="0"/>
                <w:numId w:val="1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B2FB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30C2" w14:textId="77777777" w:rsidR="001B4DA7" w:rsidRDefault="001B4DA7" w:rsidP="001B4DA7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59B2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C5A1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A5B4D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5A15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</w:p>
        </w:tc>
      </w:tr>
    </w:tbl>
    <w:p w14:paraId="28E2C245" w14:textId="77777777" w:rsidR="00F43A5E" w:rsidRDefault="00F43A5E" w:rsidP="004A08D7"/>
    <w:p w14:paraId="1E4396C1" w14:textId="77777777" w:rsidR="00CC4D7A" w:rsidRDefault="00106C2E" w:rsidP="005B0F76">
      <w:pPr>
        <w:pStyle w:val="4"/>
      </w:pPr>
      <w:r>
        <w:rPr>
          <w:rFonts w:hint="eastAsia"/>
        </w:rPr>
        <w:t>交易控制</w:t>
      </w:r>
    </w:p>
    <w:p w14:paraId="21FB1ABE" w14:textId="77777777" w:rsidR="008A3EED" w:rsidRDefault="00DC288A" w:rsidP="00DC288A">
      <w:pPr>
        <w:ind w:firstLine="420"/>
      </w:pPr>
      <w:r>
        <w:rPr>
          <w:rFonts w:hint="eastAsia"/>
        </w:rPr>
        <w:t>无</w:t>
      </w:r>
    </w:p>
    <w:p w14:paraId="393DC071" w14:textId="77777777" w:rsidR="00FD3DDF" w:rsidRDefault="00FD3DDF" w:rsidP="00FD3DDF">
      <w:pPr>
        <w:pStyle w:val="4"/>
      </w:pPr>
      <w:r>
        <w:rPr>
          <w:rFonts w:hint="eastAsia"/>
        </w:rPr>
        <w:t>边界描述</w:t>
      </w:r>
    </w:p>
    <w:p w14:paraId="110C8B97" w14:textId="77777777" w:rsidR="00FD3DDF" w:rsidRDefault="00FD3DDF" w:rsidP="00FD3DDF">
      <w:pPr>
        <w:ind w:firstLine="420"/>
      </w:pPr>
      <w:r>
        <w:rPr>
          <w:rFonts w:hint="eastAsia"/>
        </w:rPr>
        <w:t>无</w:t>
      </w:r>
    </w:p>
    <w:p w14:paraId="2953DFD9" w14:textId="77777777" w:rsidR="001F10D7" w:rsidRDefault="00E81F70">
      <w:pPr>
        <w:pStyle w:val="4"/>
      </w:pPr>
      <w:r>
        <w:rPr>
          <w:rFonts w:hint="eastAsia"/>
        </w:rPr>
        <w:t>输出描述</w:t>
      </w:r>
    </w:p>
    <w:p w14:paraId="11BF3FF5" w14:textId="77777777" w:rsidR="00E81F70" w:rsidRDefault="00E81F70" w:rsidP="00E81F70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71054F5A" w14:textId="77777777" w:rsidR="00E81F70" w:rsidRDefault="00D06159" w:rsidP="00E81F70">
      <w:pPr>
        <w:spacing w:line="360" w:lineRule="auto"/>
      </w:pPr>
      <w:r>
        <w:rPr>
          <w:rFonts w:hint="eastAsia"/>
        </w:rPr>
        <w:t>光票</w:t>
      </w:r>
      <w:r w:rsidR="00BE424F">
        <w:rPr>
          <w:rFonts w:hint="eastAsia"/>
        </w:rPr>
        <w:t>托收</w:t>
      </w:r>
      <w:r w:rsidR="00E81F70">
        <w:rPr>
          <w:rFonts w:hint="eastAsia"/>
        </w:rPr>
        <w:t>寄单面函</w:t>
      </w:r>
    </w:p>
    <w:p w14:paraId="73C2161F" w14:textId="77777777" w:rsidR="00E81F70" w:rsidRDefault="00E81F70" w:rsidP="00E81F70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77D788C9" w14:textId="77777777" w:rsidR="00E81F70" w:rsidRDefault="00D06159" w:rsidP="00E81F70">
      <w:pPr>
        <w:ind w:leftChars="100" w:left="210"/>
      </w:pPr>
      <w:r>
        <w:rPr>
          <w:rFonts w:hint="eastAsia"/>
        </w:rPr>
        <w:t>扩展报文</w:t>
      </w:r>
      <w:r>
        <w:rPr>
          <w:rFonts w:hint="eastAsia"/>
        </w:rPr>
        <w:t>MT499</w:t>
      </w:r>
    </w:p>
    <w:p w14:paraId="22A78C05" w14:textId="77777777" w:rsidR="001D40ED" w:rsidRDefault="001D40ED" w:rsidP="00E81F70">
      <w:pPr>
        <w:ind w:leftChars="100" w:left="210"/>
      </w:pPr>
    </w:p>
    <w:p w14:paraId="10B35F2E" w14:textId="77777777" w:rsidR="001D40ED" w:rsidRPr="00617F1E" w:rsidRDefault="001D40ED" w:rsidP="001D40ED">
      <w:pPr>
        <w:rPr>
          <w:b/>
          <w:szCs w:val="21"/>
        </w:rPr>
      </w:pPr>
      <w:r w:rsidRPr="00617F1E">
        <w:rPr>
          <w:rFonts w:hint="eastAsia"/>
          <w:b/>
          <w:szCs w:val="21"/>
        </w:rPr>
        <w:t>报文映射：</w:t>
      </w:r>
    </w:p>
    <w:p w14:paraId="4C572680" w14:textId="77777777" w:rsidR="001D40ED" w:rsidRDefault="001D40ED" w:rsidP="001D40ED">
      <w:r>
        <w:rPr>
          <w:rFonts w:hint="eastAsia"/>
        </w:rPr>
        <w:t>MT499</w:t>
      </w:r>
      <w:r>
        <w:rPr>
          <w:rFonts w:hint="eastAsia"/>
        </w:rPr>
        <w:t>映射关系如下：</w:t>
      </w:r>
    </w:p>
    <w:p w14:paraId="466CDE95" w14:textId="77777777" w:rsidR="001D40ED" w:rsidRDefault="001D40ED" w:rsidP="001D40ED">
      <w:pPr>
        <w:ind w:leftChars="100" w:left="210"/>
      </w:pPr>
      <w:r>
        <w:rPr>
          <w:rFonts w:hint="eastAsia"/>
        </w:rPr>
        <w:t xml:space="preserve">SEND  = </w:t>
      </w:r>
      <w:r>
        <w:rPr>
          <w:rFonts w:hint="eastAsia"/>
        </w:rPr>
        <w:t>默认取当前执行机构的发报行</w:t>
      </w:r>
    </w:p>
    <w:p w14:paraId="59A3CB0D" w14:textId="77777777" w:rsidR="001D40ED" w:rsidRDefault="001D40ED" w:rsidP="001D40ED">
      <w:pPr>
        <w:ind w:leftChars="100" w:left="210"/>
      </w:pPr>
      <w:r>
        <w:rPr>
          <w:rFonts w:hint="eastAsia"/>
        </w:rPr>
        <w:t xml:space="preserve">RECEIVE  = </w:t>
      </w:r>
      <w:r>
        <w:rPr>
          <w:rFonts w:hint="eastAsia"/>
          <w:szCs w:val="21"/>
        </w:rPr>
        <w:t>代收行</w:t>
      </w:r>
      <w:r>
        <w:rPr>
          <w:rFonts w:hint="eastAsia"/>
          <w:szCs w:val="21"/>
        </w:rPr>
        <w:t xml:space="preserve">SWIFT CODE </w:t>
      </w:r>
    </w:p>
    <w:p w14:paraId="7BB19227" w14:textId="77777777" w:rsidR="001D40ED" w:rsidRDefault="001D40ED" w:rsidP="001D40ED">
      <w:pPr>
        <w:ind w:leftChars="100" w:left="210"/>
      </w:pPr>
      <w:r>
        <w:rPr>
          <w:rFonts w:hint="eastAsia"/>
        </w:rPr>
        <w:t>20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光票编号</w:t>
      </w:r>
    </w:p>
    <w:p w14:paraId="6640D99A" w14:textId="77777777" w:rsidR="001D40ED" w:rsidRDefault="001D40ED" w:rsidP="001D40ED">
      <w:pPr>
        <w:ind w:leftChars="100" w:left="210"/>
      </w:pPr>
      <w:r>
        <w:rPr>
          <w:rFonts w:hint="eastAsia"/>
        </w:rPr>
        <w:t xml:space="preserve">21 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空</w:t>
      </w:r>
    </w:p>
    <w:p w14:paraId="60E8D776" w14:textId="77777777" w:rsidR="001D40ED" w:rsidRPr="00E81F70" w:rsidRDefault="001D40ED" w:rsidP="00E81F70">
      <w:pPr>
        <w:ind w:leftChars="100" w:left="210"/>
      </w:pPr>
    </w:p>
    <w:p w14:paraId="5F9EC6FF" w14:textId="77777777" w:rsidR="004F2272" w:rsidRPr="00CC0D80" w:rsidRDefault="004F2272" w:rsidP="004F2272">
      <w:pPr>
        <w:pStyle w:val="4"/>
        <w:numPr>
          <w:ilvl w:val="3"/>
          <w:numId w:val="3"/>
        </w:numPr>
      </w:pPr>
      <w:r>
        <w:rPr>
          <w:rFonts w:hint="eastAsia"/>
        </w:rPr>
        <w:t>保证金和额度</w:t>
      </w:r>
    </w:p>
    <w:p w14:paraId="69450B83" w14:textId="77777777" w:rsidR="004F2272" w:rsidRDefault="004F2272" w:rsidP="00DC288A">
      <w:pPr>
        <w:ind w:firstLine="420"/>
      </w:pPr>
      <w:r>
        <w:rPr>
          <w:rFonts w:hint="eastAsia"/>
        </w:rPr>
        <w:t>无</w:t>
      </w:r>
    </w:p>
    <w:p w14:paraId="18D7897E" w14:textId="77777777" w:rsidR="004F2272" w:rsidRPr="00CC0D80" w:rsidRDefault="004F2272" w:rsidP="004F2272">
      <w:pPr>
        <w:pStyle w:val="4"/>
        <w:numPr>
          <w:ilvl w:val="3"/>
          <w:numId w:val="3"/>
        </w:numPr>
      </w:pPr>
      <w:r>
        <w:rPr>
          <w:rFonts w:hint="eastAsia"/>
        </w:rPr>
        <w:t>手续费</w:t>
      </w:r>
    </w:p>
    <w:p w14:paraId="1FC265A4" w14:textId="77777777" w:rsidR="00D06159" w:rsidRDefault="004F2272" w:rsidP="004F2272">
      <w:r>
        <w:rPr>
          <w:rFonts w:hint="eastAsia"/>
        </w:rPr>
        <w:tab/>
      </w:r>
      <w:r w:rsidR="00D06159">
        <w:rPr>
          <w:rFonts w:hint="eastAsia"/>
        </w:rPr>
        <w:t>光票</w:t>
      </w:r>
      <w:r w:rsidR="007A3BE6">
        <w:rPr>
          <w:rFonts w:hint="eastAsia"/>
        </w:rPr>
        <w:t>托收手续费</w:t>
      </w:r>
      <w:r w:rsidR="002B6695">
        <w:rPr>
          <w:rFonts w:hint="eastAsia"/>
        </w:rPr>
        <w:t>,</w:t>
      </w:r>
      <w:r>
        <w:rPr>
          <w:rFonts w:hint="eastAsia"/>
        </w:rPr>
        <w:t>快邮费</w:t>
      </w:r>
      <w:r w:rsidR="002B6695">
        <w:rPr>
          <w:rFonts w:hint="eastAsia"/>
        </w:rPr>
        <w:t>,</w:t>
      </w:r>
      <w:r w:rsidR="002B6695">
        <w:rPr>
          <w:rFonts w:hint="eastAsia"/>
        </w:rPr>
        <w:t>见【</w:t>
      </w:r>
      <w:r w:rsidR="002B6695">
        <w:rPr>
          <w:rFonts w:hint="eastAsia"/>
        </w:rPr>
        <w:t>1.7.1</w:t>
      </w:r>
      <w:r w:rsidR="002B6695">
        <w:rPr>
          <w:rFonts w:hint="eastAsia"/>
        </w:rPr>
        <w:t>手续费】</w:t>
      </w:r>
    </w:p>
    <w:p w14:paraId="7FC20743" w14:textId="77777777" w:rsidR="004F2272" w:rsidRDefault="00D06159" w:rsidP="00D06159">
      <w:pPr>
        <w:ind w:firstLine="420"/>
      </w:pPr>
      <w:r>
        <w:rPr>
          <w:rFonts w:hint="eastAsia"/>
        </w:rPr>
        <w:t>发电报，收取电报费</w:t>
      </w:r>
      <w:r w:rsidR="004F2272">
        <w:rPr>
          <w:rFonts w:hint="eastAsia"/>
        </w:rPr>
        <w:t>。</w:t>
      </w:r>
      <w:r w:rsidR="00DC288A">
        <w:rPr>
          <w:rFonts w:hint="eastAsia"/>
        </w:rPr>
        <w:t>见【</w:t>
      </w:r>
      <w:r w:rsidR="00DC288A">
        <w:rPr>
          <w:rFonts w:hint="eastAsia"/>
        </w:rPr>
        <w:t>1.7.2</w:t>
      </w:r>
      <w:r w:rsidR="00DC288A">
        <w:rPr>
          <w:rFonts w:hint="eastAsia"/>
        </w:rPr>
        <w:t>电报费】</w:t>
      </w:r>
    </w:p>
    <w:p w14:paraId="519D8881" w14:textId="77777777" w:rsidR="004F2272" w:rsidRPr="00EC5E2A" w:rsidRDefault="00CC4D7A" w:rsidP="00DC288A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所有费用默认</w:t>
      </w:r>
      <w:r w:rsidR="008E6309">
        <w:rPr>
          <w:rFonts w:hint="eastAsia"/>
        </w:rPr>
        <w:t>原币，后收，内</w:t>
      </w:r>
      <w:r>
        <w:rPr>
          <w:rFonts w:hint="eastAsia"/>
        </w:rPr>
        <w:t>扣。</w:t>
      </w:r>
    </w:p>
    <w:p w14:paraId="238A9DBF" w14:textId="77777777" w:rsidR="004F2272" w:rsidRPr="00CC0D80" w:rsidRDefault="004F2272" w:rsidP="004F2272">
      <w:pPr>
        <w:pStyle w:val="4"/>
        <w:numPr>
          <w:ilvl w:val="3"/>
          <w:numId w:val="3"/>
        </w:numPr>
      </w:pPr>
      <w:r>
        <w:rPr>
          <w:rFonts w:hint="eastAsia"/>
        </w:rPr>
        <w:t>会计分录</w:t>
      </w:r>
    </w:p>
    <w:p w14:paraId="17D27CE9" w14:textId="77777777" w:rsidR="006979E6" w:rsidRDefault="00BC5089">
      <w:pPr>
        <w:ind w:leftChars="200" w:left="420"/>
        <w:rPr>
          <w:b/>
        </w:rPr>
      </w:pPr>
      <w:r>
        <w:rPr>
          <w:rFonts w:hint="eastAsia"/>
          <w:b/>
        </w:rPr>
        <w:t>表外：</w:t>
      </w:r>
    </w:p>
    <w:p w14:paraId="010EA5EE" w14:textId="77777777" w:rsidR="006979E6" w:rsidRDefault="00232945">
      <w:pPr>
        <w:ind w:leftChars="400" w:left="840"/>
      </w:pPr>
      <w:r>
        <w:rPr>
          <w:rFonts w:hint="eastAsia"/>
        </w:rPr>
        <w:t>将支票寄给境外账户行，登记表外科目</w:t>
      </w:r>
      <w:r w:rsidR="00B920C3">
        <w:rPr>
          <w:rFonts w:hint="eastAsia"/>
        </w:rPr>
        <w:t>(</w:t>
      </w:r>
      <w:r w:rsidR="00B920C3">
        <w:rPr>
          <w:rFonts w:hint="eastAsia"/>
        </w:rPr>
        <w:t>金额</w:t>
      </w:r>
      <w:r w:rsidR="00B920C3">
        <w:rPr>
          <w:rFonts w:hint="eastAsia"/>
        </w:rPr>
        <w:t>=</w:t>
      </w:r>
      <w:r w:rsidR="00B920C3">
        <w:rPr>
          <w:rFonts w:hint="eastAsia"/>
        </w:rPr>
        <w:t>托收金额</w:t>
      </w:r>
      <w:r w:rsidR="00B920C3">
        <w:rPr>
          <w:rFonts w:hint="eastAsia"/>
        </w:rPr>
        <w:t>)</w:t>
      </w:r>
    </w:p>
    <w:p w14:paraId="2A00402D" w14:textId="77777777" w:rsidR="006979E6" w:rsidRDefault="00232945">
      <w:pPr>
        <w:ind w:leftChars="400" w:left="840"/>
      </w:pPr>
      <w:r>
        <w:rPr>
          <w:rFonts w:hint="eastAsia"/>
        </w:rPr>
        <w:t>收：</w:t>
      </w:r>
      <w:r>
        <w:rPr>
          <w:rFonts w:hint="eastAsia"/>
        </w:rPr>
        <w:t>916</w:t>
      </w:r>
      <w:r>
        <w:rPr>
          <w:rFonts w:hint="eastAsia"/>
        </w:rPr>
        <w:t>出口托收款项外币</w:t>
      </w:r>
    </w:p>
    <w:p w14:paraId="66AAD856" w14:textId="77777777" w:rsidR="006979E6" w:rsidRDefault="004F2272">
      <w:pPr>
        <w:ind w:leftChars="200" w:left="420"/>
        <w:rPr>
          <w:b/>
        </w:rPr>
      </w:pPr>
      <w:r w:rsidRPr="00C310E2">
        <w:rPr>
          <w:rFonts w:hint="eastAsia"/>
          <w:b/>
        </w:rPr>
        <w:t>表内：</w:t>
      </w:r>
    </w:p>
    <w:p w14:paraId="433A465A" w14:textId="77777777" w:rsidR="006979E6" w:rsidRDefault="006B10DF">
      <w:pPr>
        <w:ind w:leftChars="400" w:left="840"/>
      </w:pPr>
      <w:r>
        <w:rPr>
          <w:rFonts w:hint="eastAsia"/>
        </w:rPr>
        <w:t>客户办理光票托收，收取托收手续费</w:t>
      </w:r>
    </w:p>
    <w:p w14:paraId="2DA9CA75" w14:textId="77777777" w:rsidR="006979E6" w:rsidRDefault="006B10DF">
      <w:pPr>
        <w:ind w:leftChars="400" w:left="840"/>
      </w:pPr>
      <w:r>
        <w:rPr>
          <w:rFonts w:hint="eastAsia"/>
        </w:rPr>
        <w:t>借：</w:t>
      </w:r>
      <w:r>
        <w:rPr>
          <w:rFonts w:hint="eastAsia"/>
        </w:rPr>
        <w:t>201101</w:t>
      </w:r>
      <w:r>
        <w:rPr>
          <w:rFonts w:hint="eastAsia"/>
        </w:rPr>
        <w:t>活期存款等科目人民币</w:t>
      </w:r>
    </w:p>
    <w:p w14:paraId="65C8A339" w14:textId="77777777" w:rsidR="006979E6" w:rsidRDefault="006B10DF">
      <w:pPr>
        <w:ind w:leftChars="400" w:left="840"/>
      </w:pPr>
      <w:r>
        <w:rPr>
          <w:rFonts w:hint="eastAsia"/>
        </w:rPr>
        <w:t>贷：</w:t>
      </w:r>
      <w:r>
        <w:rPr>
          <w:rFonts w:hint="eastAsia"/>
        </w:rPr>
        <w:t>60210102</w:t>
      </w:r>
      <w:r>
        <w:rPr>
          <w:rFonts w:hint="eastAsia"/>
        </w:rPr>
        <w:t>外汇结算手续收入人民币</w:t>
      </w:r>
    </w:p>
    <w:p w14:paraId="5D2AAECD" w14:textId="77777777" w:rsidR="004F2272" w:rsidRPr="00CC0D80" w:rsidRDefault="004F2272" w:rsidP="004F2272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4980DA4B" w14:textId="77777777" w:rsidR="00E12928" w:rsidRDefault="00BC5089" w:rsidP="00DD0B05">
      <w:pPr>
        <w:ind w:firstLine="420"/>
      </w:pPr>
      <w:r>
        <w:rPr>
          <w:rFonts w:hint="eastAsia"/>
        </w:rPr>
        <w:t>无</w:t>
      </w:r>
      <w:r w:rsidR="00E12928">
        <w:rPr>
          <w:rFonts w:hint="eastAsia"/>
        </w:rPr>
        <w:t>。</w:t>
      </w:r>
    </w:p>
    <w:p w14:paraId="6F4357B2" w14:textId="77777777" w:rsidR="0014079A" w:rsidRPr="004655DE" w:rsidRDefault="009D41D3" w:rsidP="0014079A">
      <w:pPr>
        <w:pStyle w:val="3"/>
      </w:pPr>
      <w:bookmarkStart w:id="63" w:name="_Toc399282913"/>
      <w:r>
        <w:rPr>
          <w:rFonts w:hint="eastAsia"/>
        </w:rPr>
        <w:t>打包</w:t>
      </w:r>
      <w:bookmarkEnd w:id="63"/>
    </w:p>
    <w:p w14:paraId="05882973" w14:textId="77777777" w:rsidR="0014079A" w:rsidRDefault="0014079A" w:rsidP="00AE6CF2">
      <w:pPr>
        <w:pStyle w:val="4"/>
      </w:pPr>
      <w:r>
        <w:rPr>
          <w:rFonts w:hint="eastAsia"/>
        </w:rPr>
        <w:t>交易描述</w:t>
      </w:r>
    </w:p>
    <w:p w14:paraId="53AAD5E7" w14:textId="77777777" w:rsidR="0014079A" w:rsidRDefault="009D41D3" w:rsidP="0014079A">
      <w:pPr>
        <w:ind w:firstLineChars="202" w:firstLine="424"/>
      </w:pPr>
      <w:r>
        <w:rPr>
          <w:rFonts w:hint="eastAsia"/>
        </w:rPr>
        <w:t>如果有多笔光票需要寄往同一代收行，可在</w:t>
      </w:r>
      <w:r w:rsidR="0014079A" w:rsidRPr="00F00FD3">
        <w:rPr>
          <w:rFonts w:hint="eastAsia"/>
        </w:rPr>
        <w:t>本交易</w:t>
      </w:r>
      <w:r>
        <w:rPr>
          <w:rFonts w:hint="eastAsia"/>
        </w:rPr>
        <w:t>进行打包寄出</w:t>
      </w:r>
      <w:r w:rsidR="0014079A">
        <w:rPr>
          <w:rFonts w:hint="eastAsia"/>
        </w:rPr>
        <w:t>。</w:t>
      </w:r>
    </w:p>
    <w:p w14:paraId="5BDCD070" w14:textId="77777777" w:rsidR="0014079A" w:rsidRDefault="0014079A" w:rsidP="00AE6CF2">
      <w:pPr>
        <w:pStyle w:val="4"/>
      </w:pPr>
      <w:r>
        <w:rPr>
          <w:rFonts w:hint="eastAsia"/>
        </w:rPr>
        <w:t>柜员操作</w:t>
      </w:r>
    </w:p>
    <w:p w14:paraId="41354A81" w14:textId="77777777" w:rsidR="0014079A" w:rsidRDefault="0014079A" w:rsidP="0014079A">
      <w:pPr>
        <w:ind w:firstLine="420"/>
      </w:pPr>
      <w:r>
        <w:rPr>
          <w:rFonts w:hint="eastAsia"/>
        </w:rPr>
        <w:t>本交易由具有</w:t>
      </w:r>
      <w:r w:rsidR="00592878">
        <w:rPr>
          <w:rFonts w:hint="eastAsia"/>
        </w:rPr>
        <w:t>光票</w:t>
      </w:r>
      <w:r w:rsidR="006640FC">
        <w:rPr>
          <w:rFonts w:hint="eastAsia"/>
        </w:rPr>
        <w:t>打包</w:t>
      </w:r>
      <w:r>
        <w:rPr>
          <w:rFonts w:hint="eastAsia"/>
        </w:rPr>
        <w:t>经办权限的柜员发起操作。</w:t>
      </w:r>
    </w:p>
    <w:p w14:paraId="34780D55" w14:textId="77777777" w:rsidR="0014079A" w:rsidRDefault="0014079A" w:rsidP="0014079A">
      <w:pPr>
        <w:ind w:firstLine="420"/>
      </w:pPr>
      <w:r>
        <w:rPr>
          <w:rFonts w:hint="eastAsia"/>
        </w:rPr>
        <w:t>系统需支持手工发起。</w:t>
      </w:r>
    </w:p>
    <w:p w14:paraId="7CA440E1" w14:textId="77777777" w:rsidR="00F65C69" w:rsidRDefault="00F65C69" w:rsidP="00F65C69">
      <w:pPr>
        <w:pStyle w:val="4"/>
        <w:numPr>
          <w:ilvl w:val="3"/>
          <w:numId w:val="3"/>
        </w:numPr>
      </w:pPr>
      <w:r>
        <w:rPr>
          <w:rFonts w:hint="eastAsia"/>
        </w:rPr>
        <w:t>界面布局与菜单按钮</w:t>
      </w:r>
    </w:p>
    <w:p w14:paraId="4459F11F" w14:textId="77777777" w:rsidR="006F43B2" w:rsidRDefault="006F43B2" w:rsidP="006F43B2">
      <w:pPr>
        <w:ind w:firstLine="420"/>
      </w:pPr>
      <w:r>
        <w:rPr>
          <w:rFonts w:hint="eastAsia"/>
        </w:rPr>
        <w:t>同一页面布局原则，一行两列，从上至下：</w:t>
      </w:r>
    </w:p>
    <w:p w14:paraId="498415FE" w14:textId="77777777" w:rsidR="00A53DA5" w:rsidRDefault="006F43B2" w:rsidP="00A53DA5">
      <w:pPr>
        <w:ind w:firstLine="420"/>
      </w:pPr>
      <w:r>
        <w:rPr>
          <w:rFonts w:hint="eastAsia"/>
        </w:rPr>
        <w:t>第一区域：基本信息；</w:t>
      </w:r>
    </w:p>
    <w:p w14:paraId="6B4C820B" w14:textId="77777777" w:rsidR="006F43B2" w:rsidRDefault="006F43B2" w:rsidP="006F43B2">
      <w:pPr>
        <w:ind w:firstLine="420"/>
      </w:pPr>
      <w:r>
        <w:rPr>
          <w:rFonts w:hint="eastAsia"/>
        </w:rPr>
        <w:t>第二</w:t>
      </w:r>
      <w:r w:rsidR="00A53DA5">
        <w:rPr>
          <w:rFonts w:hint="eastAsia"/>
        </w:rPr>
        <w:t>区域：单据管理</w:t>
      </w:r>
      <w:r w:rsidR="00A53DA5">
        <w:rPr>
          <w:rFonts w:hint="eastAsia"/>
        </w:rPr>
        <w:t>;</w:t>
      </w:r>
    </w:p>
    <w:p w14:paraId="7125D8DA" w14:textId="77777777" w:rsidR="006F43B2" w:rsidRDefault="00A53DA5" w:rsidP="006F43B2">
      <w:pPr>
        <w:ind w:firstLine="420"/>
      </w:pPr>
      <w:r>
        <w:rPr>
          <w:rFonts w:hint="eastAsia"/>
        </w:rPr>
        <w:t>第三区域：按钮；</w:t>
      </w:r>
    </w:p>
    <w:p w14:paraId="53FD22F2" w14:textId="77777777" w:rsidR="001F10D7" w:rsidRDefault="007F2260" w:rsidP="007F2260">
      <w:pPr>
        <w:ind w:firstLine="420"/>
      </w:pPr>
      <w:r>
        <w:rPr>
          <w:rFonts w:hint="eastAsia"/>
        </w:rPr>
        <w:t>第四区域：报文。</w:t>
      </w:r>
    </w:p>
    <w:p w14:paraId="31329294" w14:textId="77777777" w:rsidR="001F10D7" w:rsidRDefault="006F43B2">
      <w:pPr>
        <w:pStyle w:val="5"/>
      </w:pPr>
      <w:r>
        <w:rPr>
          <w:rFonts w:hint="eastAsia"/>
        </w:rPr>
        <w:t>基本信息、</w:t>
      </w:r>
      <w:r w:rsidR="00A53DA5">
        <w:rPr>
          <w:rFonts w:hint="eastAsia"/>
        </w:rPr>
        <w:t>单据管理</w:t>
      </w:r>
      <w:r>
        <w:rPr>
          <w:rFonts w:hint="eastAsia"/>
        </w:rPr>
        <w:t>和按钮</w:t>
      </w:r>
    </w:p>
    <w:p w14:paraId="7C2E0A7C" w14:textId="77777777" w:rsidR="001F10D7" w:rsidRDefault="000F3943">
      <w:pPr>
        <w:ind w:leftChars="-675" w:left="-1418"/>
      </w:pPr>
      <w:r>
        <w:rPr>
          <w:noProof/>
        </w:rPr>
        <w:drawing>
          <wp:inline distT="0" distB="0" distL="0" distR="0" wp14:anchorId="41B33214" wp14:editId="1294FE76">
            <wp:extent cx="6778752" cy="3407664"/>
            <wp:effectExtent l="19050" t="0" r="3048" b="0"/>
            <wp:docPr id="9" name="图片 8" descr="基本信息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2545" w14:textId="77777777" w:rsidR="00265220" w:rsidRDefault="00265220" w:rsidP="00265220">
      <w:pPr>
        <w:ind w:firstLineChars="202" w:firstLine="424"/>
      </w:pPr>
      <w:r>
        <w:rPr>
          <w:rFonts w:hint="eastAsia"/>
        </w:rPr>
        <w:t>备注：</w:t>
      </w:r>
    </w:p>
    <w:p w14:paraId="1683830A" w14:textId="77777777" w:rsidR="00265220" w:rsidRPr="00265220" w:rsidRDefault="00265220" w:rsidP="00265220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4E46C83C" w14:textId="77777777" w:rsidR="001F10D7" w:rsidRDefault="006F43B2">
      <w:pPr>
        <w:pStyle w:val="5"/>
      </w:pPr>
      <w:r>
        <w:rPr>
          <w:rFonts w:hint="eastAsia"/>
        </w:rPr>
        <w:t>报文</w:t>
      </w:r>
    </w:p>
    <w:p w14:paraId="0C7C8915" w14:textId="77777777" w:rsidR="001F10D7" w:rsidRDefault="001F10D7">
      <w:pPr>
        <w:ind w:leftChars="-675" w:left="-1418" w:firstLine="420"/>
      </w:pPr>
      <w:r>
        <w:rPr>
          <w:noProof/>
        </w:rPr>
        <w:drawing>
          <wp:inline distT="0" distB="0" distL="0" distR="0" wp14:anchorId="78F2BC7F" wp14:editId="133646DB">
            <wp:extent cx="6778752" cy="2962656"/>
            <wp:effectExtent l="19050" t="0" r="3048" b="0"/>
            <wp:docPr id="4" name="图片 3" descr="报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文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9198" w14:textId="77777777" w:rsidR="0014079A" w:rsidRDefault="0014079A" w:rsidP="0014079A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1"/>
        <w:gridCol w:w="1468"/>
        <w:gridCol w:w="1081"/>
        <w:gridCol w:w="1137"/>
        <w:gridCol w:w="426"/>
        <w:gridCol w:w="1275"/>
        <w:gridCol w:w="2744"/>
      </w:tblGrid>
      <w:tr w:rsidR="00592878" w14:paraId="5A21132B" w14:textId="77777777" w:rsidTr="00F729E2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3E153914" w14:textId="77777777" w:rsidR="00592878" w:rsidRPr="00BF567F" w:rsidRDefault="00592878" w:rsidP="00F729E2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4F3B8B55" w14:textId="77777777" w:rsidR="00592878" w:rsidRPr="00BF567F" w:rsidRDefault="00592878" w:rsidP="00F729E2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3A5D1844" w14:textId="77777777" w:rsidR="00592878" w:rsidRPr="00BF567F" w:rsidRDefault="00592878" w:rsidP="00F729E2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2078C11F" w14:textId="77777777" w:rsidR="00592878" w:rsidRPr="00BF567F" w:rsidRDefault="00592878" w:rsidP="00F729E2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539582A0" w14:textId="77777777" w:rsidR="00592878" w:rsidRPr="00BF567F" w:rsidRDefault="00592878" w:rsidP="00F729E2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29C10F17" w14:textId="77777777" w:rsidR="00592878" w:rsidRPr="00BF567F" w:rsidRDefault="00592878" w:rsidP="00F729E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6E6CAC76" w14:textId="77777777" w:rsidR="00592878" w:rsidRPr="00BF567F" w:rsidRDefault="00592878" w:rsidP="00F729E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1B4DA7" w14:paraId="64BDB13C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2C77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B4E3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打包编</w:t>
            </w:r>
            <w:r w:rsidRPr="0063746E">
              <w:rPr>
                <w:rFonts w:hint="eastAsia"/>
                <w:szCs w:val="21"/>
              </w:rPr>
              <w:t>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3245" w14:textId="77777777" w:rsidR="001B4DA7" w:rsidRPr="00446309" w:rsidRDefault="001B4DA7" w:rsidP="001B4DA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57AE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AD84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D6BBB" w14:textId="77777777" w:rsidR="001B4DA7" w:rsidRPr="00446309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自动生成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C969" w14:textId="77777777" w:rsidR="001B4DA7" w:rsidRPr="00132563" w:rsidRDefault="001B4DA7" w:rsidP="001B4DA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446309" w14:paraId="4CB75318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540CF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242" w14:textId="77777777" w:rsidR="001B4DA7" w:rsidRPr="00604E94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贷记类型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32EBE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1706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1F84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D8BB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1463E" w14:textId="77777777" w:rsidR="001B4DA7" w:rsidRDefault="001B4DA7" w:rsidP="001B4DA7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6D7076DD" w14:textId="77777777" w:rsidR="001B4DA7" w:rsidRDefault="001B4DA7" w:rsidP="001B4DA7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最终贷记</w:t>
            </w:r>
            <w:r>
              <w:rPr>
                <w:rFonts w:hint="eastAsia"/>
                <w:szCs w:val="21"/>
              </w:rPr>
              <w:t>（默认）</w:t>
            </w:r>
          </w:p>
          <w:p w14:paraId="0E8CDAEC" w14:textId="77777777" w:rsidR="001B4DA7" w:rsidRPr="00504F33" w:rsidRDefault="001B4DA7" w:rsidP="001B4DA7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立即贷记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B4DA7" w:rsidRPr="00446309" w14:paraId="62B5E686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A4E0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E117" w14:textId="77777777" w:rsidR="001B4DA7" w:rsidRPr="00604E94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26A5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4204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3E29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19943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1CB18E89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默认为USD</w:t>
            </w:r>
          </w:p>
        </w:tc>
      </w:tr>
      <w:tr w:rsidR="001B4DA7" w:rsidRPr="00446309" w14:paraId="1A4CB68A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8AD4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D34A" w14:textId="77777777" w:rsidR="001B4DA7" w:rsidRPr="00604E94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托收金额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837D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48CB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93A6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42378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自动计算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10F1761B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自动计算票据控件中票据金额总和</w:t>
            </w:r>
          </w:p>
        </w:tc>
      </w:tr>
      <w:tr w:rsidR="001B4DA7" w:rsidRPr="00446309" w14:paraId="00723C1B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8B1D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917D" w14:textId="77777777" w:rsidR="001B4DA7" w:rsidRPr="00604E94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托收日期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6893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B0E3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401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6566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EE7E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默认当天</w:t>
            </w:r>
          </w:p>
        </w:tc>
      </w:tr>
      <w:tr w:rsidR="001B4DA7" w:rsidRPr="00446309" w14:paraId="2B6F7087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939A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52D6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帐户行</w:t>
            </w:r>
            <w:r w:rsidRPr="002419F0">
              <w:rPr>
                <w:rFonts w:hint="eastAsia"/>
                <w:szCs w:val="21"/>
              </w:rPr>
              <w:t>SWIFTCODE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DC385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EBF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0F87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F753A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16D0FAFA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188B" w14:textId="77777777" w:rsidR="001B4DA7" w:rsidRPr="003A7549" w:rsidRDefault="001B4DA7" w:rsidP="001B4DA7">
            <w:pPr>
              <w:ind w:leftChars="-44" w:left="-92" w:firstLine="1"/>
              <w:rPr>
                <w:szCs w:val="21"/>
              </w:rPr>
            </w:pPr>
          </w:p>
        </w:tc>
      </w:tr>
      <w:tr w:rsidR="001B4DA7" w:rsidRPr="00446309" w14:paraId="635F71CF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B153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A587" w14:textId="77777777" w:rsidR="001B4DA7" w:rsidRPr="002419F0" w:rsidRDefault="001B4DA7" w:rsidP="00F729E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账户行名称地址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A06EE" w14:textId="77777777" w:rsidR="001B4DA7" w:rsidRPr="00A6356C" w:rsidRDefault="001B4DA7" w:rsidP="00F729E2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BEF6" w14:textId="77777777" w:rsidR="001B4DA7" w:rsidRDefault="001B4DA7" w:rsidP="00F729E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CFCA" w14:textId="77777777" w:rsidR="001B4DA7" w:rsidRDefault="001B4DA7" w:rsidP="00F729E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4BEF" w14:textId="77777777" w:rsidR="001B4DA7" w:rsidRDefault="001B4DA7" w:rsidP="00F729E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B13F" w14:textId="77777777" w:rsidR="001B4DA7" w:rsidRPr="003A7549" w:rsidRDefault="001B4DA7" w:rsidP="00F729E2">
            <w:pPr>
              <w:ind w:leftChars="-44" w:left="-92" w:firstLine="1"/>
              <w:rPr>
                <w:szCs w:val="21"/>
              </w:rPr>
            </w:pPr>
          </w:p>
        </w:tc>
      </w:tr>
      <w:tr w:rsidR="001B4DA7" w:rsidRPr="00446309" w14:paraId="4FEDB1F0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E0DAE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B33D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账户行账号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BFBA2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52D6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34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C58A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B41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自动带出查询引入</w:t>
            </w:r>
          </w:p>
          <w:p w14:paraId="4A9E3A93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EAB3" w14:textId="77777777" w:rsidR="001B4DA7" w:rsidRPr="003A7549" w:rsidRDefault="001B4DA7" w:rsidP="001B4D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根据账户行查询信息，下拉列表显示账户行外部账号，如果查询仅有一个账号，就默认</w:t>
            </w:r>
          </w:p>
        </w:tc>
      </w:tr>
      <w:tr w:rsidR="001B4DA7" w:rsidRPr="007E3D19" w14:paraId="2167C6E1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2704" w14:textId="77777777" w:rsidR="001B4DA7" w:rsidRPr="00DC1672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B4B3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代收行</w:t>
            </w:r>
            <w:r w:rsidRPr="002419F0">
              <w:rPr>
                <w:rFonts w:hint="eastAsia"/>
                <w:szCs w:val="21"/>
              </w:rPr>
              <w:t>SWFCODE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1EE67" w14:textId="77777777" w:rsidR="001B4DA7" w:rsidRPr="00DC1672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A1D0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6B7A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EE2AB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</w:t>
            </w:r>
          </w:p>
          <w:p w14:paraId="512A6834" w14:textId="77777777" w:rsidR="001B4DA7" w:rsidRPr="00DC1672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6190" w14:textId="77777777" w:rsidR="001B4DA7" w:rsidRPr="001856C3" w:rsidRDefault="001B4DA7" w:rsidP="001B4DA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7E3D19" w14:paraId="65BB1FE2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58FE" w14:textId="77777777" w:rsidR="001B4DA7" w:rsidRPr="00DC1672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C50A" w14:textId="77777777" w:rsidR="001B4DA7" w:rsidRPr="002419F0" w:rsidRDefault="001B4DA7" w:rsidP="00F729E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代收行名称地址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F663" w14:textId="77777777" w:rsidR="001B4DA7" w:rsidRPr="00DC1672" w:rsidRDefault="001B4DA7" w:rsidP="00F729E2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0137" w14:textId="77777777" w:rsidR="001B4DA7" w:rsidRDefault="001B4DA7" w:rsidP="00F729E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F3C" w14:textId="77777777" w:rsidR="001B4DA7" w:rsidRDefault="001B4DA7" w:rsidP="00F729E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FBFB" w14:textId="77777777" w:rsidR="001B4DA7" w:rsidRPr="00DC1672" w:rsidRDefault="001B4DA7" w:rsidP="00F729E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E8E" w14:textId="77777777" w:rsidR="001B4DA7" w:rsidRPr="001856C3" w:rsidRDefault="001B4DA7" w:rsidP="00F729E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7E3D19" w14:paraId="10537F78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1C82" w14:textId="77777777" w:rsidR="001B4DA7" w:rsidRPr="00DC1672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74A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</w:t>
            </w:r>
            <w:r w:rsidRPr="00916ABA">
              <w:rPr>
                <w:rFonts w:hint="eastAsia"/>
                <w:szCs w:val="21"/>
              </w:rPr>
              <w:t>所在国家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7D01D" w14:textId="77777777" w:rsidR="001B4DA7" w:rsidRDefault="001B4DA7" w:rsidP="001B4DA7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526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09C2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EA5834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自动带出选择国家信息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469F20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</w:p>
        </w:tc>
      </w:tr>
      <w:tr w:rsidR="001B4DA7" w:rsidRPr="007E3D19" w14:paraId="0B03139B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E732" w14:textId="77777777" w:rsidR="001B4DA7" w:rsidRPr="00DC1672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69BE" w14:textId="77777777" w:rsidR="001B4DA7" w:rsidRPr="002419F0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票据控件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46C2C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BF21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4B9A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1B07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组件</w:t>
            </w:r>
          </w:p>
        </w:tc>
        <w:tc>
          <w:tcPr>
            <w:tcW w:w="16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AB58" w14:textId="77777777" w:rsidR="001B4DA7" w:rsidRPr="00446309" w:rsidRDefault="001B4DA7" w:rsidP="00D74955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见票据控件说明</w:t>
            </w:r>
          </w:p>
        </w:tc>
      </w:tr>
      <w:tr w:rsidR="001B4DA7" w:rsidRPr="00446309" w14:paraId="460177B7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E379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5B57" w14:textId="77777777" w:rsidR="001B4DA7" w:rsidRPr="00EB4194" w:rsidRDefault="001B4DA7" w:rsidP="001B4DA7">
            <w:pPr>
              <w:ind w:leftChars="-51" w:left="-107" w:right="-47"/>
              <w:rPr>
                <w:szCs w:val="21"/>
              </w:rPr>
            </w:pPr>
            <w:r w:rsidRPr="0063746E">
              <w:rPr>
                <w:rFonts w:hint="eastAsia"/>
                <w:szCs w:val="21"/>
              </w:rPr>
              <w:t>托收指示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F1643" w14:textId="77777777" w:rsidR="001B4DA7" w:rsidRPr="00A6356C" w:rsidRDefault="001B4DA7" w:rsidP="001B4DA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D344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500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CA1F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C8D2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查询引入条款信息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E05" w14:textId="77777777" w:rsidR="001B4DA7" w:rsidRPr="00446309" w:rsidRDefault="001B4DA7" w:rsidP="001B4DA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B4DA7" w:rsidRPr="00446309" w14:paraId="5BA2A6A9" w14:textId="77777777" w:rsidTr="00F729E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A6F69" w14:textId="77777777" w:rsidR="001B4DA7" w:rsidRPr="00446309" w:rsidRDefault="001B4DA7" w:rsidP="001D40ED">
            <w:pPr>
              <w:numPr>
                <w:ilvl w:val="0"/>
                <w:numId w:val="3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F75F" w14:textId="77777777" w:rsidR="001B4DA7" w:rsidRDefault="001B4DA7" w:rsidP="001B4DA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EC464" w14:textId="77777777" w:rsidR="001B4DA7" w:rsidRDefault="001B4DA7" w:rsidP="001B4DA7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F1BE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F74" w14:textId="77777777" w:rsidR="001B4DA7" w:rsidRDefault="001B4DA7" w:rsidP="001B4DA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6F47" w14:textId="77777777" w:rsidR="001B4DA7" w:rsidRDefault="001B4DA7" w:rsidP="001B4DA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E457" w14:textId="77777777" w:rsidR="001B4DA7" w:rsidRDefault="001B4DA7" w:rsidP="001B4DA7">
            <w:pPr>
              <w:ind w:leftChars="-44" w:left="-92" w:firstLine="1"/>
              <w:rPr>
                <w:szCs w:val="21"/>
              </w:rPr>
            </w:pPr>
          </w:p>
        </w:tc>
      </w:tr>
    </w:tbl>
    <w:p w14:paraId="09E07F0F" w14:textId="77777777" w:rsidR="0014079A" w:rsidRDefault="0014079A" w:rsidP="0014079A"/>
    <w:p w14:paraId="047717E1" w14:textId="77777777" w:rsidR="0014079A" w:rsidRDefault="0014079A" w:rsidP="0014079A">
      <w:pPr>
        <w:pStyle w:val="4"/>
      </w:pPr>
      <w:r>
        <w:rPr>
          <w:rFonts w:hint="eastAsia"/>
        </w:rPr>
        <w:t>交易控制</w:t>
      </w:r>
    </w:p>
    <w:p w14:paraId="67DBB368" w14:textId="77777777" w:rsidR="006D3EB7" w:rsidRDefault="006D3EB7" w:rsidP="001B4DA7">
      <w:pPr>
        <w:pStyle w:val="5"/>
      </w:pPr>
      <w:r>
        <w:rPr>
          <w:rFonts w:hint="eastAsia"/>
        </w:rPr>
        <w:t>票据控件说明：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206"/>
        <w:gridCol w:w="2204"/>
        <w:gridCol w:w="1134"/>
        <w:gridCol w:w="1985"/>
        <w:gridCol w:w="759"/>
      </w:tblGrid>
      <w:tr w:rsidR="00C079C5" w14:paraId="47D56FEE" w14:textId="77777777" w:rsidTr="00C079C5">
        <w:trPr>
          <w:gridAfter w:val="4"/>
          <w:wAfter w:w="6082" w:type="dxa"/>
          <w:jc w:val="center"/>
        </w:trPr>
        <w:tc>
          <w:tcPr>
            <w:tcW w:w="1234" w:type="dxa"/>
            <w:shd w:val="clear" w:color="auto" w:fill="D9D9D9" w:themeFill="background1" w:themeFillShade="D9"/>
          </w:tcPr>
          <w:p w14:paraId="727E7E1C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新增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79B8F67F" w14:textId="77777777" w:rsidR="00C079C5" w:rsidRPr="00033A7D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删除</w:t>
            </w:r>
          </w:p>
        </w:tc>
      </w:tr>
      <w:tr w:rsidR="00C079C5" w:rsidRPr="00033A7D" w14:paraId="28045BF3" w14:textId="77777777" w:rsidTr="00C079C5">
        <w:trPr>
          <w:jc w:val="center"/>
        </w:trPr>
        <w:tc>
          <w:tcPr>
            <w:tcW w:w="1234" w:type="dxa"/>
          </w:tcPr>
          <w:p w14:paraId="6233D8CC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光票编号</w:t>
            </w:r>
          </w:p>
        </w:tc>
        <w:tc>
          <w:tcPr>
            <w:tcW w:w="1206" w:type="dxa"/>
          </w:tcPr>
          <w:p w14:paraId="7A10F40E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票据种类</w:t>
            </w:r>
          </w:p>
        </w:tc>
        <w:tc>
          <w:tcPr>
            <w:tcW w:w="2204" w:type="dxa"/>
          </w:tcPr>
          <w:p w14:paraId="776FB724" w14:textId="77777777" w:rsidR="00C079C5" w:rsidRPr="00033A7D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票据号码</w:t>
            </w:r>
          </w:p>
        </w:tc>
        <w:tc>
          <w:tcPr>
            <w:tcW w:w="1134" w:type="dxa"/>
          </w:tcPr>
          <w:p w14:paraId="13D1DC3D" w14:textId="77777777" w:rsidR="00C079C5" w:rsidRPr="00033A7D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币种</w:t>
            </w:r>
          </w:p>
        </w:tc>
        <w:tc>
          <w:tcPr>
            <w:tcW w:w="1985" w:type="dxa"/>
          </w:tcPr>
          <w:p w14:paraId="74FAC2E2" w14:textId="77777777" w:rsidR="00C079C5" w:rsidRPr="00033A7D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59" w:type="dxa"/>
          </w:tcPr>
          <w:p w14:paraId="5313572E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勾选</w:t>
            </w:r>
          </w:p>
        </w:tc>
      </w:tr>
      <w:tr w:rsidR="00C079C5" w14:paraId="3763A683" w14:textId="77777777" w:rsidTr="00C079C5">
        <w:trPr>
          <w:jc w:val="center"/>
        </w:trPr>
        <w:tc>
          <w:tcPr>
            <w:tcW w:w="1234" w:type="dxa"/>
          </w:tcPr>
          <w:p w14:paraId="4A4843C1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06" w:type="dxa"/>
          </w:tcPr>
          <w:p w14:paraId="515C3215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204" w:type="dxa"/>
          </w:tcPr>
          <w:p w14:paraId="58FA29D7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1024119F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985" w:type="dxa"/>
          </w:tcPr>
          <w:p w14:paraId="52C4C58C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759" w:type="dxa"/>
          </w:tcPr>
          <w:p w14:paraId="61DB5BF5" w14:textId="77777777" w:rsidR="00C079C5" w:rsidRDefault="00C079C5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C079C5" w14:paraId="3FE3106E" w14:textId="77777777" w:rsidTr="00C079C5">
        <w:trPr>
          <w:jc w:val="center"/>
        </w:trPr>
        <w:tc>
          <w:tcPr>
            <w:tcW w:w="1234" w:type="dxa"/>
          </w:tcPr>
          <w:p w14:paraId="04F7C7A2" w14:textId="77777777" w:rsidR="00C079C5" w:rsidRDefault="00C079C5" w:rsidP="007C5842">
            <w:pPr>
              <w:pStyle w:val="a3"/>
              <w:ind w:firstLineChars="0" w:firstLine="0"/>
            </w:pPr>
          </w:p>
        </w:tc>
        <w:tc>
          <w:tcPr>
            <w:tcW w:w="1206" w:type="dxa"/>
          </w:tcPr>
          <w:p w14:paraId="30B255BD" w14:textId="77777777" w:rsidR="00C079C5" w:rsidRDefault="00C079C5" w:rsidP="007C5842">
            <w:pPr>
              <w:pStyle w:val="a3"/>
              <w:ind w:firstLineChars="0" w:firstLine="0"/>
            </w:pPr>
          </w:p>
        </w:tc>
        <w:tc>
          <w:tcPr>
            <w:tcW w:w="2204" w:type="dxa"/>
          </w:tcPr>
          <w:p w14:paraId="448FFCDD" w14:textId="77777777" w:rsidR="00C079C5" w:rsidRDefault="00C079C5" w:rsidP="007C5842">
            <w:pPr>
              <w:pStyle w:val="a3"/>
              <w:ind w:firstLineChars="0" w:firstLine="0"/>
            </w:pPr>
          </w:p>
        </w:tc>
        <w:tc>
          <w:tcPr>
            <w:tcW w:w="1134" w:type="dxa"/>
          </w:tcPr>
          <w:p w14:paraId="62E495E1" w14:textId="77777777" w:rsidR="00C079C5" w:rsidRDefault="00C079C5" w:rsidP="007C5842">
            <w:pPr>
              <w:pStyle w:val="a3"/>
              <w:ind w:firstLineChars="0" w:firstLine="0"/>
            </w:pPr>
          </w:p>
        </w:tc>
        <w:tc>
          <w:tcPr>
            <w:tcW w:w="1985" w:type="dxa"/>
          </w:tcPr>
          <w:p w14:paraId="7656D2A5" w14:textId="77777777" w:rsidR="00C079C5" w:rsidRDefault="00C079C5" w:rsidP="007C5842">
            <w:pPr>
              <w:pStyle w:val="a3"/>
              <w:ind w:firstLineChars="0" w:firstLine="0"/>
            </w:pPr>
          </w:p>
        </w:tc>
        <w:tc>
          <w:tcPr>
            <w:tcW w:w="759" w:type="dxa"/>
          </w:tcPr>
          <w:p w14:paraId="7BDBF215" w14:textId="77777777" w:rsidR="00C079C5" w:rsidRDefault="00C079C5" w:rsidP="007C5842">
            <w:pPr>
              <w:pStyle w:val="a3"/>
              <w:ind w:firstLineChars="0" w:firstLine="0"/>
            </w:pPr>
          </w:p>
        </w:tc>
      </w:tr>
    </w:tbl>
    <w:p w14:paraId="04FA2F18" w14:textId="77777777" w:rsidR="006D3EB7" w:rsidRDefault="006D3EB7" w:rsidP="006D3EB7">
      <w:pPr>
        <w:ind w:leftChars="-44" w:left="-92" w:firstLine="1"/>
      </w:pPr>
      <w:r>
        <w:rPr>
          <w:rFonts w:hint="eastAsia"/>
        </w:rPr>
        <w:t>按钮说明：</w:t>
      </w:r>
    </w:p>
    <w:p w14:paraId="0CED6B1D" w14:textId="77777777" w:rsidR="006D3EB7" w:rsidRDefault="006D3EB7" w:rsidP="006D3EB7">
      <w:pPr>
        <w:ind w:leftChars="-44" w:left="-92" w:firstLine="512"/>
      </w:pPr>
      <w:r>
        <w:rPr>
          <w:rFonts w:hint="eastAsia"/>
        </w:rPr>
        <w:t>新增，</w:t>
      </w:r>
      <w:r w:rsidR="00C079C5">
        <w:rPr>
          <w:rFonts w:hint="eastAsia"/>
        </w:rPr>
        <w:t>初始化时灰显，只有客户输入贷记类型、托收币种和代收行信息后，按钮才可以点击；</w:t>
      </w:r>
      <w:r>
        <w:rPr>
          <w:rFonts w:hint="eastAsia"/>
        </w:rPr>
        <w:t>点击该按钮，</w:t>
      </w:r>
      <w:r w:rsidR="00C079C5">
        <w:rPr>
          <w:rFonts w:hint="eastAsia"/>
        </w:rPr>
        <w:t>弹出未打包、未收汇、未退票，且贷记类型、托收币种和代收行信息一致的所有可用光票编号，业务员勾选多笔光票编号后，将光票信息导入到该控件中，同时自动计算总的打包金额</w:t>
      </w:r>
      <w:r>
        <w:rPr>
          <w:rFonts w:hint="eastAsia"/>
        </w:rPr>
        <w:t>；</w:t>
      </w:r>
    </w:p>
    <w:p w14:paraId="0B32DE47" w14:textId="77777777" w:rsidR="006D3EB7" w:rsidRDefault="006D3EB7" w:rsidP="006D3EB7">
      <w:pPr>
        <w:ind w:leftChars="-44" w:left="-92" w:firstLine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删除：点击该按钮，删除</w:t>
      </w:r>
      <w:r w:rsidR="000E1AED">
        <w:rPr>
          <w:rFonts w:hint="eastAsia"/>
        </w:rPr>
        <w:t>勾选</w:t>
      </w:r>
      <w:r>
        <w:rPr>
          <w:rFonts w:hint="eastAsia"/>
        </w:rPr>
        <w:t>的记录，删除前系统提示“是否</w:t>
      </w:r>
      <w:r w:rsidR="000E1AED">
        <w:rPr>
          <w:rFonts w:hint="eastAsia"/>
        </w:rPr>
        <w:t>确定</w:t>
      </w:r>
      <w:r>
        <w:rPr>
          <w:rFonts w:hint="eastAsia"/>
        </w:rPr>
        <w:t>删除”。</w:t>
      </w:r>
    </w:p>
    <w:p w14:paraId="3985F9BF" w14:textId="77777777" w:rsidR="0014079A" w:rsidRDefault="0014079A" w:rsidP="0014079A">
      <w:pPr>
        <w:pStyle w:val="4"/>
      </w:pPr>
      <w:r>
        <w:rPr>
          <w:rFonts w:hint="eastAsia"/>
        </w:rPr>
        <w:t>边界描述</w:t>
      </w:r>
    </w:p>
    <w:p w14:paraId="63CAF7D1" w14:textId="77777777" w:rsidR="0014079A" w:rsidRDefault="0014079A" w:rsidP="0014079A">
      <w:pPr>
        <w:ind w:firstLine="420"/>
      </w:pPr>
      <w:r>
        <w:rPr>
          <w:rFonts w:hint="eastAsia"/>
        </w:rPr>
        <w:t>无</w:t>
      </w:r>
    </w:p>
    <w:p w14:paraId="7C91E82F" w14:textId="77777777" w:rsidR="0014079A" w:rsidRDefault="0014079A" w:rsidP="0014079A">
      <w:pPr>
        <w:pStyle w:val="4"/>
        <w:numPr>
          <w:ilvl w:val="3"/>
          <w:numId w:val="3"/>
        </w:numPr>
      </w:pPr>
      <w:r>
        <w:rPr>
          <w:rFonts w:hint="eastAsia"/>
        </w:rPr>
        <w:t>输出描述</w:t>
      </w:r>
    </w:p>
    <w:p w14:paraId="04855C6C" w14:textId="77777777" w:rsidR="0014079A" w:rsidRDefault="0014079A" w:rsidP="0014079A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0B374CC4" w14:textId="77777777" w:rsidR="006979E6" w:rsidRDefault="001D40ED">
      <w:pPr>
        <w:spacing w:line="360" w:lineRule="auto"/>
        <w:ind w:leftChars="200" w:left="420"/>
      </w:pPr>
      <w:r>
        <w:rPr>
          <w:rFonts w:hint="eastAsia"/>
        </w:rPr>
        <w:t>光票托收</w:t>
      </w:r>
      <w:r w:rsidR="0014079A">
        <w:rPr>
          <w:rFonts w:hint="eastAsia"/>
        </w:rPr>
        <w:t>面函</w:t>
      </w:r>
    </w:p>
    <w:p w14:paraId="6388B126" w14:textId="77777777" w:rsidR="006979E6" w:rsidRDefault="0014079A">
      <w:pPr>
        <w:spacing w:line="360" w:lineRule="auto"/>
        <w:ind w:leftChars="200" w:left="420"/>
        <w:rPr>
          <w:szCs w:val="21"/>
        </w:rPr>
      </w:pPr>
      <w:r>
        <w:rPr>
          <w:rFonts w:hint="eastAsia"/>
        </w:rPr>
        <w:t>快邮面函</w:t>
      </w:r>
    </w:p>
    <w:p w14:paraId="0E00F69E" w14:textId="77777777" w:rsidR="0014079A" w:rsidRDefault="0014079A" w:rsidP="0014079A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5601CFE2" w14:textId="77777777" w:rsidR="0014079A" w:rsidRPr="00617F1E" w:rsidRDefault="0014079A" w:rsidP="0014079A">
      <w:pPr>
        <w:rPr>
          <w:b/>
        </w:rPr>
      </w:pPr>
      <w:r w:rsidRPr="00617F1E">
        <w:rPr>
          <w:rFonts w:hint="eastAsia"/>
          <w:b/>
        </w:rPr>
        <w:t>报文控制：</w:t>
      </w:r>
    </w:p>
    <w:p w14:paraId="1E90EBB1" w14:textId="77777777" w:rsidR="0014079A" w:rsidRDefault="0014079A" w:rsidP="0014079A">
      <w:pPr>
        <w:rPr>
          <w:szCs w:val="21"/>
        </w:rPr>
      </w:pPr>
      <w:r>
        <w:rPr>
          <w:rFonts w:hint="eastAsia"/>
          <w:szCs w:val="21"/>
        </w:rPr>
        <w:tab/>
        <w:t>MT</w:t>
      </w:r>
      <w:r w:rsidR="006E72DE">
        <w:rPr>
          <w:rFonts w:hint="eastAsia"/>
          <w:szCs w:val="21"/>
        </w:rPr>
        <w:t>4</w:t>
      </w:r>
      <w:r>
        <w:rPr>
          <w:rFonts w:hint="eastAsia"/>
          <w:szCs w:val="21"/>
        </w:rPr>
        <w:t>99</w:t>
      </w:r>
      <w:r>
        <w:rPr>
          <w:rFonts w:hint="eastAsia"/>
          <w:szCs w:val="21"/>
        </w:rPr>
        <w:t>：扩展报文。</w:t>
      </w:r>
    </w:p>
    <w:p w14:paraId="38AEAFEE" w14:textId="77777777" w:rsidR="009E534B" w:rsidRPr="00E81F70" w:rsidRDefault="009E534B" w:rsidP="0014079A"/>
    <w:p w14:paraId="20A01401" w14:textId="77777777" w:rsidR="0014079A" w:rsidRPr="00617F1E" w:rsidRDefault="0014079A" w:rsidP="0014079A">
      <w:pPr>
        <w:rPr>
          <w:b/>
          <w:szCs w:val="21"/>
        </w:rPr>
      </w:pPr>
      <w:r w:rsidRPr="00617F1E">
        <w:rPr>
          <w:rFonts w:hint="eastAsia"/>
          <w:b/>
          <w:szCs w:val="21"/>
        </w:rPr>
        <w:t>报文映射：</w:t>
      </w:r>
    </w:p>
    <w:p w14:paraId="382C3C56" w14:textId="77777777" w:rsidR="006979E6" w:rsidRDefault="0014079A">
      <w:pPr>
        <w:ind w:leftChars="200" w:left="420"/>
      </w:pPr>
      <w:r>
        <w:rPr>
          <w:rFonts w:hint="eastAsia"/>
        </w:rPr>
        <w:t>MT</w:t>
      </w:r>
      <w:r w:rsidR="009E534B">
        <w:rPr>
          <w:rFonts w:hint="eastAsia"/>
        </w:rPr>
        <w:t>499</w:t>
      </w:r>
      <w:r>
        <w:rPr>
          <w:rFonts w:hint="eastAsia"/>
        </w:rPr>
        <w:t>映射关系如下：</w:t>
      </w:r>
    </w:p>
    <w:p w14:paraId="14137E25" w14:textId="77777777" w:rsidR="0014079A" w:rsidRDefault="0014079A" w:rsidP="00B1556A">
      <w:pPr>
        <w:ind w:leftChars="100" w:left="210"/>
      </w:pPr>
      <w:r>
        <w:rPr>
          <w:rFonts w:hint="eastAsia"/>
        </w:rPr>
        <w:t xml:space="preserve">SEND  = </w:t>
      </w:r>
      <w:r>
        <w:rPr>
          <w:rFonts w:hint="eastAsia"/>
        </w:rPr>
        <w:t>默认取当前执行机构的发报行</w:t>
      </w:r>
    </w:p>
    <w:p w14:paraId="4ADB0F2F" w14:textId="77777777" w:rsidR="0014079A" w:rsidRDefault="0014079A" w:rsidP="00B1556A">
      <w:pPr>
        <w:ind w:leftChars="100" w:left="210"/>
      </w:pPr>
      <w:r>
        <w:rPr>
          <w:rFonts w:hint="eastAsia"/>
        </w:rPr>
        <w:t xml:space="preserve">RECEIVE  = </w:t>
      </w:r>
      <w:r w:rsidR="006E72DE">
        <w:rPr>
          <w:rFonts w:hint="eastAsia"/>
          <w:szCs w:val="21"/>
        </w:rPr>
        <w:t>代收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 xml:space="preserve">SWIFT CODE </w:t>
      </w:r>
    </w:p>
    <w:p w14:paraId="50E24B53" w14:textId="77777777" w:rsidR="0014079A" w:rsidRDefault="0014079A" w:rsidP="00B1556A">
      <w:pPr>
        <w:ind w:leftChars="100" w:left="210"/>
      </w:pPr>
      <w:r>
        <w:rPr>
          <w:rFonts w:hint="eastAsia"/>
        </w:rPr>
        <w:t>20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 w:rsidR="001D40ED">
        <w:rPr>
          <w:rFonts w:hint="eastAsia"/>
        </w:rPr>
        <w:t>光票</w:t>
      </w:r>
      <w:r>
        <w:rPr>
          <w:rFonts w:hint="eastAsia"/>
        </w:rPr>
        <w:t>编号</w:t>
      </w:r>
    </w:p>
    <w:p w14:paraId="14709369" w14:textId="77777777" w:rsidR="0014079A" w:rsidRDefault="0014079A" w:rsidP="00B1556A">
      <w:pPr>
        <w:ind w:leftChars="100" w:left="210"/>
      </w:pPr>
      <w:r>
        <w:rPr>
          <w:rFonts w:hint="eastAsia"/>
        </w:rPr>
        <w:t xml:space="preserve">21 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 w:rsidR="006E72DE">
        <w:rPr>
          <w:rFonts w:hint="eastAsia"/>
        </w:rPr>
        <w:t>空</w:t>
      </w:r>
    </w:p>
    <w:p w14:paraId="3DD3D7F8" w14:textId="77777777" w:rsidR="0014079A" w:rsidRPr="00CC0D80" w:rsidRDefault="0014079A" w:rsidP="0014079A">
      <w:pPr>
        <w:pStyle w:val="4"/>
        <w:numPr>
          <w:ilvl w:val="3"/>
          <w:numId w:val="3"/>
        </w:numPr>
      </w:pPr>
      <w:r>
        <w:rPr>
          <w:rFonts w:hint="eastAsia"/>
        </w:rPr>
        <w:t>保证金和额度</w:t>
      </w:r>
    </w:p>
    <w:p w14:paraId="0311211C" w14:textId="77777777" w:rsidR="0014079A" w:rsidRDefault="0014079A" w:rsidP="001F10D7">
      <w:pPr>
        <w:ind w:firstLine="420"/>
      </w:pPr>
      <w:r>
        <w:rPr>
          <w:rFonts w:hint="eastAsia"/>
        </w:rPr>
        <w:t>无</w:t>
      </w:r>
    </w:p>
    <w:p w14:paraId="432FE4BF" w14:textId="77777777" w:rsidR="0014079A" w:rsidRPr="00CC0D80" w:rsidRDefault="0014079A" w:rsidP="0014079A">
      <w:pPr>
        <w:pStyle w:val="4"/>
        <w:numPr>
          <w:ilvl w:val="3"/>
          <w:numId w:val="3"/>
        </w:numPr>
      </w:pPr>
      <w:r>
        <w:rPr>
          <w:rFonts w:hint="eastAsia"/>
        </w:rPr>
        <w:t>手续费</w:t>
      </w:r>
    </w:p>
    <w:p w14:paraId="1F67485C" w14:textId="77777777" w:rsidR="00EB533C" w:rsidRDefault="00F51B89" w:rsidP="00EB533C">
      <w:pPr>
        <w:ind w:firstLine="420"/>
      </w:pPr>
      <w:r>
        <w:rPr>
          <w:rFonts w:hint="eastAsia"/>
        </w:rPr>
        <w:t>无</w:t>
      </w:r>
    </w:p>
    <w:p w14:paraId="584FBB26" w14:textId="77777777" w:rsidR="006979E6" w:rsidRDefault="0014079A">
      <w:pPr>
        <w:pStyle w:val="4"/>
      </w:pPr>
      <w:r>
        <w:rPr>
          <w:rFonts w:hint="eastAsia"/>
        </w:rPr>
        <w:t>会计分录</w:t>
      </w:r>
    </w:p>
    <w:p w14:paraId="05CB96D2" w14:textId="77777777" w:rsidR="006979E6" w:rsidRDefault="00F51B89">
      <w:pPr>
        <w:ind w:left="420"/>
      </w:pPr>
      <w:r>
        <w:rPr>
          <w:rFonts w:hint="eastAsia"/>
        </w:rPr>
        <w:t>无</w:t>
      </w:r>
    </w:p>
    <w:p w14:paraId="6E65ACFC" w14:textId="77777777" w:rsidR="0014079A" w:rsidRPr="00CC0D80" w:rsidRDefault="00000058" w:rsidP="0014079A">
      <w:pPr>
        <w:pStyle w:val="4"/>
        <w:numPr>
          <w:ilvl w:val="3"/>
          <w:numId w:val="3"/>
        </w:numPr>
      </w:pPr>
      <w:r w:rsidRPr="00000058">
        <w:rPr>
          <w:rFonts w:hint="eastAsia"/>
        </w:rPr>
        <w:t>无</w:t>
      </w:r>
      <w:r w:rsidR="0014079A">
        <w:rPr>
          <w:rFonts w:hint="eastAsia"/>
        </w:rPr>
        <w:t>其他</w:t>
      </w:r>
    </w:p>
    <w:p w14:paraId="4DAA3050" w14:textId="77777777" w:rsidR="0014079A" w:rsidRDefault="0014079A" w:rsidP="001F10D7">
      <w:pPr>
        <w:ind w:firstLine="420"/>
      </w:pPr>
      <w:r>
        <w:rPr>
          <w:rFonts w:hint="eastAsia"/>
        </w:rPr>
        <w:t>无</w:t>
      </w:r>
    </w:p>
    <w:p w14:paraId="150C5524" w14:textId="77777777" w:rsidR="00000058" w:rsidRPr="004655DE" w:rsidRDefault="00000058" w:rsidP="00000058">
      <w:pPr>
        <w:pStyle w:val="3"/>
      </w:pPr>
      <w:bookmarkStart w:id="64" w:name="_Toc399282914"/>
      <w:r>
        <w:rPr>
          <w:rFonts w:hint="eastAsia"/>
        </w:rPr>
        <w:t>解包</w:t>
      </w:r>
      <w:bookmarkEnd w:id="64"/>
    </w:p>
    <w:p w14:paraId="152B0505" w14:textId="77777777" w:rsidR="00000058" w:rsidRDefault="00000058" w:rsidP="00000058">
      <w:pPr>
        <w:pStyle w:val="4"/>
      </w:pPr>
      <w:r>
        <w:rPr>
          <w:rFonts w:hint="eastAsia"/>
        </w:rPr>
        <w:t>交易描述</w:t>
      </w:r>
    </w:p>
    <w:p w14:paraId="2E6C5A79" w14:textId="77777777" w:rsidR="00000058" w:rsidRDefault="00000058" w:rsidP="00000058">
      <w:pPr>
        <w:ind w:firstLineChars="202" w:firstLine="424"/>
      </w:pPr>
      <w:r>
        <w:rPr>
          <w:rFonts w:hint="eastAsia"/>
        </w:rPr>
        <w:t>收到代付行付款或退票通知，可在</w:t>
      </w:r>
      <w:r w:rsidRPr="00F00FD3">
        <w:rPr>
          <w:rFonts w:hint="eastAsia"/>
        </w:rPr>
        <w:t>本交易</w:t>
      </w:r>
      <w:r>
        <w:rPr>
          <w:rFonts w:hint="eastAsia"/>
        </w:rPr>
        <w:t>进行解包处理。</w:t>
      </w:r>
    </w:p>
    <w:p w14:paraId="0DD79CA4" w14:textId="77777777" w:rsidR="00000058" w:rsidRDefault="00000058" w:rsidP="00000058">
      <w:pPr>
        <w:pStyle w:val="4"/>
      </w:pPr>
      <w:r>
        <w:rPr>
          <w:rFonts w:hint="eastAsia"/>
        </w:rPr>
        <w:t>柜员操作</w:t>
      </w:r>
    </w:p>
    <w:p w14:paraId="23A0FA66" w14:textId="77777777" w:rsidR="00000058" w:rsidRDefault="00000058" w:rsidP="00000058">
      <w:pPr>
        <w:ind w:firstLine="420"/>
      </w:pPr>
      <w:r>
        <w:rPr>
          <w:rFonts w:hint="eastAsia"/>
        </w:rPr>
        <w:t>本交易由具有光票解包经办权限的柜员发起操作。</w:t>
      </w:r>
    </w:p>
    <w:p w14:paraId="71B2E515" w14:textId="77777777" w:rsidR="00000058" w:rsidRDefault="00000058" w:rsidP="00000058">
      <w:pPr>
        <w:ind w:firstLine="420"/>
      </w:pPr>
      <w:r>
        <w:rPr>
          <w:rFonts w:hint="eastAsia"/>
        </w:rPr>
        <w:t>系统需支持手工发起、报文发起。</w:t>
      </w:r>
    </w:p>
    <w:p w14:paraId="770B4226" w14:textId="77777777" w:rsidR="00AE6CF2" w:rsidRDefault="00AE6CF2" w:rsidP="00AE6CF2">
      <w:pPr>
        <w:pStyle w:val="4"/>
        <w:numPr>
          <w:ilvl w:val="3"/>
          <w:numId w:val="3"/>
        </w:numPr>
      </w:pPr>
      <w:r>
        <w:rPr>
          <w:rFonts w:hint="eastAsia"/>
        </w:rPr>
        <w:t>界面布局与菜单按钮</w:t>
      </w:r>
    </w:p>
    <w:p w14:paraId="05F59ED3" w14:textId="77777777" w:rsidR="001B17ED" w:rsidRDefault="001B17ED" w:rsidP="001B17ED">
      <w:pPr>
        <w:ind w:firstLine="420"/>
      </w:pPr>
      <w:r>
        <w:rPr>
          <w:rFonts w:hint="eastAsia"/>
        </w:rPr>
        <w:t>同一页面布局原则，一行两列，从上至下：</w:t>
      </w:r>
    </w:p>
    <w:p w14:paraId="3ADAB13C" w14:textId="77777777" w:rsidR="001B17ED" w:rsidRDefault="001B17ED" w:rsidP="001B17ED">
      <w:pPr>
        <w:ind w:firstLine="420"/>
      </w:pPr>
      <w:r>
        <w:rPr>
          <w:rFonts w:hint="eastAsia"/>
        </w:rPr>
        <w:t>第一区域：基本信息；</w:t>
      </w:r>
    </w:p>
    <w:p w14:paraId="72CE278E" w14:textId="77777777" w:rsidR="001B17ED" w:rsidRDefault="001B17ED" w:rsidP="001B17ED">
      <w:pPr>
        <w:ind w:firstLine="420"/>
      </w:pPr>
      <w:r>
        <w:rPr>
          <w:rFonts w:hint="eastAsia"/>
        </w:rPr>
        <w:t>第二区域：单据管理</w:t>
      </w:r>
      <w:r>
        <w:rPr>
          <w:rFonts w:hint="eastAsia"/>
        </w:rPr>
        <w:t>;</w:t>
      </w:r>
    </w:p>
    <w:p w14:paraId="69D06DD7" w14:textId="77777777" w:rsidR="001B17ED" w:rsidRDefault="001B17ED" w:rsidP="001B17ED">
      <w:pPr>
        <w:ind w:firstLine="420"/>
      </w:pPr>
      <w:r>
        <w:rPr>
          <w:rFonts w:hint="eastAsia"/>
        </w:rPr>
        <w:t>第三区域：按钮；</w:t>
      </w:r>
    </w:p>
    <w:p w14:paraId="7C12C9A9" w14:textId="77777777" w:rsidR="001B17ED" w:rsidRDefault="001B17ED" w:rsidP="001B17ED">
      <w:pPr>
        <w:ind w:firstLine="420"/>
      </w:pPr>
      <w:r>
        <w:rPr>
          <w:rFonts w:hint="eastAsia"/>
        </w:rPr>
        <w:t>第四区域：报文。</w:t>
      </w:r>
    </w:p>
    <w:p w14:paraId="77CF628F" w14:textId="77777777" w:rsidR="001F10D7" w:rsidRDefault="008A6FC7">
      <w:pPr>
        <w:pStyle w:val="5"/>
      </w:pPr>
      <w:r>
        <w:rPr>
          <w:rFonts w:hint="eastAsia"/>
        </w:rPr>
        <w:t>基本信息、单据管理和按钮</w:t>
      </w:r>
    </w:p>
    <w:p w14:paraId="6A05060D" w14:textId="77777777" w:rsidR="001F10D7" w:rsidRDefault="000F3943">
      <w:pPr>
        <w:ind w:leftChars="-675" w:left="-1418"/>
      </w:pPr>
      <w:r>
        <w:rPr>
          <w:noProof/>
        </w:rPr>
        <w:drawing>
          <wp:inline distT="0" distB="0" distL="0" distR="0" wp14:anchorId="2448F6A2" wp14:editId="1E2A6BBC">
            <wp:extent cx="6778752" cy="3407664"/>
            <wp:effectExtent l="19050" t="0" r="3048" b="0"/>
            <wp:docPr id="7" name="图片 6" descr="基本信息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1589" w14:textId="77777777" w:rsidR="00265220" w:rsidRDefault="00265220" w:rsidP="00265220">
      <w:pPr>
        <w:ind w:firstLineChars="202" w:firstLine="424"/>
      </w:pPr>
      <w:r>
        <w:rPr>
          <w:rFonts w:hint="eastAsia"/>
        </w:rPr>
        <w:t>备注：</w:t>
      </w:r>
    </w:p>
    <w:p w14:paraId="1335096E" w14:textId="77777777" w:rsidR="00265220" w:rsidRPr="00265220" w:rsidRDefault="00265220" w:rsidP="00265220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74B78092" w14:textId="77777777" w:rsidR="001F10D7" w:rsidRDefault="008A6FC7">
      <w:pPr>
        <w:pStyle w:val="5"/>
      </w:pPr>
      <w:r>
        <w:rPr>
          <w:rFonts w:hint="eastAsia"/>
        </w:rPr>
        <w:t>报文</w:t>
      </w:r>
    </w:p>
    <w:p w14:paraId="3ECC6969" w14:textId="77777777" w:rsidR="001F10D7" w:rsidRDefault="001F10D7" w:rsidP="003811F5">
      <w:pPr>
        <w:ind w:leftChars="-675" w:left="-1418"/>
      </w:pPr>
      <w:r>
        <w:rPr>
          <w:noProof/>
        </w:rPr>
        <w:drawing>
          <wp:inline distT="0" distB="0" distL="0" distR="0" wp14:anchorId="5C73DEB1" wp14:editId="64330C82">
            <wp:extent cx="6778752" cy="2962656"/>
            <wp:effectExtent l="19050" t="0" r="3048" b="0"/>
            <wp:docPr id="6" name="图片 5" descr="报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文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AB19" w14:textId="77777777" w:rsidR="00000058" w:rsidRDefault="00000058" w:rsidP="00000058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1"/>
        <w:gridCol w:w="1468"/>
        <w:gridCol w:w="1081"/>
        <w:gridCol w:w="1137"/>
        <w:gridCol w:w="426"/>
        <w:gridCol w:w="1275"/>
        <w:gridCol w:w="2744"/>
      </w:tblGrid>
      <w:tr w:rsidR="00D17863" w14:paraId="6066AFC4" w14:textId="77777777" w:rsidTr="00936FDC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3F54C2A3" w14:textId="77777777" w:rsidR="00D17863" w:rsidRPr="00BF567F" w:rsidRDefault="00D17863" w:rsidP="00936FDC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31BBB7EA" w14:textId="77777777" w:rsidR="00D17863" w:rsidRPr="00BF567F" w:rsidRDefault="00D17863" w:rsidP="00936FDC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098B578A" w14:textId="77777777" w:rsidR="00D17863" w:rsidRPr="00BF567F" w:rsidRDefault="00D17863" w:rsidP="00936FDC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41AA0035" w14:textId="77777777" w:rsidR="00D17863" w:rsidRPr="00BF567F" w:rsidRDefault="00D17863" w:rsidP="00936FDC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31D6B823" w14:textId="77777777" w:rsidR="00D17863" w:rsidRPr="00BF567F" w:rsidRDefault="00D17863" w:rsidP="00936FDC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1562EA1D" w14:textId="77777777" w:rsidR="00D17863" w:rsidRPr="00BF567F" w:rsidRDefault="00D17863" w:rsidP="00936FDC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0EBC1462" w14:textId="77777777" w:rsidR="00D17863" w:rsidRPr="00BF567F" w:rsidRDefault="00D17863" w:rsidP="00936FDC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D17863" w14:paraId="142E8C35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ECEF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7AE5" w14:textId="77777777" w:rsidR="00D17863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打包编</w:t>
            </w:r>
            <w:r w:rsidRPr="0063746E">
              <w:rPr>
                <w:rFonts w:hint="eastAsia"/>
                <w:szCs w:val="21"/>
              </w:rPr>
              <w:t>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7684" w14:textId="77777777" w:rsidR="00D17863" w:rsidRPr="00446309" w:rsidRDefault="00D17863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58D4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A3AA" w14:textId="77777777" w:rsidR="00D17863" w:rsidRDefault="00D17863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4AB45" w14:textId="77777777" w:rsidR="00D17863" w:rsidRPr="00446309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28F2" w14:textId="77777777" w:rsidR="00D17863" w:rsidRPr="00132563" w:rsidRDefault="00D17863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17863" w:rsidRPr="00446309" w14:paraId="623C8F73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8945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08DD" w14:textId="77777777" w:rsidR="00D17863" w:rsidRPr="00604E94" w:rsidRDefault="00D17863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贷记类型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0D63C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8E5E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8C6F" w14:textId="77777777" w:rsidR="00D17863" w:rsidRDefault="00D17863" w:rsidP="00936FDC">
            <w:r w:rsidRPr="00D65EB5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4176" w14:textId="77777777" w:rsidR="00D17863" w:rsidRDefault="00D17863" w:rsidP="00936FDC">
            <w:r w:rsidRPr="000D6923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91C1F" w14:textId="77777777" w:rsidR="00D17863" w:rsidRDefault="00D17863" w:rsidP="00936FDC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52587E71" w14:textId="77777777" w:rsidR="00D17863" w:rsidRDefault="00D17863" w:rsidP="00936FDC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最终贷记</w:t>
            </w:r>
          </w:p>
          <w:p w14:paraId="27F7A332" w14:textId="77777777" w:rsidR="00D17863" w:rsidRPr="00504F33" w:rsidRDefault="00D17863" w:rsidP="00936FDC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立即贷记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17863" w:rsidRPr="00446309" w14:paraId="44947D73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2A42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0D00" w14:textId="77777777" w:rsidR="00D17863" w:rsidRPr="00604E94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AFD7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1E1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661C" w14:textId="77777777" w:rsidR="00D17863" w:rsidRDefault="00D17863" w:rsidP="00936FDC">
            <w:r w:rsidRPr="00D65EB5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240D" w14:textId="77777777" w:rsidR="00D17863" w:rsidRDefault="00D17863" w:rsidP="00936FDC">
            <w:r w:rsidRPr="000D6923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0B7FE583" w14:textId="77777777" w:rsidR="00D17863" w:rsidRPr="00446309" w:rsidRDefault="00D17863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默认为USD</w:t>
            </w:r>
          </w:p>
        </w:tc>
      </w:tr>
      <w:tr w:rsidR="00D17863" w:rsidRPr="00446309" w14:paraId="19BF3271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D7AB9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CBCC" w14:textId="77777777" w:rsidR="00D17863" w:rsidRPr="00604E94" w:rsidRDefault="00D17863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托收金额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1A9E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DA24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8080" w14:textId="77777777" w:rsidR="00D17863" w:rsidRDefault="00D17863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9E24" w14:textId="77777777" w:rsidR="00D17863" w:rsidRDefault="00D17863" w:rsidP="00936FDC">
            <w:r w:rsidRPr="000D6923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58F3BDA4" w14:textId="77777777" w:rsidR="00D17863" w:rsidRPr="00446309" w:rsidRDefault="00D17863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自动计算票据控件中票据金额总和</w:t>
            </w:r>
          </w:p>
        </w:tc>
      </w:tr>
      <w:tr w:rsidR="00D17863" w:rsidRPr="00446309" w14:paraId="35592E4F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E82D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D8FF" w14:textId="77777777" w:rsidR="00D17863" w:rsidRPr="00604E94" w:rsidRDefault="00D17863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托收日期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6F86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4D0F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0926" w14:textId="77777777" w:rsidR="00D17863" w:rsidRDefault="00D17863" w:rsidP="00936FDC">
            <w:r w:rsidRPr="00D35D3F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DC255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1450" w14:textId="77777777" w:rsidR="00D17863" w:rsidRPr="00446309" w:rsidRDefault="00D17863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17863" w:rsidRPr="00446309" w14:paraId="23131557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6018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58EE" w14:textId="77777777" w:rsidR="00D17863" w:rsidRPr="002419F0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收汇日期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95EA1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1ADC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31A0" w14:textId="77777777" w:rsidR="00D17863" w:rsidRPr="00D35D3F" w:rsidRDefault="00D17863" w:rsidP="00936FD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C0CF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9E71" w14:textId="77777777" w:rsidR="00D17863" w:rsidRPr="00446309" w:rsidRDefault="00D17863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默认当天</w:t>
            </w:r>
          </w:p>
        </w:tc>
      </w:tr>
      <w:tr w:rsidR="00D17863" w:rsidRPr="00446309" w14:paraId="6E99EAA0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7E9A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A52D" w14:textId="77777777" w:rsidR="00D17863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可解付日期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70E8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7203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AF23" w14:textId="77777777" w:rsidR="00D17863" w:rsidRPr="00D35D3F" w:rsidRDefault="00D17863" w:rsidP="00936FD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A795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DF1C" w14:textId="77777777" w:rsidR="00D17863" w:rsidRDefault="00D17863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贷记类型是立即贷记，则可解付日期等于收汇日期 + 3个工作日（按代收行的国家地区工作日计算）；</w:t>
            </w:r>
          </w:p>
          <w:p w14:paraId="28CA292A" w14:textId="77777777" w:rsidR="00D17863" w:rsidRPr="00FE065D" w:rsidRDefault="00D17863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如果是最终贷记，则解付日期默认为当天</w:t>
            </w:r>
          </w:p>
        </w:tc>
      </w:tr>
      <w:tr w:rsidR="00D17863" w:rsidRPr="00446309" w14:paraId="796A2A93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E913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3594" w14:textId="77777777" w:rsidR="00D17863" w:rsidRPr="002419F0" w:rsidRDefault="00D17863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帐户行</w:t>
            </w:r>
            <w:r w:rsidRPr="002419F0">
              <w:rPr>
                <w:rFonts w:hint="eastAsia"/>
                <w:szCs w:val="21"/>
              </w:rPr>
              <w:t>SWIFTCODE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20AA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8EB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944F" w14:textId="77777777" w:rsidR="00D17863" w:rsidRDefault="00D17863" w:rsidP="00936FDC">
            <w:r w:rsidRPr="00D35D3F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08997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5F78" w14:textId="77777777" w:rsidR="00D17863" w:rsidRPr="003A7549" w:rsidRDefault="00D17863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D17863" w:rsidRPr="00446309" w14:paraId="3B341195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3B24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CA17" w14:textId="77777777" w:rsidR="00D17863" w:rsidRPr="002419F0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账户行名称地址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AB17D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0025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6F79" w14:textId="77777777" w:rsidR="00D17863" w:rsidRDefault="00D17863" w:rsidP="00936FDC">
            <w:r w:rsidRPr="00D35D3F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3B3E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7B8A" w14:textId="77777777" w:rsidR="00D17863" w:rsidRPr="003A7549" w:rsidRDefault="00D17863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D17863" w:rsidRPr="00446309" w14:paraId="16D426AF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60A9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23F0" w14:textId="77777777" w:rsidR="00D17863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账户行账号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8148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91DB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34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B35" w14:textId="77777777" w:rsidR="00D17863" w:rsidRDefault="00D17863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1297C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  <w:p w14:paraId="6021765A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41B8" w14:textId="77777777" w:rsidR="00D17863" w:rsidRPr="003A7549" w:rsidRDefault="00D17863" w:rsidP="00936F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根据账户行查询信息，下拉列表显示账户行外部账号，如果查询仅有一个账号，就默认</w:t>
            </w:r>
          </w:p>
        </w:tc>
      </w:tr>
      <w:tr w:rsidR="00D17863" w:rsidRPr="007E3D19" w14:paraId="2AF64117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BE58" w14:textId="77777777" w:rsidR="00D17863" w:rsidRPr="00DC1672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2DB5" w14:textId="77777777" w:rsidR="00D17863" w:rsidRPr="002419F0" w:rsidRDefault="00D17863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代收行</w:t>
            </w:r>
            <w:r w:rsidRPr="002419F0">
              <w:rPr>
                <w:rFonts w:hint="eastAsia"/>
                <w:szCs w:val="21"/>
              </w:rPr>
              <w:t>SWFCODE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93644" w14:textId="77777777" w:rsidR="00D17863" w:rsidRPr="00DC1672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D3C7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438C" w14:textId="77777777" w:rsidR="00D17863" w:rsidRDefault="00D17863" w:rsidP="00936FDC">
            <w:r w:rsidRPr="001B572E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C2BEC" w14:textId="77777777" w:rsidR="00D17863" w:rsidRDefault="00D17863" w:rsidP="00936FDC">
            <w:r w:rsidRPr="00DC344F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E34F" w14:textId="77777777" w:rsidR="00D17863" w:rsidRPr="001856C3" w:rsidRDefault="00D17863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17863" w:rsidRPr="007E3D19" w14:paraId="0CEE2B47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BDEB4" w14:textId="77777777" w:rsidR="00D17863" w:rsidRPr="00DC1672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86F1" w14:textId="77777777" w:rsidR="00D17863" w:rsidRPr="002419F0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代收行名称地址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A670" w14:textId="77777777" w:rsidR="00D17863" w:rsidRPr="00DC1672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FD31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06DC" w14:textId="77777777" w:rsidR="00D17863" w:rsidRDefault="00D17863" w:rsidP="00936FDC">
            <w:r w:rsidRPr="001B572E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F964" w14:textId="77777777" w:rsidR="00D17863" w:rsidRPr="00DC1672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5881" w14:textId="77777777" w:rsidR="00D17863" w:rsidRPr="001856C3" w:rsidRDefault="00D17863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17863" w:rsidRPr="007E3D19" w14:paraId="15D3748A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F12D" w14:textId="77777777" w:rsidR="00D17863" w:rsidRPr="00DC1672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F87" w14:textId="77777777" w:rsidR="00D17863" w:rsidRPr="002419F0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</w:t>
            </w:r>
            <w:r w:rsidRPr="00916ABA">
              <w:rPr>
                <w:rFonts w:hint="eastAsia"/>
                <w:szCs w:val="21"/>
              </w:rPr>
              <w:t>所在国家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B97C" w14:textId="77777777" w:rsidR="00D17863" w:rsidRDefault="00D17863" w:rsidP="00936FDC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A53D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CACE" w14:textId="77777777" w:rsidR="00D17863" w:rsidRDefault="00D17863" w:rsidP="00936FDC">
            <w:r w:rsidRPr="001B572E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34323" w14:textId="77777777" w:rsidR="00D17863" w:rsidRDefault="00D17863" w:rsidP="00936FDC">
            <w:r w:rsidRPr="00DC344F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36AC1" w14:textId="77777777" w:rsidR="00D17863" w:rsidRDefault="00D17863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D17863" w:rsidRPr="007E3D19" w14:paraId="434ADE52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A8083" w14:textId="77777777" w:rsidR="00D17863" w:rsidRPr="00DC1672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0C24" w14:textId="77777777" w:rsidR="00D17863" w:rsidRPr="002419F0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票据控件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7FF2" w14:textId="77777777" w:rsidR="00D17863" w:rsidRPr="00A6356C" w:rsidRDefault="00D17863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299A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C5BF" w14:textId="77777777" w:rsidR="00D17863" w:rsidRDefault="00D17863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1131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组件</w:t>
            </w:r>
          </w:p>
        </w:tc>
        <w:tc>
          <w:tcPr>
            <w:tcW w:w="16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78B7" w14:textId="77777777" w:rsidR="00D17863" w:rsidRPr="00446309" w:rsidRDefault="00D17863" w:rsidP="00D17863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见票据控件说明</w:t>
            </w:r>
          </w:p>
        </w:tc>
      </w:tr>
      <w:tr w:rsidR="00D17863" w:rsidRPr="00446309" w14:paraId="2437C5FF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C176" w14:textId="77777777" w:rsidR="00D17863" w:rsidRPr="00446309" w:rsidRDefault="00D17863" w:rsidP="00936FDC">
            <w:pPr>
              <w:numPr>
                <w:ilvl w:val="0"/>
                <w:numId w:val="39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A541" w14:textId="77777777" w:rsidR="00D17863" w:rsidRDefault="00D17863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9A334" w14:textId="77777777" w:rsidR="00D17863" w:rsidRDefault="00D17863" w:rsidP="00936FDC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CDA4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FEEC" w14:textId="77777777" w:rsidR="00D17863" w:rsidRDefault="00D17863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F5E40" w14:textId="77777777" w:rsidR="00D17863" w:rsidRDefault="00D17863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822" w14:textId="77777777" w:rsidR="00D17863" w:rsidRDefault="00D17863" w:rsidP="00936FDC">
            <w:pPr>
              <w:ind w:leftChars="-44" w:left="-92" w:firstLine="1"/>
              <w:rPr>
                <w:szCs w:val="21"/>
              </w:rPr>
            </w:pPr>
          </w:p>
        </w:tc>
      </w:tr>
    </w:tbl>
    <w:p w14:paraId="0AB392B8" w14:textId="77777777" w:rsidR="00000058" w:rsidRDefault="00000058" w:rsidP="00000058"/>
    <w:p w14:paraId="26105079" w14:textId="77777777" w:rsidR="00000058" w:rsidRDefault="00000058" w:rsidP="00000058">
      <w:pPr>
        <w:pStyle w:val="4"/>
      </w:pPr>
      <w:r>
        <w:rPr>
          <w:rFonts w:hint="eastAsia"/>
        </w:rPr>
        <w:t>交易控制</w:t>
      </w:r>
    </w:p>
    <w:p w14:paraId="5AEBEB33" w14:textId="77777777" w:rsidR="00000058" w:rsidRDefault="00000058" w:rsidP="00000058">
      <w:pPr>
        <w:pStyle w:val="5"/>
      </w:pPr>
      <w:r>
        <w:rPr>
          <w:rFonts w:hint="eastAsia"/>
        </w:rPr>
        <w:t>票据控件说明：</w:t>
      </w:r>
    </w:p>
    <w:p w14:paraId="27AAFB0A" w14:textId="77777777" w:rsidR="00000058" w:rsidRDefault="00000058" w:rsidP="00000058">
      <w:pPr>
        <w:pStyle w:val="a3"/>
        <w:ind w:firstLineChars="0" w:firstLine="0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851"/>
        <w:gridCol w:w="1134"/>
        <w:gridCol w:w="1134"/>
        <w:gridCol w:w="1134"/>
        <w:gridCol w:w="759"/>
      </w:tblGrid>
      <w:tr w:rsidR="00D21D24" w:rsidRPr="00033A7D" w14:paraId="6F8687D6" w14:textId="77777777" w:rsidTr="00D21D24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</w:tcPr>
          <w:p w14:paraId="656D7D9B" w14:textId="77777777" w:rsidR="00D21D24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光票编号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4788E62" w14:textId="77777777" w:rsidR="00D21D24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票据种类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FB0EBC" w14:textId="77777777" w:rsidR="00D21D24" w:rsidRPr="00033A7D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票据号码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D710090" w14:textId="77777777" w:rsidR="00D21D24" w:rsidRPr="00033A7D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币种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32F6BFA" w14:textId="77777777" w:rsidR="00D21D24" w:rsidRPr="00033A7D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票据金额</w:t>
            </w:r>
          </w:p>
        </w:tc>
        <w:tc>
          <w:tcPr>
            <w:tcW w:w="1134" w:type="dxa"/>
          </w:tcPr>
          <w:p w14:paraId="2D4E4397" w14:textId="77777777" w:rsidR="00D21D24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收汇金额</w:t>
            </w:r>
          </w:p>
        </w:tc>
        <w:tc>
          <w:tcPr>
            <w:tcW w:w="1134" w:type="dxa"/>
          </w:tcPr>
          <w:p w14:paraId="2E83D5AB" w14:textId="77777777" w:rsidR="00D21D24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解付日期</w:t>
            </w:r>
          </w:p>
        </w:tc>
        <w:tc>
          <w:tcPr>
            <w:tcW w:w="759" w:type="dxa"/>
          </w:tcPr>
          <w:p w14:paraId="12A8C47C" w14:textId="77777777" w:rsidR="00D21D24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处理</w:t>
            </w:r>
          </w:p>
        </w:tc>
      </w:tr>
      <w:tr w:rsidR="00D21D24" w14:paraId="0953B20F" w14:textId="77777777" w:rsidTr="00D21D24">
        <w:trPr>
          <w:jc w:val="center"/>
        </w:trPr>
        <w:tc>
          <w:tcPr>
            <w:tcW w:w="1242" w:type="dxa"/>
            <w:shd w:val="clear" w:color="auto" w:fill="D9D9D9" w:themeFill="background1" w:themeFillShade="D9"/>
          </w:tcPr>
          <w:p w14:paraId="1715FED3" w14:textId="77777777" w:rsidR="00D21D24" w:rsidRPr="008C36BF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1DDB5A6" w14:textId="77777777" w:rsidR="00D21D24" w:rsidRPr="008C36BF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18E88B4" w14:textId="77777777" w:rsidR="00D21D24" w:rsidRPr="008C36BF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041F54B6" w14:textId="77777777" w:rsidR="00D21D24" w:rsidRPr="008C36BF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1016C36" w14:textId="77777777" w:rsidR="00D21D24" w:rsidRPr="008C36BF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6EA11FE4" w14:textId="77777777" w:rsidR="00D21D24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36516A96" w14:textId="77777777" w:rsidR="00D21D24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759" w:type="dxa"/>
          </w:tcPr>
          <w:p w14:paraId="6C72C09A" w14:textId="77777777" w:rsidR="00D21D24" w:rsidRDefault="00D21D24" w:rsidP="007C584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D21D24" w14:paraId="6CA96F19" w14:textId="77777777" w:rsidTr="00D21D24">
        <w:trPr>
          <w:jc w:val="center"/>
        </w:trPr>
        <w:tc>
          <w:tcPr>
            <w:tcW w:w="1242" w:type="dxa"/>
            <w:shd w:val="clear" w:color="auto" w:fill="D9D9D9" w:themeFill="background1" w:themeFillShade="D9"/>
          </w:tcPr>
          <w:p w14:paraId="6AE2A251" w14:textId="77777777" w:rsidR="00D21D24" w:rsidRPr="008C36BF" w:rsidRDefault="00D21D24" w:rsidP="007C5842">
            <w:pPr>
              <w:pStyle w:val="a3"/>
              <w:ind w:firstLineChars="0" w:firstLine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379F876" w14:textId="77777777" w:rsidR="00D21D24" w:rsidRPr="008C36BF" w:rsidRDefault="00D21D24" w:rsidP="007C5842">
            <w:pPr>
              <w:pStyle w:val="a3"/>
              <w:ind w:firstLineChars="0" w:firstLine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93D843C" w14:textId="77777777" w:rsidR="00D21D24" w:rsidRPr="008C36BF" w:rsidRDefault="00D21D24" w:rsidP="007C5842">
            <w:pPr>
              <w:pStyle w:val="a3"/>
              <w:ind w:firstLineChars="0" w:firstLine="0"/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5806C292" w14:textId="77777777" w:rsidR="00D21D24" w:rsidRPr="008C36BF" w:rsidRDefault="00D21D24" w:rsidP="007C5842">
            <w:pPr>
              <w:pStyle w:val="a3"/>
              <w:ind w:firstLineChars="0" w:firstLine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6632D8A" w14:textId="77777777" w:rsidR="00D21D24" w:rsidRPr="008C36BF" w:rsidRDefault="00D21D24" w:rsidP="007C5842">
            <w:pPr>
              <w:pStyle w:val="a3"/>
              <w:ind w:firstLineChars="0" w:firstLine="0"/>
            </w:pPr>
          </w:p>
        </w:tc>
        <w:tc>
          <w:tcPr>
            <w:tcW w:w="1134" w:type="dxa"/>
          </w:tcPr>
          <w:p w14:paraId="75D6BA15" w14:textId="77777777" w:rsidR="00D21D24" w:rsidRDefault="00D21D24" w:rsidP="007C5842">
            <w:pPr>
              <w:pStyle w:val="a3"/>
              <w:ind w:firstLineChars="0" w:firstLine="0"/>
            </w:pPr>
          </w:p>
        </w:tc>
        <w:tc>
          <w:tcPr>
            <w:tcW w:w="1134" w:type="dxa"/>
          </w:tcPr>
          <w:p w14:paraId="49ADA540" w14:textId="77777777" w:rsidR="00D21D24" w:rsidRDefault="00D21D24" w:rsidP="007C5842">
            <w:pPr>
              <w:pStyle w:val="a3"/>
              <w:ind w:firstLineChars="0" w:firstLine="0"/>
            </w:pPr>
          </w:p>
        </w:tc>
        <w:tc>
          <w:tcPr>
            <w:tcW w:w="759" w:type="dxa"/>
          </w:tcPr>
          <w:p w14:paraId="25A95833" w14:textId="77777777" w:rsidR="00D21D24" w:rsidRDefault="00D21D24" w:rsidP="007C5842">
            <w:pPr>
              <w:pStyle w:val="a3"/>
              <w:ind w:firstLineChars="0" w:firstLine="0"/>
            </w:pPr>
          </w:p>
        </w:tc>
      </w:tr>
    </w:tbl>
    <w:p w14:paraId="3B17F25E" w14:textId="77777777" w:rsidR="00000058" w:rsidRDefault="00000058" w:rsidP="00000058">
      <w:pPr>
        <w:ind w:leftChars="-44" w:left="-92" w:firstLine="1"/>
      </w:pPr>
      <w:r>
        <w:rPr>
          <w:rFonts w:hint="eastAsia"/>
        </w:rPr>
        <w:t>说明：</w:t>
      </w:r>
    </w:p>
    <w:p w14:paraId="20B9C35D" w14:textId="77777777" w:rsidR="00A466FF" w:rsidRDefault="00A466FF" w:rsidP="00A466FF">
      <w:pPr>
        <w:ind w:leftChars="-44" w:left="-92" w:firstLine="512"/>
      </w:pPr>
      <w:r>
        <w:rPr>
          <w:rFonts w:hint="eastAsia"/>
        </w:rPr>
        <w:t>光票编号，灰显，不可修改；</w:t>
      </w:r>
    </w:p>
    <w:p w14:paraId="118877A4" w14:textId="77777777" w:rsidR="00A466FF" w:rsidRDefault="00A466FF" w:rsidP="00A466FF">
      <w:pPr>
        <w:ind w:leftChars="-44" w:left="-92" w:firstLine="512"/>
      </w:pPr>
      <w:r>
        <w:rPr>
          <w:rFonts w:hint="eastAsia"/>
        </w:rPr>
        <w:t>票据种类，灰显，不可修改；</w:t>
      </w:r>
    </w:p>
    <w:p w14:paraId="3B62928A" w14:textId="77777777" w:rsidR="00A466FF" w:rsidRDefault="00A466FF" w:rsidP="00A466FF">
      <w:pPr>
        <w:ind w:leftChars="-44" w:left="-92" w:firstLine="512"/>
      </w:pPr>
      <w:r>
        <w:rPr>
          <w:rFonts w:hint="eastAsia"/>
        </w:rPr>
        <w:t>票据号码，灰显，不可修改；</w:t>
      </w:r>
    </w:p>
    <w:p w14:paraId="4F9C884E" w14:textId="77777777" w:rsidR="00A466FF" w:rsidRDefault="00A466FF" w:rsidP="00A466FF">
      <w:pPr>
        <w:ind w:leftChars="-44" w:left="-92" w:firstLine="512"/>
      </w:pPr>
      <w:r>
        <w:rPr>
          <w:rFonts w:hint="eastAsia"/>
        </w:rPr>
        <w:t>币种，灰显，不可修改；</w:t>
      </w:r>
    </w:p>
    <w:p w14:paraId="4325FFD0" w14:textId="77777777" w:rsidR="00A466FF" w:rsidRDefault="00A466FF" w:rsidP="00A466FF">
      <w:pPr>
        <w:ind w:leftChars="-44" w:left="-92" w:firstLine="512"/>
      </w:pPr>
      <w:r>
        <w:rPr>
          <w:rFonts w:hint="eastAsia"/>
        </w:rPr>
        <w:t>票据金额，灰显，不可修改；</w:t>
      </w:r>
    </w:p>
    <w:p w14:paraId="23D3A27C" w14:textId="77777777" w:rsidR="00A466FF" w:rsidRDefault="00A466FF" w:rsidP="00A466FF">
      <w:pPr>
        <w:ind w:leftChars="-44" w:left="-92" w:firstLine="512"/>
      </w:pPr>
      <w:r>
        <w:rPr>
          <w:rFonts w:hint="eastAsia"/>
        </w:rPr>
        <w:t>收汇金额，如果处理选择“收汇”，默认收汇金额</w:t>
      </w:r>
      <w:r>
        <w:rPr>
          <w:rFonts w:hint="eastAsia"/>
        </w:rPr>
        <w:t>=</w:t>
      </w:r>
      <w:r>
        <w:rPr>
          <w:rFonts w:hint="eastAsia"/>
        </w:rPr>
        <w:t>票据金额，可修改；否则灰显清空；</w:t>
      </w:r>
    </w:p>
    <w:p w14:paraId="090D334F" w14:textId="77777777" w:rsidR="00A466FF" w:rsidRDefault="00A466FF" w:rsidP="00A466FF">
      <w:pPr>
        <w:ind w:leftChars="-44" w:left="-92" w:firstLine="512"/>
      </w:pPr>
      <w:r>
        <w:rPr>
          <w:rFonts w:hint="eastAsia"/>
        </w:rPr>
        <w:t>解付日期：默认为可解付日期；</w:t>
      </w:r>
    </w:p>
    <w:p w14:paraId="5A762362" w14:textId="77777777" w:rsidR="008C36BF" w:rsidRDefault="00A466FF" w:rsidP="00A466FF">
      <w:pPr>
        <w:ind w:leftChars="-44" w:left="-92" w:firstLine="512"/>
      </w:pPr>
      <w:r>
        <w:rPr>
          <w:rFonts w:hint="eastAsia"/>
        </w:rPr>
        <w:t>处理，选择项（无，收汇，退票）</w:t>
      </w:r>
    </w:p>
    <w:p w14:paraId="01383D99" w14:textId="77777777" w:rsidR="002978D5" w:rsidRDefault="002978D5" w:rsidP="002978D5">
      <w:pPr>
        <w:pStyle w:val="5"/>
      </w:pPr>
      <w:r>
        <w:rPr>
          <w:rFonts w:hint="eastAsia"/>
        </w:rPr>
        <w:t>左树控制说明：</w:t>
      </w:r>
    </w:p>
    <w:p w14:paraId="659FC5A3" w14:textId="77777777" w:rsidR="002978D5" w:rsidRDefault="00A466FF" w:rsidP="00000058">
      <w:pPr>
        <w:ind w:leftChars="-44" w:left="-92" w:firstLine="512"/>
      </w:pPr>
      <w:r>
        <w:rPr>
          <w:rFonts w:hint="eastAsia"/>
        </w:rPr>
        <w:t>发生光票打包，未全部解包（票据控件中还有未处理的光票编号）的打包业务。</w:t>
      </w:r>
    </w:p>
    <w:p w14:paraId="3D6DDAC1" w14:textId="77777777" w:rsidR="002978D5" w:rsidRDefault="002978D5" w:rsidP="002978D5">
      <w:pPr>
        <w:pStyle w:val="5"/>
      </w:pPr>
      <w:r>
        <w:rPr>
          <w:rFonts w:hint="eastAsia"/>
        </w:rPr>
        <w:t>左树查询说明：</w:t>
      </w:r>
    </w:p>
    <w:p w14:paraId="3A6DE991" w14:textId="77777777" w:rsidR="002978D5" w:rsidRPr="008C36BF" w:rsidRDefault="00A466FF" w:rsidP="00000058">
      <w:pPr>
        <w:ind w:leftChars="-44" w:left="-92" w:firstLine="512"/>
      </w:pPr>
      <w:r>
        <w:rPr>
          <w:rFonts w:hint="eastAsia"/>
        </w:rPr>
        <w:t>要求可根据光票编号查询未发生解包情况下的对应的打包编号。</w:t>
      </w:r>
    </w:p>
    <w:p w14:paraId="25A63625" w14:textId="77777777" w:rsidR="00000058" w:rsidRDefault="00000058" w:rsidP="00000058">
      <w:pPr>
        <w:pStyle w:val="4"/>
      </w:pPr>
      <w:r>
        <w:rPr>
          <w:rFonts w:hint="eastAsia"/>
        </w:rPr>
        <w:t>边界描述</w:t>
      </w:r>
    </w:p>
    <w:p w14:paraId="7477F471" w14:textId="77777777" w:rsidR="00000058" w:rsidRDefault="00000058" w:rsidP="00000058">
      <w:pPr>
        <w:ind w:firstLine="420"/>
      </w:pPr>
      <w:r>
        <w:rPr>
          <w:rFonts w:hint="eastAsia"/>
        </w:rPr>
        <w:t>无</w:t>
      </w:r>
    </w:p>
    <w:p w14:paraId="38E98C6F" w14:textId="77777777" w:rsidR="006979E6" w:rsidRDefault="00000058">
      <w:pPr>
        <w:pStyle w:val="4"/>
        <w:numPr>
          <w:ilvl w:val="3"/>
          <w:numId w:val="3"/>
        </w:numPr>
        <w:ind w:left="0" w:firstLine="0"/>
      </w:pPr>
      <w:r>
        <w:rPr>
          <w:rFonts w:hint="eastAsia"/>
        </w:rPr>
        <w:t>输出描述</w:t>
      </w:r>
    </w:p>
    <w:p w14:paraId="72BD620D" w14:textId="77777777" w:rsidR="00000058" w:rsidRDefault="00000058" w:rsidP="00000058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666783DB" w14:textId="77777777" w:rsidR="00000058" w:rsidRPr="000C2414" w:rsidRDefault="00A41F96" w:rsidP="001F10D7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无。</w:t>
      </w:r>
    </w:p>
    <w:p w14:paraId="2C3A6192" w14:textId="77777777" w:rsidR="00000058" w:rsidRDefault="00000058" w:rsidP="00000058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56BDDEED" w14:textId="77777777" w:rsidR="00000058" w:rsidRPr="00617F1E" w:rsidRDefault="00000058" w:rsidP="00000058">
      <w:pPr>
        <w:rPr>
          <w:b/>
        </w:rPr>
      </w:pPr>
      <w:r w:rsidRPr="00617F1E">
        <w:rPr>
          <w:rFonts w:hint="eastAsia"/>
          <w:b/>
        </w:rPr>
        <w:t>报文控制：</w:t>
      </w:r>
    </w:p>
    <w:p w14:paraId="4D1E0F7A" w14:textId="77777777" w:rsidR="00000058" w:rsidRDefault="00000058" w:rsidP="00000058">
      <w:pPr>
        <w:rPr>
          <w:szCs w:val="21"/>
        </w:rPr>
      </w:pPr>
      <w:r>
        <w:rPr>
          <w:rFonts w:hint="eastAsia"/>
          <w:szCs w:val="21"/>
        </w:rPr>
        <w:tab/>
        <w:t>MT499</w:t>
      </w:r>
      <w:r>
        <w:rPr>
          <w:rFonts w:hint="eastAsia"/>
          <w:szCs w:val="21"/>
        </w:rPr>
        <w:t>：扩展报文。</w:t>
      </w:r>
    </w:p>
    <w:p w14:paraId="15448BF2" w14:textId="77777777" w:rsidR="00000058" w:rsidRPr="00E81F70" w:rsidRDefault="00000058" w:rsidP="00000058"/>
    <w:p w14:paraId="01B9877A" w14:textId="77777777" w:rsidR="00000058" w:rsidRPr="00617F1E" w:rsidRDefault="00000058" w:rsidP="00000058">
      <w:pPr>
        <w:rPr>
          <w:b/>
          <w:szCs w:val="21"/>
        </w:rPr>
      </w:pPr>
      <w:r w:rsidRPr="00617F1E">
        <w:rPr>
          <w:rFonts w:hint="eastAsia"/>
          <w:b/>
          <w:szCs w:val="21"/>
        </w:rPr>
        <w:t>报文映射：</w:t>
      </w:r>
    </w:p>
    <w:p w14:paraId="458F0E83" w14:textId="77777777" w:rsidR="00000058" w:rsidRDefault="00000058" w:rsidP="00000058">
      <w:r>
        <w:rPr>
          <w:rFonts w:hint="eastAsia"/>
        </w:rPr>
        <w:t>MT499</w:t>
      </w:r>
      <w:r>
        <w:rPr>
          <w:rFonts w:hint="eastAsia"/>
        </w:rPr>
        <w:t>映射关系如下：</w:t>
      </w:r>
    </w:p>
    <w:p w14:paraId="1C2CA477" w14:textId="77777777" w:rsidR="00000058" w:rsidRDefault="00000058" w:rsidP="00000058">
      <w:pPr>
        <w:ind w:leftChars="100" w:left="210"/>
      </w:pPr>
      <w:r>
        <w:rPr>
          <w:rFonts w:hint="eastAsia"/>
        </w:rPr>
        <w:t xml:space="preserve">SEND  = </w:t>
      </w:r>
      <w:r>
        <w:rPr>
          <w:rFonts w:hint="eastAsia"/>
        </w:rPr>
        <w:t>默认取当前执行机构的发报行</w:t>
      </w:r>
    </w:p>
    <w:p w14:paraId="77AE30C9" w14:textId="77777777" w:rsidR="00000058" w:rsidRDefault="00000058" w:rsidP="00000058">
      <w:pPr>
        <w:ind w:leftChars="100" w:left="210"/>
      </w:pPr>
      <w:r>
        <w:rPr>
          <w:rFonts w:hint="eastAsia"/>
        </w:rPr>
        <w:t xml:space="preserve">RECEIVE  = </w:t>
      </w:r>
      <w:r>
        <w:rPr>
          <w:rFonts w:hint="eastAsia"/>
          <w:szCs w:val="21"/>
        </w:rPr>
        <w:t>代收行</w:t>
      </w:r>
      <w:r>
        <w:rPr>
          <w:rFonts w:hint="eastAsia"/>
          <w:szCs w:val="21"/>
        </w:rPr>
        <w:t xml:space="preserve">SWIFT CODE </w:t>
      </w:r>
    </w:p>
    <w:p w14:paraId="70927AC4" w14:textId="77777777" w:rsidR="00000058" w:rsidRDefault="00000058" w:rsidP="00000058">
      <w:pPr>
        <w:ind w:leftChars="100" w:left="210"/>
      </w:pPr>
      <w:r>
        <w:rPr>
          <w:rFonts w:hint="eastAsia"/>
        </w:rPr>
        <w:t>20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光票编号</w:t>
      </w:r>
    </w:p>
    <w:p w14:paraId="3E7C92D6" w14:textId="77777777" w:rsidR="00000058" w:rsidRDefault="00000058" w:rsidP="00000058">
      <w:pPr>
        <w:ind w:leftChars="100" w:left="210"/>
      </w:pPr>
      <w:r>
        <w:rPr>
          <w:rFonts w:hint="eastAsia"/>
        </w:rPr>
        <w:t xml:space="preserve">21 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空</w:t>
      </w:r>
    </w:p>
    <w:p w14:paraId="4C19E94B" w14:textId="77777777" w:rsidR="00000058" w:rsidRPr="00E81F70" w:rsidRDefault="00000058" w:rsidP="00000058">
      <w:pPr>
        <w:ind w:leftChars="100" w:left="210"/>
      </w:pPr>
    </w:p>
    <w:p w14:paraId="1917BC03" w14:textId="77777777" w:rsidR="006979E6" w:rsidRDefault="00000058">
      <w:pPr>
        <w:pStyle w:val="4"/>
        <w:numPr>
          <w:ilvl w:val="3"/>
          <w:numId w:val="3"/>
        </w:numPr>
        <w:ind w:left="143" w:firstLine="0"/>
      </w:pPr>
      <w:r>
        <w:rPr>
          <w:rFonts w:hint="eastAsia"/>
        </w:rPr>
        <w:t>保证金和额度</w:t>
      </w:r>
    </w:p>
    <w:p w14:paraId="3E9489CB" w14:textId="77777777" w:rsidR="006979E6" w:rsidRDefault="00000058">
      <w:pPr>
        <w:ind w:left="1418" w:hanging="998"/>
      </w:pPr>
      <w:r>
        <w:rPr>
          <w:rFonts w:hint="eastAsia"/>
        </w:rPr>
        <w:t>无</w:t>
      </w:r>
    </w:p>
    <w:p w14:paraId="63770E41" w14:textId="77777777" w:rsidR="006979E6" w:rsidRDefault="00000058">
      <w:pPr>
        <w:pStyle w:val="4"/>
        <w:numPr>
          <w:ilvl w:val="3"/>
          <w:numId w:val="3"/>
        </w:numPr>
        <w:ind w:left="1418" w:hanging="1276"/>
      </w:pPr>
      <w:r>
        <w:rPr>
          <w:rFonts w:hint="eastAsia"/>
        </w:rPr>
        <w:t>手续费</w:t>
      </w:r>
    </w:p>
    <w:p w14:paraId="696AC7D3" w14:textId="77777777" w:rsidR="006979E6" w:rsidRDefault="00F51B89" w:rsidP="00F51B89">
      <w:pPr>
        <w:ind w:firstLine="252"/>
      </w:pPr>
      <w:r>
        <w:rPr>
          <w:rFonts w:hint="eastAsia"/>
        </w:rPr>
        <w:t>无。</w:t>
      </w:r>
    </w:p>
    <w:p w14:paraId="4080DF4A" w14:textId="77777777" w:rsidR="006979E6" w:rsidRDefault="00000058">
      <w:pPr>
        <w:pStyle w:val="4"/>
      </w:pPr>
      <w:r>
        <w:rPr>
          <w:rFonts w:hint="eastAsia"/>
        </w:rPr>
        <w:t>会计分录</w:t>
      </w:r>
    </w:p>
    <w:p w14:paraId="2B02FA78" w14:textId="77777777" w:rsidR="006979E6" w:rsidRDefault="00F51B89" w:rsidP="009C748A">
      <w:pPr>
        <w:ind w:left="420"/>
      </w:pPr>
      <w:r>
        <w:rPr>
          <w:rFonts w:hint="eastAsia"/>
        </w:rPr>
        <w:t>无。</w:t>
      </w:r>
    </w:p>
    <w:p w14:paraId="2C4F863E" w14:textId="77777777" w:rsidR="006979E6" w:rsidRDefault="00000058">
      <w:pPr>
        <w:pStyle w:val="4"/>
        <w:numPr>
          <w:ilvl w:val="3"/>
          <w:numId w:val="3"/>
        </w:numPr>
        <w:ind w:left="1418" w:hanging="1276"/>
      </w:pPr>
      <w:r>
        <w:rPr>
          <w:rFonts w:hint="eastAsia"/>
        </w:rPr>
        <w:t>其他</w:t>
      </w:r>
    </w:p>
    <w:p w14:paraId="01DDB84B" w14:textId="77777777" w:rsidR="006979E6" w:rsidRDefault="00A41F96">
      <w:pPr>
        <w:ind w:left="1418" w:hanging="1276"/>
      </w:pPr>
      <w:r>
        <w:rPr>
          <w:rFonts w:hint="eastAsia"/>
        </w:rPr>
        <w:t>解包任务完成后，系统能根据解包处理结果自动生成退票、收汇任务。</w:t>
      </w:r>
    </w:p>
    <w:p w14:paraId="31F3B877" w14:textId="77777777" w:rsidR="00776E7A" w:rsidRDefault="00776E7A">
      <w:pPr>
        <w:ind w:left="1418" w:hanging="1276"/>
      </w:pPr>
    </w:p>
    <w:p w14:paraId="6DF86EF1" w14:textId="77777777" w:rsidR="00776E7A" w:rsidRPr="004655DE" w:rsidRDefault="00776E7A" w:rsidP="00776E7A">
      <w:pPr>
        <w:pStyle w:val="3"/>
        <w:jc w:val="both"/>
      </w:pPr>
      <w:bookmarkStart w:id="65" w:name="_Toc399282915"/>
      <w:r>
        <w:rPr>
          <w:rFonts w:hint="eastAsia"/>
        </w:rPr>
        <w:t>解包修改</w:t>
      </w:r>
      <w:bookmarkEnd w:id="65"/>
    </w:p>
    <w:p w14:paraId="6EC50FDB" w14:textId="77777777" w:rsidR="00776E7A" w:rsidRDefault="00776E7A" w:rsidP="00776E7A">
      <w:pPr>
        <w:pStyle w:val="4"/>
      </w:pPr>
      <w:r>
        <w:rPr>
          <w:rFonts w:hint="eastAsia"/>
        </w:rPr>
        <w:t>交易描述：</w:t>
      </w:r>
    </w:p>
    <w:p w14:paraId="18FE2B96" w14:textId="77777777" w:rsidR="00776E7A" w:rsidRDefault="00776E7A" w:rsidP="00776E7A">
      <w:pPr>
        <w:ind w:firstLineChars="202" w:firstLine="424"/>
      </w:pPr>
      <w:r>
        <w:rPr>
          <w:rFonts w:hint="eastAsia"/>
        </w:rPr>
        <w:t>收到账户行退票通知，或是对原解包交易进行修改，可在</w:t>
      </w:r>
      <w:r w:rsidRPr="00F00FD3">
        <w:rPr>
          <w:rFonts w:hint="eastAsia"/>
        </w:rPr>
        <w:t>本交易</w:t>
      </w:r>
      <w:r>
        <w:rPr>
          <w:rFonts w:hint="eastAsia"/>
        </w:rPr>
        <w:t>进行修改处理。</w:t>
      </w:r>
    </w:p>
    <w:p w14:paraId="69DAEA0A" w14:textId="77777777" w:rsidR="00776E7A" w:rsidRDefault="00776E7A" w:rsidP="00776E7A">
      <w:pPr>
        <w:pStyle w:val="4"/>
      </w:pPr>
      <w:r>
        <w:rPr>
          <w:rFonts w:hint="eastAsia"/>
        </w:rPr>
        <w:t>柜员操作</w:t>
      </w:r>
    </w:p>
    <w:p w14:paraId="0E516597" w14:textId="77777777" w:rsidR="00776E7A" w:rsidRDefault="00776E7A" w:rsidP="00776E7A">
      <w:pPr>
        <w:ind w:firstLine="420"/>
      </w:pPr>
      <w:r>
        <w:rPr>
          <w:rFonts w:hint="eastAsia"/>
        </w:rPr>
        <w:t>本交易由具有光票解包修改经办权限的柜员发起操作。</w:t>
      </w:r>
    </w:p>
    <w:p w14:paraId="63B3112B" w14:textId="77777777" w:rsidR="00776E7A" w:rsidRDefault="00776E7A" w:rsidP="00776E7A">
      <w:pPr>
        <w:ind w:firstLine="420"/>
      </w:pPr>
      <w:r>
        <w:rPr>
          <w:rFonts w:hint="eastAsia"/>
        </w:rPr>
        <w:t>系统需支持手工发起、报文发起。</w:t>
      </w:r>
    </w:p>
    <w:p w14:paraId="67A68B1D" w14:textId="77777777" w:rsidR="00F65288" w:rsidRDefault="00F65288" w:rsidP="00F65288">
      <w:pPr>
        <w:pStyle w:val="4"/>
        <w:numPr>
          <w:ilvl w:val="3"/>
          <w:numId w:val="3"/>
        </w:numPr>
      </w:pPr>
      <w:r>
        <w:rPr>
          <w:rFonts w:hint="eastAsia"/>
        </w:rPr>
        <w:t>界面布局与菜单按钮</w:t>
      </w:r>
    </w:p>
    <w:p w14:paraId="7B33D855" w14:textId="77777777" w:rsidR="00F65288" w:rsidRDefault="00F65288" w:rsidP="00F65288">
      <w:pPr>
        <w:ind w:firstLine="420"/>
      </w:pPr>
      <w:r>
        <w:rPr>
          <w:rFonts w:hint="eastAsia"/>
        </w:rPr>
        <w:t>同一页面布局原则，一行两列，从上至下：</w:t>
      </w:r>
    </w:p>
    <w:p w14:paraId="0EFF3E4D" w14:textId="77777777" w:rsidR="00F65288" w:rsidRDefault="00F65288" w:rsidP="00F65288">
      <w:pPr>
        <w:ind w:firstLine="420"/>
      </w:pPr>
      <w:r>
        <w:rPr>
          <w:rFonts w:hint="eastAsia"/>
        </w:rPr>
        <w:t>第一区域：基本信息；</w:t>
      </w:r>
    </w:p>
    <w:p w14:paraId="7105C88A" w14:textId="77777777" w:rsidR="00F65288" w:rsidRDefault="00F65288" w:rsidP="00F65288">
      <w:pPr>
        <w:ind w:firstLine="420"/>
      </w:pPr>
      <w:r>
        <w:rPr>
          <w:rFonts w:hint="eastAsia"/>
        </w:rPr>
        <w:t>第二区域：单据管理</w:t>
      </w:r>
      <w:r>
        <w:rPr>
          <w:rFonts w:hint="eastAsia"/>
        </w:rPr>
        <w:t>;</w:t>
      </w:r>
    </w:p>
    <w:p w14:paraId="05EB5BA9" w14:textId="77777777" w:rsidR="00F65288" w:rsidRDefault="00F65288" w:rsidP="00F65288">
      <w:pPr>
        <w:ind w:firstLine="420"/>
      </w:pPr>
      <w:r>
        <w:rPr>
          <w:rFonts w:hint="eastAsia"/>
        </w:rPr>
        <w:t>第三区域：按钮；</w:t>
      </w:r>
    </w:p>
    <w:p w14:paraId="312809E2" w14:textId="77777777" w:rsidR="00F65288" w:rsidRDefault="00F65288" w:rsidP="00F65288">
      <w:pPr>
        <w:ind w:firstLine="420"/>
      </w:pPr>
      <w:r>
        <w:rPr>
          <w:rFonts w:hint="eastAsia"/>
        </w:rPr>
        <w:t>第四区域：报文。</w:t>
      </w:r>
    </w:p>
    <w:p w14:paraId="680FF260" w14:textId="77777777" w:rsidR="008878F6" w:rsidRDefault="00203F34">
      <w:pPr>
        <w:pStyle w:val="5"/>
      </w:pPr>
      <w:r>
        <w:rPr>
          <w:rFonts w:hint="eastAsia"/>
        </w:rPr>
        <w:t>基本信息、单据管理和按钮；</w:t>
      </w:r>
    </w:p>
    <w:p w14:paraId="46D22D75" w14:textId="77777777" w:rsidR="008878F6" w:rsidRDefault="00780A03">
      <w:pPr>
        <w:ind w:leftChars="-675" w:left="-1418"/>
      </w:pPr>
      <w:r>
        <w:rPr>
          <w:noProof/>
        </w:rPr>
        <w:drawing>
          <wp:inline distT="0" distB="0" distL="0" distR="0" wp14:anchorId="1573B9C3" wp14:editId="13AA1BD9">
            <wp:extent cx="6753600" cy="339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C084" w14:textId="77777777" w:rsidR="002102B9" w:rsidRDefault="002102B9" w:rsidP="002102B9">
      <w:pPr>
        <w:ind w:firstLineChars="202" w:firstLine="424"/>
      </w:pPr>
      <w:r>
        <w:rPr>
          <w:rFonts w:hint="eastAsia"/>
        </w:rPr>
        <w:t>备注：</w:t>
      </w:r>
    </w:p>
    <w:p w14:paraId="51B447B7" w14:textId="77777777" w:rsidR="002102B9" w:rsidRPr="00265220" w:rsidRDefault="002102B9" w:rsidP="002102B9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0C30276D" w14:textId="77777777" w:rsidR="008878F6" w:rsidRDefault="008878F6">
      <w:pPr>
        <w:ind w:leftChars="-675" w:left="-1418"/>
      </w:pPr>
    </w:p>
    <w:p w14:paraId="2E654250" w14:textId="77777777" w:rsidR="008878F6" w:rsidRDefault="00203F34">
      <w:pPr>
        <w:pStyle w:val="5"/>
      </w:pPr>
      <w:r>
        <w:rPr>
          <w:rFonts w:hint="eastAsia"/>
        </w:rPr>
        <w:t>报文</w:t>
      </w:r>
    </w:p>
    <w:p w14:paraId="7DADB600" w14:textId="77777777" w:rsidR="00A5137D" w:rsidRPr="00A5137D" w:rsidRDefault="00A5137D" w:rsidP="00A5137D">
      <w:r w:rsidRPr="00A5137D">
        <w:rPr>
          <w:noProof/>
        </w:rPr>
        <w:drawing>
          <wp:inline distT="0" distB="0" distL="0" distR="0" wp14:anchorId="7FFB1B89" wp14:editId="5F5C5074">
            <wp:extent cx="5274310" cy="2305402"/>
            <wp:effectExtent l="19050" t="0" r="254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文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0E05" w14:textId="77777777" w:rsidR="00776E7A" w:rsidRDefault="00776E7A" w:rsidP="00776E7A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1"/>
        <w:gridCol w:w="1468"/>
        <w:gridCol w:w="1081"/>
        <w:gridCol w:w="1137"/>
        <w:gridCol w:w="426"/>
        <w:gridCol w:w="1275"/>
        <w:gridCol w:w="2744"/>
      </w:tblGrid>
      <w:tr w:rsidR="00776E7A" w14:paraId="5EA84316" w14:textId="77777777" w:rsidTr="00936FDC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11229E93" w14:textId="77777777" w:rsidR="00776E7A" w:rsidRPr="00BF567F" w:rsidRDefault="00776E7A" w:rsidP="00936FDC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782A2F30" w14:textId="77777777" w:rsidR="00776E7A" w:rsidRPr="00BF567F" w:rsidRDefault="00776E7A" w:rsidP="00936FDC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056130B6" w14:textId="77777777" w:rsidR="00776E7A" w:rsidRPr="00BF567F" w:rsidRDefault="00776E7A" w:rsidP="00936FDC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7C967BB9" w14:textId="77777777" w:rsidR="00776E7A" w:rsidRPr="00BF567F" w:rsidRDefault="00776E7A" w:rsidP="00936FDC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34155E98" w14:textId="77777777" w:rsidR="00776E7A" w:rsidRPr="00BF567F" w:rsidRDefault="00776E7A" w:rsidP="00936FDC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32DAC6C2" w14:textId="77777777" w:rsidR="00776E7A" w:rsidRPr="00BF567F" w:rsidRDefault="00776E7A" w:rsidP="00936FDC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0E07DCA4" w14:textId="77777777" w:rsidR="00776E7A" w:rsidRPr="00BF567F" w:rsidRDefault="00776E7A" w:rsidP="00936FDC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76E7A" w14:paraId="78D30BDE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9614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7D77" w14:textId="77777777" w:rsidR="00776E7A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打包编</w:t>
            </w:r>
            <w:r w:rsidRPr="0063746E">
              <w:rPr>
                <w:rFonts w:hint="eastAsia"/>
                <w:szCs w:val="21"/>
              </w:rPr>
              <w:t>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3658" w14:textId="77777777" w:rsidR="00776E7A" w:rsidRPr="00446309" w:rsidRDefault="00776E7A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87F6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D8D6" w14:textId="77777777" w:rsidR="00776E7A" w:rsidRDefault="00776E7A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655DF" w14:textId="77777777" w:rsidR="00776E7A" w:rsidRPr="00446309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1478" w14:textId="77777777" w:rsidR="00776E7A" w:rsidRPr="00132563" w:rsidRDefault="00776E7A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776E7A" w:rsidRPr="00446309" w14:paraId="68BA50F4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B4067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99E4" w14:textId="77777777" w:rsidR="00776E7A" w:rsidRPr="00604E94" w:rsidRDefault="00776E7A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贷记类型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9DEF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DF6C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06FB" w14:textId="77777777" w:rsidR="00776E7A" w:rsidRDefault="00776E7A" w:rsidP="00936FDC">
            <w:r w:rsidRPr="00D65EB5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8F5F" w14:textId="77777777" w:rsidR="00776E7A" w:rsidRDefault="00776E7A" w:rsidP="00936FDC">
            <w:r w:rsidRPr="000D6923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1EE3B" w14:textId="77777777" w:rsidR="00776E7A" w:rsidRDefault="00776E7A" w:rsidP="00936FDC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158D0230" w14:textId="77777777" w:rsidR="00776E7A" w:rsidRDefault="00776E7A" w:rsidP="00936FDC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最终贷记</w:t>
            </w:r>
          </w:p>
          <w:p w14:paraId="5D999A1E" w14:textId="77777777" w:rsidR="00776E7A" w:rsidRPr="00504F33" w:rsidRDefault="00776E7A" w:rsidP="00936FDC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立即贷记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776E7A" w:rsidRPr="00446309" w14:paraId="45AF5EEA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9B99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1931" w14:textId="77777777" w:rsidR="00776E7A" w:rsidRPr="00604E94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5A1E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31A1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35C" w14:textId="77777777" w:rsidR="00776E7A" w:rsidRDefault="00776E7A" w:rsidP="00936FDC">
            <w:r w:rsidRPr="00D65EB5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F144" w14:textId="77777777" w:rsidR="00776E7A" w:rsidRDefault="00776E7A" w:rsidP="00936FDC">
            <w:r w:rsidRPr="000D6923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446A864F" w14:textId="77777777" w:rsidR="00776E7A" w:rsidRPr="00446309" w:rsidRDefault="00776E7A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默认为USD</w:t>
            </w:r>
          </w:p>
        </w:tc>
      </w:tr>
      <w:tr w:rsidR="00776E7A" w:rsidRPr="00446309" w14:paraId="57B0AC17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90528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BAAD" w14:textId="77777777" w:rsidR="00776E7A" w:rsidRPr="00604E94" w:rsidRDefault="00776E7A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托收金额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7576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7F3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514" w14:textId="77777777" w:rsidR="00776E7A" w:rsidRDefault="00776E7A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C4E6" w14:textId="77777777" w:rsidR="00776E7A" w:rsidRDefault="00776E7A" w:rsidP="00936FDC">
            <w:r w:rsidRPr="000D6923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130F9415" w14:textId="77777777" w:rsidR="00776E7A" w:rsidRPr="00446309" w:rsidRDefault="00776E7A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自动计算票据控件中票据金额总和</w:t>
            </w:r>
          </w:p>
        </w:tc>
      </w:tr>
      <w:tr w:rsidR="00776E7A" w:rsidRPr="00446309" w14:paraId="04A5C1D8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CC9E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034" w14:textId="77777777" w:rsidR="00776E7A" w:rsidRPr="00604E94" w:rsidRDefault="00776E7A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托收日期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D0DAE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B08B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8049" w14:textId="77777777" w:rsidR="00776E7A" w:rsidRDefault="00776E7A" w:rsidP="00936FDC">
            <w:r w:rsidRPr="00D35D3F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6EC7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7E52" w14:textId="77777777" w:rsidR="00776E7A" w:rsidRPr="00446309" w:rsidRDefault="00776E7A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776E7A" w:rsidRPr="00446309" w14:paraId="06CAFB0A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3BD5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3558" w14:textId="77777777" w:rsidR="00776E7A" w:rsidRPr="002419F0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收汇日期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3813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1935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B3BD" w14:textId="77777777" w:rsidR="00776E7A" w:rsidRPr="00D35D3F" w:rsidRDefault="00776E7A" w:rsidP="00936FD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16F3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5872" w14:textId="77777777" w:rsidR="00776E7A" w:rsidRPr="00446309" w:rsidRDefault="00776E7A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776E7A" w:rsidRPr="00446309" w14:paraId="4B2B1DEF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5825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4F0A" w14:textId="77777777" w:rsidR="00776E7A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可解付日期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3D67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5B2E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C77C" w14:textId="77777777" w:rsidR="00776E7A" w:rsidRPr="00D35D3F" w:rsidRDefault="00776E7A" w:rsidP="00936FD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9660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8870" w14:textId="77777777" w:rsidR="00776E7A" w:rsidRPr="00FE065D" w:rsidRDefault="00776E7A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776E7A" w:rsidRPr="00446309" w14:paraId="430922D0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2D5E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5D4B" w14:textId="77777777" w:rsidR="00776E7A" w:rsidRPr="002419F0" w:rsidRDefault="00776E7A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帐户行</w:t>
            </w:r>
            <w:r w:rsidRPr="002419F0">
              <w:rPr>
                <w:rFonts w:hint="eastAsia"/>
                <w:szCs w:val="21"/>
              </w:rPr>
              <w:t>SWIFTCODE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E089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BCE3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377E" w14:textId="77777777" w:rsidR="00776E7A" w:rsidRDefault="00776E7A" w:rsidP="00936FDC">
            <w:r w:rsidRPr="00D35D3F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2AD40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26E0" w14:textId="77777777" w:rsidR="00776E7A" w:rsidRPr="003A7549" w:rsidRDefault="00776E7A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776E7A" w:rsidRPr="00446309" w14:paraId="77C28234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4B52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66C0" w14:textId="77777777" w:rsidR="00776E7A" w:rsidRPr="002419F0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账户行名称地址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A50C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9A45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2BE5" w14:textId="77777777" w:rsidR="00776E7A" w:rsidRDefault="00776E7A" w:rsidP="00936FDC">
            <w:r w:rsidRPr="00D35D3F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E070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E00F" w14:textId="77777777" w:rsidR="00776E7A" w:rsidRPr="003A7549" w:rsidRDefault="00776E7A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776E7A" w:rsidRPr="00446309" w14:paraId="08DA7132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053D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FB35" w14:textId="77777777" w:rsidR="00776E7A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账户行账号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F872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FF3C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34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881F" w14:textId="77777777" w:rsidR="00776E7A" w:rsidRDefault="00776E7A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F99C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  <w:p w14:paraId="7799A22C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5D48" w14:textId="77777777" w:rsidR="00776E7A" w:rsidRPr="003A7549" w:rsidRDefault="00776E7A" w:rsidP="00936F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根据账户行查询信息，下拉列表显示账户行外部账号，如果查询仅有一个账号，就默认</w:t>
            </w:r>
          </w:p>
        </w:tc>
      </w:tr>
      <w:tr w:rsidR="00776E7A" w:rsidRPr="007E3D19" w14:paraId="6559BD79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3D11" w14:textId="77777777" w:rsidR="00776E7A" w:rsidRPr="00DC1672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8DF6" w14:textId="77777777" w:rsidR="00776E7A" w:rsidRPr="002419F0" w:rsidRDefault="00776E7A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代收行</w:t>
            </w:r>
            <w:r w:rsidRPr="002419F0">
              <w:rPr>
                <w:rFonts w:hint="eastAsia"/>
                <w:szCs w:val="21"/>
              </w:rPr>
              <w:t>SWFCODE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1FF0" w14:textId="77777777" w:rsidR="00776E7A" w:rsidRPr="00DC1672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008C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C3D7" w14:textId="77777777" w:rsidR="00776E7A" w:rsidRDefault="00776E7A" w:rsidP="00936FDC">
            <w:r w:rsidRPr="001B572E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BE5CC" w14:textId="77777777" w:rsidR="00776E7A" w:rsidRDefault="00776E7A" w:rsidP="00936FDC">
            <w:r w:rsidRPr="00DC344F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A305" w14:textId="77777777" w:rsidR="00776E7A" w:rsidRPr="001856C3" w:rsidRDefault="00776E7A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776E7A" w:rsidRPr="007E3D19" w14:paraId="7916F1D5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AFD0" w14:textId="77777777" w:rsidR="00776E7A" w:rsidRPr="00DC1672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84C5" w14:textId="77777777" w:rsidR="00776E7A" w:rsidRPr="002419F0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代收行名称地址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5AFA" w14:textId="77777777" w:rsidR="00776E7A" w:rsidRPr="00DC1672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E165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987D" w14:textId="77777777" w:rsidR="00776E7A" w:rsidRDefault="00776E7A" w:rsidP="00936FDC">
            <w:r w:rsidRPr="001B572E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C11C" w14:textId="77777777" w:rsidR="00776E7A" w:rsidRPr="00DC1672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36E0" w14:textId="77777777" w:rsidR="00776E7A" w:rsidRPr="001856C3" w:rsidRDefault="00776E7A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776E7A" w:rsidRPr="007E3D19" w14:paraId="1FFFEE40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87D02" w14:textId="77777777" w:rsidR="00776E7A" w:rsidRPr="00DC1672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5651" w14:textId="77777777" w:rsidR="00776E7A" w:rsidRPr="002419F0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</w:t>
            </w:r>
            <w:r w:rsidRPr="00916ABA">
              <w:rPr>
                <w:rFonts w:hint="eastAsia"/>
                <w:szCs w:val="21"/>
              </w:rPr>
              <w:t>所在国家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6227" w14:textId="77777777" w:rsidR="00776E7A" w:rsidRDefault="00776E7A" w:rsidP="00936FDC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5CA3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DDB0" w14:textId="77777777" w:rsidR="00776E7A" w:rsidRDefault="00776E7A" w:rsidP="00936FDC">
            <w:r w:rsidRPr="001B572E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9882D" w14:textId="77777777" w:rsidR="00776E7A" w:rsidRDefault="00776E7A" w:rsidP="00936FDC">
            <w:r w:rsidRPr="00DC344F"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19D4A7" w14:textId="77777777" w:rsidR="00776E7A" w:rsidRDefault="00776E7A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776E7A" w:rsidRPr="007E3D19" w14:paraId="08722C1B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D016" w14:textId="77777777" w:rsidR="00776E7A" w:rsidRPr="00DC1672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B6BA" w14:textId="77777777" w:rsidR="00776E7A" w:rsidRPr="002419F0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票据控件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FC7F" w14:textId="77777777" w:rsidR="00776E7A" w:rsidRPr="00A6356C" w:rsidRDefault="00776E7A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88CE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F344" w14:textId="77777777" w:rsidR="00776E7A" w:rsidRDefault="00776E7A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6CE5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组件</w:t>
            </w:r>
          </w:p>
        </w:tc>
        <w:tc>
          <w:tcPr>
            <w:tcW w:w="16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43F8" w14:textId="77777777" w:rsidR="00776E7A" w:rsidRPr="00446309" w:rsidRDefault="00776E7A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见1.2.3.4.1票据控件说明</w:t>
            </w:r>
          </w:p>
        </w:tc>
      </w:tr>
      <w:tr w:rsidR="00776E7A" w:rsidRPr="00446309" w14:paraId="5492357F" w14:textId="77777777" w:rsidTr="00936FDC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C554" w14:textId="77777777" w:rsidR="00776E7A" w:rsidRPr="00446309" w:rsidRDefault="00776E7A" w:rsidP="00776E7A">
            <w:pPr>
              <w:numPr>
                <w:ilvl w:val="0"/>
                <w:numId w:val="4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DFDD" w14:textId="77777777" w:rsidR="00776E7A" w:rsidRDefault="00776E7A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EB89" w14:textId="77777777" w:rsidR="00776E7A" w:rsidRDefault="00776E7A" w:rsidP="00936FDC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E733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V(</w:t>
            </w:r>
            <w:r>
              <w:rPr>
                <w:rFonts w:ascii="宋体" w:hAnsi="宋体" w:hint="eastAsia"/>
              </w:rPr>
              <w:t>200</w:t>
            </w:r>
            <w:r w:rsidRPr="0025788B">
              <w:rPr>
                <w:rFonts w:ascii="宋体" w:hAnsi="宋体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4FE4" w14:textId="77777777" w:rsidR="00776E7A" w:rsidRDefault="00776E7A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B8CB" w14:textId="77777777" w:rsidR="00776E7A" w:rsidRDefault="00776E7A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0ADB" w14:textId="77777777" w:rsidR="00776E7A" w:rsidRDefault="00776E7A" w:rsidP="00936FDC">
            <w:pPr>
              <w:ind w:leftChars="-44" w:left="-92" w:firstLine="1"/>
              <w:rPr>
                <w:szCs w:val="21"/>
              </w:rPr>
            </w:pPr>
          </w:p>
        </w:tc>
      </w:tr>
    </w:tbl>
    <w:p w14:paraId="081B1CFC" w14:textId="77777777" w:rsidR="00776E7A" w:rsidRDefault="00776E7A" w:rsidP="00776E7A"/>
    <w:p w14:paraId="1333ACD7" w14:textId="77777777" w:rsidR="00776E7A" w:rsidRDefault="00776E7A" w:rsidP="00776E7A">
      <w:pPr>
        <w:pStyle w:val="4"/>
      </w:pPr>
      <w:r>
        <w:rPr>
          <w:rFonts w:hint="eastAsia"/>
        </w:rPr>
        <w:t>交易控制</w:t>
      </w:r>
    </w:p>
    <w:p w14:paraId="407A7DE9" w14:textId="77777777" w:rsidR="008878F6" w:rsidRDefault="00776E7A">
      <w:pPr>
        <w:pStyle w:val="5"/>
      </w:pPr>
      <w:r>
        <w:rPr>
          <w:rFonts w:hint="eastAsia"/>
        </w:rPr>
        <w:t>票据控件说明：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851"/>
        <w:gridCol w:w="1134"/>
        <w:gridCol w:w="1134"/>
        <w:gridCol w:w="1134"/>
        <w:gridCol w:w="759"/>
      </w:tblGrid>
      <w:tr w:rsidR="00776E7A" w:rsidRPr="00033A7D" w14:paraId="5D99F790" w14:textId="77777777" w:rsidTr="00936FDC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</w:tcPr>
          <w:p w14:paraId="363D2A43" w14:textId="77777777" w:rsidR="00776E7A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光票编号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38B2547" w14:textId="77777777" w:rsidR="00776E7A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票据种类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2205EF" w14:textId="77777777" w:rsidR="00776E7A" w:rsidRPr="00033A7D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票据号码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4A864D" w14:textId="77777777" w:rsidR="00776E7A" w:rsidRPr="00033A7D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币种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0F2823" w14:textId="77777777" w:rsidR="00776E7A" w:rsidRPr="00033A7D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票据金额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83C3C5" w14:textId="77777777" w:rsidR="00776E7A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收汇金额</w:t>
            </w:r>
          </w:p>
        </w:tc>
        <w:tc>
          <w:tcPr>
            <w:tcW w:w="1134" w:type="dxa"/>
          </w:tcPr>
          <w:p w14:paraId="5FFA3C8C" w14:textId="77777777" w:rsidR="00776E7A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解付日期</w:t>
            </w:r>
          </w:p>
        </w:tc>
        <w:tc>
          <w:tcPr>
            <w:tcW w:w="759" w:type="dxa"/>
          </w:tcPr>
          <w:p w14:paraId="1DF1BADA" w14:textId="77777777" w:rsidR="00776E7A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处理</w:t>
            </w:r>
          </w:p>
        </w:tc>
      </w:tr>
      <w:tr w:rsidR="00776E7A" w14:paraId="4BA5348D" w14:textId="77777777" w:rsidTr="00936FDC">
        <w:trPr>
          <w:jc w:val="center"/>
        </w:trPr>
        <w:tc>
          <w:tcPr>
            <w:tcW w:w="1242" w:type="dxa"/>
            <w:shd w:val="clear" w:color="auto" w:fill="D9D9D9" w:themeFill="background1" w:themeFillShade="D9"/>
          </w:tcPr>
          <w:p w14:paraId="76BB3C41" w14:textId="77777777" w:rsidR="00776E7A" w:rsidRPr="008C36BF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8038DDE" w14:textId="77777777" w:rsidR="00776E7A" w:rsidRPr="008C36BF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B6621B1" w14:textId="77777777" w:rsidR="00776E7A" w:rsidRPr="008C36BF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682744F0" w14:textId="77777777" w:rsidR="00776E7A" w:rsidRPr="008C36BF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58C8986" w14:textId="77777777" w:rsidR="00776E7A" w:rsidRPr="008C36BF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B84A775" w14:textId="77777777" w:rsidR="00776E7A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6B18FBCF" w14:textId="77777777" w:rsidR="00776E7A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759" w:type="dxa"/>
          </w:tcPr>
          <w:p w14:paraId="388118E7" w14:textId="77777777" w:rsidR="00776E7A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776E7A" w14:paraId="39EAF4D4" w14:textId="77777777" w:rsidTr="00936FDC">
        <w:trPr>
          <w:jc w:val="center"/>
        </w:trPr>
        <w:tc>
          <w:tcPr>
            <w:tcW w:w="1242" w:type="dxa"/>
            <w:shd w:val="clear" w:color="auto" w:fill="D9D9D9" w:themeFill="background1" w:themeFillShade="D9"/>
          </w:tcPr>
          <w:p w14:paraId="1BDDEEE0" w14:textId="77777777" w:rsidR="00776E7A" w:rsidRPr="008C36BF" w:rsidRDefault="00776E7A" w:rsidP="00936FDC">
            <w:pPr>
              <w:pStyle w:val="a3"/>
              <w:ind w:firstLineChars="0" w:firstLine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C21BF33" w14:textId="77777777" w:rsidR="00776E7A" w:rsidRPr="008C36BF" w:rsidRDefault="00776E7A" w:rsidP="00936FDC">
            <w:pPr>
              <w:pStyle w:val="a3"/>
              <w:ind w:firstLineChars="0" w:firstLine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5B0C75E" w14:textId="77777777" w:rsidR="00776E7A" w:rsidRPr="008C36BF" w:rsidRDefault="00776E7A" w:rsidP="00936FDC">
            <w:pPr>
              <w:pStyle w:val="a3"/>
              <w:ind w:firstLineChars="0" w:firstLine="0"/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09DD31B3" w14:textId="77777777" w:rsidR="00776E7A" w:rsidRPr="008C36BF" w:rsidRDefault="00776E7A" w:rsidP="00936FDC">
            <w:pPr>
              <w:pStyle w:val="a3"/>
              <w:ind w:firstLineChars="0" w:firstLine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C85D9F" w14:textId="77777777" w:rsidR="00776E7A" w:rsidRPr="008C36BF" w:rsidRDefault="00776E7A" w:rsidP="00936FDC">
            <w:pPr>
              <w:pStyle w:val="a3"/>
              <w:ind w:firstLineChars="0" w:firstLine="0"/>
            </w:pPr>
          </w:p>
        </w:tc>
        <w:tc>
          <w:tcPr>
            <w:tcW w:w="1134" w:type="dxa"/>
            <w:shd w:val="clear" w:color="auto" w:fill="FFFFFF" w:themeFill="background1"/>
          </w:tcPr>
          <w:p w14:paraId="72BC5C13" w14:textId="77777777" w:rsidR="00776E7A" w:rsidRPr="008458C0" w:rsidRDefault="00776E7A" w:rsidP="00936FDC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3F253166" w14:textId="77777777" w:rsidR="00776E7A" w:rsidRDefault="00776E7A" w:rsidP="00936FDC">
            <w:pPr>
              <w:pStyle w:val="a3"/>
              <w:ind w:firstLineChars="0" w:firstLine="0"/>
            </w:pPr>
          </w:p>
        </w:tc>
        <w:tc>
          <w:tcPr>
            <w:tcW w:w="759" w:type="dxa"/>
          </w:tcPr>
          <w:p w14:paraId="10E4F07F" w14:textId="77777777" w:rsidR="00776E7A" w:rsidRDefault="00776E7A" w:rsidP="00936FDC">
            <w:pPr>
              <w:pStyle w:val="a3"/>
              <w:ind w:firstLineChars="0" w:firstLine="0"/>
            </w:pPr>
          </w:p>
        </w:tc>
      </w:tr>
    </w:tbl>
    <w:p w14:paraId="05BF47CE" w14:textId="77777777" w:rsidR="00776E7A" w:rsidRDefault="00776E7A" w:rsidP="00776E7A">
      <w:pPr>
        <w:ind w:leftChars="-44" w:left="-92" w:firstLine="1"/>
      </w:pPr>
      <w:r>
        <w:rPr>
          <w:rFonts w:hint="eastAsia"/>
        </w:rPr>
        <w:t>说明：</w:t>
      </w:r>
    </w:p>
    <w:p w14:paraId="163254B3" w14:textId="77777777" w:rsidR="00776E7A" w:rsidRDefault="00776E7A" w:rsidP="00776E7A">
      <w:pPr>
        <w:ind w:leftChars="-44" w:left="-92" w:firstLine="512"/>
      </w:pPr>
      <w:r>
        <w:rPr>
          <w:rFonts w:hint="eastAsia"/>
        </w:rPr>
        <w:t>光票编号，灰显，不可修改；</w:t>
      </w:r>
    </w:p>
    <w:p w14:paraId="23E8069C" w14:textId="77777777" w:rsidR="00776E7A" w:rsidRDefault="00776E7A" w:rsidP="00776E7A">
      <w:pPr>
        <w:ind w:leftChars="-44" w:left="-92" w:firstLine="512"/>
      </w:pPr>
      <w:r>
        <w:rPr>
          <w:rFonts w:hint="eastAsia"/>
        </w:rPr>
        <w:t>票据种类，灰显，不可修改；</w:t>
      </w:r>
    </w:p>
    <w:p w14:paraId="17524F43" w14:textId="77777777" w:rsidR="00776E7A" w:rsidRDefault="00776E7A" w:rsidP="00776E7A">
      <w:pPr>
        <w:ind w:leftChars="-44" w:left="-92" w:firstLine="512"/>
      </w:pPr>
      <w:r>
        <w:rPr>
          <w:rFonts w:hint="eastAsia"/>
        </w:rPr>
        <w:t>票据号码，灰显，不可修改；</w:t>
      </w:r>
    </w:p>
    <w:p w14:paraId="4BB786D8" w14:textId="77777777" w:rsidR="00776E7A" w:rsidRDefault="00776E7A" w:rsidP="00776E7A">
      <w:pPr>
        <w:ind w:leftChars="-44" w:left="-92" w:firstLine="512"/>
      </w:pPr>
      <w:r>
        <w:rPr>
          <w:rFonts w:hint="eastAsia"/>
        </w:rPr>
        <w:t>币种，灰显，不可修改；</w:t>
      </w:r>
    </w:p>
    <w:p w14:paraId="5ABCED93" w14:textId="77777777" w:rsidR="00776E7A" w:rsidRDefault="00776E7A" w:rsidP="00776E7A">
      <w:pPr>
        <w:ind w:leftChars="-44" w:left="-92" w:firstLine="512"/>
      </w:pPr>
      <w:r>
        <w:rPr>
          <w:rFonts w:hint="eastAsia"/>
        </w:rPr>
        <w:t>票据金额，灰显，不可修改；</w:t>
      </w:r>
    </w:p>
    <w:p w14:paraId="1CF309D4" w14:textId="77777777" w:rsidR="00776E7A" w:rsidRDefault="00776E7A" w:rsidP="00776E7A">
      <w:pPr>
        <w:ind w:leftChars="-44" w:left="-92" w:firstLine="512"/>
      </w:pPr>
      <w:r>
        <w:rPr>
          <w:rFonts w:hint="eastAsia"/>
        </w:rPr>
        <w:t>收汇金额，自动带出原解包交易中登记的金额；</w:t>
      </w:r>
    </w:p>
    <w:p w14:paraId="32CCD34C" w14:textId="77777777" w:rsidR="00776E7A" w:rsidRPr="00D21D24" w:rsidRDefault="00776E7A" w:rsidP="00776E7A">
      <w:pPr>
        <w:ind w:leftChars="-44" w:left="-92" w:firstLine="512"/>
      </w:pPr>
      <w:r>
        <w:rPr>
          <w:rFonts w:hint="eastAsia"/>
        </w:rPr>
        <w:t>解付日期，</w:t>
      </w:r>
      <w:r>
        <w:rPr>
          <w:rFonts w:ascii="宋体" w:hAnsi="宋体" w:hint="eastAsia"/>
        </w:rPr>
        <w:t>自动带出原解包交易总登记的解付日期；</w:t>
      </w:r>
    </w:p>
    <w:p w14:paraId="76D2D6CF" w14:textId="77777777" w:rsidR="00776E7A" w:rsidRDefault="00776E7A" w:rsidP="00776E7A">
      <w:pPr>
        <w:ind w:leftChars="-44" w:left="-92" w:firstLine="512"/>
      </w:pPr>
      <w:r>
        <w:rPr>
          <w:rFonts w:hint="eastAsia"/>
        </w:rPr>
        <w:t>处理，选择项（无，收汇，退票）</w:t>
      </w:r>
    </w:p>
    <w:p w14:paraId="1187B8FD" w14:textId="77777777" w:rsidR="00776E7A" w:rsidRDefault="00776E7A" w:rsidP="00776E7A">
      <w:pPr>
        <w:pStyle w:val="5"/>
      </w:pPr>
      <w:r>
        <w:rPr>
          <w:rFonts w:hint="eastAsia"/>
        </w:rPr>
        <w:t>左树控制说明：</w:t>
      </w:r>
    </w:p>
    <w:p w14:paraId="1ED08A12" w14:textId="77777777" w:rsidR="00776E7A" w:rsidRDefault="00776E7A" w:rsidP="00776E7A">
      <w:pPr>
        <w:ind w:leftChars="-44" w:left="-92" w:firstLine="512"/>
      </w:pPr>
      <w:r>
        <w:rPr>
          <w:rFonts w:hint="eastAsia"/>
        </w:rPr>
        <w:t>发生光票解包，未到解付日期，解包后的光票未发生解付或退票的打包业务。</w:t>
      </w:r>
    </w:p>
    <w:p w14:paraId="414D84F1" w14:textId="77777777" w:rsidR="00776E7A" w:rsidRDefault="00776E7A" w:rsidP="00776E7A">
      <w:pPr>
        <w:pStyle w:val="4"/>
      </w:pPr>
      <w:r>
        <w:rPr>
          <w:rFonts w:hint="eastAsia"/>
        </w:rPr>
        <w:t>边界描述</w:t>
      </w:r>
    </w:p>
    <w:p w14:paraId="55F1F86D" w14:textId="77777777" w:rsidR="00776E7A" w:rsidRDefault="00776E7A" w:rsidP="00776E7A">
      <w:pPr>
        <w:ind w:firstLine="420"/>
      </w:pPr>
      <w:r>
        <w:rPr>
          <w:rFonts w:hint="eastAsia"/>
        </w:rPr>
        <w:t>无</w:t>
      </w:r>
    </w:p>
    <w:p w14:paraId="3ED4567F" w14:textId="77777777" w:rsidR="00776E7A" w:rsidRDefault="00776E7A" w:rsidP="00776E7A">
      <w:pPr>
        <w:pStyle w:val="4"/>
        <w:numPr>
          <w:ilvl w:val="3"/>
          <w:numId w:val="3"/>
        </w:numPr>
      </w:pPr>
      <w:r>
        <w:rPr>
          <w:rFonts w:hint="eastAsia"/>
        </w:rPr>
        <w:t>输出描述</w:t>
      </w:r>
    </w:p>
    <w:p w14:paraId="73072B5D" w14:textId="77777777" w:rsidR="00776E7A" w:rsidRDefault="00776E7A" w:rsidP="00776E7A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751777D5" w14:textId="77777777" w:rsidR="00776E7A" w:rsidRPr="000C2414" w:rsidRDefault="00776E7A" w:rsidP="003502DA">
      <w:pPr>
        <w:spacing w:line="360" w:lineRule="auto"/>
        <w:ind w:firstLine="252"/>
        <w:rPr>
          <w:szCs w:val="21"/>
        </w:rPr>
      </w:pPr>
      <w:r>
        <w:rPr>
          <w:rFonts w:hint="eastAsia"/>
        </w:rPr>
        <w:t>无。</w:t>
      </w:r>
    </w:p>
    <w:p w14:paraId="205D19B2" w14:textId="77777777" w:rsidR="00776E7A" w:rsidRDefault="00776E7A" w:rsidP="00776E7A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2EAF8A1F" w14:textId="77777777" w:rsidR="00776E7A" w:rsidRPr="00617F1E" w:rsidRDefault="00776E7A" w:rsidP="00776E7A">
      <w:pPr>
        <w:rPr>
          <w:b/>
        </w:rPr>
      </w:pPr>
      <w:r w:rsidRPr="00617F1E">
        <w:rPr>
          <w:rFonts w:hint="eastAsia"/>
          <w:b/>
        </w:rPr>
        <w:t>报文控制：</w:t>
      </w:r>
    </w:p>
    <w:p w14:paraId="1F52938B" w14:textId="77777777" w:rsidR="00776E7A" w:rsidRDefault="00776E7A" w:rsidP="00776E7A">
      <w:pPr>
        <w:rPr>
          <w:szCs w:val="21"/>
        </w:rPr>
      </w:pPr>
      <w:r>
        <w:rPr>
          <w:rFonts w:hint="eastAsia"/>
          <w:szCs w:val="21"/>
        </w:rPr>
        <w:tab/>
        <w:t>MT499</w:t>
      </w:r>
      <w:r>
        <w:rPr>
          <w:rFonts w:hint="eastAsia"/>
          <w:szCs w:val="21"/>
        </w:rPr>
        <w:t>：扩展报文。</w:t>
      </w:r>
    </w:p>
    <w:p w14:paraId="3DF2EB87" w14:textId="77777777" w:rsidR="00776E7A" w:rsidRPr="00E81F70" w:rsidRDefault="00776E7A" w:rsidP="00776E7A"/>
    <w:p w14:paraId="2B425E14" w14:textId="77777777" w:rsidR="00776E7A" w:rsidRPr="00617F1E" w:rsidRDefault="00776E7A" w:rsidP="00776E7A">
      <w:pPr>
        <w:rPr>
          <w:b/>
          <w:szCs w:val="21"/>
        </w:rPr>
      </w:pPr>
      <w:r w:rsidRPr="00617F1E">
        <w:rPr>
          <w:rFonts w:hint="eastAsia"/>
          <w:b/>
          <w:szCs w:val="21"/>
        </w:rPr>
        <w:t>报文映射：</w:t>
      </w:r>
    </w:p>
    <w:p w14:paraId="2C1FFC69" w14:textId="77777777" w:rsidR="00776E7A" w:rsidRDefault="00776E7A" w:rsidP="00776E7A">
      <w:r>
        <w:rPr>
          <w:rFonts w:hint="eastAsia"/>
        </w:rPr>
        <w:t>MT499</w:t>
      </w:r>
      <w:r>
        <w:rPr>
          <w:rFonts w:hint="eastAsia"/>
        </w:rPr>
        <w:t>映射关系如下：</w:t>
      </w:r>
    </w:p>
    <w:p w14:paraId="62230522" w14:textId="77777777" w:rsidR="00776E7A" w:rsidRDefault="00776E7A" w:rsidP="00776E7A">
      <w:pPr>
        <w:ind w:leftChars="100" w:left="210"/>
      </w:pPr>
      <w:r>
        <w:rPr>
          <w:rFonts w:hint="eastAsia"/>
        </w:rPr>
        <w:t xml:space="preserve">SEND  = </w:t>
      </w:r>
      <w:r>
        <w:rPr>
          <w:rFonts w:hint="eastAsia"/>
        </w:rPr>
        <w:t>默认取当前执行机构的发报行</w:t>
      </w:r>
    </w:p>
    <w:p w14:paraId="7488E402" w14:textId="77777777" w:rsidR="00776E7A" w:rsidRDefault="00776E7A" w:rsidP="00776E7A">
      <w:pPr>
        <w:ind w:leftChars="100" w:left="210"/>
      </w:pPr>
      <w:r>
        <w:rPr>
          <w:rFonts w:hint="eastAsia"/>
        </w:rPr>
        <w:t xml:space="preserve">RECEIVE  = </w:t>
      </w:r>
      <w:r>
        <w:rPr>
          <w:rFonts w:hint="eastAsia"/>
          <w:szCs w:val="21"/>
        </w:rPr>
        <w:t>代收行</w:t>
      </w:r>
      <w:r>
        <w:rPr>
          <w:rFonts w:hint="eastAsia"/>
          <w:szCs w:val="21"/>
        </w:rPr>
        <w:t xml:space="preserve">SWIFT CODE </w:t>
      </w:r>
    </w:p>
    <w:p w14:paraId="42A007D4" w14:textId="77777777" w:rsidR="00776E7A" w:rsidRDefault="00776E7A" w:rsidP="00776E7A">
      <w:pPr>
        <w:ind w:leftChars="100" w:left="210"/>
      </w:pPr>
      <w:r>
        <w:rPr>
          <w:rFonts w:hint="eastAsia"/>
        </w:rPr>
        <w:t>20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光票编号</w:t>
      </w:r>
    </w:p>
    <w:p w14:paraId="10592776" w14:textId="77777777" w:rsidR="00776E7A" w:rsidRPr="00E81F70" w:rsidRDefault="00776E7A" w:rsidP="003502DA">
      <w:pPr>
        <w:ind w:leftChars="100" w:left="210"/>
      </w:pPr>
      <w:r>
        <w:rPr>
          <w:rFonts w:hint="eastAsia"/>
        </w:rPr>
        <w:t xml:space="preserve">21 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空</w:t>
      </w:r>
    </w:p>
    <w:p w14:paraId="474B8C5E" w14:textId="77777777" w:rsidR="00776E7A" w:rsidRPr="00CC0D80" w:rsidRDefault="00776E7A" w:rsidP="00776E7A">
      <w:pPr>
        <w:pStyle w:val="4"/>
        <w:numPr>
          <w:ilvl w:val="3"/>
          <w:numId w:val="3"/>
        </w:numPr>
      </w:pPr>
      <w:r>
        <w:rPr>
          <w:rFonts w:hint="eastAsia"/>
        </w:rPr>
        <w:t>保证金和额度</w:t>
      </w:r>
    </w:p>
    <w:p w14:paraId="3854DC53" w14:textId="77777777" w:rsidR="00776E7A" w:rsidRDefault="00776E7A" w:rsidP="00776E7A">
      <w:r>
        <w:rPr>
          <w:rFonts w:hint="eastAsia"/>
        </w:rPr>
        <w:t>无</w:t>
      </w:r>
    </w:p>
    <w:p w14:paraId="2A951E64" w14:textId="77777777" w:rsidR="00776E7A" w:rsidRPr="00CC0D80" w:rsidRDefault="00776E7A" w:rsidP="00776E7A">
      <w:pPr>
        <w:pStyle w:val="4"/>
        <w:numPr>
          <w:ilvl w:val="3"/>
          <w:numId w:val="3"/>
        </w:numPr>
      </w:pPr>
      <w:r>
        <w:rPr>
          <w:rFonts w:hint="eastAsia"/>
        </w:rPr>
        <w:t>手续费</w:t>
      </w:r>
    </w:p>
    <w:p w14:paraId="35BBABAF" w14:textId="77777777" w:rsidR="00776E7A" w:rsidRDefault="00776E7A" w:rsidP="00776E7A">
      <w:r>
        <w:rPr>
          <w:rFonts w:hint="eastAsia"/>
        </w:rPr>
        <w:t>无</w:t>
      </w:r>
    </w:p>
    <w:p w14:paraId="7BB62BBE" w14:textId="77777777" w:rsidR="00776E7A" w:rsidRPr="00CC0D80" w:rsidRDefault="00776E7A" w:rsidP="00776E7A">
      <w:pPr>
        <w:pStyle w:val="4"/>
        <w:numPr>
          <w:ilvl w:val="3"/>
          <w:numId w:val="3"/>
        </w:numPr>
      </w:pPr>
      <w:r>
        <w:rPr>
          <w:rFonts w:hint="eastAsia"/>
        </w:rPr>
        <w:t>会计分录</w:t>
      </w:r>
    </w:p>
    <w:p w14:paraId="16B909B1" w14:textId="77777777" w:rsidR="00776E7A" w:rsidRDefault="00776E7A" w:rsidP="00776E7A">
      <w:r w:rsidRPr="00000058">
        <w:rPr>
          <w:rFonts w:hint="eastAsia"/>
        </w:rPr>
        <w:t>无</w:t>
      </w:r>
    </w:p>
    <w:p w14:paraId="53B593E8" w14:textId="77777777" w:rsidR="00776E7A" w:rsidRPr="00CC0D80" w:rsidRDefault="00776E7A" w:rsidP="00776E7A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77F8057E" w14:textId="77777777" w:rsidR="00776E7A" w:rsidRPr="00E81F70" w:rsidRDefault="00776E7A" w:rsidP="00776E7A">
      <w:r>
        <w:rPr>
          <w:rFonts w:hint="eastAsia"/>
        </w:rPr>
        <w:t>无。</w:t>
      </w:r>
    </w:p>
    <w:p w14:paraId="00F7A74B" w14:textId="77777777" w:rsidR="00000058" w:rsidRPr="00E81F70" w:rsidRDefault="00000058" w:rsidP="0014079A"/>
    <w:p w14:paraId="37D986BE" w14:textId="77777777" w:rsidR="002D7E00" w:rsidRPr="004655DE" w:rsidRDefault="00A81060" w:rsidP="002D7E00">
      <w:pPr>
        <w:pStyle w:val="3"/>
      </w:pPr>
      <w:bookmarkStart w:id="66" w:name="_Toc399282916"/>
      <w:r>
        <w:rPr>
          <w:rFonts w:hint="eastAsia"/>
        </w:rPr>
        <w:t>光票</w:t>
      </w:r>
      <w:r w:rsidR="008F3F64">
        <w:rPr>
          <w:rFonts w:hint="eastAsia"/>
        </w:rPr>
        <w:t>收汇</w:t>
      </w:r>
      <w:bookmarkEnd w:id="66"/>
    </w:p>
    <w:p w14:paraId="2F12FE18" w14:textId="77777777" w:rsidR="002D7E00" w:rsidRDefault="002D7E00" w:rsidP="002D7E00">
      <w:pPr>
        <w:pStyle w:val="4"/>
      </w:pPr>
      <w:r>
        <w:rPr>
          <w:rFonts w:hint="eastAsia"/>
        </w:rPr>
        <w:t>交易描述：</w:t>
      </w:r>
    </w:p>
    <w:p w14:paraId="06AAA036" w14:textId="77777777" w:rsidR="002D7E00" w:rsidRDefault="00A466FF" w:rsidP="00842DD3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是收到代收行款项，解付日期是小于或等于当天，进行收汇解付处理。</w:t>
      </w:r>
    </w:p>
    <w:p w14:paraId="5AD0E1A7" w14:textId="77777777" w:rsidR="002D7E00" w:rsidRDefault="002D7E00" w:rsidP="002D7E00">
      <w:pPr>
        <w:pStyle w:val="4"/>
      </w:pPr>
      <w:r>
        <w:rPr>
          <w:rFonts w:hint="eastAsia"/>
        </w:rPr>
        <w:t>柜员操作</w:t>
      </w:r>
    </w:p>
    <w:p w14:paraId="1A6D99B0" w14:textId="77777777" w:rsidR="002D7E00" w:rsidRDefault="002D7E00" w:rsidP="002D7E00">
      <w:pPr>
        <w:ind w:firstLine="420"/>
      </w:pPr>
      <w:r>
        <w:rPr>
          <w:rFonts w:hint="eastAsia"/>
        </w:rPr>
        <w:t>本交易由具有</w:t>
      </w:r>
      <w:r w:rsidR="007C5842">
        <w:rPr>
          <w:rFonts w:hint="eastAsia"/>
        </w:rPr>
        <w:t>光票</w:t>
      </w:r>
      <w:r w:rsidR="00B12533">
        <w:rPr>
          <w:rFonts w:hint="eastAsia"/>
        </w:rPr>
        <w:t>收汇</w:t>
      </w:r>
      <w:r>
        <w:rPr>
          <w:rFonts w:hint="eastAsia"/>
        </w:rPr>
        <w:t>经办权限的柜员发起操作。</w:t>
      </w:r>
    </w:p>
    <w:p w14:paraId="79ADBC7E" w14:textId="77777777" w:rsidR="002D7E00" w:rsidRDefault="002D7E00" w:rsidP="002D7E00">
      <w:pPr>
        <w:ind w:firstLine="420"/>
      </w:pPr>
      <w:r>
        <w:rPr>
          <w:rFonts w:hint="eastAsia"/>
        </w:rPr>
        <w:t>系统需支持手工发起，报文发起。</w:t>
      </w:r>
    </w:p>
    <w:p w14:paraId="19251986" w14:textId="77777777" w:rsidR="001B60EE" w:rsidRDefault="001B60EE" w:rsidP="001B60EE">
      <w:pPr>
        <w:pStyle w:val="4"/>
        <w:numPr>
          <w:ilvl w:val="3"/>
          <w:numId w:val="3"/>
        </w:numPr>
      </w:pPr>
      <w:r>
        <w:rPr>
          <w:rFonts w:hint="eastAsia"/>
        </w:rPr>
        <w:t>界面布局与菜单按钮</w:t>
      </w:r>
    </w:p>
    <w:p w14:paraId="3F50E4F3" w14:textId="77777777" w:rsidR="00195B27" w:rsidRDefault="00195B27" w:rsidP="00195B27">
      <w:pPr>
        <w:ind w:firstLine="420"/>
      </w:pPr>
      <w:r>
        <w:rPr>
          <w:rFonts w:hint="eastAsia"/>
        </w:rPr>
        <w:t>同一页面布局原则，一行两列，从上至下：</w:t>
      </w:r>
    </w:p>
    <w:p w14:paraId="1D6C0BC1" w14:textId="77777777" w:rsidR="00195B27" w:rsidRDefault="00195B27" w:rsidP="00195B27">
      <w:pPr>
        <w:ind w:firstLine="420"/>
      </w:pPr>
      <w:r>
        <w:rPr>
          <w:rFonts w:hint="eastAsia"/>
        </w:rPr>
        <w:t>第一区域：基本信息；</w:t>
      </w:r>
    </w:p>
    <w:p w14:paraId="550BBDE8" w14:textId="77777777" w:rsidR="00195B27" w:rsidRDefault="00195B27" w:rsidP="00195B27">
      <w:pPr>
        <w:ind w:firstLine="420"/>
      </w:pPr>
      <w:r>
        <w:rPr>
          <w:rFonts w:hint="eastAsia"/>
        </w:rPr>
        <w:t>第二区域：资金流向管理</w:t>
      </w:r>
      <w:r>
        <w:rPr>
          <w:rFonts w:hint="eastAsia"/>
        </w:rPr>
        <w:t>;</w:t>
      </w:r>
    </w:p>
    <w:p w14:paraId="3E816278" w14:textId="77777777" w:rsidR="00195B27" w:rsidRDefault="00195B27" w:rsidP="00195B27">
      <w:pPr>
        <w:ind w:firstLine="420"/>
      </w:pPr>
      <w:r>
        <w:rPr>
          <w:rFonts w:hint="eastAsia"/>
        </w:rPr>
        <w:t>第三区域：手续费管理；</w:t>
      </w:r>
    </w:p>
    <w:p w14:paraId="04AB72BC" w14:textId="77777777" w:rsidR="00195B27" w:rsidRDefault="00195B27" w:rsidP="00195B27">
      <w:pPr>
        <w:ind w:firstLine="420"/>
      </w:pPr>
      <w:r>
        <w:rPr>
          <w:rFonts w:hint="eastAsia"/>
        </w:rPr>
        <w:t>第四区域：按钮；</w:t>
      </w:r>
    </w:p>
    <w:p w14:paraId="405D414E" w14:textId="77777777" w:rsidR="00195B27" w:rsidRDefault="00195B27" w:rsidP="00195B27">
      <w:pPr>
        <w:ind w:firstLine="420"/>
      </w:pPr>
      <w:r>
        <w:rPr>
          <w:rFonts w:hint="eastAsia"/>
        </w:rPr>
        <w:t>第五区域：申报信息</w:t>
      </w:r>
      <w:r w:rsidR="0083029A">
        <w:rPr>
          <w:rFonts w:hint="eastAsia"/>
        </w:rPr>
        <w:t>。</w:t>
      </w:r>
    </w:p>
    <w:p w14:paraId="549F3137" w14:textId="77777777" w:rsidR="001F10D7" w:rsidRDefault="0083029A">
      <w:pPr>
        <w:pStyle w:val="5"/>
      </w:pPr>
      <w:r>
        <w:rPr>
          <w:rFonts w:hint="eastAsia"/>
        </w:rPr>
        <w:t>基本信息、资金流向管理、手续费管理和按钮</w:t>
      </w:r>
    </w:p>
    <w:p w14:paraId="7A2FE9B0" w14:textId="77777777" w:rsidR="001F10D7" w:rsidRDefault="001F10D7">
      <w:pPr>
        <w:ind w:leftChars="-675" w:left="-1418"/>
      </w:pPr>
      <w:r>
        <w:rPr>
          <w:noProof/>
        </w:rPr>
        <w:drawing>
          <wp:inline distT="0" distB="0" distL="0" distR="0" wp14:anchorId="73874B61" wp14:editId="2863AEE4">
            <wp:extent cx="6803136" cy="5242560"/>
            <wp:effectExtent l="19050" t="0" r="0" b="0"/>
            <wp:docPr id="14" name="图片 13" descr="基本信息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F58F" w14:textId="77777777" w:rsidR="00265220" w:rsidRDefault="00265220" w:rsidP="00265220">
      <w:pPr>
        <w:ind w:firstLineChars="202" w:firstLine="424"/>
      </w:pPr>
      <w:r>
        <w:rPr>
          <w:rFonts w:hint="eastAsia"/>
        </w:rPr>
        <w:t>备注：</w:t>
      </w:r>
    </w:p>
    <w:p w14:paraId="73ED22B9" w14:textId="77777777" w:rsidR="00265220" w:rsidRPr="00265220" w:rsidRDefault="00265220" w:rsidP="00265220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6B5A00C0" w14:textId="77777777" w:rsidR="001F10D7" w:rsidRDefault="0083029A">
      <w:pPr>
        <w:pStyle w:val="5"/>
      </w:pPr>
      <w:r>
        <w:rPr>
          <w:rFonts w:hint="eastAsia"/>
        </w:rPr>
        <w:t>申报信息</w:t>
      </w:r>
    </w:p>
    <w:p w14:paraId="76DBB52A" w14:textId="77777777" w:rsidR="001F10D7" w:rsidRDefault="001F10D7">
      <w:pPr>
        <w:ind w:leftChars="-675" w:left="-1418"/>
      </w:pPr>
      <w:r>
        <w:rPr>
          <w:noProof/>
        </w:rPr>
        <w:drawing>
          <wp:inline distT="0" distB="0" distL="0" distR="0" wp14:anchorId="133934FA" wp14:editId="14B20DA0">
            <wp:extent cx="6784848" cy="3669792"/>
            <wp:effectExtent l="19050" t="0" r="0" b="0"/>
            <wp:docPr id="10" name="图片 9" descr="申报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申报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848" cy="36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105B" w14:textId="77777777" w:rsidR="001B60EE" w:rsidRDefault="001B60EE" w:rsidP="003502DA"/>
    <w:p w14:paraId="60FA55E3" w14:textId="77777777" w:rsidR="002D7E00" w:rsidRDefault="002D7E00" w:rsidP="002D7E00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1"/>
        <w:gridCol w:w="1468"/>
        <w:gridCol w:w="1081"/>
        <w:gridCol w:w="1137"/>
        <w:gridCol w:w="426"/>
        <w:gridCol w:w="1275"/>
        <w:gridCol w:w="2744"/>
      </w:tblGrid>
      <w:tr w:rsidR="002D7E00" w14:paraId="6644EB88" w14:textId="77777777" w:rsidTr="00D96860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7EBDD5B4" w14:textId="77777777" w:rsidR="002D7E00" w:rsidRPr="00BF567F" w:rsidRDefault="002D7E00" w:rsidP="00D96860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53BC5E57" w14:textId="77777777" w:rsidR="002D7E00" w:rsidRPr="00BF567F" w:rsidRDefault="002D7E00" w:rsidP="00D96860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7C7C047F" w14:textId="77777777" w:rsidR="002D7E00" w:rsidRPr="00BF567F" w:rsidRDefault="002D7E00" w:rsidP="00D96860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3CC5749F" w14:textId="77777777" w:rsidR="002D7E00" w:rsidRPr="00BF567F" w:rsidRDefault="002D7E00" w:rsidP="00D96860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7E17D498" w14:textId="77777777" w:rsidR="002D7E00" w:rsidRPr="00BF567F" w:rsidRDefault="002D7E00" w:rsidP="00D96860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7343CD71" w14:textId="77777777" w:rsidR="002D7E00" w:rsidRPr="00BF567F" w:rsidRDefault="002D7E00" w:rsidP="00D96860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0B2D5C91" w14:textId="77777777" w:rsidR="002D7E00" w:rsidRPr="00BF567F" w:rsidRDefault="002D7E00" w:rsidP="00D96860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A466FF" w14:paraId="4B2F3A53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BDD5" w14:textId="77777777" w:rsidR="00A466FF" w:rsidRDefault="00A466FF" w:rsidP="00A466FF">
            <w:pPr>
              <w:numPr>
                <w:ilvl w:val="0"/>
                <w:numId w:val="19"/>
              </w:numPr>
              <w:spacing w:line="360" w:lineRule="auto"/>
              <w:ind w:right="-108"/>
              <w:jc w:val="right"/>
              <w:rPr>
                <w:rFonts w:ascii="宋体" w:hAnsi="宋体"/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9720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光票编</w:t>
            </w:r>
            <w:r w:rsidRPr="005F1013">
              <w:rPr>
                <w:rFonts w:hint="eastAsia"/>
                <w:szCs w:val="21"/>
              </w:rPr>
              <w:t>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A57B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2717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7B2A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FE3FC" w14:textId="77777777" w:rsidR="00A466FF" w:rsidRPr="00446309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F956" w14:textId="77777777" w:rsidR="00A466FF" w:rsidRPr="00132563" w:rsidRDefault="00A466FF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A466FF" w14:paraId="519112A0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D5E89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AC8C" w14:textId="77777777" w:rsidR="00A466FF" w:rsidRPr="0082731B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对方编号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5D96" w14:textId="77777777" w:rsidR="00A466FF" w:rsidRPr="00A6356C" w:rsidRDefault="00A466FF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1E75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359D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89F9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E94D" w14:textId="77777777" w:rsidR="00A466FF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14:paraId="0EB14124" w14:textId="77777777" w:rsidTr="007C584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744B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37DE" w14:textId="77777777" w:rsidR="00A466FF" w:rsidRPr="00604E94" w:rsidRDefault="00A466FF" w:rsidP="00936FDC">
            <w:pPr>
              <w:ind w:leftChars="-51" w:left="-107" w:right="-47"/>
              <w:rPr>
                <w:szCs w:val="21"/>
              </w:rPr>
            </w:pPr>
            <w:r w:rsidRPr="002419F0">
              <w:rPr>
                <w:rFonts w:hint="eastAsia"/>
                <w:szCs w:val="21"/>
              </w:rPr>
              <w:t>贷记类型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1F239" w14:textId="77777777" w:rsidR="00A466FF" w:rsidRPr="00A6356C" w:rsidRDefault="00A466FF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65D8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1A76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9F89C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470C" w14:textId="77777777" w:rsidR="00A466FF" w:rsidRDefault="00A466FF" w:rsidP="00936FDC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4669710C" w14:textId="77777777" w:rsidR="00A466FF" w:rsidRDefault="00A466FF" w:rsidP="00936FDC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最终贷记</w:t>
            </w:r>
          </w:p>
          <w:p w14:paraId="5622C375" w14:textId="77777777" w:rsidR="00A466FF" w:rsidRPr="00504F33" w:rsidRDefault="00A466FF" w:rsidP="00936FDC">
            <w:pPr>
              <w:ind w:leftChars="-44" w:left="-92" w:firstLine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Pr="002419F0">
              <w:rPr>
                <w:rFonts w:hint="eastAsia"/>
                <w:szCs w:val="21"/>
              </w:rPr>
              <w:t>立即贷记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A466FF" w:rsidRPr="00C40A0F" w14:paraId="31376FBE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A931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8F9A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代收行</w:t>
            </w:r>
            <w:r w:rsidRPr="005F1013">
              <w:rPr>
                <w:rFonts w:hint="eastAsia"/>
                <w:szCs w:val="21"/>
              </w:rPr>
              <w:t xml:space="preserve">SWIFT </w:t>
            </w:r>
            <w:r w:rsidRPr="005F1013">
              <w:rPr>
                <w:rFonts w:hint="eastAsia"/>
                <w:szCs w:val="21"/>
              </w:rPr>
              <w:t>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AF68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05EB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V(20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D9BE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31E8" w14:textId="77777777" w:rsidR="00A466FF" w:rsidRPr="00446309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49A2" w14:textId="77777777" w:rsidR="00A466FF" w:rsidRPr="00132563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:rsidRPr="00C40A0F" w14:paraId="4B3E5B77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A617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8C11" w14:textId="77777777" w:rsidR="00A466FF" w:rsidRPr="005F1013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6A40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FFAD" w14:textId="77777777" w:rsidR="00A466FF" w:rsidRDefault="00A466FF" w:rsidP="00936FDC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754D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1E290" w14:textId="77777777" w:rsidR="00A466FF" w:rsidRPr="00446309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951E" w14:textId="77777777" w:rsidR="00A466FF" w:rsidRPr="00132563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:rsidRPr="00C40A0F" w14:paraId="3A2725F7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7CD95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F72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委托人编号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B260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DBEE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V(20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DEC6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83D4D" w14:textId="77777777" w:rsidR="00A466FF" w:rsidRDefault="00A466FF" w:rsidP="00936FDC">
            <w:pPr>
              <w:ind w:leftChars="-37" w:left="-78" w:right="210" w:firstLine="1"/>
              <w:jc w:val="center"/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97F9" w14:textId="77777777" w:rsidR="00A466FF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:rsidRPr="00C40A0F" w14:paraId="41C045FF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4DF9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09C0" w14:textId="77777777" w:rsidR="00A466FF" w:rsidRPr="005F1013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委托人名称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B861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52D5" w14:textId="77777777" w:rsidR="00A466FF" w:rsidRDefault="00A466FF" w:rsidP="00936FDC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76F2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9D2EB" w14:textId="77777777" w:rsidR="00A466FF" w:rsidRPr="00446309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5344" w14:textId="77777777" w:rsidR="00A466FF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:rsidRPr="00446309" w14:paraId="7B1B43A6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2FDE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FE2A" w14:textId="77777777" w:rsidR="00A466FF" w:rsidRPr="005F1013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52AC" w14:textId="77777777" w:rsidR="00A466FF" w:rsidRPr="00A6356C" w:rsidRDefault="00A466FF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59EA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4026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30B8FE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358AD1" w14:textId="77777777" w:rsidR="00A466FF" w:rsidRDefault="00A466FF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A466FF" w:rsidRPr="00446309" w14:paraId="49F0BDD6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3256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F0F8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</w:t>
            </w:r>
            <w:r w:rsidRPr="005F1013">
              <w:rPr>
                <w:rFonts w:hint="eastAsia"/>
                <w:szCs w:val="21"/>
              </w:rPr>
              <w:t>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513A" w14:textId="77777777" w:rsidR="00A466FF" w:rsidRPr="00A6356C" w:rsidRDefault="00A466FF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16ED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81C6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3768C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7CF19" w14:textId="77777777" w:rsidR="00A466FF" w:rsidRPr="00446309" w:rsidRDefault="00A466FF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A466FF" w:rsidRPr="007E3D19" w14:paraId="2FF255D5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86B8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21B9" w14:textId="77777777" w:rsidR="00A466FF" w:rsidRPr="00604E94" w:rsidRDefault="00A466FF" w:rsidP="00936FDC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pacing w:val="-10"/>
                <w:szCs w:val="21"/>
              </w:rPr>
              <w:t>收汇日期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B117" w14:textId="77777777" w:rsidR="00A466FF" w:rsidRDefault="00A466FF" w:rsidP="00936FDC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9500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EC15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659542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1BBE39" w14:textId="77777777" w:rsidR="00A466FF" w:rsidRDefault="00A466FF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如果发生打包，那么收汇日期默认为解包交易中的收汇日期，且不可修改；</w:t>
            </w:r>
          </w:p>
          <w:p w14:paraId="2F5D78DC" w14:textId="77777777" w:rsidR="00A466FF" w:rsidRDefault="00A466FF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如果未打包，那么默认当天。不可大于当天。</w:t>
            </w:r>
          </w:p>
        </w:tc>
      </w:tr>
      <w:tr w:rsidR="00A466FF" w:rsidRPr="007E3D19" w14:paraId="61F1F62E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91E9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8711" w14:textId="77777777" w:rsidR="00A466FF" w:rsidRPr="005F1013" w:rsidRDefault="00A466FF" w:rsidP="00936FDC">
            <w:pPr>
              <w:ind w:leftChars="-51" w:left="-107" w:right="-47"/>
              <w:rPr>
                <w:spacing w:val="-10"/>
                <w:szCs w:val="21"/>
              </w:rPr>
            </w:pPr>
            <w:r>
              <w:rPr>
                <w:rFonts w:hint="eastAsia"/>
                <w:spacing w:val="-10"/>
                <w:szCs w:val="21"/>
              </w:rPr>
              <w:t>解付日期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4E8D" w14:textId="77777777" w:rsidR="00A466FF" w:rsidRDefault="00A466FF" w:rsidP="00936FDC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339D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F74F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97368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D313A" w14:textId="77777777" w:rsidR="00A466FF" w:rsidRDefault="00A466FF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如果发生打包，那么自动带入在解包时输入的解付日期,且不可修改；</w:t>
            </w:r>
          </w:p>
          <w:p w14:paraId="78664CBE" w14:textId="77777777" w:rsidR="00A466FF" w:rsidRDefault="00A466FF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如果未发生打包，且贷记类型是立即贷记，则解付日期等于收汇日期 + 3个工作日（按代收行的国家地区工作日计算），且不可修改。</w:t>
            </w:r>
          </w:p>
          <w:p w14:paraId="079B0A97" w14:textId="77777777" w:rsidR="00A466FF" w:rsidRPr="00F26D59" w:rsidRDefault="00A466FF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ascii="宋体" w:hAnsi="宋体" w:hint="eastAsia"/>
              </w:rPr>
              <w:t>解付日期大于当前系统日期时，系统提示“解付日期未到期，不能解付”，不允许用户提交业务。</w:t>
            </w:r>
          </w:p>
        </w:tc>
      </w:tr>
      <w:tr w:rsidR="00A466FF" w:rsidRPr="00446309" w14:paraId="3702010B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2CD0" w14:textId="77777777" w:rsidR="00A466FF" w:rsidRDefault="00A466FF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E2D4" w14:textId="77777777" w:rsidR="00A466FF" w:rsidRPr="0082731B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收汇</w:t>
            </w:r>
            <w:r w:rsidRPr="0082731B">
              <w:rPr>
                <w:rFonts w:hint="eastAsia"/>
                <w:szCs w:val="21"/>
              </w:rPr>
              <w:t>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D2DB" w14:textId="77777777" w:rsidR="00A466FF" w:rsidRPr="00A6356C" w:rsidRDefault="00A466FF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E81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A7A0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57A04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自动带入</w:t>
            </w:r>
          </w:p>
          <w:p w14:paraId="45C6E3F0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4B05" w14:textId="77777777" w:rsidR="00A466FF" w:rsidRPr="00446309" w:rsidRDefault="00A466FF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如果在解包输入了收汇金额，自动带入，否则手工输入。</w:t>
            </w:r>
          </w:p>
        </w:tc>
      </w:tr>
      <w:tr w:rsidR="008F488C" w:rsidRPr="00446309" w14:paraId="6ABB9895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ED125" w14:textId="77777777" w:rsidR="008F488C" w:rsidRDefault="008F488C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6396" w14:textId="77777777" w:rsidR="008F488C" w:rsidRDefault="008F488C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境内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境外标记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67F5" w14:textId="77777777" w:rsidR="008F488C" w:rsidRPr="00A6356C" w:rsidRDefault="008F488C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DC39" w14:textId="77777777" w:rsidR="008F488C" w:rsidRDefault="008F488C" w:rsidP="00936FDC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55B8" w14:textId="77777777" w:rsidR="008F488C" w:rsidRDefault="008F488C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5339C" w14:textId="77777777" w:rsidR="008F488C" w:rsidRDefault="008F488C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B141" w14:textId="77777777" w:rsidR="008F488C" w:rsidRDefault="008F488C" w:rsidP="00EA07DB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27C1CC54" w14:textId="77777777" w:rsidR="008F488C" w:rsidRDefault="008F488C" w:rsidP="00EA07DB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：境外</w:t>
            </w:r>
          </w:p>
          <w:p w14:paraId="50C87174" w14:textId="77777777" w:rsidR="008F488C" w:rsidRPr="00B36802" w:rsidRDefault="008F488C" w:rsidP="00EA07DB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：境内）</w:t>
            </w:r>
          </w:p>
          <w:p w14:paraId="34B55F29" w14:textId="77777777" w:rsidR="008F488C" w:rsidRDefault="008F488C" w:rsidP="00EA07DB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默认境外</w:t>
            </w:r>
          </w:p>
          <w:p w14:paraId="2D107094" w14:textId="77777777" w:rsidR="008F488C" w:rsidRDefault="008F488C" w:rsidP="00936FD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用于判断是境内还是境外收款申报。</w:t>
            </w:r>
          </w:p>
        </w:tc>
      </w:tr>
      <w:tr w:rsidR="008F488C" w:rsidRPr="00446309" w14:paraId="63D0CCCF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7C86" w14:textId="77777777" w:rsidR="008F488C" w:rsidRDefault="008F488C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E5D6" w14:textId="77777777" w:rsidR="008F488C" w:rsidRDefault="008F488C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款项来源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035AE" w14:textId="77777777" w:rsidR="008F488C" w:rsidRPr="00A6356C" w:rsidRDefault="008F488C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467A" w14:textId="77777777" w:rsidR="008F488C" w:rsidRDefault="008F488C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903D" w14:textId="77777777" w:rsidR="008F488C" w:rsidRDefault="008F488C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E266F" w14:textId="77777777" w:rsidR="008F488C" w:rsidRDefault="008F488C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自动带入选择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6BF5" w14:textId="77777777" w:rsidR="008F488C" w:rsidRDefault="008F488C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24AB64C1" w14:textId="77777777" w:rsidR="008F488C" w:rsidRDefault="008F488C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：境外</w:t>
            </w:r>
          </w:p>
          <w:p w14:paraId="5E451647" w14:textId="77777777" w:rsidR="008F488C" w:rsidRDefault="008F488C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：境内）</w:t>
            </w:r>
          </w:p>
          <w:p w14:paraId="1B749DA7" w14:textId="77777777" w:rsidR="008F488C" w:rsidRDefault="008F488C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用于判断申报信息中交易对手是</w:t>
            </w:r>
            <w:r>
              <w:rPr>
                <w:rFonts w:hint="eastAsia"/>
                <w:szCs w:val="21"/>
              </w:rPr>
              <w:t>(JN)</w:t>
            </w:r>
            <w:r>
              <w:rPr>
                <w:rFonts w:hint="eastAsia"/>
                <w:szCs w:val="21"/>
              </w:rPr>
              <w:t>还是</w:t>
            </w:r>
            <w:r>
              <w:rPr>
                <w:rFonts w:hint="eastAsia"/>
                <w:szCs w:val="21"/>
              </w:rPr>
              <w:t>(JW)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8F488C" w:rsidRPr="00446309" w14:paraId="72A982B0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036E" w14:textId="77777777" w:rsidR="008F488C" w:rsidRDefault="008F488C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71D2" w14:textId="77777777" w:rsidR="008F488C" w:rsidRPr="0082731B" w:rsidRDefault="008F488C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国外扣费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5D7B" w14:textId="77777777" w:rsidR="008F488C" w:rsidRPr="00A6356C" w:rsidRDefault="008F488C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0981" w14:textId="77777777" w:rsidR="008F488C" w:rsidRDefault="008F488C" w:rsidP="00936FDC">
            <w:r w:rsidRPr="00714EE0"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8131" w14:textId="77777777" w:rsidR="008F488C" w:rsidRDefault="008F488C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AC8" w14:textId="77777777" w:rsidR="008F488C" w:rsidRDefault="008F488C" w:rsidP="00936FDC">
            <w:r>
              <w:rPr>
                <w:rFonts w:ascii="宋体" w:hAnsi="宋体" w:hint="eastAsia"/>
              </w:rPr>
              <w:t>自动计算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BD85" w14:textId="77777777" w:rsidR="008F488C" w:rsidRDefault="008F488C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托收金额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收汇金额</w:t>
            </w:r>
          </w:p>
        </w:tc>
      </w:tr>
      <w:tr w:rsidR="008F488C" w:rsidRPr="00446309" w14:paraId="79BEDFEB" w14:textId="77777777" w:rsidTr="00D96860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7EF0" w14:textId="77777777" w:rsidR="008F488C" w:rsidRDefault="008F488C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B7B1" w14:textId="77777777" w:rsidR="008F488C" w:rsidRPr="0082731B" w:rsidRDefault="008F488C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国家代码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00E8" w14:textId="77777777" w:rsidR="008F488C" w:rsidRPr="00A6356C" w:rsidRDefault="008F488C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4A4" w14:textId="77777777" w:rsidR="008F488C" w:rsidRDefault="008F488C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88E8" w14:textId="77777777" w:rsidR="008F488C" w:rsidRDefault="008F488C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1F38A" w14:textId="77777777" w:rsidR="008F488C" w:rsidRDefault="008F488C" w:rsidP="00936FDC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  <w:p w14:paraId="2E08C502" w14:textId="77777777" w:rsidR="008F488C" w:rsidRDefault="008F488C" w:rsidP="00936FDC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选择国家信息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A955" w14:textId="77777777" w:rsidR="008F488C" w:rsidRDefault="008F488C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自动带出光票登记中“</w:t>
            </w:r>
            <w:r w:rsidRPr="002419F0">
              <w:rPr>
                <w:rFonts w:hint="eastAsia"/>
                <w:szCs w:val="21"/>
              </w:rPr>
              <w:t>付款</w:t>
            </w:r>
            <w:r w:rsidRPr="002419F0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出</w:t>
            </w:r>
            <w:r w:rsidRPr="002419F0">
              <w:rPr>
                <w:rFonts w:hint="eastAsia"/>
                <w:szCs w:val="21"/>
              </w:rPr>
              <w:t>票人国家</w:t>
            </w:r>
            <w:r>
              <w:rPr>
                <w:rFonts w:hint="eastAsia"/>
                <w:szCs w:val="21"/>
              </w:rPr>
              <w:t>”信息</w:t>
            </w:r>
          </w:p>
        </w:tc>
      </w:tr>
      <w:tr w:rsidR="008F488C" w:rsidRPr="00446309" w14:paraId="0F7A3A8E" w14:textId="77777777" w:rsidTr="00F025DB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237F" w14:textId="77777777" w:rsidR="008F488C" w:rsidRDefault="008F488C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92FC" w14:textId="77777777" w:rsidR="008F488C" w:rsidRDefault="008F488C" w:rsidP="00936FDC">
            <w:pPr>
              <w:ind w:right="-47"/>
            </w:pPr>
            <w:r>
              <w:rPr>
                <w:rFonts w:hint="eastAsia"/>
              </w:rPr>
              <w:t>手续费信息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8AD7" w14:textId="77777777" w:rsidR="008F488C" w:rsidRPr="001E15CB" w:rsidRDefault="008F488C" w:rsidP="00936FDC">
            <w:pPr>
              <w:pStyle w:val="p0"/>
              <w:ind w:firstLine="0"/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23EA" w14:textId="77777777" w:rsidR="008F488C" w:rsidRPr="001E15CB" w:rsidRDefault="008F488C" w:rsidP="00936FDC">
            <w:pPr>
              <w:jc w:val="center"/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8F44" w14:textId="77777777" w:rsidR="008F488C" w:rsidRDefault="008F488C" w:rsidP="00936FD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F394" w14:textId="77777777" w:rsidR="008F488C" w:rsidRDefault="008F488C" w:rsidP="00936FDC">
            <w:r>
              <w:rPr>
                <w:rFonts w:hint="eastAsia"/>
              </w:rPr>
              <w:t>组件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405E" w14:textId="77777777" w:rsidR="008F488C" w:rsidRDefault="008F488C" w:rsidP="00936FDC">
            <w:pPr>
              <w:rPr>
                <w:szCs w:val="21"/>
              </w:rPr>
            </w:pPr>
          </w:p>
        </w:tc>
      </w:tr>
      <w:tr w:rsidR="008F488C" w:rsidRPr="00446309" w14:paraId="7F7FFC07" w14:textId="77777777" w:rsidTr="00F025DB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1C58" w14:textId="77777777" w:rsidR="008F488C" w:rsidRDefault="008F488C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561A" w14:textId="77777777" w:rsidR="008F488C" w:rsidRPr="001E15CB" w:rsidRDefault="008F488C" w:rsidP="00936FDC">
            <w:pPr>
              <w:ind w:right="-47"/>
            </w:pPr>
            <w:r>
              <w:rPr>
                <w:rFonts w:hint="eastAsia"/>
              </w:rPr>
              <w:t>申报组件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0021" w14:textId="77777777" w:rsidR="008F488C" w:rsidRPr="001E15CB" w:rsidRDefault="008F488C" w:rsidP="00936FDC">
            <w:pPr>
              <w:pStyle w:val="p0"/>
              <w:ind w:firstLine="0"/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E647" w14:textId="77777777" w:rsidR="008F488C" w:rsidRPr="001E15CB" w:rsidRDefault="008F488C" w:rsidP="00936FDC">
            <w:pPr>
              <w:jc w:val="center"/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080A" w14:textId="77777777" w:rsidR="008F488C" w:rsidRPr="001E15CB" w:rsidRDefault="008F488C" w:rsidP="00936FD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1DBB" w14:textId="77777777" w:rsidR="008F488C" w:rsidRPr="001E15CB" w:rsidRDefault="008F488C" w:rsidP="00936FDC">
            <w:r>
              <w:rPr>
                <w:rFonts w:hint="eastAsia"/>
              </w:rPr>
              <w:t>组件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6E52" w14:textId="77777777" w:rsidR="008F488C" w:rsidRPr="001E15CB" w:rsidRDefault="008F488C" w:rsidP="00936FDC">
            <w:pPr>
              <w:rPr>
                <w:szCs w:val="21"/>
              </w:rPr>
            </w:pPr>
          </w:p>
        </w:tc>
      </w:tr>
      <w:tr w:rsidR="008F488C" w:rsidRPr="00446309" w14:paraId="4DF0E301" w14:textId="77777777" w:rsidTr="00F025DB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9A3E" w14:textId="77777777" w:rsidR="008F488C" w:rsidRDefault="008F488C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268D" w14:textId="77777777" w:rsidR="008F488C" w:rsidRDefault="008F488C" w:rsidP="00936FDC">
            <w:pPr>
              <w:ind w:right="-47"/>
            </w:pPr>
            <w:r>
              <w:rPr>
                <w:rFonts w:hint="eastAsia"/>
              </w:rPr>
              <w:t>资金流向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A398" w14:textId="77777777" w:rsidR="008F488C" w:rsidRPr="001E15CB" w:rsidRDefault="008F488C" w:rsidP="00936FDC">
            <w:pPr>
              <w:pStyle w:val="p0"/>
              <w:ind w:firstLine="0"/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FD26" w14:textId="77777777" w:rsidR="008F488C" w:rsidRPr="001E15CB" w:rsidRDefault="008F488C" w:rsidP="00936FDC">
            <w:pPr>
              <w:jc w:val="center"/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6942" w14:textId="77777777" w:rsidR="008F488C" w:rsidRDefault="008F488C" w:rsidP="00936FDC">
            <w:pPr>
              <w:jc w:val="center"/>
            </w:pPr>
            <w:r>
              <w:rPr>
                <w:rFonts w:hint="eastAsia"/>
              </w:rPr>
              <w:t>MO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C345" w14:textId="77777777" w:rsidR="008F488C" w:rsidRDefault="008F488C" w:rsidP="00936FDC">
            <w:r>
              <w:rPr>
                <w:rFonts w:hint="eastAsia"/>
              </w:rPr>
              <w:t>组件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140C" w14:textId="77777777" w:rsidR="008F488C" w:rsidRDefault="008F488C" w:rsidP="00936F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当操作处理为‘解付’时必输</w:t>
            </w:r>
          </w:p>
        </w:tc>
      </w:tr>
      <w:tr w:rsidR="008F488C" w:rsidRPr="00446309" w14:paraId="2E10C9C7" w14:textId="77777777" w:rsidTr="00F025DB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849E" w14:textId="77777777" w:rsidR="008F488C" w:rsidRDefault="008F488C">
            <w:pPr>
              <w:numPr>
                <w:ilvl w:val="0"/>
                <w:numId w:val="19"/>
              </w:numPr>
              <w:spacing w:line="360" w:lineRule="auto"/>
              <w:ind w:right="-108"/>
              <w:jc w:val="left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606A" w14:textId="77777777" w:rsidR="008F488C" w:rsidRPr="0082731B" w:rsidRDefault="008F488C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9321" w14:textId="77777777" w:rsidR="008F488C" w:rsidRPr="00A6356C" w:rsidRDefault="008F488C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43E9" w14:textId="77777777" w:rsidR="008F488C" w:rsidRDefault="008F488C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2333" w14:textId="77777777" w:rsidR="008F488C" w:rsidRDefault="008F488C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A4866" w14:textId="77777777" w:rsidR="008F488C" w:rsidRDefault="008F488C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480C" w14:textId="77777777" w:rsidR="008F488C" w:rsidRDefault="008F488C" w:rsidP="00936FDC">
            <w:pPr>
              <w:ind w:leftChars="-44" w:left="-92" w:firstLine="1"/>
              <w:rPr>
                <w:szCs w:val="21"/>
              </w:rPr>
            </w:pPr>
          </w:p>
        </w:tc>
      </w:tr>
    </w:tbl>
    <w:p w14:paraId="5519B3D4" w14:textId="77777777" w:rsidR="002D7E00" w:rsidRDefault="002D7E00" w:rsidP="002D7E00"/>
    <w:p w14:paraId="5614B25E" w14:textId="77777777" w:rsidR="002D7E00" w:rsidRDefault="002D7E00" w:rsidP="002D7E00">
      <w:pPr>
        <w:pStyle w:val="4"/>
      </w:pPr>
      <w:r>
        <w:rPr>
          <w:rFonts w:hint="eastAsia"/>
        </w:rPr>
        <w:t>交易控制</w:t>
      </w:r>
    </w:p>
    <w:p w14:paraId="730B9EA1" w14:textId="77777777" w:rsidR="002D7E00" w:rsidRPr="00955081" w:rsidRDefault="002D7E00" w:rsidP="002D7E00">
      <w:pPr>
        <w:pStyle w:val="5"/>
      </w:pPr>
      <w:r>
        <w:rPr>
          <w:rFonts w:hint="eastAsia"/>
        </w:rPr>
        <w:t>交易控制左树说明：</w:t>
      </w:r>
    </w:p>
    <w:p w14:paraId="1FD18891" w14:textId="77777777" w:rsidR="00AB59D9" w:rsidRDefault="00A466FF" w:rsidP="00AB59D9">
      <w:r>
        <w:rPr>
          <w:rFonts w:hint="eastAsia"/>
        </w:rPr>
        <w:t>如果发生打包，且解包处理时选择收汇；如果未发生打包，光票托收未办理收汇或退票。</w:t>
      </w:r>
    </w:p>
    <w:p w14:paraId="4470E2BD" w14:textId="77777777" w:rsidR="00A466FF" w:rsidRPr="00955081" w:rsidRDefault="00A466FF" w:rsidP="00A466FF">
      <w:pPr>
        <w:pStyle w:val="5"/>
        <w:ind w:left="1008"/>
      </w:pPr>
      <w:r>
        <w:rPr>
          <w:rFonts w:hint="eastAsia"/>
        </w:rPr>
        <w:t>交易控制说明：</w:t>
      </w:r>
    </w:p>
    <w:p w14:paraId="39B7521D" w14:textId="77777777" w:rsidR="00A466FF" w:rsidRDefault="00A466FF" w:rsidP="00A466FF">
      <w:pPr>
        <w:ind w:firstLine="420"/>
      </w:pPr>
      <w:r>
        <w:rPr>
          <w:rFonts w:hint="eastAsia"/>
        </w:rPr>
        <w:t>如果该笔光票发生打包，且在解包中的处理方式选择收汇，解付日期必须小于或等于当天，系统才允许提交，否则提示操作员未到解付日期不能解付。</w:t>
      </w:r>
    </w:p>
    <w:p w14:paraId="48D5FA20" w14:textId="77777777" w:rsidR="00A466FF" w:rsidRDefault="00A466FF" w:rsidP="00BC732C">
      <w:pPr>
        <w:ind w:firstLine="252"/>
      </w:pPr>
      <w:r>
        <w:rPr>
          <w:rFonts w:hint="eastAsia"/>
        </w:rPr>
        <w:t>如果该笔光票未发生打包，贷记类型是立即贷记，则要在解付日期之后系统才允许提交，否则提示操作员未到解付日期不能解付。</w:t>
      </w:r>
    </w:p>
    <w:p w14:paraId="53E9846D" w14:textId="77777777" w:rsidR="00232B13" w:rsidRDefault="00232B13" w:rsidP="00BC732C">
      <w:pPr>
        <w:ind w:firstLine="252"/>
      </w:pPr>
      <w:r>
        <w:rPr>
          <w:rFonts w:hint="eastAsia"/>
        </w:rPr>
        <w:t>立即贷记的光票，点击提交时系统要检查是否收到清算系统发来的退票通知，如果有退票通知，该笔光票不允许解付；除非</w:t>
      </w:r>
      <w:r w:rsidR="00101D95">
        <w:rPr>
          <w:rFonts w:hint="eastAsia"/>
        </w:rPr>
        <w:t>重新</w:t>
      </w:r>
      <w:r>
        <w:rPr>
          <w:rFonts w:hint="eastAsia"/>
        </w:rPr>
        <w:t>收到清算系统发来的解付通知。</w:t>
      </w:r>
    </w:p>
    <w:p w14:paraId="408A2B87" w14:textId="77777777" w:rsidR="00081C72" w:rsidRPr="00955081" w:rsidRDefault="00081C72" w:rsidP="00081C72">
      <w:pPr>
        <w:pStyle w:val="5"/>
      </w:pPr>
      <w:r>
        <w:rPr>
          <w:rFonts w:hint="eastAsia"/>
        </w:rPr>
        <w:t>结算方向说明：</w:t>
      </w:r>
    </w:p>
    <w:p w14:paraId="0FB4C365" w14:textId="77777777" w:rsidR="00081C72" w:rsidRDefault="00081C72" w:rsidP="00081C72">
      <w:pPr>
        <w:ind w:firstLine="420"/>
      </w:pPr>
      <w:r>
        <w:rPr>
          <w:rFonts w:hint="eastAsia"/>
        </w:rPr>
        <w:t>当为暂挂时，系统控制入内部账。</w:t>
      </w:r>
    </w:p>
    <w:p w14:paraId="24B8BC01" w14:textId="77777777" w:rsidR="00962C5D" w:rsidRPr="00F025DB" w:rsidRDefault="00081C72" w:rsidP="003502DA">
      <w:pPr>
        <w:ind w:firstLine="420"/>
      </w:pPr>
      <w:r>
        <w:rPr>
          <w:rFonts w:hint="eastAsia"/>
        </w:rPr>
        <w:t>当为解付时，系统控制入客户账。</w:t>
      </w:r>
    </w:p>
    <w:p w14:paraId="5E1142AF" w14:textId="77777777" w:rsidR="002D7E00" w:rsidRDefault="002D7E00" w:rsidP="002D7E00">
      <w:pPr>
        <w:pStyle w:val="4"/>
      </w:pPr>
      <w:r>
        <w:rPr>
          <w:rFonts w:hint="eastAsia"/>
        </w:rPr>
        <w:t>边界描述</w:t>
      </w:r>
    </w:p>
    <w:p w14:paraId="573828FC" w14:textId="77777777" w:rsidR="002D7E00" w:rsidRDefault="002D7E00" w:rsidP="002D7E00">
      <w:pPr>
        <w:ind w:firstLine="420"/>
      </w:pPr>
      <w:r>
        <w:rPr>
          <w:rFonts w:hint="eastAsia"/>
        </w:rPr>
        <w:t>无</w:t>
      </w:r>
    </w:p>
    <w:p w14:paraId="20893D97" w14:textId="77777777" w:rsidR="006979E6" w:rsidRDefault="002D7E00">
      <w:pPr>
        <w:pStyle w:val="4"/>
        <w:numPr>
          <w:ilvl w:val="3"/>
          <w:numId w:val="3"/>
        </w:numPr>
        <w:ind w:left="567" w:hanging="567"/>
      </w:pPr>
      <w:r>
        <w:rPr>
          <w:rFonts w:hint="eastAsia"/>
        </w:rPr>
        <w:t>输出描述</w:t>
      </w:r>
    </w:p>
    <w:p w14:paraId="4C0C8EDD" w14:textId="77777777" w:rsidR="002D7E00" w:rsidRDefault="002D7E00" w:rsidP="002D7E00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18D1994B" w14:textId="77777777" w:rsidR="006979E6" w:rsidRDefault="008F488C">
      <w:pPr>
        <w:spacing w:line="360" w:lineRule="auto"/>
        <w:ind w:firstLine="420"/>
      </w:pPr>
      <w:r>
        <w:rPr>
          <w:rFonts w:hint="eastAsia"/>
        </w:rPr>
        <w:t>无。</w:t>
      </w:r>
    </w:p>
    <w:p w14:paraId="3BF28007" w14:textId="77777777" w:rsidR="002D7E00" w:rsidRDefault="002D7E00" w:rsidP="002D7E00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612665B5" w14:textId="77777777" w:rsidR="006979E6" w:rsidRDefault="008E6309">
      <w:pPr>
        <w:ind w:leftChars="100" w:left="210" w:firstLine="210"/>
      </w:pPr>
      <w:r w:rsidRPr="008E6309">
        <w:rPr>
          <w:rFonts w:hint="eastAsia"/>
          <w:szCs w:val="21"/>
        </w:rPr>
        <w:t>无</w:t>
      </w:r>
    </w:p>
    <w:p w14:paraId="1918B071" w14:textId="77777777" w:rsidR="002D7E00" w:rsidRPr="00CC0D80" w:rsidRDefault="002D7E00" w:rsidP="002D7E00">
      <w:pPr>
        <w:pStyle w:val="4"/>
        <w:numPr>
          <w:ilvl w:val="3"/>
          <w:numId w:val="3"/>
        </w:numPr>
      </w:pPr>
      <w:r>
        <w:rPr>
          <w:rFonts w:hint="eastAsia"/>
        </w:rPr>
        <w:t>保证金和额度</w:t>
      </w:r>
    </w:p>
    <w:p w14:paraId="633590CD" w14:textId="77777777" w:rsidR="006979E6" w:rsidRDefault="002D7E00">
      <w:pPr>
        <w:ind w:firstLineChars="200" w:firstLine="420"/>
      </w:pPr>
      <w:r>
        <w:rPr>
          <w:rFonts w:hint="eastAsia"/>
        </w:rPr>
        <w:t>无</w:t>
      </w:r>
    </w:p>
    <w:p w14:paraId="1900F9B1" w14:textId="77777777" w:rsidR="002D7E00" w:rsidRPr="00CC0D80" w:rsidRDefault="002D7E00" w:rsidP="002D7E00">
      <w:pPr>
        <w:pStyle w:val="4"/>
        <w:numPr>
          <w:ilvl w:val="3"/>
          <w:numId w:val="3"/>
        </w:numPr>
      </w:pPr>
      <w:r>
        <w:rPr>
          <w:rFonts w:hint="eastAsia"/>
        </w:rPr>
        <w:t>手续费</w:t>
      </w:r>
    </w:p>
    <w:p w14:paraId="5577C062" w14:textId="77777777" w:rsidR="006979E6" w:rsidRDefault="00765ED6">
      <w:pPr>
        <w:ind w:firstLine="420"/>
      </w:pPr>
      <w:r>
        <w:rPr>
          <w:rFonts w:hint="eastAsia"/>
        </w:rPr>
        <w:t>列出所有未收费用，默认为现收</w:t>
      </w:r>
      <w:r w:rsidR="00360604">
        <w:rPr>
          <w:rFonts w:hint="eastAsia"/>
        </w:rPr>
        <w:t>。</w:t>
      </w:r>
    </w:p>
    <w:p w14:paraId="6E1C5B92" w14:textId="77777777" w:rsidR="002D7E00" w:rsidRPr="00CC0D80" w:rsidRDefault="002D7E00" w:rsidP="002D7E00">
      <w:pPr>
        <w:pStyle w:val="4"/>
        <w:numPr>
          <w:ilvl w:val="3"/>
          <w:numId w:val="3"/>
        </w:numPr>
      </w:pPr>
      <w:r>
        <w:rPr>
          <w:rFonts w:hint="eastAsia"/>
        </w:rPr>
        <w:t>会计分录</w:t>
      </w:r>
    </w:p>
    <w:p w14:paraId="50F1E66D" w14:textId="77777777" w:rsidR="008A6C63" w:rsidRDefault="008A6C63" w:rsidP="008A6C63">
      <w:pPr>
        <w:rPr>
          <w:b/>
        </w:rPr>
      </w:pPr>
      <w:r>
        <w:rPr>
          <w:rFonts w:hint="eastAsia"/>
          <w:b/>
        </w:rPr>
        <w:t>表外：</w:t>
      </w:r>
    </w:p>
    <w:p w14:paraId="6B21BD22" w14:textId="77777777" w:rsidR="00A466FF" w:rsidRPr="00EF5DAA" w:rsidRDefault="004E6154" w:rsidP="003502DA">
      <w:pPr>
        <w:ind w:firstLine="420"/>
      </w:pPr>
      <w:r w:rsidRPr="004E6154">
        <w:rPr>
          <w:rFonts w:hint="eastAsia"/>
        </w:rPr>
        <w:t>付：</w:t>
      </w:r>
      <w:r w:rsidRPr="004E6154">
        <w:rPr>
          <w:rFonts w:hint="eastAsia"/>
        </w:rPr>
        <w:t>916</w:t>
      </w:r>
      <w:r w:rsidRPr="004E6154">
        <w:rPr>
          <w:rFonts w:hint="eastAsia"/>
        </w:rPr>
        <w:t>出口托收款项外币</w:t>
      </w:r>
      <w:r w:rsidR="00A466FF" w:rsidRPr="00BC5089">
        <w:rPr>
          <w:rFonts w:hint="eastAsia"/>
        </w:rPr>
        <w:t>（金额</w:t>
      </w:r>
      <w:r w:rsidR="00A466FF" w:rsidRPr="00BC5089">
        <w:rPr>
          <w:rFonts w:hint="eastAsia"/>
        </w:rPr>
        <w:t xml:space="preserve"> = </w:t>
      </w:r>
      <w:r w:rsidR="00A466FF">
        <w:rPr>
          <w:rFonts w:hint="eastAsia"/>
        </w:rPr>
        <w:t>托收金</w:t>
      </w:r>
      <w:r w:rsidR="00A466FF" w:rsidRPr="00BC5089">
        <w:rPr>
          <w:rFonts w:hint="eastAsia"/>
        </w:rPr>
        <w:t>额）</w:t>
      </w:r>
    </w:p>
    <w:p w14:paraId="0861C3E1" w14:textId="77777777" w:rsidR="004E6154" w:rsidRPr="003502DA" w:rsidRDefault="00A466FF" w:rsidP="003502DA">
      <w:pPr>
        <w:rPr>
          <w:b/>
        </w:rPr>
      </w:pPr>
      <w:r w:rsidRPr="00C310E2">
        <w:rPr>
          <w:rFonts w:hint="eastAsia"/>
          <w:b/>
        </w:rPr>
        <w:t>表内：</w:t>
      </w:r>
    </w:p>
    <w:p w14:paraId="29A45266" w14:textId="77777777" w:rsidR="004E6154" w:rsidRDefault="004E6154" w:rsidP="004E6154">
      <w:pPr>
        <w:ind w:left="420" w:firstLine="420"/>
      </w:pPr>
      <w:r>
        <w:rPr>
          <w:rFonts w:hint="eastAsia"/>
        </w:rPr>
        <w:t>借：</w:t>
      </w:r>
      <w:r>
        <w:rPr>
          <w:rFonts w:hint="eastAsia"/>
        </w:rPr>
        <w:t>20110401</w:t>
      </w:r>
      <w:r>
        <w:rPr>
          <w:rFonts w:hint="eastAsia"/>
        </w:rPr>
        <w:t>应解汇款外币</w:t>
      </w:r>
    </w:p>
    <w:p w14:paraId="1FF9EDB8" w14:textId="77777777" w:rsidR="003556E3" w:rsidRPr="003556E3" w:rsidRDefault="004E6154" w:rsidP="004E6154">
      <w:pPr>
        <w:ind w:left="420" w:firstLine="420"/>
      </w:pPr>
      <w:r>
        <w:rPr>
          <w:rFonts w:hint="eastAsia"/>
        </w:rPr>
        <w:t>贷：</w:t>
      </w:r>
      <w:r>
        <w:rPr>
          <w:rFonts w:hint="eastAsia"/>
        </w:rPr>
        <w:t>201101</w:t>
      </w:r>
      <w:r>
        <w:rPr>
          <w:rFonts w:hint="eastAsia"/>
        </w:rPr>
        <w:t>活期存款外币</w:t>
      </w:r>
    </w:p>
    <w:p w14:paraId="52217D71" w14:textId="77777777" w:rsidR="002D7E00" w:rsidRPr="00CC0D80" w:rsidRDefault="002D7E00" w:rsidP="002D7E00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69D62A78" w14:textId="77777777" w:rsidR="002D7E00" w:rsidRDefault="003502DA" w:rsidP="00CD48AC">
      <w:pPr>
        <w:ind w:firstLine="420"/>
      </w:pPr>
      <w:r>
        <w:rPr>
          <w:rFonts w:hint="eastAsia"/>
        </w:rPr>
        <w:t>无。</w:t>
      </w:r>
    </w:p>
    <w:p w14:paraId="5828364D" w14:textId="77777777" w:rsidR="00563660" w:rsidRDefault="00563660" w:rsidP="00CD48AC">
      <w:pPr>
        <w:ind w:firstLine="420"/>
      </w:pPr>
    </w:p>
    <w:p w14:paraId="19B819B7" w14:textId="77777777" w:rsidR="003E37CE" w:rsidRPr="004655DE" w:rsidRDefault="003E37CE" w:rsidP="003E37CE">
      <w:pPr>
        <w:pStyle w:val="3"/>
      </w:pPr>
      <w:bookmarkStart w:id="67" w:name="_Toc399282917"/>
      <w:r>
        <w:rPr>
          <w:rFonts w:hint="eastAsia"/>
        </w:rPr>
        <w:t>三来一补收汇</w:t>
      </w:r>
      <w:bookmarkEnd w:id="67"/>
    </w:p>
    <w:p w14:paraId="46BF50FB" w14:textId="77777777" w:rsidR="003556E3" w:rsidRDefault="003E37CE" w:rsidP="003556E3">
      <w:r>
        <w:rPr>
          <w:rFonts w:hint="eastAsia"/>
        </w:rPr>
        <w:t>具体需求见《</w:t>
      </w:r>
      <w:r w:rsidRPr="003E37CE">
        <w:rPr>
          <w:rFonts w:hint="eastAsia"/>
        </w:rPr>
        <w:t>新一代国际结算系统需求规格说明书（汇款）</w:t>
      </w:r>
      <w:r w:rsidRPr="003E37CE">
        <w:rPr>
          <w:rFonts w:hint="eastAsia"/>
        </w:rPr>
        <w:t>.doc</w:t>
      </w:r>
      <w:r>
        <w:rPr>
          <w:rFonts w:hint="eastAsia"/>
        </w:rPr>
        <w:t>》</w:t>
      </w:r>
    </w:p>
    <w:p w14:paraId="34927C4F" w14:textId="77777777" w:rsidR="003E37CE" w:rsidRDefault="008F0894" w:rsidP="003556E3">
      <w:r>
        <w:rPr>
          <w:rFonts w:hint="eastAsia"/>
        </w:rPr>
        <w:t>与三来一补</w:t>
      </w:r>
      <w:r w:rsidR="003E37CE">
        <w:rPr>
          <w:rFonts w:hint="eastAsia"/>
        </w:rPr>
        <w:t>差异</w:t>
      </w:r>
      <w:r w:rsidR="005B3282">
        <w:rPr>
          <w:rFonts w:hint="eastAsia"/>
        </w:rPr>
        <w:t>化说明</w:t>
      </w:r>
      <w:r w:rsidR="003E37CE">
        <w:rPr>
          <w:rFonts w:hint="eastAsia"/>
        </w:rPr>
        <w:t>：</w:t>
      </w:r>
    </w:p>
    <w:p w14:paraId="72B7B558" w14:textId="77777777" w:rsidR="003E37CE" w:rsidRDefault="00240D6D" w:rsidP="00D04A43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业务编号为</w:t>
      </w:r>
      <w:r w:rsidR="002A3684">
        <w:rPr>
          <w:rFonts w:hint="eastAsia"/>
        </w:rPr>
        <w:t>前续业务</w:t>
      </w:r>
      <w:r>
        <w:rPr>
          <w:rFonts w:hint="eastAsia"/>
        </w:rPr>
        <w:t>光票登记的光票编号；</w:t>
      </w:r>
    </w:p>
    <w:p w14:paraId="0CB4D839" w14:textId="77777777" w:rsidR="00240D6D" w:rsidRDefault="002A3684" w:rsidP="00D04A43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需带出前续业务光票登记等的后收费用，进行手续费收取；</w:t>
      </w:r>
    </w:p>
    <w:p w14:paraId="10D7C1E0" w14:textId="77777777" w:rsidR="00D04A43" w:rsidRDefault="00D04A43" w:rsidP="00D04A43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手续费扣费原则如下：</w:t>
      </w:r>
    </w:p>
    <w:p w14:paraId="40356692" w14:textId="77777777" w:rsidR="00D04A43" w:rsidRDefault="00D04A43" w:rsidP="00015AE8">
      <w:pPr>
        <w:numPr>
          <w:ilvl w:val="0"/>
          <w:numId w:val="48"/>
        </w:numPr>
        <w:spacing w:line="240" w:lineRule="atLeast"/>
        <w:ind w:left="714" w:hanging="357"/>
      </w:pPr>
      <w:r>
        <w:rPr>
          <w:rFonts w:hint="eastAsia"/>
        </w:rPr>
        <w:t>手续费关联业务光票托收收汇。</w:t>
      </w:r>
    </w:p>
    <w:p w14:paraId="5BACD1B8" w14:textId="77777777" w:rsidR="00D04A43" w:rsidRDefault="00D04A43" w:rsidP="00015AE8">
      <w:pPr>
        <w:numPr>
          <w:ilvl w:val="0"/>
          <w:numId w:val="48"/>
        </w:numPr>
        <w:spacing w:line="240" w:lineRule="atLeast"/>
        <w:ind w:left="714" w:hanging="357"/>
      </w:pPr>
      <w:r>
        <w:rPr>
          <w:rFonts w:hint="eastAsia"/>
        </w:rPr>
        <w:t>扣费币种为人民币。</w:t>
      </w:r>
    </w:p>
    <w:p w14:paraId="0FF66227" w14:textId="77777777" w:rsidR="00D04A43" w:rsidRDefault="00D04A43" w:rsidP="00015AE8">
      <w:pPr>
        <w:numPr>
          <w:ilvl w:val="0"/>
          <w:numId w:val="48"/>
        </w:numPr>
        <w:spacing w:line="240" w:lineRule="atLeast"/>
        <w:ind w:left="714" w:hanging="357"/>
      </w:pPr>
      <w:r>
        <w:rPr>
          <w:rFonts w:hint="eastAsia"/>
        </w:rPr>
        <w:t>若入客户帐金额大于或者等于手续费金额则从客户帐收取手续费。</w:t>
      </w:r>
    </w:p>
    <w:p w14:paraId="7A2031A1" w14:textId="77777777" w:rsidR="00D04A43" w:rsidRDefault="00D04A43" w:rsidP="00015AE8">
      <w:pPr>
        <w:numPr>
          <w:ilvl w:val="0"/>
          <w:numId w:val="48"/>
        </w:numPr>
        <w:spacing w:line="240" w:lineRule="atLeast"/>
        <w:ind w:left="714" w:hanging="357"/>
      </w:pPr>
      <w:r>
        <w:rPr>
          <w:rFonts w:hint="eastAsia"/>
        </w:rPr>
        <w:t>若入客户帐金额小于手续费金额，则提示业务人员</w:t>
      </w:r>
      <w:r>
        <w:t>”</w:t>
      </w:r>
      <w:r>
        <w:rPr>
          <w:rFonts w:hint="eastAsia"/>
        </w:rPr>
        <w:t>请注意：入客户帐金额小于手续费金额，请客户缴纳手续费费用</w:t>
      </w:r>
      <w:r>
        <w:t>”</w:t>
      </w:r>
      <w:r>
        <w:rPr>
          <w:rFonts w:hint="eastAsia"/>
        </w:rPr>
        <w:t>，并无法提交业务。</w:t>
      </w:r>
    </w:p>
    <w:p w14:paraId="401CE7EC" w14:textId="77777777" w:rsidR="002A3684" w:rsidRDefault="00D04A43" w:rsidP="00FC14DE">
      <w:pPr>
        <w:pStyle w:val="a3"/>
        <w:numPr>
          <w:ilvl w:val="0"/>
          <w:numId w:val="48"/>
        </w:numPr>
        <w:spacing w:line="240" w:lineRule="atLeast"/>
        <w:ind w:left="714" w:firstLineChars="0" w:hanging="357"/>
      </w:pPr>
      <w:r>
        <w:rPr>
          <w:rFonts w:hint="eastAsia"/>
        </w:rPr>
        <w:t>若入客户帐金额为零，则判断入镇外经</w:t>
      </w:r>
      <w:r>
        <w:rPr>
          <w:rFonts w:hint="eastAsia"/>
        </w:rPr>
        <w:t>/</w:t>
      </w:r>
      <w:r>
        <w:rPr>
          <w:rFonts w:hint="eastAsia"/>
        </w:rPr>
        <w:t>加工办金额是否大于或者等于手续费金额则从入镇外经</w:t>
      </w:r>
      <w:r>
        <w:rPr>
          <w:rFonts w:hint="eastAsia"/>
        </w:rPr>
        <w:t>/</w:t>
      </w:r>
      <w:r>
        <w:rPr>
          <w:rFonts w:hint="eastAsia"/>
        </w:rPr>
        <w:t>加工办账收取手续费。若入镇外经</w:t>
      </w:r>
      <w:r>
        <w:rPr>
          <w:rFonts w:hint="eastAsia"/>
        </w:rPr>
        <w:t>/</w:t>
      </w:r>
      <w:r>
        <w:rPr>
          <w:rFonts w:hint="eastAsia"/>
        </w:rPr>
        <w:t>加工办金额小于手续费金额，则提示业务人员</w:t>
      </w:r>
      <w:r>
        <w:t>”</w:t>
      </w:r>
      <w:r>
        <w:rPr>
          <w:rFonts w:hint="eastAsia"/>
        </w:rPr>
        <w:t>请注意：入镇外经</w:t>
      </w:r>
      <w:r>
        <w:rPr>
          <w:rFonts w:hint="eastAsia"/>
        </w:rPr>
        <w:t>/</w:t>
      </w:r>
      <w:r>
        <w:rPr>
          <w:rFonts w:hint="eastAsia"/>
        </w:rPr>
        <w:t>加工办金额小于手续费金额，请客户缴纳手续费费用</w:t>
      </w:r>
      <w:r>
        <w:t>”</w:t>
      </w:r>
      <w:r>
        <w:rPr>
          <w:rFonts w:hint="eastAsia"/>
        </w:rPr>
        <w:t>，并无法提交业务。</w:t>
      </w:r>
    </w:p>
    <w:p w14:paraId="2FFA1B15" w14:textId="77777777" w:rsidR="00FC14DE" w:rsidRPr="00E81F70" w:rsidRDefault="00FC14DE" w:rsidP="00015AE8">
      <w:pPr>
        <w:spacing w:line="240" w:lineRule="atLeast"/>
      </w:pPr>
    </w:p>
    <w:p w14:paraId="28EDC002" w14:textId="77777777" w:rsidR="004A782E" w:rsidRPr="004655DE" w:rsidRDefault="00223D57" w:rsidP="004A782E">
      <w:pPr>
        <w:pStyle w:val="3"/>
      </w:pPr>
      <w:bookmarkStart w:id="68" w:name="_Toc399282918"/>
      <w:r>
        <w:rPr>
          <w:rFonts w:hint="eastAsia"/>
        </w:rPr>
        <w:t>退票</w:t>
      </w:r>
      <w:bookmarkEnd w:id="68"/>
    </w:p>
    <w:p w14:paraId="43EBDC3A" w14:textId="77777777" w:rsidR="004A782E" w:rsidRDefault="004A782E" w:rsidP="004A782E">
      <w:pPr>
        <w:pStyle w:val="4"/>
      </w:pPr>
      <w:r>
        <w:rPr>
          <w:rFonts w:hint="eastAsia"/>
        </w:rPr>
        <w:t>交易描述：</w:t>
      </w:r>
    </w:p>
    <w:p w14:paraId="4A6C6C32" w14:textId="77777777" w:rsidR="00000C82" w:rsidRDefault="000C3E62" w:rsidP="00000C82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是收到代收行退回单据，作单据闭卷处理。</w:t>
      </w:r>
    </w:p>
    <w:p w14:paraId="3C7F8CCF" w14:textId="77777777" w:rsidR="004A782E" w:rsidRDefault="004A782E" w:rsidP="004A782E">
      <w:pPr>
        <w:pStyle w:val="4"/>
      </w:pPr>
      <w:r>
        <w:rPr>
          <w:rFonts w:hint="eastAsia"/>
        </w:rPr>
        <w:t>柜员操作</w:t>
      </w:r>
    </w:p>
    <w:p w14:paraId="0449C874" w14:textId="77777777" w:rsidR="004A782E" w:rsidRDefault="004A782E" w:rsidP="004A782E">
      <w:pPr>
        <w:ind w:firstLine="420"/>
      </w:pPr>
      <w:r>
        <w:rPr>
          <w:rFonts w:hint="eastAsia"/>
        </w:rPr>
        <w:t>本交易由具有</w:t>
      </w:r>
      <w:r w:rsidR="00E43C4B">
        <w:rPr>
          <w:rFonts w:hint="eastAsia"/>
        </w:rPr>
        <w:t>退票</w:t>
      </w:r>
      <w:r>
        <w:rPr>
          <w:rFonts w:hint="eastAsia"/>
        </w:rPr>
        <w:t>经办权限的柜员发起操作。</w:t>
      </w:r>
    </w:p>
    <w:p w14:paraId="1D9BC928" w14:textId="77777777" w:rsidR="004A782E" w:rsidRDefault="004A782E" w:rsidP="004A782E">
      <w:pPr>
        <w:ind w:firstLine="420"/>
      </w:pPr>
      <w:r>
        <w:rPr>
          <w:rFonts w:hint="eastAsia"/>
        </w:rPr>
        <w:t>系统需支持手工发起。</w:t>
      </w:r>
    </w:p>
    <w:p w14:paraId="7C80D427" w14:textId="77777777" w:rsidR="00E36858" w:rsidRDefault="00E36858" w:rsidP="00E36858">
      <w:pPr>
        <w:pStyle w:val="4"/>
        <w:numPr>
          <w:ilvl w:val="3"/>
          <w:numId w:val="3"/>
        </w:numPr>
      </w:pPr>
      <w:r>
        <w:rPr>
          <w:rFonts w:hint="eastAsia"/>
        </w:rPr>
        <w:t>界面布局与菜单按钮</w:t>
      </w:r>
    </w:p>
    <w:p w14:paraId="7557C716" w14:textId="77777777" w:rsidR="00040052" w:rsidRDefault="00040052" w:rsidP="00040052">
      <w:pPr>
        <w:ind w:firstLine="420"/>
      </w:pPr>
      <w:r>
        <w:rPr>
          <w:rFonts w:hint="eastAsia"/>
        </w:rPr>
        <w:t>同一页面布局原则，一行两列，从上至下：</w:t>
      </w:r>
    </w:p>
    <w:p w14:paraId="437D9EFD" w14:textId="77777777" w:rsidR="00040052" w:rsidRDefault="00040052" w:rsidP="00040052">
      <w:pPr>
        <w:ind w:firstLine="420"/>
      </w:pPr>
      <w:r>
        <w:rPr>
          <w:rFonts w:hint="eastAsia"/>
        </w:rPr>
        <w:t>第一区域：基本信息；</w:t>
      </w:r>
    </w:p>
    <w:p w14:paraId="45491D76" w14:textId="77777777" w:rsidR="00040052" w:rsidRDefault="00B07580" w:rsidP="00040052">
      <w:pPr>
        <w:ind w:firstLine="420"/>
      </w:pPr>
      <w:r>
        <w:rPr>
          <w:rFonts w:hint="eastAsia"/>
        </w:rPr>
        <w:t>第二区域：按钮。</w:t>
      </w:r>
    </w:p>
    <w:p w14:paraId="20FC11A2" w14:textId="77777777" w:rsidR="001F10D7" w:rsidRDefault="005B31E4">
      <w:pPr>
        <w:pStyle w:val="5"/>
      </w:pPr>
      <w:r>
        <w:rPr>
          <w:rFonts w:hint="eastAsia"/>
        </w:rPr>
        <w:t>基本信息和按钮</w:t>
      </w:r>
    </w:p>
    <w:p w14:paraId="013D3E8F" w14:textId="77777777" w:rsidR="001F10D7" w:rsidRDefault="000F3943">
      <w:pPr>
        <w:ind w:leftChars="-675" w:left="-1418" w:rightChars="50" w:right="105"/>
      </w:pPr>
      <w:r>
        <w:rPr>
          <w:noProof/>
        </w:rPr>
        <w:drawing>
          <wp:inline distT="0" distB="0" distL="0" distR="0" wp14:anchorId="0DC16C73" wp14:editId="506A2987">
            <wp:extent cx="6784848" cy="3944112"/>
            <wp:effectExtent l="19050" t="0" r="0" b="0"/>
            <wp:docPr id="13" name="图片 12" descr="基本信息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848" cy="39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B19" w14:textId="77777777" w:rsidR="00265220" w:rsidRDefault="00265220" w:rsidP="00265220">
      <w:pPr>
        <w:ind w:firstLineChars="202" w:firstLine="424"/>
      </w:pPr>
      <w:r>
        <w:rPr>
          <w:rFonts w:hint="eastAsia"/>
        </w:rPr>
        <w:t>备注：</w:t>
      </w:r>
    </w:p>
    <w:p w14:paraId="79D1ABEE" w14:textId="77777777" w:rsidR="00265220" w:rsidRPr="00265220" w:rsidRDefault="00265220" w:rsidP="00265220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7BBDCA99" w14:textId="77777777" w:rsidR="004A782E" w:rsidRDefault="004A782E" w:rsidP="004A782E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1"/>
        <w:gridCol w:w="1468"/>
        <w:gridCol w:w="1081"/>
        <w:gridCol w:w="1137"/>
        <w:gridCol w:w="426"/>
        <w:gridCol w:w="1275"/>
        <w:gridCol w:w="2744"/>
      </w:tblGrid>
      <w:tr w:rsidR="004A782E" w14:paraId="025AAB36" w14:textId="77777777" w:rsidTr="00830F81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3B123EDA" w14:textId="77777777" w:rsidR="004A782E" w:rsidRPr="00BF567F" w:rsidRDefault="004A782E" w:rsidP="00830F81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460200FE" w14:textId="77777777" w:rsidR="004A782E" w:rsidRPr="00BF567F" w:rsidRDefault="004A782E" w:rsidP="00830F81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55ECFB45" w14:textId="77777777" w:rsidR="004A782E" w:rsidRPr="00BF567F" w:rsidRDefault="004A782E" w:rsidP="00830F81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7F706E96" w14:textId="77777777" w:rsidR="004A782E" w:rsidRPr="00BF567F" w:rsidRDefault="004A782E" w:rsidP="00830F81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174F7F9C" w14:textId="77777777" w:rsidR="004A782E" w:rsidRPr="00BF567F" w:rsidRDefault="004A782E" w:rsidP="00830F81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5FDF34C0" w14:textId="77777777" w:rsidR="004A782E" w:rsidRPr="00BF567F" w:rsidRDefault="004A782E" w:rsidP="00830F81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10F7829E" w14:textId="77777777" w:rsidR="004A782E" w:rsidRPr="00BF567F" w:rsidRDefault="004A782E" w:rsidP="00830F81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A466FF" w14:paraId="53978165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F8DA" w14:textId="77777777" w:rsidR="00A466FF" w:rsidRPr="00446309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B2EA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光票编号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A52F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BE4F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V(16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CC6B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1F81E" w14:textId="77777777" w:rsidR="00A466FF" w:rsidRPr="00446309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692C" w14:textId="77777777" w:rsidR="00A466FF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14:paraId="7652FC10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BD34F" w14:textId="77777777" w:rsidR="00A466FF" w:rsidRPr="00446309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72D0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代收行</w:t>
            </w:r>
            <w:r w:rsidRPr="005F1013">
              <w:rPr>
                <w:rFonts w:hint="eastAsia"/>
                <w:szCs w:val="21"/>
              </w:rPr>
              <w:t xml:space="preserve">SWIFT </w:t>
            </w:r>
            <w:r w:rsidRPr="005F1013">
              <w:rPr>
                <w:rFonts w:hint="eastAsia"/>
                <w:szCs w:val="21"/>
              </w:rPr>
              <w:t>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F6BCD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9A4D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V(20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34FE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D6E2" w14:textId="77777777" w:rsidR="00A466FF" w:rsidRPr="00446309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5C8A" w14:textId="77777777" w:rsidR="00A466FF" w:rsidRPr="00132563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14:paraId="14B35DBD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F22A" w14:textId="77777777" w:rsidR="00A466FF" w:rsidRPr="00446309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14F0" w14:textId="77777777" w:rsidR="00A466FF" w:rsidRPr="005F1013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代收行名称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739AA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1FFA" w14:textId="77777777" w:rsidR="00A466FF" w:rsidRDefault="00A466FF" w:rsidP="00936FDC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7EE7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4FE5" w14:textId="77777777" w:rsidR="00A466FF" w:rsidRPr="00446309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ADDB" w14:textId="77777777" w:rsidR="00A466FF" w:rsidRPr="00132563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14:paraId="30DDE8E5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FD176" w14:textId="77777777" w:rsidR="00A466FF" w:rsidRPr="00446309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5F61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委托人编号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8F7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5592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V(20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93B6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8683" w14:textId="77777777" w:rsidR="00A466FF" w:rsidRDefault="00A466FF" w:rsidP="00936FDC">
            <w:pPr>
              <w:ind w:leftChars="-37" w:left="-78" w:right="210" w:firstLine="1"/>
              <w:jc w:val="center"/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F774" w14:textId="77777777" w:rsidR="00A466FF" w:rsidRPr="00132563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14:paraId="50111E4A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652B" w14:textId="77777777" w:rsidR="00A466FF" w:rsidRPr="00446309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0381" w14:textId="77777777" w:rsidR="00A466FF" w:rsidRPr="005F1013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委托人名称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4063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C53E" w14:textId="77777777" w:rsidR="00A466FF" w:rsidRDefault="00A466FF" w:rsidP="00936FDC">
            <w:pPr>
              <w:ind w:leftChars="-37" w:left="-78" w:right="210" w:firstLine="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V(200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CCF8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F9B8" w14:textId="77777777" w:rsidR="00A466FF" w:rsidRPr="00446309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E773" w14:textId="77777777" w:rsidR="00A466FF" w:rsidRPr="00132563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14:paraId="74F29CA7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CBEF" w14:textId="77777777" w:rsidR="00A466FF" w:rsidRPr="00446309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5B80" w14:textId="77777777" w:rsidR="00A466FF" w:rsidRPr="005F1013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托收币种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28E0" w14:textId="77777777" w:rsidR="00A466FF" w:rsidRPr="00A6356C" w:rsidRDefault="00A466FF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D804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V(3</w:t>
            </w:r>
            <w:r w:rsidRPr="00955C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E59A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7BF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3A12" w14:textId="77777777" w:rsidR="00A466FF" w:rsidRPr="00AB03B1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:rsidRPr="00446309" w14:paraId="5A45512C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A3E3" w14:textId="77777777" w:rsidR="00A466FF" w:rsidRPr="00446309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009F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 w:rsidRPr="005F1013">
              <w:rPr>
                <w:rFonts w:hint="eastAsia"/>
                <w:szCs w:val="21"/>
              </w:rPr>
              <w:t>托收金额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0C6B3" w14:textId="77777777" w:rsidR="00A466FF" w:rsidRPr="00A6356C" w:rsidRDefault="00A466FF" w:rsidP="00936FD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B372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N 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DDFB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B9730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DE56" w14:textId="77777777" w:rsidR="00A466FF" w:rsidRPr="00446309" w:rsidRDefault="00A466FF" w:rsidP="00936FDC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A466FF" w:rsidRPr="007E3D19" w14:paraId="6C238CB6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ED36" w14:textId="77777777" w:rsidR="00A466FF" w:rsidRPr="00DC1672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FD7E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退票日期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0B28C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94A6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A4CE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6075" w14:textId="77777777" w:rsidR="00A466FF" w:rsidRDefault="00A466FF" w:rsidP="00936FDC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日期选择</w:t>
            </w:r>
          </w:p>
        </w:tc>
        <w:tc>
          <w:tcPr>
            <w:tcW w:w="16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3873" w14:textId="77777777" w:rsidR="00A466FF" w:rsidRDefault="00A466FF" w:rsidP="00936FDC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默认当天</w:t>
            </w:r>
          </w:p>
        </w:tc>
      </w:tr>
      <w:tr w:rsidR="00A466FF" w:rsidRPr="00446309" w14:paraId="228AA50B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028D" w14:textId="77777777" w:rsidR="00A466FF" w:rsidRPr="00446309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AC60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退票原因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1877D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8B1F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ED65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F9F4" w14:textId="77777777" w:rsidR="00A466FF" w:rsidRDefault="00A466FF" w:rsidP="00936FDC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03AC" w14:textId="77777777" w:rsidR="00A466FF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3C1C95" w:rsidRPr="00446309" w14:paraId="15053C35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5C61" w14:textId="77777777" w:rsidR="003C1C95" w:rsidRPr="00446309" w:rsidRDefault="003C1C95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D6B9" w14:textId="77777777" w:rsidR="003C1C95" w:rsidRDefault="003C1C95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费用管理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36BF" w14:textId="77777777" w:rsidR="003C1C95" w:rsidRPr="00446309" w:rsidRDefault="003C1C95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86D" w14:textId="77777777" w:rsidR="003C1C95" w:rsidRDefault="003C1C95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控件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DBAC" w14:textId="77777777" w:rsidR="003C1C95" w:rsidRDefault="003C1C95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39AA" w14:textId="77777777" w:rsidR="003C1C95" w:rsidRDefault="003C1C95" w:rsidP="00936FDC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  <w:p w14:paraId="677302FA" w14:textId="77777777" w:rsidR="003C1C95" w:rsidRDefault="003C1C95" w:rsidP="00936FDC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0F4" w14:textId="77777777" w:rsidR="003C1C95" w:rsidRDefault="003C1C95" w:rsidP="00936FDC">
            <w:pPr>
              <w:ind w:leftChars="-44" w:left="-92" w:firstLine="1"/>
              <w:rPr>
                <w:szCs w:val="21"/>
              </w:rPr>
            </w:pPr>
          </w:p>
        </w:tc>
      </w:tr>
      <w:tr w:rsidR="00A466FF" w:rsidRPr="00446309" w14:paraId="79C7F934" w14:textId="77777777" w:rsidTr="00B32ED8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6F63" w14:textId="77777777" w:rsidR="00A466FF" w:rsidRPr="00446309" w:rsidRDefault="00A466FF" w:rsidP="00796F92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C9EF" w14:textId="77777777" w:rsidR="00A466FF" w:rsidRDefault="00A466FF" w:rsidP="00936FD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3ACAB" w14:textId="77777777" w:rsidR="00A466FF" w:rsidRPr="00446309" w:rsidRDefault="00A466FF" w:rsidP="00936FDC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E39B" w14:textId="77777777" w:rsidR="00A466FF" w:rsidRDefault="00A466FF" w:rsidP="00936FD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6FBA" w14:textId="77777777" w:rsidR="00A466FF" w:rsidRDefault="00A466FF" w:rsidP="00936FD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F1CF" w14:textId="77777777" w:rsidR="00A466FF" w:rsidRDefault="00A466FF" w:rsidP="00936FDC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77BA" w14:textId="77777777" w:rsidR="00A466FF" w:rsidRDefault="00A466FF" w:rsidP="00936FDC">
            <w:pPr>
              <w:ind w:leftChars="-44" w:left="-92" w:firstLine="1"/>
              <w:rPr>
                <w:szCs w:val="21"/>
              </w:rPr>
            </w:pPr>
          </w:p>
        </w:tc>
      </w:tr>
    </w:tbl>
    <w:p w14:paraId="07B0298B" w14:textId="77777777" w:rsidR="004A782E" w:rsidRDefault="004A782E" w:rsidP="004A782E"/>
    <w:p w14:paraId="0C367179" w14:textId="77777777" w:rsidR="004A782E" w:rsidRDefault="004A782E" w:rsidP="004A782E">
      <w:pPr>
        <w:pStyle w:val="4"/>
      </w:pPr>
      <w:r>
        <w:rPr>
          <w:rFonts w:hint="eastAsia"/>
        </w:rPr>
        <w:t>交易控制</w:t>
      </w:r>
    </w:p>
    <w:p w14:paraId="1FABD65F" w14:textId="77777777" w:rsidR="004A782E" w:rsidRPr="00955081" w:rsidRDefault="004A782E" w:rsidP="004A782E">
      <w:pPr>
        <w:pStyle w:val="5"/>
      </w:pPr>
      <w:r>
        <w:rPr>
          <w:rFonts w:hint="eastAsia"/>
        </w:rPr>
        <w:t>交易控制左树说明：</w:t>
      </w:r>
    </w:p>
    <w:p w14:paraId="1E4BC2D2" w14:textId="77777777" w:rsidR="004A782E" w:rsidRPr="00032959" w:rsidRDefault="00A466FF" w:rsidP="003811F5">
      <w:pPr>
        <w:ind w:firstLineChars="200" w:firstLine="420"/>
      </w:pPr>
      <w:r>
        <w:rPr>
          <w:rFonts w:hint="eastAsia"/>
        </w:rPr>
        <w:t>光票托收未闭卷；如果发生打包，必须在解包交易中的处理方式是退票；如果未发生打包，则未发生光票收汇处理。</w:t>
      </w:r>
    </w:p>
    <w:p w14:paraId="5B7DB0A1" w14:textId="77777777" w:rsidR="004A782E" w:rsidRDefault="004A782E" w:rsidP="004A782E">
      <w:pPr>
        <w:pStyle w:val="4"/>
      </w:pPr>
      <w:r>
        <w:rPr>
          <w:rFonts w:hint="eastAsia"/>
        </w:rPr>
        <w:t>边界描述</w:t>
      </w:r>
    </w:p>
    <w:p w14:paraId="7FEDEF1E" w14:textId="77777777" w:rsidR="004A782E" w:rsidRDefault="004A782E" w:rsidP="004A782E">
      <w:pPr>
        <w:ind w:firstLine="420"/>
      </w:pPr>
      <w:r>
        <w:rPr>
          <w:rFonts w:hint="eastAsia"/>
        </w:rPr>
        <w:t>无</w:t>
      </w:r>
    </w:p>
    <w:p w14:paraId="65FB61E9" w14:textId="77777777" w:rsidR="004A782E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输出描述</w:t>
      </w:r>
    </w:p>
    <w:p w14:paraId="77E805FA" w14:textId="77777777" w:rsidR="004A782E" w:rsidRDefault="004A782E" w:rsidP="004A782E">
      <w:pPr>
        <w:pStyle w:val="5"/>
        <w:numPr>
          <w:ilvl w:val="4"/>
          <w:numId w:val="3"/>
        </w:numPr>
      </w:pPr>
      <w:r>
        <w:rPr>
          <w:rFonts w:hint="eastAsia"/>
        </w:rPr>
        <w:t>面函</w:t>
      </w:r>
    </w:p>
    <w:p w14:paraId="1B3A3BF6" w14:textId="77777777" w:rsidR="004A782E" w:rsidRDefault="00F15F95" w:rsidP="003811F5">
      <w:pPr>
        <w:spacing w:line="360" w:lineRule="auto"/>
        <w:ind w:firstLineChars="150" w:firstLine="315"/>
      </w:pPr>
      <w:r>
        <w:rPr>
          <w:rFonts w:hint="eastAsia"/>
        </w:rPr>
        <w:t>退票面函。</w:t>
      </w:r>
    </w:p>
    <w:p w14:paraId="241B14D3" w14:textId="77777777" w:rsidR="004A782E" w:rsidRDefault="004A782E" w:rsidP="004A782E">
      <w:pPr>
        <w:pStyle w:val="5"/>
        <w:numPr>
          <w:ilvl w:val="4"/>
          <w:numId w:val="3"/>
        </w:numPr>
      </w:pPr>
      <w:r>
        <w:rPr>
          <w:rFonts w:hint="eastAsia"/>
        </w:rPr>
        <w:t>报文</w:t>
      </w:r>
    </w:p>
    <w:p w14:paraId="3DFAAEEE" w14:textId="77777777" w:rsidR="006A5F0B" w:rsidRPr="00E81F70" w:rsidRDefault="00F15F95" w:rsidP="003811F5">
      <w:pPr>
        <w:ind w:leftChars="100" w:left="210" w:firstLineChars="50" w:firstLine="105"/>
      </w:pPr>
      <w:r>
        <w:rPr>
          <w:rFonts w:hint="eastAsia"/>
        </w:rPr>
        <w:t>无</w:t>
      </w:r>
    </w:p>
    <w:p w14:paraId="5515B6DA" w14:textId="77777777" w:rsidR="004A782E" w:rsidRPr="00CC0D80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保证金和额度</w:t>
      </w:r>
    </w:p>
    <w:p w14:paraId="3D14B398" w14:textId="77777777" w:rsidR="004A782E" w:rsidRPr="000B2D24" w:rsidRDefault="004B503F" w:rsidP="003811F5">
      <w:pPr>
        <w:ind w:firstLineChars="150" w:firstLine="315"/>
      </w:pPr>
      <w:r>
        <w:rPr>
          <w:rFonts w:hint="eastAsia"/>
        </w:rPr>
        <w:t>无</w:t>
      </w:r>
    </w:p>
    <w:p w14:paraId="5E3AA55C" w14:textId="77777777" w:rsidR="004A782E" w:rsidRPr="00CC0D80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手续费</w:t>
      </w:r>
    </w:p>
    <w:p w14:paraId="0AE69DC8" w14:textId="77777777" w:rsidR="007C659F" w:rsidRDefault="007C659F" w:rsidP="004A782E">
      <w:r w:rsidRPr="007C659F">
        <w:rPr>
          <w:rFonts w:hint="eastAsia"/>
        </w:rPr>
        <w:t>收到境外账户行的退票通知，将支票和退票通知退回客户，并向客户收取退票手续费。</w:t>
      </w:r>
      <w:r>
        <w:rPr>
          <w:rFonts w:hint="eastAsia"/>
        </w:rPr>
        <w:t>见【</w:t>
      </w:r>
      <w:r>
        <w:rPr>
          <w:rFonts w:hint="eastAsia"/>
        </w:rPr>
        <w:t>1.7.1</w:t>
      </w:r>
      <w:r>
        <w:rPr>
          <w:rFonts w:hint="eastAsia"/>
        </w:rPr>
        <w:t>手续费】</w:t>
      </w:r>
    </w:p>
    <w:p w14:paraId="4C3FAF96" w14:textId="77777777" w:rsidR="004A782E" w:rsidRPr="00EC5E2A" w:rsidRDefault="00C51320" w:rsidP="004A782E">
      <w:r>
        <w:rPr>
          <w:rFonts w:hint="eastAsia"/>
        </w:rPr>
        <w:t>列出所有未收费用，并默认为现收、外扣。允许免受，不允许后收。</w:t>
      </w:r>
    </w:p>
    <w:p w14:paraId="423FF498" w14:textId="77777777" w:rsidR="004A782E" w:rsidRPr="00CC0D80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会计分录</w:t>
      </w:r>
    </w:p>
    <w:p w14:paraId="2A9742A9" w14:textId="77777777" w:rsidR="004A782E" w:rsidRPr="00962C5D" w:rsidRDefault="004A782E" w:rsidP="004A782E">
      <w:pPr>
        <w:rPr>
          <w:b/>
        </w:rPr>
      </w:pPr>
      <w:r>
        <w:rPr>
          <w:rFonts w:hint="eastAsia"/>
          <w:b/>
        </w:rPr>
        <w:t>表外：</w:t>
      </w:r>
    </w:p>
    <w:p w14:paraId="07E52643" w14:textId="77777777" w:rsidR="00A466FF" w:rsidRPr="00611424" w:rsidRDefault="00611424" w:rsidP="00611424">
      <w:pPr>
        <w:ind w:firstLine="420"/>
      </w:pPr>
      <w:r w:rsidRPr="00611424">
        <w:rPr>
          <w:rFonts w:hint="eastAsia"/>
        </w:rPr>
        <w:t>付：</w:t>
      </w:r>
      <w:r w:rsidRPr="00611424">
        <w:rPr>
          <w:rFonts w:hint="eastAsia"/>
        </w:rPr>
        <w:t>916</w:t>
      </w:r>
      <w:r w:rsidRPr="00611424">
        <w:rPr>
          <w:rFonts w:hint="eastAsia"/>
        </w:rPr>
        <w:t>出口托收款项外币</w:t>
      </w:r>
      <w:r w:rsidR="00A466FF" w:rsidRPr="00BC5089">
        <w:rPr>
          <w:rFonts w:hint="eastAsia"/>
        </w:rPr>
        <w:t>（金额</w:t>
      </w:r>
      <w:r w:rsidR="00A466FF" w:rsidRPr="00BC5089">
        <w:rPr>
          <w:rFonts w:hint="eastAsia"/>
        </w:rPr>
        <w:t xml:space="preserve"> =</w:t>
      </w:r>
      <w:r w:rsidR="00A466FF">
        <w:rPr>
          <w:rFonts w:hint="eastAsia"/>
        </w:rPr>
        <w:t>托收金额</w:t>
      </w:r>
      <w:r w:rsidR="00A466FF" w:rsidRPr="00BC5089">
        <w:rPr>
          <w:rFonts w:hint="eastAsia"/>
        </w:rPr>
        <w:t>）</w:t>
      </w:r>
    </w:p>
    <w:p w14:paraId="7CF99C26" w14:textId="77777777" w:rsidR="00A466FF" w:rsidRPr="00C310E2" w:rsidRDefault="00A466FF" w:rsidP="00A466FF">
      <w:pPr>
        <w:rPr>
          <w:b/>
        </w:rPr>
      </w:pPr>
      <w:r w:rsidRPr="00C310E2">
        <w:rPr>
          <w:rFonts w:hint="eastAsia"/>
          <w:b/>
        </w:rPr>
        <w:t>表内：</w:t>
      </w:r>
    </w:p>
    <w:p w14:paraId="0EE84668" w14:textId="77777777" w:rsidR="00611424" w:rsidRDefault="00A466FF" w:rsidP="00611424">
      <w:r>
        <w:rPr>
          <w:rFonts w:hint="eastAsia"/>
        </w:rPr>
        <w:tab/>
      </w:r>
      <w:r w:rsidR="00611424">
        <w:rPr>
          <w:rFonts w:hint="eastAsia"/>
        </w:rPr>
        <w:t>借：</w:t>
      </w:r>
      <w:r w:rsidR="00611424">
        <w:rPr>
          <w:rFonts w:hint="eastAsia"/>
        </w:rPr>
        <w:t>201101</w:t>
      </w:r>
      <w:r w:rsidR="00611424">
        <w:rPr>
          <w:rFonts w:hint="eastAsia"/>
        </w:rPr>
        <w:t>活期存款户等科目人民币</w:t>
      </w:r>
    </w:p>
    <w:p w14:paraId="7FE1CD22" w14:textId="77777777" w:rsidR="001F10D7" w:rsidRDefault="00611424" w:rsidP="00611424">
      <w:pPr>
        <w:ind w:firstLine="420"/>
      </w:pPr>
      <w:r>
        <w:rPr>
          <w:rFonts w:hint="eastAsia"/>
        </w:rPr>
        <w:t>贷：</w:t>
      </w:r>
      <w:r>
        <w:rPr>
          <w:rFonts w:hint="eastAsia"/>
        </w:rPr>
        <w:t>60210102</w:t>
      </w:r>
      <w:r>
        <w:rPr>
          <w:rFonts w:hint="eastAsia"/>
        </w:rPr>
        <w:t>外汇结算手续费收入人民币</w:t>
      </w:r>
    </w:p>
    <w:p w14:paraId="14878AE3" w14:textId="77777777" w:rsidR="004A782E" w:rsidRPr="00CC0D80" w:rsidRDefault="004A782E" w:rsidP="004A782E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2EE7F1EB" w14:textId="77777777" w:rsidR="000F3943" w:rsidRDefault="00895D42">
      <w:pPr>
        <w:ind w:firstLineChars="200" w:firstLine="420"/>
      </w:pPr>
      <w:r>
        <w:rPr>
          <w:rFonts w:hint="eastAsia"/>
        </w:rPr>
        <w:t>无</w:t>
      </w:r>
      <w:r w:rsidR="00DD3AC9">
        <w:rPr>
          <w:rFonts w:hint="eastAsia"/>
        </w:rPr>
        <w:t>。</w:t>
      </w:r>
    </w:p>
    <w:sectPr w:rsidR="000F3943" w:rsidSect="002E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89699" w14:textId="77777777" w:rsidR="00D50E4D" w:rsidRDefault="00D50E4D" w:rsidP="00A23CDE">
      <w:r>
        <w:separator/>
      </w:r>
    </w:p>
  </w:endnote>
  <w:endnote w:type="continuationSeparator" w:id="0">
    <w:p w14:paraId="0C519FEF" w14:textId="77777777" w:rsidR="00D50E4D" w:rsidRDefault="00D50E4D" w:rsidP="00A2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7A266" w14:textId="77777777" w:rsidR="00D50E4D" w:rsidRDefault="00D50E4D" w:rsidP="00A23CDE">
      <w:r>
        <w:separator/>
      </w:r>
    </w:p>
  </w:footnote>
  <w:footnote w:type="continuationSeparator" w:id="0">
    <w:p w14:paraId="344D9A3B" w14:textId="77777777" w:rsidR="00D50E4D" w:rsidRDefault="00D50E4D" w:rsidP="00A2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7F62"/>
    <w:multiLevelType w:val="multilevel"/>
    <w:tmpl w:val="098825B4"/>
    <w:lvl w:ilvl="0">
      <w:start w:val="1"/>
      <w:numFmt w:val="decimal"/>
      <w:pStyle w:val="1"/>
      <w:lvlText w:val="%1"/>
      <w:lvlJc w:val="left"/>
      <w:pPr>
        <w:ind w:left="68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2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972" w:hanging="720"/>
      </w:pPr>
    </w:lvl>
    <w:lvl w:ilvl="3">
      <w:start w:val="1"/>
      <w:numFmt w:val="decimal"/>
      <w:pStyle w:val="4"/>
      <w:lvlText w:val="%1.%2.%3.%4"/>
      <w:lvlJc w:val="left"/>
      <w:pPr>
        <w:ind w:left="1116" w:hanging="864"/>
      </w:pPr>
    </w:lvl>
    <w:lvl w:ilvl="4">
      <w:start w:val="1"/>
      <w:numFmt w:val="decimal"/>
      <w:pStyle w:val="5"/>
      <w:lvlText w:val="%1.%2.%3.%4.%5"/>
      <w:lvlJc w:val="left"/>
      <w:pPr>
        <w:ind w:left="1260" w:hanging="1008"/>
      </w:pPr>
    </w:lvl>
    <w:lvl w:ilvl="5">
      <w:start w:val="1"/>
      <w:numFmt w:val="decimal"/>
      <w:pStyle w:val="6"/>
      <w:lvlText w:val="%1.%2.%3.%4.%5.%6"/>
      <w:lvlJc w:val="left"/>
      <w:pPr>
        <w:ind w:left="1404" w:hanging="1152"/>
      </w:pPr>
    </w:lvl>
    <w:lvl w:ilvl="6">
      <w:start w:val="1"/>
      <w:numFmt w:val="decimal"/>
      <w:pStyle w:val="7"/>
      <w:lvlText w:val="%1.%2.%3.%4.%5.%6.%7"/>
      <w:lvlJc w:val="left"/>
      <w:pPr>
        <w:ind w:left="1548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692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36" w:hanging="1584"/>
      </w:pPr>
    </w:lvl>
  </w:abstractNum>
  <w:abstractNum w:abstractNumId="1" w15:restartNumberingAfterBreak="0">
    <w:nsid w:val="09344334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" w15:restartNumberingAfterBreak="0">
    <w:nsid w:val="0BBF5E0F"/>
    <w:multiLevelType w:val="hybridMultilevel"/>
    <w:tmpl w:val="6CF44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0F3807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4" w15:restartNumberingAfterBreak="0">
    <w:nsid w:val="10F66428"/>
    <w:multiLevelType w:val="hybridMultilevel"/>
    <w:tmpl w:val="36BA0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1B3DF0"/>
    <w:multiLevelType w:val="hybridMultilevel"/>
    <w:tmpl w:val="E3D4B6D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5C01859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7" w15:restartNumberingAfterBreak="0">
    <w:nsid w:val="17E554B7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8" w15:restartNumberingAfterBreak="0">
    <w:nsid w:val="19632167"/>
    <w:multiLevelType w:val="hybridMultilevel"/>
    <w:tmpl w:val="2E140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6238F4"/>
    <w:multiLevelType w:val="multilevel"/>
    <w:tmpl w:val="828815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4C1AB1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1" w15:restartNumberingAfterBreak="0">
    <w:nsid w:val="27935B84"/>
    <w:multiLevelType w:val="hybridMultilevel"/>
    <w:tmpl w:val="C424248C"/>
    <w:lvl w:ilvl="0" w:tplc="537C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006107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3" w15:restartNumberingAfterBreak="0">
    <w:nsid w:val="2E273E4F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4" w15:restartNumberingAfterBreak="0">
    <w:nsid w:val="2FC60AD3"/>
    <w:multiLevelType w:val="multilevel"/>
    <w:tmpl w:val="828815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33C4C5B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6" w15:restartNumberingAfterBreak="0">
    <w:nsid w:val="34F737D8"/>
    <w:multiLevelType w:val="hybridMultilevel"/>
    <w:tmpl w:val="BEF2EFA6"/>
    <w:lvl w:ilvl="0" w:tplc="356CF566">
      <w:start w:val="1"/>
      <w:numFmt w:val="decimal"/>
      <w:lvlText w:val="%1"/>
      <w:lvlJc w:val="left"/>
      <w:pPr>
        <w:ind w:left="31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7" w15:restartNumberingAfterBreak="0">
    <w:nsid w:val="3AA34D31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7B0E11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9" w15:restartNumberingAfterBreak="0">
    <w:nsid w:val="3DFC2E02"/>
    <w:multiLevelType w:val="hybridMultilevel"/>
    <w:tmpl w:val="132CBE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063680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274975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B510D5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3" w15:restartNumberingAfterBreak="0">
    <w:nsid w:val="42805C9A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4" w15:restartNumberingAfterBreak="0">
    <w:nsid w:val="44B51AF1"/>
    <w:multiLevelType w:val="hybridMultilevel"/>
    <w:tmpl w:val="77A2E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64E60C6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6" w15:restartNumberingAfterBreak="0">
    <w:nsid w:val="475664EC"/>
    <w:multiLevelType w:val="multilevel"/>
    <w:tmpl w:val="D6228BD6"/>
    <w:lvl w:ilvl="0">
      <w:start w:val="1"/>
      <w:numFmt w:val="decimal"/>
      <w:lvlText w:val="%1）"/>
      <w:lvlJc w:val="lef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30"/>
      </w:rPr>
    </w:lvl>
    <w:lvl w:ilvl="2">
      <w:start w:val="1"/>
      <w:numFmt w:val="decimal"/>
      <w:lvlText w:val="%1.%2.%3"/>
      <w:lvlJc w:val="center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4.1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4BDD1457"/>
    <w:multiLevelType w:val="hybridMultilevel"/>
    <w:tmpl w:val="4BEC1594"/>
    <w:lvl w:ilvl="0" w:tplc="B15CA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730AC0"/>
    <w:multiLevelType w:val="hybridMultilevel"/>
    <w:tmpl w:val="CCB02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57C47A0"/>
    <w:multiLevelType w:val="hybridMultilevel"/>
    <w:tmpl w:val="FD9C0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8435BD7"/>
    <w:multiLevelType w:val="hybridMultilevel"/>
    <w:tmpl w:val="0BB8F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7F3C8F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2" w15:restartNumberingAfterBreak="0">
    <w:nsid w:val="5CC07115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3" w15:restartNumberingAfterBreak="0">
    <w:nsid w:val="5E2F7257"/>
    <w:multiLevelType w:val="multilevel"/>
    <w:tmpl w:val="828815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B55216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5" w15:restartNumberingAfterBreak="0">
    <w:nsid w:val="6CCF00AC"/>
    <w:multiLevelType w:val="hybridMultilevel"/>
    <w:tmpl w:val="5C663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2766F28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7" w15:restartNumberingAfterBreak="0">
    <w:nsid w:val="7AAF5D98"/>
    <w:multiLevelType w:val="hybridMultilevel"/>
    <w:tmpl w:val="56821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0E249D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39" w15:restartNumberingAfterBreak="0">
    <w:nsid w:val="7B1236C9"/>
    <w:multiLevelType w:val="multilevel"/>
    <w:tmpl w:val="828815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603A89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41" w15:restartNumberingAfterBreak="0">
    <w:nsid w:val="7E81672E"/>
    <w:multiLevelType w:val="hybridMultilevel"/>
    <w:tmpl w:val="23B2B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8"/>
  </w:num>
  <w:num w:numId="7">
    <w:abstractNumId w:val="39"/>
  </w:num>
  <w:num w:numId="8">
    <w:abstractNumId w:val="2"/>
  </w:num>
  <w:num w:numId="9">
    <w:abstractNumId w:val="1"/>
  </w:num>
  <w:num w:numId="10">
    <w:abstractNumId w:val="13"/>
  </w:num>
  <w:num w:numId="11">
    <w:abstractNumId w:val="18"/>
  </w:num>
  <w:num w:numId="12">
    <w:abstractNumId w:val="22"/>
  </w:num>
  <w:num w:numId="13">
    <w:abstractNumId w:val="10"/>
  </w:num>
  <w:num w:numId="14">
    <w:abstractNumId w:val="40"/>
  </w:num>
  <w:num w:numId="15">
    <w:abstractNumId w:val="12"/>
  </w:num>
  <w:num w:numId="16">
    <w:abstractNumId w:val="3"/>
  </w:num>
  <w:num w:numId="17">
    <w:abstractNumId w:val="38"/>
  </w:num>
  <w:num w:numId="18">
    <w:abstractNumId w:val="34"/>
  </w:num>
  <w:num w:numId="19">
    <w:abstractNumId w:val="16"/>
  </w:num>
  <w:num w:numId="20">
    <w:abstractNumId w:val="41"/>
  </w:num>
  <w:num w:numId="21">
    <w:abstractNumId w:val="6"/>
  </w:num>
  <w:num w:numId="22">
    <w:abstractNumId w:val="19"/>
  </w:num>
  <w:num w:numId="23">
    <w:abstractNumId w:val="29"/>
  </w:num>
  <w:num w:numId="24">
    <w:abstractNumId w:val="23"/>
  </w:num>
  <w:num w:numId="25">
    <w:abstractNumId w:val="21"/>
  </w:num>
  <w:num w:numId="26">
    <w:abstractNumId w:val="37"/>
  </w:num>
  <w:num w:numId="27">
    <w:abstractNumId w:val="20"/>
  </w:num>
  <w:num w:numId="28">
    <w:abstractNumId w:val="0"/>
  </w:num>
  <w:num w:numId="29">
    <w:abstractNumId w:val="0"/>
  </w:num>
  <w:num w:numId="30">
    <w:abstractNumId w:val="33"/>
  </w:num>
  <w:num w:numId="31">
    <w:abstractNumId w:val="8"/>
  </w:num>
  <w:num w:numId="32">
    <w:abstractNumId w:val="17"/>
  </w:num>
  <w:num w:numId="33">
    <w:abstractNumId w:val="11"/>
  </w:num>
  <w:num w:numId="34">
    <w:abstractNumId w:val="30"/>
  </w:num>
  <w:num w:numId="35">
    <w:abstractNumId w:val="4"/>
  </w:num>
  <w:num w:numId="36">
    <w:abstractNumId w:val="31"/>
  </w:num>
  <w:num w:numId="37">
    <w:abstractNumId w:val="15"/>
  </w:num>
  <w:num w:numId="38">
    <w:abstractNumId w:val="32"/>
  </w:num>
  <w:num w:numId="39">
    <w:abstractNumId w:val="25"/>
  </w:num>
  <w:num w:numId="40">
    <w:abstractNumId w:val="9"/>
  </w:num>
  <w:num w:numId="41">
    <w:abstractNumId w:val="14"/>
  </w:num>
  <w:num w:numId="42">
    <w:abstractNumId w:val="39"/>
  </w:num>
  <w:num w:numId="43">
    <w:abstractNumId w:val="0"/>
  </w:num>
  <w:num w:numId="44">
    <w:abstractNumId w:val="36"/>
  </w:num>
  <w:num w:numId="45">
    <w:abstractNumId w:val="27"/>
  </w:num>
  <w:num w:numId="46">
    <w:abstractNumId w:val="35"/>
  </w:num>
  <w:num w:numId="47">
    <w:abstractNumId w:val="5"/>
  </w:num>
  <w:num w:numId="48">
    <w:abstractNumId w:val="24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y">
    <w15:presenceInfo w15:providerId="None" w15:userId="A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422"/>
    <w:rsid w:val="0000000E"/>
    <w:rsid w:val="00000058"/>
    <w:rsid w:val="0000084F"/>
    <w:rsid w:val="00000C82"/>
    <w:rsid w:val="0000366C"/>
    <w:rsid w:val="00006BDD"/>
    <w:rsid w:val="000118AD"/>
    <w:rsid w:val="00012017"/>
    <w:rsid w:val="000145AA"/>
    <w:rsid w:val="000158A9"/>
    <w:rsid w:val="00015AE8"/>
    <w:rsid w:val="00017718"/>
    <w:rsid w:val="00017E52"/>
    <w:rsid w:val="0002071D"/>
    <w:rsid w:val="00021901"/>
    <w:rsid w:val="00021C27"/>
    <w:rsid w:val="00022002"/>
    <w:rsid w:val="000241D5"/>
    <w:rsid w:val="00024C73"/>
    <w:rsid w:val="00025F29"/>
    <w:rsid w:val="0002615A"/>
    <w:rsid w:val="000269E5"/>
    <w:rsid w:val="00030358"/>
    <w:rsid w:val="00030D85"/>
    <w:rsid w:val="00031460"/>
    <w:rsid w:val="00032959"/>
    <w:rsid w:val="00033214"/>
    <w:rsid w:val="00033A7D"/>
    <w:rsid w:val="000340FC"/>
    <w:rsid w:val="00034217"/>
    <w:rsid w:val="00035840"/>
    <w:rsid w:val="00040052"/>
    <w:rsid w:val="00042323"/>
    <w:rsid w:val="00043B96"/>
    <w:rsid w:val="000447F8"/>
    <w:rsid w:val="000451B8"/>
    <w:rsid w:val="00050170"/>
    <w:rsid w:val="00051115"/>
    <w:rsid w:val="00051651"/>
    <w:rsid w:val="0005376E"/>
    <w:rsid w:val="00053C17"/>
    <w:rsid w:val="00053C1D"/>
    <w:rsid w:val="00053F2C"/>
    <w:rsid w:val="00054A73"/>
    <w:rsid w:val="00056F5C"/>
    <w:rsid w:val="00056FAB"/>
    <w:rsid w:val="00057BEF"/>
    <w:rsid w:val="00064281"/>
    <w:rsid w:val="000663D7"/>
    <w:rsid w:val="00075AD0"/>
    <w:rsid w:val="0007687C"/>
    <w:rsid w:val="00080632"/>
    <w:rsid w:val="00081C72"/>
    <w:rsid w:val="00083536"/>
    <w:rsid w:val="00083998"/>
    <w:rsid w:val="00085325"/>
    <w:rsid w:val="00085489"/>
    <w:rsid w:val="00087D50"/>
    <w:rsid w:val="00091B33"/>
    <w:rsid w:val="00091EC1"/>
    <w:rsid w:val="0009341F"/>
    <w:rsid w:val="00093605"/>
    <w:rsid w:val="000937EC"/>
    <w:rsid w:val="00094F9C"/>
    <w:rsid w:val="000A07EF"/>
    <w:rsid w:val="000A3196"/>
    <w:rsid w:val="000A32E9"/>
    <w:rsid w:val="000A44EC"/>
    <w:rsid w:val="000A612D"/>
    <w:rsid w:val="000A6CF0"/>
    <w:rsid w:val="000B0031"/>
    <w:rsid w:val="000B2D24"/>
    <w:rsid w:val="000B5FB8"/>
    <w:rsid w:val="000B6764"/>
    <w:rsid w:val="000B70B9"/>
    <w:rsid w:val="000B73D1"/>
    <w:rsid w:val="000C0034"/>
    <w:rsid w:val="000C2414"/>
    <w:rsid w:val="000C3C2D"/>
    <w:rsid w:val="000C3E62"/>
    <w:rsid w:val="000C7A65"/>
    <w:rsid w:val="000D1930"/>
    <w:rsid w:val="000D1F7F"/>
    <w:rsid w:val="000D2C59"/>
    <w:rsid w:val="000E1AED"/>
    <w:rsid w:val="000E32DD"/>
    <w:rsid w:val="000E39FB"/>
    <w:rsid w:val="000E43EF"/>
    <w:rsid w:val="000E4D4A"/>
    <w:rsid w:val="000E64FF"/>
    <w:rsid w:val="000E6598"/>
    <w:rsid w:val="000E7264"/>
    <w:rsid w:val="000E787B"/>
    <w:rsid w:val="000F068B"/>
    <w:rsid w:val="000F0B49"/>
    <w:rsid w:val="000F0F2D"/>
    <w:rsid w:val="000F3238"/>
    <w:rsid w:val="000F3943"/>
    <w:rsid w:val="000F414E"/>
    <w:rsid w:val="000F5C1A"/>
    <w:rsid w:val="00101913"/>
    <w:rsid w:val="00101D95"/>
    <w:rsid w:val="00106C2E"/>
    <w:rsid w:val="0010741E"/>
    <w:rsid w:val="001141EE"/>
    <w:rsid w:val="001171AC"/>
    <w:rsid w:val="00122D49"/>
    <w:rsid w:val="00125915"/>
    <w:rsid w:val="00126549"/>
    <w:rsid w:val="001272F4"/>
    <w:rsid w:val="00132563"/>
    <w:rsid w:val="001327DC"/>
    <w:rsid w:val="00133450"/>
    <w:rsid w:val="00134A8A"/>
    <w:rsid w:val="0014079A"/>
    <w:rsid w:val="00141F4D"/>
    <w:rsid w:val="00142309"/>
    <w:rsid w:val="0014254F"/>
    <w:rsid w:val="00143085"/>
    <w:rsid w:val="001433D2"/>
    <w:rsid w:val="00145301"/>
    <w:rsid w:val="001521CF"/>
    <w:rsid w:val="00152DA9"/>
    <w:rsid w:val="00154EA5"/>
    <w:rsid w:val="00156C5A"/>
    <w:rsid w:val="00157E1D"/>
    <w:rsid w:val="0016019A"/>
    <w:rsid w:val="001607DE"/>
    <w:rsid w:val="00163D27"/>
    <w:rsid w:val="00164230"/>
    <w:rsid w:val="00165FB0"/>
    <w:rsid w:val="00167A3E"/>
    <w:rsid w:val="001735AB"/>
    <w:rsid w:val="001747AB"/>
    <w:rsid w:val="001754BF"/>
    <w:rsid w:val="00176AAF"/>
    <w:rsid w:val="001775A1"/>
    <w:rsid w:val="00182BE4"/>
    <w:rsid w:val="001845E9"/>
    <w:rsid w:val="0018493B"/>
    <w:rsid w:val="001856C3"/>
    <w:rsid w:val="001875DA"/>
    <w:rsid w:val="00190E58"/>
    <w:rsid w:val="00191ECC"/>
    <w:rsid w:val="0019237D"/>
    <w:rsid w:val="001936E4"/>
    <w:rsid w:val="00193A27"/>
    <w:rsid w:val="00194C64"/>
    <w:rsid w:val="001957EB"/>
    <w:rsid w:val="00195B27"/>
    <w:rsid w:val="0019672B"/>
    <w:rsid w:val="00196803"/>
    <w:rsid w:val="001A309A"/>
    <w:rsid w:val="001A3312"/>
    <w:rsid w:val="001A4032"/>
    <w:rsid w:val="001A66EC"/>
    <w:rsid w:val="001A7B3B"/>
    <w:rsid w:val="001A7B72"/>
    <w:rsid w:val="001B17ED"/>
    <w:rsid w:val="001B3474"/>
    <w:rsid w:val="001B4DA7"/>
    <w:rsid w:val="001B60EE"/>
    <w:rsid w:val="001B7B62"/>
    <w:rsid w:val="001C1E97"/>
    <w:rsid w:val="001C5DFB"/>
    <w:rsid w:val="001C7E09"/>
    <w:rsid w:val="001C7E97"/>
    <w:rsid w:val="001D237B"/>
    <w:rsid w:val="001D40ED"/>
    <w:rsid w:val="001D555A"/>
    <w:rsid w:val="001E18CB"/>
    <w:rsid w:val="001E1997"/>
    <w:rsid w:val="001E3502"/>
    <w:rsid w:val="001E38BD"/>
    <w:rsid w:val="001E73DC"/>
    <w:rsid w:val="001F10D7"/>
    <w:rsid w:val="001F1726"/>
    <w:rsid w:val="001F427F"/>
    <w:rsid w:val="001F5016"/>
    <w:rsid w:val="001F56AE"/>
    <w:rsid w:val="001F7D4C"/>
    <w:rsid w:val="00200440"/>
    <w:rsid w:val="00203290"/>
    <w:rsid w:val="00203F34"/>
    <w:rsid w:val="00205775"/>
    <w:rsid w:val="00206480"/>
    <w:rsid w:val="002102B9"/>
    <w:rsid w:val="00211DDC"/>
    <w:rsid w:val="002145E4"/>
    <w:rsid w:val="002149BE"/>
    <w:rsid w:val="00215412"/>
    <w:rsid w:val="00215FBB"/>
    <w:rsid w:val="00216D87"/>
    <w:rsid w:val="00217181"/>
    <w:rsid w:val="002217F4"/>
    <w:rsid w:val="00222AF4"/>
    <w:rsid w:val="00222C16"/>
    <w:rsid w:val="00222C47"/>
    <w:rsid w:val="00222D9E"/>
    <w:rsid w:val="00223D57"/>
    <w:rsid w:val="00232945"/>
    <w:rsid w:val="00232B13"/>
    <w:rsid w:val="00232F2B"/>
    <w:rsid w:val="00234FA1"/>
    <w:rsid w:val="00236072"/>
    <w:rsid w:val="00240D6D"/>
    <w:rsid w:val="00241CAF"/>
    <w:rsid w:val="0024267D"/>
    <w:rsid w:val="00243BB1"/>
    <w:rsid w:val="00243EF0"/>
    <w:rsid w:val="00244AAA"/>
    <w:rsid w:val="00245182"/>
    <w:rsid w:val="002458BD"/>
    <w:rsid w:val="002475D3"/>
    <w:rsid w:val="002478A7"/>
    <w:rsid w:val="0025207D"/>
    <w:rsid w:val="00252E97"/>
    <w:rsid w:val="00254CBD"/>
    <w:rsid w:val="00255796"/>
    <w:rsid w:val="00255973"/>
    <w:rsid w:val="00255B82"/>
    <w:rsid w:val="0025630B"/>
    <w:rsid w:val="00256DBD"/>
    <w:rsid w:val="002575EC"/>
    <w:rsid w:val="00261BC6"/>
    <w:rsid w:val="00261CF0"/>
    <w:rsid w:val="00263262"/>
    <w:rsid w:val="00263EAE"/>
    <w:rsid w:val="00264964"/>
    <w:rsid w:val="00265220"/>
    <w:rsid w:val="00265DBD"/>
    <w:rsid w:val="002662E8"/>
    <w:rsid w:val="0027220E"/>
    <w:rsid w:val="00273950"/>
    <w:rsid w:val="00274126"/>
    <w:rsid w:val="00274859"/>
    <w:rsid w:val="00276B25"/>
    <w:rsid w:val="0028098A"/>
    <w:rsid w:val="00281EB1"/>
    <w:rsid w:val="00284065"/>
    <w:rsid w:val="002865A2"/>
    <w:rsid w:val="00286D24"/>
    <w:rsid w:val="0029267B"/>
    <w:rsid w:val="002933D2"/>
    <w:rsid w:val="00293450"/>
    <w:rsid w:val="002964F4"/>
    <w:rsid w:val="002966B3"/>
    <w:rsid w:val="002978D5"/>
    <w:rsid w:val="0029793C"/>
    <w:rsid w:val="002A3684"/>
    <w:rsid w:val="002A39AD"/>
    <w:rsid w:val="002A509D"/>
    <w:rsid w:val="002A6A2D"/>
    <w:rsid w:val="002A77E2"/>
    <w:rsid w:val="002B01BD"/>
    <w:rsid w:val="002B02BA"/>
    <w:rsid w:val="002B32A0"/>
    <w:rsid w:val="002B338D"/>
    <w:rsid w:val="002B3C31"/>
    <w:rsid w:val="002B6695"/>
    <w:rsid w:val="002B6727"/>
    <w:rsid w:val="002B7D36"/>
    <w:rsid w:val="002C1501"/>
    <w:rsid w:val="002C1A92"/>
    <w:rsid w:val="002C1DF3"/>
    <w:rsid w:val="002C7D64"/>
    <w:rsid w:val="002D3B21"/>
    <w:rsid w:val="002D5F32"/>
    <w:rsid w:val="002D7C49"/>
    <w:rsid w:val="002D7E00"/>
    <w:rsid w:val="002E1F32"/>
    <w:rsid w:val="002E2334"/>
    <w:rsid w:val="002E3B2B"/>
    <w:rsid w:val="002E44FF"/>
    <w:rsid w:val="002E481F"/>
    <w:rsid w:val="002E7D2C"/>
    <w:rsid w:val="002F524C"/>
    <w:rsid w:val="00300115"/>
    <w:rsid w:val="00301274"/>
    <w:rsid w:val="00302D62"/>
    <w:rsid w:val="00304182"/>
    <w:rsid w:val="003045C4"/>
    <w:rsid w:val="003072E4"/>
    <w:rsid w:val="0031243F"/>
    <w:rsid w:val="003131B3"/>
    <w:rsid w:val="0031355D"/>
    <w:rsid w:val="00313986"/>
    <w:rsid w:val="00315210"/>
    <w:rsid w:val="003162C2"/>
    <w:rsid w:val="00321A11"/>
    <w:rsid w:val="0032354A"/>
    <w:rsid w:val="00324257"/>
    <w:rsid w:val="003256EB"/>
    <w:rsid w:val="00327F14"/>
    <w:rsid w:val="00332CEA"/>
    <w:rsid w:val="00335986"/>
    <w:rsid w:val="00336717"/>
    <w:rsid w:val="00340775"/>
    <w:rsid w:val="00340E47"/>
    <w:rsid w:val="003417F1"/>
    <w:rsid w:val="00342FB5"/>
    <w:rsid w:val="003433C8"/>
    <w:rsid w:val="00343663"/>
    <w:rsid w:val="003443EA"/>
    <w:rsid w:val="00346460"/>
    <w:rsid w:val="003502DA"/>
    <w:rsid w:val="003508B1"/>
    <w:rsid w:val="00352A08"/>
    <w:rsid w:val="00355096"/>
    <w:rsid w:val="003556E3"/>
    <w:rsid w:val="00360043"/>
    <w:rsid w:val="00360604"/>
    <w:rsid w:val="003641AB"/>
    <w:rsid w:val="0036702E"/>
    <w:rsid w:val="00367D4E"/>
    <w:rsid w:val="0037353D"/>
    <w:rsid w:val="00377BB9"/>
    <w:rsid w:val="00380326"/>
    <w:rsid w:val="003811F5"/>
    <w:rsid w:val="00385E4F"/>
    <w:rsid w:val="00386F0B"/>
    <w:rsid w:val="0038793B"/>
    <w:rsid w:val="00390730"/>
    <w:rsid w:val="003909EE"/>
    <w:rsid w:val="00391BEF"/>
    <w:rsid w:val="00392D9E"/>
    <w:rsid w:val="00393A25"/>
    <w:rsid w:val="003964C4"/>
    <w:rsid w:val="00397A0D"/>
    <w:rsid w:val="003A0623"/>
    <w:rsid w:val="003A1D30"/>
    <w:rsid w:val="003A2106"/>
    <w:rsid w:val="003A542B"/>
    <w:rsid w:val="003A606D"/>
    <w:rsid w:val="003A623B"/>
    <w:rsid w:val="003A7549"/>
    <w:rsid w:val="003B37CA"/>
    <w:rsid w:val="003B4656"/>
    <w:rsid w:val="003B5292"/>
    <w:rsid w:val="003B5FA0"/>
    <w:rsid w:val="003B77E2"/>
    <w:rsid w:val="003C180E"/>
    <w:rsid w:val="003C1C95"/>
    <w:rsid w:val="003C5A44"/>
    <w:rsid w:val="003C757B"/>
    <w:rsid w:val="003D0D2E"/>
    <w:rsid w:val="003D36E0"/>
    <w:rsid w:val="003D4D06"/>
    <w:rsid w:val="003D613F"/>
    <w:rsid w:val="003E04F6"/>
    <w:rsid w:val="003E37CE"/>
    <w:rsid w:val="003E4202"/>
    <w:rsid w:val="003E43B1"/>
    <w:rsid w:val="003E4AF4"/>
    <w:rsid w:val="003E5946"/>
    <w:rsid w:val="003F26AE"/>
    <w:rsid w:val="003F32EF"/>
    <w:rsid w:val="003F3670"/>
    <w:rsid w:val="003F5DE0"/>
    <w:rsid w:val="003F6749"/>
    <w:rsid w:val="003F71D7"/>
    <w:rsid w:val="00402B38"/>
    <w:rsid w:val="00404BBD"/>
    <w:rsid w:val="00407AA8"/>
    <w:rsid w:val="00410F20"/>
    <w:rsid w:val="004152E2"/>
    <w:rsid w:val="00416A0A"/>
    <w:rsid w:val="00417D8D"/>
    <w:rsid w:val="00421434"/>
    <w:rsid w:val="00425351"/>
    <w:rsid w:val="00425666"/>
    <w:rsid w:val="004375C1"/>
    <w:rsid w:val="0044136F"/>
    <w:rsid w:val="00441821"/>
    <w:rsid w:val="00443DC9"/>
    <w:rsid w:val="004449B1"/>
    <w:rsid w:val="00445112"/>
    <w:rsid w:val="00446457"/>
    <w:rsid w:val="004465EA"/>
    <w:rsid w:val="00447AAB"/>
    <w:rsid w:val="00452137"/>
    <w:rsid w:val="0045267B"/>
    <w:rsid w:val="00453654"/>
    <w:rsid w:val="004543DE"/>
    <w:rsid w:val="004550EC"/>
    <w:rsid w:val="004568F8"/>
    <w:rsid w:val="00456C3D"/>
    <w:rsid w:val="00462ADF"/>
    <w:rsid w:val="00465090"/>
    <w:rsid w:val="004655DE"/>
    <w:rsid w:val="00466F1B"/>
    <w:rsid w:val="0047038B"/>
    <w:rsid w:val="0047232E"/>
    <w:rsid w:val="00472F7D"/>
    <w:rsid w:val="00473640"/>
    <w:rsid w:val="00474117"/>
    <w:rsid w:val="00477459"/>
    <w:rsid w:val="004800C5"/>
    <w:rsid w:val="0048067F"/>
    <w:rsid w:val="00482E67"/>
    <w:rsid w:val="00484BB2"/>
    <w:rsid w:val="00485753"/>
    <w:rsid w:val="00485CBB"/>
    <w:rsid w:val="00486D32"/>
    <w:rsid w:val="0048737D"/>
    <w:rsid w:val="00487646"/>
    <w:rsid w:val="00490897"/>
    <w:rsid w:val="00492837"/>
    <w:rsid w:val="00496CBB"/>
    <w:rsid w:val="004A08D7"/>
    <w:rsid w:val="004A2D8A"/>
    <w:rsid w:val="004A3F26"/>
    <w:rsid w:val="004A782E"/>
    <w:rsid w:val="004A7C8F"/>
    <w:rsid w:val="004B503F"/>
    <w:rsid w:val="004B61E3"/>
    <w:rsid w:val="004B66F4"/>
    <w:rsid w:val="004C01C5"/>
    <w:rsid w:val="004C0E1A"/>
    <w:rsid w:val="004C2CE7"/>
    <w:rsid w:val="004C3C35"/>
    <w:rsid w:val="004C5CCE"/>
    <w:rsid w:val="004D075F"/>
    <w:rsid w:val="004D475A"/>
    <w:rsid w:val="004D7118"/>
    <w:rsid w:val="004D7E29"/>
    <w:rsid w:val="004E058A"/>
    <w:rsid w:val="004E2139"/>
    <w:rsid w:val="004E2AD6"/>
    <w:rsid w:val="004E3B2A"/>
    <w:rsid w:val="004E4252"/>
    <w:rsid w:val="004E6154"/>
    <w:rsid w:val="004E72C0"/>
    <w:rsid w:val="004E72D9"/>
    <w:rsid w:val="004E7615"/>
    <w:rsid w:val="004F2272"/>
    <w:rsid w:val="004F5FFB"/>
    <w:rsid w:val="004F6133"/>
    <w:rsid w:val="004F6611"/>
    <w:rsid w:val="005013C4"/>
    <w:rsid w:val="005018B4"/>
    <w:rsid w:val="00501C76"/>
    <w:rsid w:val="005020DB"/>
    <w:rsid w:val="00504F33"/>
    <w:rsid w:val="00506995"/>
    <w:rsid w:val="005077A6"/>
    <w:rsid w:val="00510127"/>
    <w:rsid w:val="0051067C"/>
    <w:rsid w:val="00510842"/>
    <w:rsid w:val="00513509"/>
    <w:rsid w:val="0051364E"/>
    <w:rsid w:val="00522C68"/>
    <w:rsid w:val="00526128"/>
    <w:rsid w:val="00527BC8"/>
    <w:rsid w:val="0053040E"/>
    <w:rsid w:val="00534015"/>
    <w:rsid w:val="005342BD"/>
    <w:rsid w:val="00537447"/>
    <w:rsid w:val="00537DB5"/>
    <w:rsid w:val="00550B89"/>
    <w:rsid w:val="005517BB"/>
    <w:rsid w:val="00551D7C"/>
    <w:rsid w:val="00552B9C"/>
    <w:rsid w:val="00555CC3"/>
    <w:rsid w:val="005603C0"/>
    <w:rsid w:val="0056174A"/>
    <w:rsid w:val="00563660"/>
    <w:rsid w:val="00563EBD"/>
    <w:rsid w:val="0056563F"/>
    <w:rsid w:val="005659CA"/>
    <w:rsid w:val="00565B2E"/>
    <w:rsid w:val="00567B69"/>
    <w:rsid w:val="00570001"/>
    <w:rsid w:val="00570E15"/>
    <w:rsid w:val="00571585"/>
    <w:rsid w:val="00571A52"/>
    <w:rsid w:val="00573E02"/>
    <w:rsid w:val="0057663B"/>
    <w:rsid w:val="00577FC9"/>
    <w:rsid w:val="00583B75"/>
    <w:rsid w:val="00586F01"/>
    <w:rsid w:val="005878FD"/>
    <w:rsid w:val="00587F74"/>
    <w:rsid w:val="0059039F"/>
    <w:rsid w:val="00591FE1"/>
    <w:rsid w:val="00592878"/>
    <w:rsid w:val="00593B6A"/>
    <w:rsid w:val="00594504"/>
    <w:rsid w:val="00594CB8"/>
    <w:rsid w:val="00596BB1"/>
    <w:rsid w:val="005A040A"/>
    <w:rsid w:val="005A360B"/>
    <w:rsid w:val="005A4E8B"/>
    <w:rsid w:val="005A50BF"/>
    <w:rsid w:val="005A6D21"/>
    <w:rsid w:val="005B0F76"/>
    <w:rsid w:val="005B12EA"/>
    <w:rsid w:val="005B1333"/>
    <w:rsid w:val="005B1CE5"/>
    <w:rsid w:val="005B1D8C"/>
    <w:rsid w:val="005B22DE"/>
    <w:rsid w:val="005B26AB"/>
    <w:rsid w:val="005B31E4"/>
    <w:rsid w:val="005B3282"/>
    <w:rsid w:val="005B3441"/>
    <w:rsid w:val="005B3BC5"/>
    <w:rsid w:val="005B3C29"/>
    <w:rsid w:val="005B7ED5"/>
    <w:rsid w:val="005C12A8"/>
    <w:rsid w:val="005C61A9"/>
    <w:rsid w:val="005C63F7"/>
    <w:rsid w:val="005C7A45"/>
    <w:rsid w:val="005D162D"/>
    <w:rsid w:val="005D227F"/>
    <w:rsid w:val="005D317D"/>
    <w:rsid w:val="005D36B2"/>
    <w:rsid w:val="005D559A"/>
    <w:rsid w:val="005E055A"/>
    <w:rsid w:val="005E0945"/>
    <w:rsid w:val="005E16BC"/>
    <w:rsid w:val="005E4305"/>
    <w:rsid w:val="005E4B1D"/>
    <w:rsid w:val="005F06AE"/>
    <w:rsid w:val="005F19F0"/>
    <w:rsid w:val="005F383E"/>
    <w:rsid w:val="005F5CE9"/>
    <w:rsid w:val="005F60C5"/>
    <w:rsid w:val="006023C0"/>
    <w:rsid w:val="006023C2"/>
    <w:rsid w:val="00605B7B"/>
    <w:rsid w:val="0061075D"/>
    <w:rsid w:val="00611424"/>
    <w:rsid w:val="0061397C"/>
    <w:rsid w:val="0061445D"/>
    <w:rsid w:val="00614F7D"/>
    <w:rsid w:val="00617F1E"/>
    <w:rsid w:val="006210E0"/>
    <w:rsid w:val="006211CD"/>
    <w:rsid w:val="006212FB"/>
    <w:rsid w:val="00623163"/>
    <w:rsid w:val="00626C5F"/>
    <w:rsid w:val="006309B7"/>
    <w:rsid w:val="00634658"/>
    <w:rsid w:val="00634E64"/>
    <w:rsid w:val="0064241B"/>
    <w:rsid w:val="00652AE3"/>
    <w:rsid w:val="0065359E"/>
    <w:rsid w:val="006543E9"/>
    <w:rsid w:val="00655C4F"/>
    <w:rsid w:val="00657925"/>
    <w:rsid w:val="00657E86"/>
    <w:rsid w:val="006640FC"/>
    <w:rsid w:val="006642E4"/>
    <w:rsid w:val="00665F3B"/>
    <w:rsid w:val="006664C3"/>
    <w:rsid w:val="00667F9C"/>
    <w:rsid w:val="0067006C"/>
    <w:rsid w:val="0067287C"/>
    <w:rsid w:val="00673BA7"/>
    <w:rsid w:val="006744CF"/>
    <w:rsid w:val="006762A7"/>
    <w:rsid w:val="0067739F"/>
    <w:rsid w:val="00680940"/>
    <w:rsid w:val="00681B6B"/>
    <w:rsid w:val="00682FE0"/>
    <w:rsid w:val="00684628"/>
    <w:rsid w:val="0068558E"/>
    <w:rsid w:val="006856AE"/>
    <w:rsid w:val="006925C8"/>
    <w:rsid w:val="00694175"/>
    <w:rsid w:val="00694FF3"/>
    <w:rsid w:val="006979E6"/>
    <w:rsid w:val="00697C2A"/>
    <w:rsid w:val="006A18B4"/>
    <w:rsid w:val="006A261D"/>
    <w:rsid w:val="006A5BED"/>
    <w:rsid w:val="006A5F0B"/>
    <w:rsid w:val="006A7F4F"/>
    <w:rsid w:val="006B10DF"/>
    <w:rsid w:val="006B15ED"/>
    <w:rsid w:val="006B344F"/>
    <w:rsid w:val="006B40B5"/>
    <w:rsid w:val="006B6FD8"/>
    <w:rsid w:val="006B7322"/>
    <w:rsid w:val="006C2AF9"/>
    <w:rsid w:val="006C3958"/>
    <w:rsid w:val="006C3BAC"/>
    <w:rsid w:val="006C4DBF"/>
    <w:rsid w:val="006C76F5"/>
    <w:rsid w:val="006D0B66"/>
    <w:rsid w:val="006D3EB7"/>
    <w:rsid w:val="006D6699"/>
    <w:rsid w:val="006D6D00"/>
    <w:rsid w:val="006E0762"/>
    <w:rsid w:val="006E25D6"/>
    <w:rsid w:val="006E3A3B"/>
    <w:rsid w:val="006E3A98"/>
    <w:rsid w:val="006E49CE"/>
    <w:rsid w:val="006E5EBD"/>
    <w:rsid w:val="006E6D0A"/>
    <w:rsid w:val="006E72DE"/>
    <w:rsid w:val="006F0EA1"/>
    <w:rsid w:val="006F43B2"/>
    <w:rsid w:val="006F63A0"/>
    <w:rsid w:val="00700378"/>
    <w:rsid w:val="00701FFC"/>
    <w:rsid w:val="0070330B"/>
    <w:rsid w:val="007038EE"/>
    <w:rsid w:val="007047FD"/>
    <w:rsid w:val="00704DEF"/>
    <w:rsid w:val="00710F01"/>
    <w:rsid w:val="00712CA0"/>
    <w:rsid w:val="00714DF3"/>
    <w:rsid w:val="00716FF2"/>
    <w:rsid w:val="007229DB"/>
    <w:rsid w:val="00723B2C"/>
    <w:rsid w:val="007242E4"/>
    <w:rsid w:val="00727390"/>
    <w:rsid w:val="00730238"/>
    <w:rsid w:val="00734342"/>
    <w:rsid w:val="00735B22"/>
    <w:rsid w:val="00735B39"/>
    <w:rsid w:val="007376CB"/>
    <w:rsid w:val="00740676"/>
    <w:rsid w:val="00743BD9"/>
    <w:rsid w:val="00744636"/>
    <w:rsid w:val="0074752F"/>
    <w:rsid w:val="007571F6"/>
    <w:rsid w:val="0075760D"/>
    <w:rsid w:val="0076294E"/>
    <w:rsid w:val="00764965"/>
    <w:rsid w:val="00765ED6"/>
    <w:rsid w:val="00766D4E"/>
    <w:rsid w:val="00767C85"/>
    <w:rsid w:val="00770CC8"/>
    <w:rsid w:val="00773FA9"/>
    <w:rsid w:val="007747D3"/>
    <w:rsid w:val="0077518E"/>
    <w:rsid w:val="00775B08"/>
    <w:rsid w:val="00776E7A"/>
    <w:rsid w:val="00776F15"/>
    <w:rsid w:val="0077711B"/>
    <w:rsid w:val="00777891"/>
    <w:rsid w:val="00780361"/>
    <w:rsid w:val="00780A03"/>
    <w:rsid w:val="00781958"/>
    <w:rsid w:val="00781F57"/>
    <w:rsid w:val="00782B6B"/>
    <w:rsid w:val="00783410"/>
    <w:rsid w:val="00783505"/>
    <w:rsid w:val="007838F6"/>
    <w:rsid w:val="00783D08"/>
    <w:rsid w:val="00785583"/>
    <w:rsid w:val="007873E5"/>
    <w:rsid w:val="00787F8C"/>
    <w:rsid w:val="00790CB6"/>
    <w:rsid w:val="0079324E"/>
    <w:rsid w:val="00793307"/>
    <w:rsid w:val="00794093"/>
    <w:rsid w:val="00794EBE"/>
    <w:rsid w:val="0079503D"/>
    <w:rsid w:val="00795AA8"/>
    <w:rsid w:val="00796F92"/>
    <w:rsid w:val="00797FA2"/>
    <w:rsid w:val="007A26AD"/>
    <w:rsid w:val="007A292D"/>
    <w:rsid w:val="007A3BE6"/>
    <w:rsid w:val="007A6D32"/>
    <w:rsid w:val="007A72F1"/>
    <w:rsid w:val="007A77EB"/>
    <w:rsid w:val="007B035E"/>
    <w:rsid w:val="007B03BC"/>
    <w:rsid w:val="007B1809"/>
    <w:rsid w:val="007B1E18"/>
    <w:rsid w:val="007B48B1"/>
    <w:rsid w:val="007B76C5"/>
    <w:rsid w:val="007C18F6"/>
    <w:rsid w:val="007C2CE1"/>
    <w:rsid w:val="007C2E16"/>
    <w:rsid w:val="007C3AB9"/>
    <w:rsid w:val="007C438C"/>
    <w:rsid w:val="007C4C2D"/>
    <w:rsid w:val="007C5842"/>
    <w:rsid w:val="007C659F"/>
    <w:rsid w:val="007C7148"/>
    <w:rsid w:val="007C7C83"/>
    <w:rsid w:val="007D0237"/>
    <w:rsid w:val="007D12F0"/>
    <w:rsid w:val="007D2F24"/>
    <w:rsid w:val="007D3ECB"/>
    <w:rsid w:val="007D5A58"/>
    <w:rsid w:val="007D603C"/>
    <w:rsid w:val="007D6B11"/>
    <w:rsid w:val="007E0660"/>
    <w:rsid w:val="007E1B6C"/>
    <w:rsid w:val="007E21BA"/>
    <w:rsid w:val="007E2226"/>
    <w:rsid w:val="007E3D19"/>
    <w:rsid w:val="007E651B"/>
    <w:rsid w:val="007F0C98"/>
    <w:rsid w:val="007F2260"/>
    <w:rsid w:val="007F438C"/>
    <w:rsid w:val="007F48BA"/>
    <w:rsid w:val="007F7A5D"/>
    <w:rsid w:val="00800318"/>
    <w:rsid w:val="00803038"/>
    <w:rsid w:val="00806216"/>
    <w:rsid w:val="0080687D"/>
    <w:rsid w:val="00810121"/>
    <w:rsid w:val="00810492"/>
    <w:rsid w:val="0081077F"/>
    <w:rsid w:val="008143EE"/>
    <w:rsid w:val="008149B8"/>
    <w:rsid w:val="0081502C"/>
    <w:rsid w:val="00816B4A"/>
    <w:rsid w:val="00820C5F"/>
    <w:rsid w:val="00821F5C"/>
    <w:rsid w:val="00822D03"/>
    <w:rsid w:val="0082783B"/>
    <w:rsid w:val="0083029A"/>
    <w:rsid w:val="00830F81"/>
    <w:rsid w:val="00831385"/>
    <w:rsid w:val="008316AD"/>
    <w:rsid w:val="0083252A"/>
    <w:rsid w:val="00834ECB"/>
    <w:rsid w:val="00836EC1"/>
    <w:rsid w:val="00840E3D"/>
    <w:rsid w:val="00842DD3"/>
    <w:rsid w:val="00844ADA"/>
    <w:rsid w:val="008451A8"/>
    <w:rsid w:val="00846FF9"/>
    <w:rsid w:val="00847632"/>
    <w:rsid w:val="008504C9"/>
    <w:rsid w:val="008535A4"/>
    <w:rsid w:val="008600BC"/>
    <w:rsid w:val="008600FE"/>
    <w:rsid w:val="00861726"/>
    <w:rsid w:val="00861A35"/>
    <w:rsid w:val="008626DB"/>
    <w:rsid w:val="00862F81"/>
    <w:rsid w:val="008631EF"/>
    <w:rsid w:val="00864429"/>
    <w:rsid w:val="00870026"/>
    <w:rsid w:val="00870B52"/>
    <w:rsid w:val="008713F4"/>
    <w:rsid w:val="0087183C"/>
    <w:rsid w:val="00874308"/>
    <w:rsid w:val="008771DF"/>
    <w:rsid w:val="008821F5"/>
    <w:rsid w:val="00884578"/>
    <w:rsid w:val="00884AB8"/>
    <w:rsid w:val="0088567F"/>
    <w:rsid w:val="00885AB9"/>
    <w:rsid w:val="008878F6"/>
    <w:rsid w:val="00892A7C"/>
    <w:rsid w:val="00892E16"/>
    <w:rsid w:val="00895D42"/>
    <w:rsid w:val="008972DD"/>
    <w:rsid w:val="00897EC6"/>
    <w:rsid w:val="008A263E"/>
    <w:rsid w:val="008A2E76"/>
    <w:rsid w:val="008A3EED"/>
    <w:rsid w:val="008A44CC"/>
    <w:rsid w:val="008A48F4"/>
    <w:rsid w:val="008A4954"/>
    <w:rsid w:val="008A6C63"/>
    <w:rsid w:val="008A6FC7"/>
    <w:rsid w:val="008B0065"/>
    <w:rsid w:val="008B4524"/>
    <w:rsid w:val="008B49BC"/>
    <w:rsid w:val="008B4FFE"/>
    <w:rsid w:val="008C0FE0"/>
    <w:rsid w:val="008C2FFC"/>
    <w:rsid w:val="008C36BF"/>
    <w:rsid w:val="008C5EC8"/>
    <w:rsid w:val="008C79DB"/>
    <w:rsid w:val="008D0CFA"/>
    <w:rsid w:val="008D1AAD"/>
    <w:rsid w:val="008D23D5"/>
    <w:rsid w:val="008D2845"/>
    <w:rsid w:val="008D4851"/>
    <w:rsid w:val="008D6235"/>
    <w:rsid w:val="008D6C23"/>
    <w:rsid w:val="008E0012"/>
    <w:rsid w:val="008E05DD"/>
    <w:rsid w:val="008E214A"/>
    <w:rsid w:val="008E360F"/>
    <w:rsid w:val="008E40D8"/>
    <w:rsid w:val="008E6309"/>
    <w:rsid w:val="008F06AA"/>
    <w:rsid w:val="008F0894"/>
    <w:rsid w:val="008F1443"/>
    <w:rsid w:val="008F1F04"/>
    <w:rsid w:val="008F2B5D"/>
    <w:rsid w:val="008F3F64"/>
    <w:rsid w:val="008F488C"/>
    <w:rsid w:val="008F5EF5"/>
    <w:rsid w:val="008F77E1"/>
    <w:rsid w:val="009014D1"/>
    <w:rsid w:val="0090175D"/>
    <w:rsid w:val="009018F4"/>
    <w:rsid w:val="00903BA7"/>
    <w:rsid w:val="00907107"/>
    <w:rsid w:val="009118BA"/>
    <w:rsid w:val="00914295"/>
    <w:rsid w:val="009164EB"/>
    <w:rsid w:val="00920204"/>
    <w:rsid w:val="00920609"/>
    <w:rsid w:val="00920EA2"/>
    <w:rsid w:val="009210D5"/>
    <w:rsid w:val="00923649"/>
    <w:rsid w:val="00924E75"/>
    <w:rsid w:val="00930855"/>
    <w:rsid w:val="00931F66"/>
    <w:rsid w:val="00932397"/>
    <w:rsid w:val="00933DB1"/>
    <w:rsid w:val="00936FDC"/>
    <w:rsid w:val="00940E52"/>
    <w:rsid w:val="009412A4"/>
    <w:rsid w:val="009418E6"/>
    <w:rsid w:val="00947DA4"/>
    <w:rsid w:val="009514C7"/>
    <w:rsid w:val="00951E8F"/>
    <w:rsid w:val="0095497E"/>
    <w:rsid w:val="00955081"/>
    <w:rsid w:val="00955111"/>
    <w:rsid w:val="00955942"/>
    <w:rsid w:val="00956806"/>
    <w:rsid w:val="00961B12"/>
    <w:rsid w:val="00962C5D"/>
    <w:rsid w:val="00967366"/>
    <w:rsid w:val="00971835"/>
    <w:rsid w:val="00971D09"/>
    <w:rsid w:val="0097613B"/>
    <w:rsid w:val="009775A5"/>
    <w:rsid w:val="009803E9"/>
    <w:rsid w:val="00980F34"/>
    <w:rsid w:val="0098126D"/>
    <w:rsid w:val="00982048"/>
    <w:rsid w:val="00982D50"/>
    <w:rsid w:val="00985F76"/>
    <w:rsid w:val="009874C2"/>
    <w:rsid w:val="009876F0"/>
    <w:rsid w:val="00991552"/>
    <w:rsid w:val="00993A4B"/>
    <w:rsid w:val="00993E71"/>
    <w:rsid w:val="00995196"/>
    <w:rsid w:val="00995524"/>
    <w:rsid w:val="009965FB"/>
    <w:rsid w:val="00996DEF"/>
    <w:rsid w:val="00997EA1"/>
    <w:rsid w:val="009A3192"/>
    <w:rsid w:val="009A41F8"/>
    <w:rsid w:val="009A676A"/>
    <w:rsid w:val="009A6AC7"/>
    <w:rsid w:val="009B40EE"/>
    <w:rsid w:val="009B48C2"/>
    <w:rsid w:val="009B6076"/>
    <w:rsid w:val="009B7C59"/>
    <w:rsid w:val="009C0E83"/>
    <w:rsid w:val="009C14DF"/>
    <w:rsid w:val="009C3EAF"/>
    <w:rsid w:val="009C4355"/>
    <w:rsid w:val="009C4A2D"/>
    <w:rsid w:val="009C52F7"/>
    <w:rsid w:val="009C748A"/>
    <w:rsid w:val="009D0712"/>
    <w:rsid w:val="009D41D3"/>
    <w:rsid w:val="009E04FB"/>
    <w:rsid w:val="009E0F66"/>
    <w:rsid w:val="009E1376"/>
    <w:rsid w:val="009E534B"/>
    <w:rsid w:val="009E6CD4"/>
    <w:rsid w:val="009F25DD"/>
    <w:rsid w:val="009F42CC"/>
    <w:rsid w:val="009F7B68"/>
    <w:rsid w:val="00A007A7"/>
    <w:rsid w:val="00A00F07"/>
    <w:rsid w:val="00A014CE"/>
    <w:rsid w:val="00A04C04"/>
    <w:rsid w:val="00A06075"/>
    <w:rsid w:val="00A078C3"/>
    <w:rsid w:val="00A07C61"/>
    <w:rsid w:val="00A10CB4"/>
    <w:rsid w:val="00A14A70"/>
    <w:rsid w:val="00A14AF1"/>
    <w:rsid w:val="00A14B05"/>
    <w:rsid w:val="00A14C14"/>
    <w:rsid w:val="00A14E4B"/>
    <w:rsid w:val="00A14F46"/>
    <w:rsid w:val="00A15BA9"/>
    <w:rsid w:val="00A17180"/>
    <w:rsid w:val="00A202DB"/>
    <w:rsid w:val="00A229C3"/>
    <w:rsid w:val="00A23CDE"/>
    <w:rsid w:val="00A2496E"/>
    <w:rsid w:val="00A26C1C"/>
    <w:rsid w:val="00A2714E"/>
    <w:rsid w:val="00A304B3"/>
    <w:rsid w:val="00A33556"/>
    <w:rsid w:val="00A33770"/>
    <w:rsid w:val="00A33D60"/>
    <w:rsid w:val="00A35158"/>
    <w:rsid w:val="00A41C4E"/>
    <w:rsid w:val="00A41F96"/>
    <w:rsid w:val="00A4243E"/>
    <w:rsid w:val="00A42519"/>
    <w:rsid w:val="00A4452C"/>
    <w:rsid w:val="00A45256"/>
    <w:rsid w:val="00A45D78"/>
    <w:rsid w:val="00A466FF"/>
    <w:rsid w:val="00A47EC9"/>
    <w:rsid w:val="00A5018A"/>
    <w:rsid w:val="00A5137D"/>
    <w:rsid w:val="00A53DA5"/>
    <w:rsid w:val="00A547D0"/>
    <w:rsid w:val="00A55A7F"/>
    <w:rsid w:val="00A571F0"/>
    <w:rsid w:val="00A62D6F"/>
    <w:rsid w:val="00A6356C"/>
    <w:rsid w:val="00A63769"/>
    <w:rsid w:val="00A63A2A"/>
    <w:rsid w:val="00A645FC"/>
    <w:rsid w:val="00A64C41"/>
    <w:rsid w:val="00A658B9"/>
    <w:rsid w:val="00A701A6"/>
    <w:rsid w:val="00A70670"/>
    <w:rsid w:val="00A71A8A"/>
    <w:rsid w:val="00A73059"/>
    <w:rsid w:val="00A73F09"/>
    <w:rsid w:val="00A77552"/>
    <w:rsid w:val="00A81060"/>
    <w:rsid w:val="00A85171"/>
    <w:rsid w:val="00A90710"/>
    <w:rsid w:val="00A92C7A"/>
    <w:rsid w:val="00A92C9E"/>
    <w:rsid w:val="00A9376D"/>
    <w:rsid w:val="00A950CA"/>
    <w:rsid w:val="00A953EF"/>
    <w:rsid w:val="00A968E1"/>
    <w:rsid w:val="00A97838"/>
    <w:rsid w:val="00AA0E4D"/>
    <w:rsid w:val="00AA1C02"/>
    <w:rsid w:val="00AA3861"/>
    <w:rsid w:val="00AA6345"/>
    <w:rsid w:val="00AB03B1"/>
    <w:rsid w:val="00AB130E"/>
    <w:rsid w:val="00AB1A89"/>
    <w:rsid w:val="00AB251C"/>
    <w:rsid w:val="00AB2EFF"/>
    <w:rsid w:val="00AB4920"/>
    <w:rsid w:val="00AB4C31"/>
    <w:rsid w:val="00AB59D9"/>
    <w:rsid w:val="00AC08D4"/>
    <w:rsid w:val="00AC0922"/>
    <w:rsid w:val="00AC3BE2"/>
    <w:rsid w:val="00AC477C"/>
    <w:rsid w:val="00AD02C0"/>
    <w:rsid w:val="00AD04E7"/>
    <w:rsid w:val="00AD14FB"/>
    <w:rsid w:val="00AD25FC"/>
    <w:rsid w:val="00AD4CA5"/>
    <w:rsid w:val="00AD5C17"/>
    <w:rsid w:val="00AD7E8E"/>
    <w:rsid w:val="00AE06CE"/>
    <w:rsid w:val="00AE0A63"/>
    <w:rsid w:val="00AE6B32"/>
    <w:rsid w:val="00AE6CF2"/>
    <w:rsid w:val="00AF0104"/>
    <w:rsid w:val="00AF3369"/>
    <w:rsid w:val="00AF3C2F"/>
    <w:rsid w:val="00AF568C"/>
    <w:rsid w:val="00AF5CD5"/>
    <w:rsid w:val="00B00B74"/>
    <w:rsid w:val="00B00D50"/>
    <w:rsid w:val="00B01531"/>
    <w:rsid w:val="00B0259F"/>
    <w:rsid w:val="00B03588"/>
    <w:rsid w:val="00B042D8"/>
    <w:rsid w:val="00B04708"/>
    <w:rsid w:val="00B052B7"/>
    <w:rsid w:val="00B063C4"/>
    <w:rsid w:val="00B07580"/>
    <w:rsid w:val="00B1065B"/>
    <w:rsid w:val="00B10F50"/>
    <w:rsid w:val="00B1134A"/>
    <w:rsid w:val="00B120BB"/>
    <w:rsid w:val="00B1215D"/>
    <w:rsid w:val="00B12533"/>
    <w:rsid w:val="00B131A7"/>
    <w:rsid w:val="00B134F4"/>
    <w:rsid w:val="00B1556A"/>
    <w:rsid w:val="00B165D3"/>
    <w:rsid w:val="00B20CAB"/>
    <w:rsid w:val="00B2130E"/>
    <w:rsid w:val="00B214C1"/>
    <w:rsid w:val="00B2217F"/>
    <w:rsid w:val="00B23D3C"/>
    <w:rsid w:val="00B24BE9"/>
    <w:rsid w:val="00B26ED1"/>
    <w:rsid w:val="00B3052C"/>
    <w:rsid w:val="00B32ED8"/>
    <w:rsid w:val="00B33E15"/>
    <w:rsid w:val="00B37840"/>
    <w:rsid w:val="00B40CC3"/>
    <w:rsid w:val="00B4371E"/>
    <w:rsid w:val="00B44EA4"/>
    <w:rsid w:val="00B47B9C"/>
    <w:rsid w:val="00B50211"/>
    <w:rsid w:val="00B51917"/>
    <w:rsid w:val="00B5252D"/>
    <w:rsid w:val="00B5336F"/>
    <w:rsid w:val="00B53DFB"/>
    <w:rsid w:val="00B5464E"/>
    <w:rsid w:val="00B564C8"/>
    <w:rsid w:val="00B564FC"/>
    <w:rsid w:val="00B57BAD"/>
    <w:rsid w:val="00B602F0"/>
    <w:rsid w:val="00B604C8"/>
    <w:rsid w:val="00B61443"/>
    <w:rsid w:val="00B63038"/>
    <w:rsid w:val="00B634A2"/>
    <w:rsid w:val="00B653B1"/>
    <w:rsid w:val="00B66880"/>
    <w:rsid w:val="00B669A9"/>
    <w:rsid w:val="00B74849"/>
    <w:rsid w:val="00B75A45"/>
    <w:rsid w:val="00B800F2"/>
    <w:rsid w:val="00B8013E"/>
    <w:rsid w:val="00B81098"/>
    <w:rsid w:val="00B82F91"/>
    <w:rsid w:val="00B8457E"/>
    <w:rsid w:val="00B84794"/>
    <w:rsid w:val="00B86EBB"/>
    <w:rsid w:val="00B87061"/>
    <w:rsid w:val="00B920C3"/>
    <w:rsid w:val="00B94B82"/>
    <w:rsid w:val="00B95DF6"/>
    <w:rsid w:val="00BA2025"/>
    <w:rsid w:val="00BA234A"/>
    <w:rsid w:val="00BA2367"/>
    <w:rsid w:val="00BA4E68"/>
    <w:rsid w:val="00BB0B8D"/>
    <w:rsid w:val="00BB15BC"/>
    <w:rsid w:val="00BB6073"/>
    <w:rsid w:val="00BB76C5"/>
    <w:rsid w:val="00BB7F31"/>
    <w:rsid w:val="00BC28D6"/>
    <w:rsid w:val="00BC41B4"/>
    <w:rsid w:val="00BC4626"/>
    <w:rsid w:val="00BC4656"/>
    <w:rsid w:val="00BC5089"/>
    <w:rsid w:val="00BC6441"/>
    <w:rsid w:val="00BC71DC"/>
    <w:rsid w:val="00BC732C"/>
    <w:rsid w:val="00BD0D76"/>
    <w:rsid w:val="00BD2F79"/>
    <w:rsid w:val="00BD3975"/>
    <w:rsid w:val="00BD3A0C"/>
    <w:rsid w:val="00BD59C7"/>
    <w:rsid w:val="00BD5C83"/>
    <w:rsid w:val="00BD6DF5"/>
    <w:rsid w:val="00BD6EC7"/>
    <w:rsid w:val="00BE1652"/>
    <w:rsid w:val="00BE424F"/>
    <w:rsid w:val="00BE55B9"/>
    <w:rsid w:val="00BE5E62"/>
    <w:rsid w:val="00BF043B"/>
    <w:rsid w:val="00BF1369"/>
    <w:rsid w:val="00BF3A4F"/>
    <w:rsid w:val="00BF4D3F"/>
    <w:rsid w:val="00BF567F"/>
    <w:rsid w:val="00BF5C55"/>
    <w:rsid w:val="00BF5FCB"/>
    <w:rsid w:val="00BF6A41"/>
    <w:rsid w:val="00BF6B81"/>
    <w:rsid w:val="00BF6E47"/>
    <w:rsid w:val="00BF7CB7"/>
    <w:rsid w:val="00C079C5"/>
    <w:rsid w:val="00C137D4"/>
    <w:rsid w:val="00C146C3"/>
    <w:rsid w:val="00C157FE"/>
    <w:rsid w:val="00C20B9A"/>
    <w:rsid w:val="00C21621"/>
    <w:rsid w:val="00C23679"/>
    <w:rsid w:val="00C23988"/>
    <w:rsid w:val="00C26614"/>
    <w:rsid w:val="00C3036B"/>
    <w:rsid w:val="00C310E2"/>
    <w:rsid w:val="00C3389E"/>
    <w:rsid w:val="00C33B15"/>
    <w:rsid w:val="00C34129"/>
    <w:rsid w:val="00C347ED"/>
    <w:rsid w:val="00C36766"/>
    <w:rsid w:val="00C36D36"/>
    <w:rsid w:val="00C36D96"/>
    <w:rsid w:val="00C4091C"/>
    <w:rsid w:val="00C40A0F"/>
    <w:rsid w:val="00C41EC0"/>
    <w:rsid w:val="00C46E3F"/>
    <w:rsid w:val="00C47E65"/>
    <w:rsid w:val="00C5073D"/>
    <w:rsid w:val="00C51320"/>
    <w:rsid w:val="00C564DF"/>
    <w:rsid w:val="00C571D7"/>
    <w:rsid w:val="00C57508"/>
    <w:rsid w:val="00C628DC"/>
    <w:rsid w:val="00C63D34"/>
    <w:rsid w:val="00C64730"/>
    <w:rsid w:val="00C658C3"/>
    <w:rsid w:val="00C67A8D"/>
    <w:rsid w:val="00C72CBF"/>
    <w:rsid w:val="00C7316D"/>
    <w:rsid w:val="00C73780"/>
    <w:rsid w:val="00C7392D"/>
    <w:rsid w:val="00C74ED4"/>
    <w:rsid w:val="00C75773"/>
    <w:rsid w:val="00C77F9E"/>
    <w:rsid w:val="00C800A8"/>
    <w:rsid w:val="00C80AFC"/>
    <w:rsid w:val="00C82809"/>
    <w:rsid w:val="00C83574"/>
    <w:rsid w:val="00C84E51"/>
    <w:rsid w:val="00C85A8B"/>
    <w:rsid w:val="00C85E92"/>
    <w:rsid w:val="00C87D9F"/>
    <w:rsid w:val="00C87E07"/>
    <w:rsid w:val="00C904D1"/>
    <w:rsid w:val="00C911CE"/>
    <w:rsid w:val="00C9764F"/>
    <w:rsid w:val="00CA416E"/>
    <w:rsid w:val="00CB0BAA"/>
    <w:rsid w:val="00CB0C0F"/>
    <w:rsid w:val="00CB1851"/>
    <w:rsid w:val="00CB4190"/>
    <w:rsid w:val="00CB7B1C"/>
    <w:rsid w:val="00CB7DDA"/>
    <w:rsid w:val="00CC053A"/>
    <w:rsid w:val="00CC0D80"/>
    <w:rsid w:val="00CC2881"/>
    <w:rsid w:val="00CC4D7A"/>
    <w:rsid w:val="00CC593B"/>
    <w:rsid w:val="00CC696E"/>
    <w:rsid w:val="00CD01F6"/>
    <w:rsid w:val="00CD0DA4"/>
    <w:rsid w:val="00CD0DCF"/>
    <w:rsid w:val="00CD135F"/>
    <w:rsid w:val="00CD394A"/>
    <w:rsid w:val="00CD48AC"/>
    <w:rsid w:val="00CE460D"/>
    <w:rsid w:val="00CE4A65"/>
    <w:rsid w:val="00CE6359"/>
    <w:rsid w:val="00CF0043"/>
    <w:rsid w:val="00CF069D"/>
    <w:rsid w:val="00CF2EC0"/>
    <w:rsid w:val="00CF2FD6"/>
    <w:rsid w:val="00CF3F1A"/>
    <w:rsid w:val="00CF58CD"/>
    <w:rsid w:val="00D01451"/>
    <w:rsid w:val="00D020DE"/>
    <w:rsid w:val="00D02CFE"/>
    <w:rsid w:val="00D040EC"/>
    <w:rsid w:val="00D04A43"/>
    <w:rsid w:val="00D06159"/>
    <w:rsid w:val="00D06330"/>
    <w:rsid w:val="00D070A9"/>
    <w:rsid w:val="00D07143"/>
    <w:rsid w:val="00D1033F"/>
    <w:rsid w:val="00D11292"/>
    <w:rsid w:val="00D1447F"/>
    <w:rsid w:val="00D169D8"/>
    <w:rsid w:val="00D16F2D"/>
    <w:rsid w:val="00D17863"/>
    <w:rsid w:val="00D21D24"/>
    <w:rsid w:val="00D2290A"/>
    <w:rsid w:val="00D239DA"/>
    <w:rsid w:val="00D245C2"/>
    <w:rsid w:val="00D2523C"/>
    <w:rsid w:val="00D25AE8"/>
    <w:rsid w:val="00D26D86"/>
    <w:rsid w:val="00D3199B"/>
    <w:rsid w:val="00D31C91"/>
    <w:rsid w:val="00D33D46"/>
    <w:rsid w:val="00D33E91"/>
    <w:rsid w:val="00D362E5"/>
    <w:rsid w:val="00D36A6D"/>
    <w:rsid w:val="00D36D66"/>
    <w:rsid w:val="00D37ED7"/>
    <w:rsid w:val="00D4224F"/>
    <w:rsid w:val="00D44152"/>
    <w:rsid w:val="00D463FD"/>
    <w:rsid w:val="00D47412"/>
    <w:rsid w:val="00D50E4D"/>
    <w:rsid w:val="00D52EB3"/>
    <w:rsid w:val="00D54652"/>
    <w:rsid w:val="00D55B06"/>
    <w:rsid w:val="00D55F6D"/>
    <w:rsid w:val="00D56160"/>
    <w:rsid w:val="00D56E34"/>
    <w:rsid w:val="00D60593"/>
    <w:rsid w:val="00D61A78"/>
    <w:rsid w:val="00D63E6E"/>
    <w:rsid w:val="00D63F9F"/>
    <w:rsid w:val="00D64086"/>
    <w:rsid w:val="00D65FFD"/>
    <w:rsid w:val="00D66CD1"/>
    <w:rsid w:val="00D676B3"/>
    <w:rsid w:val="00D73E66"/>
    <w:rsid w:val="00D74955"/>
    <w:rsid w:val="00D75532"/>
    <w:rsid w:val="00D75615"/>
    <w:rsid w:val="00D82852"/>
    <w:rsid w:val="00D87574"/>
    <w:rsid w:val="00D914BE"/>
    <w:rsid w:val="00D91E46"/>
    <w:rsid w:val="00D94BDD"/>
    <w:rsid w:val="00D96860"/>
    <w:rsid w:val="00DA0492"/>
    <w:rsid w:val="00DA1EEA"/>
    <w:rsid w:val="00DA2046"/>
    <w:rsid w:val="00DA2755"/>
    <w:rsid w:val="00DA28E5"/>
    <w:rsid w:val="00DA34D0"/>
    <w:rsid w:val="00DA49C5"/>
    <w:rsid w:val="00DA5F65"/>
    <w:rsid w:val="00DA6C18"/>
    <w:rsid w:val="00DA77A6"/>
    <w:rsid w:val="00DB3792"/>
    <w:rsid w:val="00DB3E9E"/>
    <w:rsid w:val="00DB5889"/>
    <w:rsid w:val="00DB6361"/>
    <w:rsid w:val="00DB7503"/>
    <w:rsid w:val="00DB75F7"/>
    <w:rsid w:val="00DC004C"/>
    <w:rsid w:val="00DC1672"/>
    <w:rsid w:val="00DC1847"/>
    <w:rsid w:val="00DC288A"/>
    <w:rsid w:val="00DC333B"/>
    <w:rsid w:val="00DC4FEC"/>
    <w:rsid w:val="00DC5787"/>
    <w:rsid w:val="00DC6888"/>
    <w:rsid w:val="00DD0B05"/>
    <w:rsid w:val="00DD13E9"/>
    <w:rsid w:val="00DD3AC9"/>
    <w:rsid w:val="00DD40AC"/>
    <w:rsid w:val="00DD43A0"/>
    <w:rsid w:val="00DD5239"/>
    <w:rsid w:val="00DD5252"/>
    <w:rsid w:val="00DD5422"/>
    <w:rsid w:val="00DE3DCD"/>
    <w:rsid w:val="00DE3F46"/>
    <w:rsid w:val="00DF0DD9"/>
    <w:rsid w:val="00DF2CCA"/>
    <w:rsid w:val="00DF4DB7"/>
    <w:rsid w:val="00DF53D7"/>
    <w:rsid w:val="00DF56A3"/>
    <w:rsid w:val="00DF5742"/>
    <w:rsid w:val="00DF686F"/>
    <w:rsid w:val="00DF7D85"/>
    <w:rsid w:val="00E00BC4"/>
    <w:rsid w:val="00E02B9E"/>
    <w:rsid w:val="00E04EB3"/>
    <w:rsid w:val="00E12928"/>
    <w:rsid w:val="00E1597B"/>
    <w:rsid w:val="00E16477"/>
    <w:rsid w:val="00E17644"/>
    <w:rsid w:val="00E219BD"/>
    <w:rsid w:val="00E23E6D"/>
    <w:rsid w:val="00E24264"/>
    <w:rsid w:val="00E2654D"/>
    <w:rsid w:val="00E31246"/>
    <w:rsid w:val="00E32E37"/>
    <w:rsid w:val="00E3380C"/>
    <w:rsid w:val="00E3627C"/>
    <w:rsid w:val="00E36858"/>
    <w:rsid w:val="00E368C3"/>
    <w:rsid w:val="00E41342"/>
    <w:rsid w:val="00E42652"/>
    <w:rsid w:val="00E42A64"/>
    <w:rsid w:val="00E42C62"/>
    <w:rsid w:val="00E43C4B"/>
    <w:rsid w:val="00E44627"/>
    <w:rsid w:val="00E46D35"/>
    <w:rsid w:val="00E50708"/>
    <w:rsid w:val="00E50E3B"/>
    <w:rsid w:val="00E52F46"/>
    <w:rsid w:val="00E533BD"/>
    <w:rsid w:val="00E55CCF"/>
    <w:rsid w:val="00E57A6A"/>
    <w:rsid w:val="00E60791"/>
    <w:rsid w:val="00E62EBB"/>
    <w:rsid w:val="00E64370"/>
    <w:rsid w:val="00E6536A"/>
    <w:rsid w:val="00E65B44"/>
    <w:rsid w:val="00E67D76"/>
    <w:rsid w:val="00E70ADF"/>
    <w:rsid w:val="00E7149C"/>
    <w:rsid w:val="00E71A93"/>
    <w:rsid w:val="00E72F58"/>
    <w:rsid w:val="00E75ED7"/>
    <w:rsid w:val="00E76202"/>
    <w:rsid w:val="00E7771E"/>
    <w:rsid w:val="00E80B83"/>
    <w:rsid w:val="00E81511"/>
    <w:rsid w:val="00E81B85"/>
    <w:rsid w:val="00E81F70"/>
    <w:rsid w:val="00E82BE6"/>
    <w:rsid w:val="00E8400C"/>
    <w:rsid w:val="00E87512"/>
    <w:rsid w:val="00E9124E"/>
    <w:rsid w:val="00E9133C"/>
    <w:rsid w:val="00E930AA"/>
    <w:rsid w:val="00E9366C"/>
    <w:rsid w:val="00E93EFC"/>
    <w:rsid w:val="00E958B7"/>
    <w:rsid w:val="00E95CD1"/>
    <w:rsid w:val="00E97069"/>
    <w:rsid w:val="00E970C1"/>
    <w:rsid w:val="00E97347"/>
    <w:rsid w:val="00E97915"/>
    <w:rsid w:val="00E97F0C"/>
    <w:rsid w:val="00EA07DB"/>
    <w:rsid w:val="00EA287D"/>
    <w:rsid w:val="00EA2BBE"/>
    <w:rsid w:val="00EA2EBC"/>
    <w:rsid w:val="00EA51C0"/>
    <w:rsid w:val="00EA79D5"/>
    <w:rsid w:val="00EB0C7A"/>
    <w:rsid w:val="00EB1993"/>
    <w:rsid w:val="00EB2DA7"/>
    <w:rsid w:val="00EB4885"/>
    <w:rsid w:val="00EB533C"/>
    <w:rsid w:val="00EB5455"/>
    <w:rsid w:val="00EC0029"/>
    <w:rsid w:val="00EC0F1C"/>
    <w:rsid w:val="00EC2C02"/>
    <w:rsid w:val="00EC5E2A"/>
    <w:rsid w:val="00EC7EF5"/>
    <w:rsid w:val="00ED0EB7"/>
    <w:rsid w:val="00ED106A"/>
    <w:rsid w:val="00ED1AB0"/>
    <w:rsid w:val="00ED65E2"/>
    <w:rsid w:val="00ED724E"/>
    <w:rsid w:val="00EE145E"/>
    <w:rsid w:val="00EE260C"/>
    <w:rsid w:val="00EE3251"/>
    <w:rsid w:val="00EF20FA"/>
    <w:rsid w:val="00EF2E41"/>
    <w:rsid w:val="00EF2FA5"/>
    <w:rsid w:val="00EF3E64"/>
    <w:rsid w:val="00EF41E5"/>
    <w:rsid w:val="00EF4209"/>
    <w:rsid w:val="00EF4775"/>
    <w:rsid w:val="00EF4C5E"/>
    <w:rsid w:val="00EF5DAA"/>
    <w:rsid w:val="00EF63C7"/>
    <w:rsid w:val="00EF6D5E"/>
    <w:rsid w:val="00F01BBB"/>
    <w:rsid w:val="00F025AE"/>
    <w:rsid w:val="00F025DB"/>
    <w:rsid w:val="00F03998"/>
    <w:rsid w:val="00F100EB"/>
    <w:rsid w:val="00F10D4F"/>
    <w:rsid w:val="00F11C69"/>
    <w:rsid w:val="00F11F08"/>
    <w:rsid w:val="00F121D6"/>
    <w:rsid w:val="00F12979"/>
    <w:rsid w:val="00F15148"/>
    <w:rsid w:val="00F15F95"/>
    <w:rsid w:val="00F166F4"/>
    <w:rsid w:val="00F1677C"/>
    <w:rsid w:val="00F167C1"/>
    <w:rsid w:val="00F210D9"/>
    <w:rsid w:val="00F22276"/>
    <w:rsid w:val="00F22317"/>
    <w:rsid w:val="00F23C59"/>
    <w:rsid w:val="00F244AC"/>
    <w:rsid w:val="00F25B6B"/>
    <w:rsid w:val="00F25F95"/>
    <w:rsid w:val="00F26D59"/>
    <w:rsid w:val="00F26DF4"/>
    <w:rsid w:val="00F30487"/>
    <w:rsid w:val="00F313CA"/>
    <w:rsid w:val="00F32E0F"/>
    <w:rsid w:val="00F33541"/>
    <w:rsid w:val="00F3620B"/>
    <w:rsid w:val="00F36FE5"/>
    <w:rsid w:val="00F3747C"/>
    <w:rsid w:val="00F40D30"/>
    <w:rsid w:val="00F42077"/>
    <w:rsid w:val="00F42BC2"/>
    <w:rsid w:val="00F43A5E"/>
    <w:rsid w:val="00F4447B"/>
    <w:rsid w:val="00F44B6E"/>
    <w:rsid w:val="00F44D52"/>
    <w:rsid w:val="00F44DFB"/>
    <w:rsid w:val="00F45E53"/>
    <w:rsid w:val="00F47B04"/>
    <w:rsid w:val="00F51B89"/>
    <w:rsid w:val="00F57BF0"/>
    <w:rsid w:val="00F60D75"/>
    <w:rsid w:val="00F60E49"/>
    <w:rsid w:val="00F633DF"/>
    <w:rsid w:val="00F6349D"/>
    <w:rsid w:val="00F65288"/>
    <w:rsid w:val="00F65C69"/>
    <w:rsid w:val="00F70C36"/>
    <w:rsid w:val="00F71A67"/>
    <w:rsid w:val="00F729E2"/>
    <w:rsid w:val="00F74932"/>
    <w:rsid w:val="00F753B2"/>
    <w:rsid w:val="00F75ED7"/>
    <w:rsid w:val="00F8249C"/>
    <w:rsid w:val="00F8709B"/>
    <w:rsid w:val="00F8759A"/>
    <w:rsid w:val="00F90468"/>
    <w:rsid w:val="00F944CB"/>
    <w:rsid w:val="00F956BD"/>
    <w:rsid w:val="00F97CE7"/>
    <w:rsid w:val="00FA2F34"/>
    <w:rsid w:val="00FA4067"/>
    <w:rsid w:val="00FA5F3C"/>
    <w:rsid w:val="00FA646F"/>
    <w:rsid w:val="00FA699C"/>
    <w:rsid w:val="00FA6B74"/>
    <w:rsid w:val="00FB1576"/>
    <w:rsid w:val="00FB2DC2"/>
    <w:rsid w:val="00FB2FA2"/>
    <w:rsid w:val="00FB3BA3"/>
    <w:rsid w:val="00FB62CC"/>
    <w:rsid w:val="00FB7B4E"/>
    <w:rsid w:val="00FC04D5"/>
    <w:rsid w:val="00FC14DE"/>
    <w:rsid w:val="00FC46E2"/>
    <w:rsid w:val="00FC5669"/>
    <w:rsid w:val="00FC6680"/>
    <w:rsid w:val="00FD0AAB"/>
    <w:rsid w:val="00FD3DDF"/>
    <w:rsid w:val="00FD61EC"/>
    <w:rsid w:val="00FD6FDC"/>
    <w:rsid w:val="00FE12FF"/>
    <w:rsid w:val="00FE20B6"/>
    <w:rsid w:val="00FE44B3"/>
    <w:rsid w:val="00FE626C"/>
    <w:rsid w:val="00FE6CCE"/>
    <w:rsid w:val="00FE7628"/>
    <w:rsid w:val="00FE7F89"/>
    <w:rsid w:val="00FF078A"/>
    <w:rsid w:val="00FF0B8F"/>
    <w:rsid w:val="00FF0F44"/>
    <w:rsid w:val="00FF192B"/>
    <w:rsid w:val="00FF63EC"/>
    <w:rsid w:val="00FF7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04715C7"/>
  <w15:docId w15:val="{5B0E2A2F-B1F3-434F-B70E-D09531DE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A7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2130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655DE"/>
    <w:pPr>
      <w:keepNext/>
      <w:keepLines/>
      <w:numPr>
        <w:ilvl w:val="1"/>
        <w:numId w:val="1"/>
      </w:numPr>
      <w:tabs>
        <w:tab w:val="left" w:pos="576"/>
      </w:tabs>
      <w:spacing w:before="240" w:after="120" w:line="300" w:lineRule="auto"/>
      <w:outlineLvl w:val="1"/>
    </w:pPr>
    <w:rPr>
      <w:rFonts w:ascii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864429"/>
    <w:pPr>
      <w:keepNext/>
      <w:keepLines/>
      <w:numPr>
        <w:ilvl w:val="2"/>
        <w:numId w:val="1"/>
      </w:numPr>
      <w:tabs>
        <w:tab w:val="left" w:pos="432"/>
      </w:tabs>
      <w:spacing w:before="120" w:after="120" w:line="300" w:lineRule="auto"/>
      <w:ind w:right="210"/>
      <w:jc w:val="left"/>
      <w:outlineLvl w:val="2"/>
    </w:pPr>
    <w:rPr>
      <w:rFonts w:ascii="宋体" w:hAnsi="宋体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795AA8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Times New Roman" w:hAnsi="Times New Roman" w:cs="Times New Roman"/>
      <w:b/>
      <w:sz w:val="28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795A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C0D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C0D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C0D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C0D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3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55DE"/>
    <w:rPr>
      <w:rFonts w:ascii="Times New Roman" w:eastAsia="宋体" w:hAnsi="Times New Roman" w:cs="Times New Roman"/>
      <w:b/>
      <w:sz w:val="28"/>
      <w:szCs w:val="20"/>
    </w:rPr>
  </w:style>
  <w:style w:type="character" w:customStyle="1" w:styleId="30">
    <w:name w:val="标题 3 字符"/>
    <w:basedOn w:val="a0"/>
    <w:link w:val="3"/>
    <w:rsid w:val="00864429"/>
    <w:rPr>
      <w:rFonts w:ascii="宋体" w:eastAsia="宋体" w:hAnsi="宋体" w:cs="Times New Roman"/>
      <w:b/>
      <w:sz w:val="28"/>
      <w:szCs w:val="20"/>
    </w:rPr>
  </w:style>
  <w:style w:type="character" w:customStyle="1" w:styleId="40">
    <w:name w:val="标题 4 字符"/>
    <w:basedOn w:val="a0"/>
    <w:link w:val="4"/>
    <w:rsid w:val="00795AA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50">
    <w:name w:val="标题 5 字符"/>
    <w:basedOn w:val="a0"/>
    <w:link w:val="5"/>
    <w:uiPriority w:val="9"/>
    <w:rsid w:val="00795AA8"/>
    <w:rPr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C0D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C0D8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C0D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C0D8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DD5422"/>
    <w:pPr>
      <w:ind w:firstLineChars="200" w:firstLine="420"/>
    </w:pPr>
  </w:style>
  <w:style w:type="character" w:customStyle="1" w:styleId="a4">
    <w:name w:val="正文缩进 字符"/>
    <w:basedOn w:val="a0"/>
    <w:link w:val="a5"/>
    <w:rsid w:val="00B2130E"/>
    <w:rPr>
      <w:rFonts w:eastAsia="宋体"/>
      <w:sz w:val="24"/>
    </w:rPr>
  </w:style>
  <w:style w:type="paragraph" w:styleId="a5">
    <w:name w:val="Normal Indent"/>
    <w:basedOn w:val="a"/>
    <w:link w:val="a4"/>
    <w:rsid w:val="00B2130E"/>
    <w:pPr>
      <w:spacing w:line="360" w:lineRule="auto"/>
      <w:ind w:firstLine="420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4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496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2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3C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3CDE"/>
    <w:rPr>
      <w:sz w:val="18"/>
      <w:szCs w:val="18"/>
    </w:rPr>
  </w:style>
  <w:style w:type="character" w:styleId="aa">
    <w:name w:val="Hyperlink"/>
    <w:basedOn w:val="a0"/>
    <w:uiPriority w:val="99"/>
    <w:unhideWhenUsed/>
    <w:rsid w:val="00B5252D"/>
    <w:rPr>
      <w:color w:val="0000FF"/>
      <w:u w:val="single"/>
    </w:rPr>
  </w:style>
  <w:style w:type="table" w:styleId="ab">
    <w:name w:val="Table Grid"/>
    <w:basedOn w:val="a1"/>
    <w:uiPriority w:val="59"/>
    <w:rsid w:val="0023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无间隔 字符"/>
    <w:link w:val="ad"/>
    <w:uiPriority w:val="1"/>
    <w:rsid w:val="008E05DD"/>
    <w:rPr>
      <w:sz w:val="22"/>
    </w:rPr>
  </w:style>
  <w:style w:type="paragraph" w:styleId="ad">
    <w:name w:val="No Spacing"/>
    <w:link w:val="ac"/>
    <w:uiPriority w:val="1"/>
    <w:qFormat/>
    <w:rsid w:val="008E05DD"/>
    <w:rPr>
      <w:sz w:val="22"/>
    </w:rPr>
  </w:style>
  <w:style w:type="paragraph" w:styleId="TOC3">
    <w:name w:val="toc 3"/>
    <w:basedOn w:val="a"/>
    <w:next w:val="a"/>
    <w:uiPriority w:val="39"/>
    <w:unhideWhenUsed/>
    <w:rsid w:val="008E05DD"/>
    <w:pPr>
      <w:tabs>
        <w:tab w:val="left" w:pos="1948"/>
        <w:tab w:val="right" w:leader="dot" w:pos="8296"/>
      </w:tabs>
      <w:ind w:leftChars="400" w:left="840" w:firstLineChars="200" w:firstLine="420"/>
      <w:jc w:val="left"/>
    </w:pPr>
    <w:rPr>
      <w:rFonts w:ascii="Calibri" w:hAnsi="Calibri" w:cs="Times New Roman"/>
    </w:rPr>
  </w:style>
  <w:style w:type="paragraph" w:styleId="TOC2">
    <w:name w:val="toc 2"/>
    <w:basedOn w:val="a"/>
    <w:next w:val="a"/>
    <w:uiPriority w:val="39"/>
    <w:unhideWhenUsed/>
    <w:rsid w:val="008E05DD"/>
    <w:pPr>
      <w:tabs>
        <w:tab w:val="left" w:pos="1470"/>
        <w:tab w:val="right" w:leader="dot" w:pos="8296"/>
      </w:tabs>
      <w:ind w:leftChars="200" w:left="420" w:firstLineChars="200" w:firstLine="420"/>
      <w:jc w:val="left"/>
    </w:pPr>
    <w:rPr>
      <w:rFonts w:ascii="Calibri" w:hAnsi="Calibri" w:cs="Times New Roman"/>
    </w:rPr>
  </w:style>
  <w:style w:type="paragraph" w:styleId="TOC1">
    <w:name w:val="toc 1"/>
    <w:basedOn w:val="a"/>
    <w:next w:val="a"/>
    <w:uiPriority w:val="39"/>
    <w:unhideWhenUsed/>
    <w:rsid w:val="008E05DD"/>
    <w:pPr>
      <w:spacing w:line="360" w:lineRule="auto"/>
      <w:ind w:firstLineChars="200" w:firstLine="420"/>
      <w:jc w:val="left"/>
    </w:pPr>
    <w:rPr>
      <w:rFonts w:ascii="Calibri" w:hAnsi="Calibri" w:cs="Times New Roman"/>
    </w:rPr>
  </w:style>
  <w:style w:type="paragraph" w:styleId="TOC">
    <w:name w:val="TOC Heading"/>
    <w:basedOn w:val="1"/>
    <w:next w:val="a"/>
    <w:uiPriority w:val="39"/>
    <w:qFormat/>
    <w:rsid w:val="008E05DD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C3412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C3412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C34129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C34129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C34129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C34129"/>
    <w:pPr>
      <w:ind w:leftChars="1600" w:left="3360"/>
    </w:pPr>
  </w:style>
  <w:style w:type="paragraph" w:styleId="ae">
    <w:name w:val="Normal (Web)"/>
    <w:basedOn w:val="a"/>
    <w:uiPriority w:val="99"/>
    <w:unhideWhenUsed/>
    <w:rsid w:val="006E5E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F44DFB"/>
    <w:pPr>
      <w:widowControl/>
      <w:spacing w:line="360" w:lineRule="auto"/>
      <w:ind w:firstLine="420"/>
    </w:pPr>
    <w:rPr>
      <w:rFonts w:ascii="Calibri" w:hAnsi="Calibri" w:cs="Calibri"/>
      <w:kern w:val="0"/>
      <w:szCs w:val="21"/>
    </w:rPr>
  </w:style>
  <w:style w:type="character" w:styleId="af">
    <w:name w:val="annotation reference"/>
    <w:basedOn w:val="a0"/>
    <w:uiPriority w:val="99"/>
    <w:semiHidden/>
    <w:unhideWhenUsed/>
    <w:rsid w:val="00AC477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AC477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AC477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C477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AC477C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AC477C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AC477C"/>
    <w:rPr>
      <w:sz w:val="18"/>
      <w:szCs w:val="18"/>
    </w:rPr>
  </w:style>
  <w:style w:type="paragraph" w:styleId="af6">
    <w:name w:val="Document Map"/>
    <w:basedOn w:val="a"/>
    <w:link w:val="af7"/>
    <w:uiPriority w:val="99"/>
    <w:semiHidden/>
    <w:unhideWhenUsed/>
    <w:rsid w:val="00487646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487646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012017"/>
    <w:pPr>
      <w:ind w:firstLineChars="200" w:firstLine="4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8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2AD40-7373-4775-ADE2-61DA1CBB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11439</TotalTime>
  <Pages>3</Pages>
  <Words>5479</Words>
  <Characters>6741</Characters>
  <Application>Microsoft Office Word</Application>
  <DocSecurity>0</DocSecurity>
  <Lines>1348</Lines>
  <Paragraphs>1357</Paragraphs>
  <ScaleCrop>false</ScaleCrop>
  <Manager/>
  <Company/>
  <LinksUpToDate>false</LinksUpToDate>
  <CharactersWithSpaces>10863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淘宝：Bingo无忧智库，https://zx51.taobao.com，微信www_zku51_com，仅供学习24小时内删除</dc:creator>
  <cp:keywords/>
  <dc:description>淘宝：Bingo无忧智库，https://zx51.taobao.com，微信www_zku51_com，仅供学习24小时内删除</dc:description>
  <cp:lastModifiedBy>Amy</cp:lastModifiedBy>
  <cp:revision>968</cp:revision>
  <dcterms:created xsi:type="dcterms:W3CDTF">2014-01-09T06:48:00Z</dcterms:created>
  <dcterms:modified xsi:type="dcterms:W3CDTF">2020-05-10T12:12:00Z</dcterms:modified>
  <cp:category/>
</cp:coreProperties>
</file>